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AD151E" w14:textId="4C8AFC0F" w:rsidR="009B014F" w:rsidRDefault="00923B80">
      <w:r>
        <w:rPr>
          <w:rFonts w:ascii="Arial Unicode MS" w:eastAsia="Arial Unicode MS" w:hAnsi="Arial Unicode MS" w:cs="Arial Unicode MS"/>
        </w:rPr>
        <w:t>jinyPHP 1권 - 20. 환경 설정</w:t>
      </w:r>
    </w:p>
    <w:p w14:paraId="450FC031" w14:textId="77777777" w:rsidR="009B014F" w:rsidRDefault="009B014F"/>
    <w:p w14:paraId="084CFCA9" w14:textId="0AF4B9E6" w:rsidR="009B014F" w:rsidRDefault="00923B8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20 환경</w:t>
      </w:r>
      <w:r>
        <w:rPr>
          <w:rFonts w:ascii="Arial Unicode MS" w:eastAsia="Arial Unicode MS" w:hAnsi="Arial Unicode MS" w:cs="Arial Unicode MS" w:hint="eastAsia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설정</w:t>
      </w:r>
    </w:p>
    <w:p w14:paraId="19E51E0C" w14:textId="3C67281D" w:rsidR="009B014F" w:rsidRDefault="00923B80">
      <w:r>
        <w:rPr>
          <w:rFonts w:ascii="Arial Unicode MS" w:eastAsia="Arial Unicode MS" w:hAnsi="Arial Unicode MS" w:cs="Arial Unicode MS"/>
        </w:rPr>
        <w:t>PHP의 동작에 관련한 환경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설정은 php.ini에 의존합니다. php.ini 설정을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PHP의 패키지 설치 및 환경 설정</w:t>
      </w:r>
      <w:r>
        <w:rPr>
          <w:rFonts w:ascii="Arial Unicode MS" w:eastAsia="Arial Unicode MS" w:hAnsi="Arial Unicode MS" w:cs="Arial Unicode MS" w:hint="eastAsia"/>
        </w:rPr>
        <w:t>으로</w:t>
      </w:r>
      <w:r>
        <w:rPr>
          <w:rFonts w:ascii="Arial Unicode MS" w:eastAsia="Arial Unicode MS" w:hAnsi="Arial Unicode MS" w:cs="Arial Unicode MS"/>
        </w:rPr>
        <w:t xml:space="preserve"> php 실행의 제한을 설정할 수 있습니다.</w:t>
      </w:r>
    </w:p>
    <w:p w14:paraId="75248B1A" w14:textId="3521DED6" w:rsidR="009B014F" w:rsidRDefault="009B014F"/>
    <w:p w14:paraId="15F94807" w14:textId="5C7AA2C5" w:rsidR="009B014F" w:rsidRDefault="00923B8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20.1 정보 출력하기</w:t>
      </w:r>
    </w:p>
    <w:p w14:paraId="59E69F46" w14:textId="033B5082" w:rsidR="009B014F" w:rsidRDefault="00923B80">
      <w:r>
        <w:rPr>
          <w:rFonts w:ascii="Arial Unicode MS" w:eastAsia="Arial Unicode MS" w:hAnsi="Arial Unicode MS" w:cs="Arial Unicode MS"/>
        </w:rPr>
        <w:t>현재 PHP의 환경 설정 정보를 웹에서 간단하게 확인할 수 있습니다. phpinfo(); 함수는 현재 php의 설정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사항을 웹 화면으로 출력</w:t>
      </w:r>
      <w:r w:rsidR="00B461DA">
        <w:rPr>
          <w:rFonts w:ascii="Arial Unicode MS" w:eastAsia="Arial Unicode MS" w:hAnsi="Arial Unicode MS" w:cs="Arial Unicode MS" w:hint="eastAsia"/>
        </w:rPr>
        <w:t>합</w:t>
      </w:r>
      <w:r>
        <w:rPr>
          <w:rFonts w:ascii="Arial Unicode MS" w:eastAsia="Arial Unicode MS" w:hAnsi="Arial Unicode MS" w:cs="Arial Unicode MS"/>
        </w:rPr>
        <w:t>니다.</w:t>
      </w:r>
    </w:p>
    <w:p w14:paraId="7F79358A" w14:textId="77777777" w:rsidR="009B014F" w:rsidRDefault="009B014F"/>
    <w:p w14:paraId="6807EBA9" w14:textId="158C387C" w:rsidR="009B014F" w:rsidRDefault="00923B8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8452B4">
        <w:rPr>
          <w:rFonts w:ascii="Arial Unicode MS" w:eastAsia="Arial Unicode MS" w:hAnsi="Arial Unicode MS" w:cs="Arial Unicode MS"/>
        </w:rPr>
        <w:t>phpinfo.php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349A8FF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7080" w14:textId="77777777" w:rsidR="009B014F" w:rsidRDefault="00923B80">
            <w:r>
              <w:t>&lt;?php</w:t>
            </w:r>
          </w:p>
          <w:p w14:paraId="18239221" w14:textId="60CD0ABD" w:rsidR="009B014F" w:rsidRDefault="004244CC">
            <w:r>
              <w:tab/>
            </w:r>
            <w:r w:rsidR="00923B80">
              <w:t>phpinfo();</w:t>
            </w:r>
          </w:p>
          <w:p w14:paraId="27A9B53C" w14:textId="77777777" w:rsidR="009B014F" w:rsidRDefault="00923B80">
            <w:r>
              <w:t>?&gt;</w:t>
            </w:r>
          </w:p>
        </w:tc>
      </w:tr>
    </w:tbl>
    <w:p w14:paraId="289105E4" w14:textId="5737AA0B" w:rsidR="009B014F" w:rsidRDefault="009B014F"/>
    <w:p w14:paraId="0D834549" w14:textId="77777777" w:rsidR="00534E72" w:rsidRDefault="00534E72"/>
    <w:p w14:paraId="2ECF0676" w14:textId="3F5FBBCD" w:rsidR="00534E72" w:rsidRDefault="00534E72" w:rsidP="00534E72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20.2 php.ini 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위치</w:t>
      </w:r>
    </w:p>
    <w:p w14:paraId="2D632A56" w14:textId="4DD91475" w:rsidR="00124A37" w:rsidRDefault="00124A37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 w:rsidR="00B461DA"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index.php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 w:rsidR="00B461DA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php.ini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6E96D7E" w14:textId="741A80F8" w:rsidR="00124A37" w:rsidRDefault="00124A37"/>
    <w:p w14:paraId="37D29039" w14:textId="4905B045" w:rsidR="00124A37" w:rsidRDefault="00124A37">
      <w:r>
        <w:object w:dxaOrig="15424" w:dyaOrig="10" w14:anchorId="04E01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1.75pt;height:.75pt" o:ole="">
            <v:imagedata r:id="rId6" o:title=""/>
          </v:shape>
          <o:OLEObject Type="Embed" ProgID="Photoshop.Image.16" ShapeID="_x0000_i1025" DrawAspect="Content" ObjectID="_1567351837" r:id="rId7">
            <o:FieldCodes>\s</o:FieldCodes>
          </o:OLEObject>
        </w:object>
      </w:r>
      <w:r>
        <w:object w:dxaOrig="15424" w:dyaOrig="10" w14:anchorId="0DDFF738">
          <v:shape id="_x0000_i1026" type="#_x0000_t75" style="width:771.75pt;height:.75pt" o:ole="">
            <v:imagedata r:id="rId6" o:title=""/>
          </v:shape>
          <o:OLEObject Type="Embed" ProgID="Photoshop.Image.16" ShapeID="_x0000_i1026" DrawAspect="Content" ObjectID="_1567351838" r:id="rId8">
            <o:FieldCodes>\s</o:FieldCodes>
          </o:OLEObject>
        </w:object>
      </w:r>
      <w:r>
        <w:object w:dxaOrig="15424" w:dyaOrig="10" w14:anchorId="0BC366CC">
          <v:shape id="_x0000_i1027" type="#_x0000_t75" style="width:771.75pt;height:.75pt" o:ole="">
            <v:imagedata r:id="rId6" o:title=""/>
          </v:shape>
          <o:OLEObject Type="Embed" ProgID="Photoshop.Image.16" ShapeID="_x0000_i1027" DrawAspect="Content" ObjectID="_1567351839" r:id="rId9">
            <o:FieldCodes>\s</o:FieldCodes>
          </o:OLEObject>
        </w:object>
      </w:r>
      <w:r>
        <w:rPr>
          <w:noProof/>
        </w:rPr>
        <w:drawing>
          <wp:inline distT="0" distB="0" distL="0" distR="0" wp14:anchorId="09B53E7B" wp14:editId="7C0E3B4B">
            <wp:extent cx="6113780" cy="276225"/>
            <wp:effectExtent l="0" t="0" r="1270" b="9525"/>
            <wp:docPr id="1" name="그림 1" descr="C:\Users\infoh\AppData\Local\Microsoft\Windows\INetCache\Content.Word\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foh\AppData\Local\Microsoft\Windows\INetCache\Content.Word\ph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036F" w14:textId="77777777" w:rsidR="00534E72" w:rsidRDefault="00534E72"/>
    <w:p w14:paraId="1C4ADAAF" w14:textId="77777777" w:rsidR="004244CC" w:rsidRDefault="004244CC"/>
    <w:p w14:paraId="18363744" w14:textId="48236149" w:rsidR="009B014F" w:rsidRDefault="00923B80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20.2 환경 설정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파일</w:t>
      </w:r>
    </w:p>
    <w:p w14:paraId="56384E65" w14:textId="55F8F517" w:rsidR="009B014F" w:rsidRDefault="00923B80">
      <w:r>
        <w:rPr>
          <w:rFonts w:ascii="Arial Unicode MS" w:eastAsia="Arial Unicode MS" w:hAnsi="Arial Unicode MS" w:cs="Arial Unicode MS"/>
        </w:rPr>
        <w:t>php.ini는 PHP의 환경 설정 파일입니다. php.ini이 변경되면 서버의 모든 PHP 스크립트 파일에 영향을 주</w:t>
      </w:r>
      <w:r w:rsidR="00B461DA">
        <w:rPr>
          <w:rFonts w:ascii="Arial Unicode MS" w:eastAsia="Arial Unicode MS" w:hAnsi="Arial Unicode MS" w:cs="Arial Unicode MS" w:hint="eastAsia"/>
        </w:rPr>
        <w:t>면서</w:t>
      </w:r>
      <w:r>
        <w:rPr>
          <w:rFonts w:ascii="Arial Unicode MS" w:eastAsia="Arial Unicode MS" w:hAnsi="Arial Unicode MS" w:cs="Arial Unicode MS"/>
        </w:rPr>
        <w:t xml:space="preserve"> 실행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게 됩니다.</w:t>
      </w:r>
    </w:p>
    <w:p w14:paraId="49246483" w14:textId="77777777" w:rsidR="009B014F" w:rsidRPr="00124A37" w:rsidRDefault="009B014F">
      <w:pPr>
        <w:rPr>
          <w:vertAlign w:val="subscript"/>
        </w:rPr>
      </w:pPr>
    </w:p>
    <w:p w14:paraId="1430DE0B" w14:textId="72765648" w:rsidR="009B014F" w:rsidRDefault="00923B8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 설정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파일은 세미콜론(;)으로 시작하는 행은 주석으로 처리합니다.</w:t>
      </w:r>
    </w:p>
    <w:p w14:paraId="31C3076A" w14:textId="77777777" w:rsidR="00923B80" w:rsidRDefault="00923B80"/>
    <w:p w14:paraId="220048EC" w14:textId="6A67E2C1" w:rsidR="009B014F" w:rsidRDefault="00923B80">
      <w:r>
        <w:rPr>
          <w:rFonts w:ascii="Arial Unicode MS" w:eastAsia="Arial Unicode MS" w:hAnsi="Arial Unicode MS" w:cs="Arial Unicode MS"/>
        </w:rPr>
        <w:t>또한 설정값은</w:t>
      </w:r>
      <w:r>
        <w:rPr>
          <w:rFonts w:ascii="Arial Unicode MS" w:eastAsia="Arial Unicode MS" w:hAnsi="Arial Unicode MS" w:cs="Arial Unicode MS" w:hint="eastAsia"/>
        </w:rPr>
        <w:t xml:space="preserve"> 다음과 같은 </w:t>
      </w:r>
      <w:r>
        <w:rPr>
          <w:rFonts w:ascii="Arial Unicode MS" w:eastAsia="Arial Unicode MS" w:hAnsi="Arial Unicode MS" w:cs="Arial Unicode MS"/>
        </w:rPr>
        <w:t>형태로 설정합니다.</w:t>
      </w:r>
    </w:p>
    <w:p w14:paraId="7FFA5049" w14:textId="1FD2F8F9" w:rsidR="009B014F" w:rsidRDefault="009B014F">
      <w:pPr>
        <w:rPr>
          <w:ins w:id="0" w:author="이호진" w:date="2017-09-19T18:44:00Z"/>
        </w:rPr>
      </w:pPr>
    </w:p>
    <w:p w14:paraId="7BA61E7A" w14:textId="0587E9EB" w:rsidR="008452B4" w:rsidRDefault="008452B4">
      <w:pPr>
        <w:rPr>
          <w:rFonts w:hint="eastAsia"/>
        </w:rPr>
      </w:pPr>
      <w:ins w:id="1" w:author="이호진" w:date="2017-09-19T18:44:00Z">
        <w:r>
          <w:rPr>
            <w:rFonts w:hint="eastAsia"/>
          </w:rPr>
          <w:t>|</w:t>
        </w:r>
        <w:r>
          <w:rPr>
            <w:rFonts w:hint="eastAsia"/>
          </w:rPr>
          <w:t>설정</w:t>
        </w:r>
        <w:r>
          <w:rPr>
            <w:rFonts w:hint="eastAsia"/>
          </w:rPr>
          <w:t>|</w:t>
        </w:r>
      </w:ins>
      <w:bookmarkStart w:id="2" w:name="_GoBack"/>
      <w:bookmarkEnd w:id="2"/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7789BCB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F675" w14:textId="77777777" w:rsidR="009B014F" w:rsidRDefault="00923B80">
            <w:r>
              <w:rPr>
                <w:rFonts w:ascii="Arial Unicode MS" w:eastAsia="Arial Unicode MS" w:hAnsi="Arial Unicode MS" w:cs="Arial Unicode MS"/>
              </w:rPr>
              <w:t>설정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항목 = 값</w:t>
            </w:r>
          </w:p>
        </w:tc>
      </w:tr>
    </w:tbl>
    <w:p w14:paraId="7A1AC7D8" w14:textId="77777777" w:rsidR="009B014F" w:rsidRDefault="009B014F"/>
    <w:p w14:paraId="3995108F" w14:textId="57F8616B" w:rsidR="009B014F" w:rsidRDefault="00923B80">
      <w:r>
        <w:rPr>
          <w:rFonts w:ascii="Arial Unicode MS" w:eastAsia="Arial Unicode MS" w:hAnsi="Arial Unicode MS" w:cs="Arial Unicode MS"/>
        </w:rPr>
        <w:lastRenderedPageBreak/>
        <w:t xml:space="preserve">php.ini 파일은 매우 방대합니다. 보다 자세한 설명은 </w:t>
      </w:r>
      <w:r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책의 운영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페이지 www.jinyphp.com에서 추가로 설명하겠습니다.</w:t>
      </w:r>
    </w:p>
    <w:p w14:paraId="1443D344" w14:textId="77777777" w:rsidR="00B461DA" w:rsidRDefault="00B461DA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047A0608" w14:textId="54FC2F41" w:rsidR="00913FC3" w:rsidRPr="00BC7C77" w:rsidRDefault="00913FC3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20.2.1 </w:t>
      </w:r>
      <w:r w:rsidR="00923B80" w:rsidRPr="00BC7C77">
        <w:rPr>
          <w:rFonts w:ascii="Arial Unicode MS" w:eastAsia="Arial Unicode MS" w:hAnsi="Arial Unicode MS" w:cs="Arial Unicode MS"/>
          <w:b/>
          <w:sz w:val="28"/>
          <w:szCs w:val="28"/>
        </w:rPr>
        <w:t>오류</w:t>
      </w:r>
      <w:r w:rsidR="00923B80" w:rsidRP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923B80" w:rsidRPr="00BC7C77">
        <w:rPr>
          <w:rFonts w:ascii="Arial Unicode MS" w:eastAsia="Arial Unicode MS" w:hAnsi="Arial Unicode MS" w:cs="Arial Unicode MS"/>
          <w:b/>
          <w:sz w:val="28"/>
          <w:szCs w:val="28"/>
        </w:rPr>
        <w:t>화면</w:t>
      </w:r>
      <w:r w:rsidR="00B461DA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P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>출력</w:t>
      </w:r>
    </w:p>
    <w:p w14:paraId="0090B7D6" w14:textId="625F4030" w:rsidR="009B014F" w:rsidRDefault="00913FC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다음 </w:t>
      </w:r>
      <w:r>
        <w:rPr>
          <w:rFonts w:ascii="Arial Unicode MS" w:eastAsia="Arial Unicode MS" w:hAnsi="Arial Unicode MS" w:cs="Arial Unicode MS"/>
        </w:rPr>
        <w:t xml:space="preserve">php.ini </w:t>
      </w:r>
      <w:r>
        <w:rPr>
          <w:rFonts w:ascii="Arial Unicode MS" w:eastAsia="Arial Unicode MS" w:hAnsi="Arial Unicode MS" w:cs="Arial Unicode MS" w:hint="eastAsia"/>
        </w:rPr>
        <w:t>내용은 오류 화면 출력을 관리하는 설정입니다.</w:t>
      </w:r>
    </w:p>
    <w:p w14:paraId="0311F135" w14:textId="77777777" w:rsidR="00913FC3" w:rsidRDefault="00913FC3"/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49EFDFF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6CB4" w14:textId="77777777" w:rsidR="009B014F" w:rsidRDefault="00923B80">
            <w:r>
              <w:t>;   Default Value: On</w:t>
            </w:r>
          </w:p>
          <w:p w14:paraId="60F7246F" w14:textId="77777777" w:rsidR="009B014F" w:rsidRDefault="00923B80">
            <w:r>
              <w:t>;   Development Value: On</w:t>
            </w:r>
          </w:p>
          <w:p w14:paraId="043D97A9" w14:textId="77777777" w:rsidR="009B014F" w:rsidRDefault="00923B80">
            <w:r>
              <w:t>;   Production Value: Off</w:t>
            </w:r>
          </w:p>
        </w:tc>
      </w:tr>
    </w:tbl>
    <w:p w14:paraId="12711CEB" w14:textId="77777777" w:rsidR="009B014F" w:rsidRDefault="009B014F"/>
    <w:p w14:paraId="186F30B3" w14:textId="7F87C253" w:rsidR="009B014F" w:rsidRDefault="00923B80">
      <w:r>
        <w:rPr>
          <w:rFonts w:ascii="Arial Unicode MS" w:eastAsia="Arial Unicode MS" w:hAnsi="Arial Unicode MS" w:cs="Arial Unicode MS"/>
        </w:rPr>
        <w:t>Default Value: On 주석을 해제하면 PHP에서 오류가 발생되었을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메시지를 화면에 출력합니다. 테스트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중일 때는 쉽게 디버깅을 위해서 켜</w:t>
      </w:r>
      <w:r w:rsidR="00B461DA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것이 편하겠지만 실제 서비스할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때는 </w:t>
      </w:r>
      <w:r w:rsidR="00B461DA">
        <w:rPr>
          <w:rFonts w:ascii="Arial Unicode MS" w:eastAsia="Arial Unicode MS" w:hAnsi="Arial Unicode MS" w:cs="Arial Unicode MS" w:hint="eastAsia"/>
        </w:rPr>
        <w:t>끄는</w:t>
      </w:r>
      <w:r>
        <w:rPr>
          <w:rFonts w:ascii="Arial Unicode MS" w:eastAsia="Arial Unicode MS" w:hAnsi="Arial Unicode MS" w:cs="Arial Unicode MS"/>
        </w:rPr>
        <w:t xml:space="preserve"> 것이 좋습니다.</w:t>
      </w:r>
    </w:p>
    <w:p w14:paraId="47D58A1D" w14:textId="77777777" w:rsidR="009B014F" w:rsidRDefault="009B014F"/>
    <w:p w14:paraId="7C1D4293" w14:textId="24359740" w:rsidR="00913FC3" w:rsidRPr="00BC7C77" w:rsidRDefault="00913FC3" w:rsidP="00913FC3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>20.2.2 파일</w:t>
      </w:r>
      <w:r w:rsid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Pr="00BC7C77">
        <w:rPr>
          <w:rFonts w:ascii="Arial Unicode MS" w:eastAsia="Arial Unicode MS" w:hAnsi="Arial Unicode MS" w:cs="Arial Unicode MS" w:hint="eastAsia"/>
          <w:b/>
          <w:sz w:val="28"/>
          <w:szCs w:val="28"/>
        </w:rPr>
        <w:t>업로드 허용</w:t>
      </w:r>
    </w:p>
    <w:p w14:paraId="7E358AB0" w14:textId="1636D860" w:rsidR="00913FC3" w:rsidRDefault="00913FC3" w:rsidP="00913FC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다음 </w:t>
      </w:r>
      <w:r>
        <w:rPr>
          <w:rFonts w:ascii="Arial Unicode MS" w:eastAsia="Arial Unicode MS" w:hAnsi="Arial Unicode MS" w:cs="Arial Unicode MS"/>
        </w:rPr>
        <w:t xml:space="preserve">php.ini </w:t>
      </w:r>
      <w:r>
        <w:rPr>
          <w:rFonts w:ascii="Arial Unicode MS" w:eastAsia="Arial Unicode MS" w:hAnsi="Arial Unicode MS" w:cs="Arial Unicode MS" w:hint="eastAsia"/>
        </w:rPr>
        <w:t xml:space="preserve">내용은 </w:t>
      </w:r>
      <w:r>
        <w:rPr>
          <w:rFonts w:ascii="Arial Unicode MS" w:eastAsia="Arial Unicode MS" w:hAnsi="Arial Unicode MS" w:cs="Arial Unicode MS"/>
        </w:rPr>
        <w:t xml:space="preserve">HTML </w:t>
      </w:r>
      <w:r>
        <w:rPr>
          <w:rFonts w:ascii="Arial Unicode MS" w:eastAsia="Arial Unicode MS" w:hAnsi="Arial Unicode MS" w:cs="Arial Unicode MS" w:hint="eastAsia"/>
        </w:rPr>
        <w:t>FORM</w:t>
      </w:r>
      <w:r w:rsidR="00B461D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요소를 통</w:t>
      </w:r>
      <w:r w:rsidR="00B461DA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파일 업로드가 가능하도록 설정합니다.</w:t>
      </w:r>
    </w:p>
    <w:p w14:paraId="7B34377E" w14:textId="77777777" w:rsidR="00913FC3" w:rsidRDefault="00913FC3" w:rsidP="00913FC3"/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600C5D2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0A0C" w14:textId="77777777" w:rsidR="009B014F" w:rsidRDefault="00923B80">
            <w:r>
              <w:t>file_uploads = On</w:t>
            </w:r>
          </w:p>
        </w:tc>
      </w:tr>
    </w:tbl>
    <w:p w14:paraId="61FF3BC2" w14:textId="77777777" w:rsidR="00913FC3" w:rsidRDefault="00913FC3">
      <w:pPr>
        <w:rPr>
          <w:rFonts w:ascii="Arial Unicode MS" w:eastAsia="Arial Unicode MS" w:hAnsi="Arial Unicode MS" w:cs="Arial Unicode MS"/>
        </w:rPr>
      </w:pPr>
    </w:p>
    <w:p w14:paraId="555F79FD" w14:textId="10DC5770" w:rsidR="009B014F" w:rsidRDefault="00923B80">
      <w:r>
        <w:rPr>
          <w:rFonts w:ascii="Arial Unicode MS" w:eastAsia="Arial Unicode MS" w:hAnsi="Arial Unicode MS" w:cs="Arial Unicode MS"/>
        </w:rPr>
        <w:t xml:space="preserve">PHP form </w:t>
      </w:r>
      <w:r w:rsidR="00B461DA">
        <w:rPr>
          <w:rFonts w:ascii="Arial Unicode MS" w:eastAsia="Arial Unicode MS" w:hAnsi="Arial Unicode MS" w:cs="Arial Unicode MS" w:hint="eastAsia"/>
        </w:rPr>
        <w:t>태</w:t>
      </w:r>
      <w:r>
        <w:rPr>
          <w:rFonts w:ascii="Arial Unicode MS" w:eastAsia="Arial Unicode MS" w:hAnsi="Arial Unicode MS" w:cs="Arial Unicode MS"/>
        </w:rPr>
        <w:t xml:space="preserve">그를 사용하여 서버로 바이너리 파일을 전송 가능하게 하는 설정입니다. </w:t>
      </w:r>
    </w:p>
    <w:p w14:paraId="126AFACF" w14:textId="17A45FE4" w:rsidR="009B014F" w:rsidRDefault="009B014F">
      <w:pPr>
        <w:rPr>
          <w:b/>
        </w:rPr>
      </w:pP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7024E6C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9996" w14:textId="77777777" w:rsidR="009B014F" w:rsidRDefault="00923B80">
            <w:r>
              <w:t>upload_max_filesize = 40M</w:t>
            </w:r>
          </w:p>
        </w:tc>
      </w:tr>
    </w:tbl>
    <w:p w14:paraId="3A8147CD" w14:textId="77777777" w:rsidR="00913FC3" w:rsidRDefault="00913FC3">
      <w:pPr>
        <w:rPr>
          <w:rFonts w:ascii="Arial Unicode MS" w:eastAsia="Arial Unicode MS" w:hAnsi="Arial Unicode MS" w:cs="Arial Unicode MS"/>
        </w:rPr>
      </w:pPr>
    </w:p>
    <w:p w14:paraId="52B677F2" w14:textId="7013209A" w:rsidR="009B014F" w:rsidRDefault="00923B80">
      <w:r>
        <w:rPr>
          <w:rFonts w:ascii="Arial Unicode MS" w:eastAsia="Arial Unicode MS" w:hAnsi="Arial Unicode MS" w:cs="Arial Unicode MS"/>
        </w:rPr>
        <w:t xml:space="preserve">업로드 가능한 최대 파일의 </w:t>
      </w:r>
      <w:r w:rsidR="00B461DA">
        <w:rPr>
          <w:rFonts w:ascii="Arial Unicode MS" w:eastAsia="Arial Unicode MS" w:hAnsi="Arial Unicode MS" w:cs="Arial Unicode MS" w:hint="eastAsia"/>
        </w:rPr>
        <w:t>크기</w:t>
      </w:r>
      <w:r>
        <w:rPr>
          <w:rFonts w:ascii="Arial Unicode MS" w:eastAsia="Arial Unicode MS" w:hAnsi="Arial Unicode MS" w:cs="Arial Unicode MS"/>
        </w:rPr>
        <w:t>를 설정합니다.</w:t>
      </w:r>
    </w:p>
    <w:p w14:paraId="3A1C8B5E" w14:textId="0CAC688E" w:rsidR="009B014F" w:rsidRDefault="009B014F">
      <w:pPr>
        <w:rPr>
          <w:b/>
        </w:rPr>
      </w:pP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B014F" w14:paraId="5A1381E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658B" w14:textId="77777777" w:rsidR="009B014F" w:rsidRDefault="00923B80">
            <w:r>
              <w:t>max_file_uploads = 20</w:t>
            </w:r>
          </w:p>
        </w:tc>
      </w:tr>
    </w:tbl>
    <w:p w14:paraId="55FFEC49" w14:textId="77777777" w:rsidR="00913FC3" w:rsidRDefault="00913FC3">
      <w:pPr>
        <w:rPr>
          <w:rFonts w:ascii="Arial Unicode MS" w:eastAsia="Arial Unicode MS" w:hAnsi="Arial Unicode MS" w:cs="Arial Unicode MS"/>
        </w:rPr>
      </w:pPr>
    </w:p>
    <w:p w14:paraId="4DA4C5C0" w14:textId="4DE9DD13" w:rsidR="009B014F" w:rsidRDefault="00923B80">
      <w:r>
        <w:rPr>
          <w:rFonts w:ascii="Arial Unicode MS" w:eastAsia="Arial Unicode MS" w:hAnsi="Arial Unicode MS" w:cs="Arial Unicode MS"/>
        </w:rPr>
        <w:t>파일 업로드 전송</w:t>
      </w:r>
      <w:r w:rsidR="00B461D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최대 선택할 수 있는 </w:t>
      </w:r>
      <w:r w:rsidR="00B461DA">
        <w:rPr>
          <w:rFonts w:ascii="Arial Unicode MS" w:eastAsia="Arial Unicode MS" w:hAnsi="Arial Unicode MS" w:cs="Arial Unicode MS" w:hint="eastAsia"/>
        </w:rPr>
        <w:t>개</w:t>
      </w:r>
      <w:r>
        <w:rPr>
          <w:rFonts w:ascii="Arial Unicode MS" w:eastAsia="Arial Unicode MS" w:hAnsi="Arial Unicode MS" w:cs="Arial Unicode MS"/>
        </w:rPr>
        <w:t>수를 설정합니다.</w:t>
      </w:r>
    </w:p>
    <w:sectPr w:rsidR="009B014F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5023" w14:textId="77777777" w:rsidR="0098782E" w:rsidRDefault="0098782E" w:rsidP="00923B80">
      <w:pPr>
        <w:spacing w:line="240" w:lineRule="auto"/>
      </w:pPr>
      <w:r>
        <w:separator/>
      </w:r>
    </w:p>
  </w:endnote>
  <w:endnote w:type="continuationSeparator" w:id="0">
    <w:p w14:paraId="7D3F24E0" w14:textId="77777777" w:rsidR="0098782E" w:rsidRDefault="0098782E" w:rsidP="00923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3AD5" w14:textId="77777777" w:rsidR="0098782E" w:rsidRDefault="0098782E" w:rsidP="00923B80">
      <w:pPr>
        <w:spacing w:line="240" w:lineRule="auto"/>
      </w:pPr>
      <w:r>
        <w:separator/>
      </w:r>
    </w:p>
  </w:footnote>
  <w:footnote w:type="continuationSeparator" w:id="0">
    <w:p w14:paraId="571E3C53" w14:textId="77777777" w:rsidR="0098782E" w:rsidRDefault="0098782E" w:rsidP="00923B80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014F"/>
    <w:rsid w:val="00061CBC"/>
    <w:rsid w:val="000D419B"/>
    <w:rsid w:val="00124A37"/>
    <w:rsid w:val="004244CC"/>
    <w:rsid w:val="00534E72"/>
    <w:rsid w:val="008452B4"/>
    <w:rsid w:val="008C7181"/>
    <w:rsid w:val="00913FC3"/>
    <w:rsid w:val="00923B80"/>
    <w:rsid w:val="0098782E"/>
    <w:rsid w:val="009B014F"/>
    <w:rsid w:val="00B461DA"/>
    <w:rsid w:val="00BC7C77"/>
    <w:rsid w:val="00C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6B483"/>
  <w15:docId w15:val="{D40D4A83-31F7-4384-85E4-CB89FD33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ab">
    <w:name w:val="header"/>
    <w:basedOn w:val="a"/>
    <w:link w:val="Char"/>
    <w:uiPriority w:val="99"/>
    <w:unhideWhenUsed/>
    <w:rsid w:val="00923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923B80"/>
  </w:style>
  <w:style w:type="paragraph" w:styleId="ac">
    <w:name w:val="footer"/>
    <w:basedOn w:val="a"/>
    <w:link w:val="Char0"/>
    <w:uiPriority w:val="99"/>
    <w:unhideWhenUsed/>
    <w:rsid w:val="00923B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923B80"/>
  </w:style>
  <w:style w:type="character" w:styleId="ad">
    <w:name w:val="annotation reference"/>
    <w:basedOn w:val="a0"/>
    <w:uiPriority w:val="99"/>
    <w:semiHidden/>
    <w:unhideWhenUsed/>
    <w:rsid w:val="00923B80"/>
    <w:rPr>
      <w:sz w:val="18"/>
      <w:szCs w:val="18"/>
    </w:rPr>
  </w:style>
  <w:style w:type="paragraph" w:styleId="ae">
    <w:name w:val="annotation text"/>
    <w:basedOn w:val="a"/>
    <w:link w:val="Char1"/>
    <w:uiPriority w:val="99"/>
    <w:semiHidden/>
    <w:unhideWhenUsed/>
    <w:rsid w:val="00923B80"/>
  </w:style>
  <w:style w:type="character" w:customStyle="1" w:styleId="Char1">
    <w:name w:val="메모 텍스트 Char"/>
    <w:basedOn w:val="a0"/>
    <w:link w:val="ae"/>
    <w:uiPriority w:val="99"/>
    <w:semiHidden/>
    <w:rsid w:val="00923B80"/>
  </w:style>
  <w:style w:type="paragraph" w:styleId="af">
    <w:name w:val="annotation subject"/>
    <w:basedOn w:val="ae"/>
    <w:next w:val="ae"/>
    <w:link w:val="Char2"/>
    <w:uiPriority w:val="99"/>
    <w:semiHidden/>
    <w:unhideWhenUsed/>
    <w:rsid w:val="00923B80"/>
    <w:rPr>
      <w:b/>
      <w:bCs/>
    </w:rPr>
  </w:style>
  <w:style w:type="character" w:customStyle="1" w:styleId="Char2">
    <w:name w:val="메모 주제 Char"/>
    <w:basedOn w:val="Char1"/>
    <w:link w:val="af"/>
    <w:uiPriority w:val="99"/>
    <w:semiHidden/>
    <w:rsid w:val="00923B80"/>
    <w:rPr>
      <w:b/>
      <w:bCs/>
    </w:rPr>
  </w:style>
  <w:style w:type="paragraph" w:styleId="af0">
    <w:name w:val="Balloon Text"/>
    <w:basedOn w:val="a"/>
    <w:link w:val="Char3"/>
    <w:uiPriority w:val="99"/>
    <w:semiHidden/>
    <w:unhideWhenUsed/>
    <w:rsid w:val="00923B8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923B80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Revision"/>
    <w:hidden/>
    <w:uiPriority w:val="99"/>
    <w:semiHidden/>
    <w:rsid w:val="00B461D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2017-06-21T04:29:00Z</dcterms:created>
  <dcterms:modified xsi:type="dcterms:W3CDTF">2017-09-19T09:44:00Z</dcterms:modified>
</cp:coreProperties>
</file>