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442E6" w:rsidRDefault="006442E6">
      <w:pPr>
        <w:pStyle w:val="10"/>
      </w:pPr>
    </w:p>
    <w:p w:rsidR="006442E6" w:rsidRDefault="007B0A93">
      <w:pPr>
        <w:pStyle w:val="10"/>
        <w:rPr>
          <w:b/>
          <w:sz w:val="48"/>
          <w:szCs w:val="48"/>
        </w:rPr>
      </w:pPr>
      <w:r>
        <w:rPr>
          <w:rFonts w:ascii="Arial Unicode MS" w:eastAsia="Arial Unicode MS" w:hAnsi="Arial Unicode MS" w:cs="Arial Unicode MS"/>
          <w:b/>
          <w:sz w:val="48"/>
          <w:szCs w:val="48"/>
        </w:rPr>
        <w:t>1 PHP</w:t>
      </w:r>
      <w:r w:rsidR="00FD3766">
        <w:rPr>
          <w:rFonts w:ascii="Arial Unicode MS" w:eastAsia="Arial Unicode MS" w:hAnsi="Arial Unicode MS" w:cs="Arial Unicode MS" w:hint="eastAsia"/>
          <w:b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b/>
          <w:sz w:val="48"/>
          <w:szCs w:val="48"/>
        </w:rPr>
        <w:t>소개</w:t>
      </w:r>
    </w:p>
    <w:p w:rsidR="00B97935" w:rsidRDefault="00B97935">
      <w:pPr>
        <w:pStyle w:val="10"/>
        <w:rPr>
          <w:rFonts w:ascii="Arial Unicode MS" w:eastAsia="Arial Unicode MS" w:hAnsi="Arial Unicode MS" w:cs="Arial Unicode MS" w:hint="eastAsia"/>
          <w:color w:val="auto"/>
        </w:rPr>
      </w:pPr>
    </w:p>
    <w:p w:rsidR="00B97935" w:rsidRPr="00B97935" w:rsidRDefault="00B97935">
      <w:pPr>
        <w:pStyle w:val="10"/>
        <w:rPr>
          <w:rFonts w:ascii="Arial Unicode MS" w:eastAsia="Arial Unicode MS" w:hAnsi="Arial Unicode MS" w:cs="Arial Unicode MS"/>
          <w:color w:val="auto"/>
        </w:rPr>
      </w:pPr>
      <w:r w:rsidRPr="00B97935">
        <w:rPr>
          <w:rFonts w:ascii="Arial Unicode MS" w:eastAsia="Arial Unicode MS" w:hAnsi="Arial Unicode MS" w:cs="Arial Unicode MS" w:hint="eastAsia"/>
          <w:color w:val="auto"/>
        </w:rPr>
        <w:t>리눅스가 웹 서비스를 위한 운영체제로 인기를 끌기 시작</w:t>
      </w:r>
      <w:ins w:id="0" w:author="이호진" w:date="2017-09-19T16:09:00Z">
        <w:r>
          <w:rPr>
            <w:rFonts w:ascii="Arial Unicode MS" w:eastAsia="Arial Unicode MS" w:hAnsi="Arial Unicode MS" w:cs="Arial Unicode MS" w:hint="eastAsia"/>
            <w:color w:val="auto"/>
          </w:rPr>
          <w:t>되면서</w:t>
        </w:r>
      </w:ins>
      <w:del w:id="1" w:author="이호진" w:date="2017-09-19T16:09:00Z">
        <w:r w:rsidRPr="00B97935" w:rsidDel="00B97935">
          <w:rPr>
            <w:rFonts w:ascii="Arial Unicode MS" w:eastAsia="Arial Unicode MS" w:hAnsi="Arial Unicode MS" w:cs="Arial Unicode MS" w:hint="eastAsia"/>
            <w:color w:val="auto"/>
          </w:rPr>
          <w:delText>한</w:delText>
        </w:r>
      </w:del>
      <w:r w:rsidRPr="00B97935">
        <w:rPr>
          <w:rFonts w:ascii="Arial Unicode MS" w:eastAsia="Arial Unicode MS" w:hAnsi="Arial Unicode MS" w:cs="Arial Unicode MS" w:hint="eastAsia"/>
          <w:color w:val="auto"/>
        </w:rPr>
        <w:t xml:space="preserve"> PHP는 현재 7.</w:t>
      </w:r>
      <w:ins w:id="2" w:author="이호진" w:date="2017-09-19T16:09:00Z">
        <w:r>
          <w:rPr>
            <w:rFonts w:ascii="Arial Unicode MS" w:eastAsia="Arial Unicode MS" w:hAnsi="Arial Unicode MS" w:cs="Arial Unicode MS"/>
            <w:color w:val="auto"/>
          </w:rPr>
          <w:t>x</w:t>
        </w:r>
      </w:ins>
      <w:del w:id="3" w:author="이호진" w:date="2017-09-19T16:09:00Z">
        <w:r w:rsidRPr="00B97935" w:rsidDel="00B97935">
          <w:rPr>
            <w:rFonts w:ascii="Arial Unicode MS" w:eastAsia="Arial Unicode MS" w:hAnsi="Arial Unicode MS" w:cs="Arial Unicode MS" w:hint="eastAsia"/>
            <w:color w:val="auto"/>
          </w:rPr>
          <w:delText>0</w:delText>
        </w:r>
      </w:del>
      <w:r w:rsidRPr="00B97935">
        <w:rPr>
          <w:rFonts w:ascii="Arial Unicode MS" w:eastAsia="Arial Unicode MS" w:hAnsi="Arial Unicode MS" w:cs="Arial Unicode MS" w:hint="eastAsia"/>
          <w:color w:val="auto"/>
        </w:rPr>
        <w:t xml:space="preserve"> 버전까지 꾸준히 발전을 하면서 많은 개발자들의 사랑을 받은 오래된 웹 개발 언어입니다. </w:t>
      </w:r>
      <w:del w:id="4" w:author="이호진" w:date="2017-09-19T16:09:00Z">
        <w:r w:rsidRPr="00B97935" w:rsidDel="00B97935">
          <w:rPr>
            <w:rFonts w:ascii="Arial Unicode MS" w:eastAsia="Arial Unicode MS" w:hAnsi="Arial Unicode MS" w:cs="Arial Unicode MS" w:hint="eastAsia"/>
            <w:color w:val="auto"/>
          </w:rPr>
          <w:delText xml:space="preserve">20년 이상 </w:delText>
        </w:r>
      </w:del>
      <w:r w:rsidRPr="00B97935">
        <w:rPr>
          <w:rFonts w:ascii="Arial Unicode MS" w:eastAsia="Arial Unicode MS" w:hAnsi="Arial Unicode MS" w:cs="Arial Unicode MS" w:hint="eastAsia"/>
          <w:color w:val="auto"/>
        </w:rPr>
        <w:t>꾸준히 개발 현장에서 사랑을 받아온 PHP는 한때 인터넷 붐과 함께 잠시 주춤했으나 최근 페이스북 등 많은 소셜 사이트가 PHP로 개발한다는 소문에 다시 한번 인기를 얻고 있습니다.  또한 워드프레스, 두루팔 등 인기 있는 플랫폼들이 PHP로 개발되고 나아가 코드이그나이터, 라라벨 등 다양한 프레임 개발 환경까지 더해지면서 PHP 르네상스를 맞고 있습니다.</w:t>
      </w:r>
    </w:p>
    <w:p w:rsidR="00E40C27" w:rsidRDefault="00E40C27">
      <w:pPr>
        <w:pStyle w:val="10"/>
        <w:rPr>
          <w:rFonts w:ascii="Arial Unicode MS" w:eastAsia="Arial Unicode MS" w:hAnsi="Arial Unicode MS" w:cs="Arial Unicode MS"/>
        </w:rPr>
      </w:pPr>
    </w:p>
    <w:p w:rsidR="00E40C27" w:rsidRDefault="00E40C27" w:rsidP="00E40C27">
      <w:pPr>
        <w:pStyle w:val="10"/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</w:rPr>
        <w:drawing>
          <wp:inline distT="0" distB="0" distL="0" distR="0">
            <wp:extent cx="2857500" cy="1714500"/>
            <wp:effectExtent l="0" t="0" r="0" b="0"/>
            <wp:docPr id="3" name="그림 3" descr="C:\Users\infoh\AppData\Local\Microsoft\Windows\INetCache\Content.Word\c0d23d2d6769e53e24a1b3136c064577-php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foh\AppData\Local\Microsoft\Windows\INetCache\Content.Word\c0d23d2d6769e53e24a1b3136c064577-php_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C27" w:rsidRDefault="00E40C27" w:rsidP="00E40C27">
      <w:pPr>
        <w:pStyle w:val="10"/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[사진출처 : 구글 이미지]</w:t>
      </w:r>
    </w:p>
    <w:p w:rsidR="006442E6" w:rsidRDefault="007B0A93">
      <w:pPr>
        <w:pStyle w:val="10"/>
      </w:pPr>
      <w:r>
        <w:rPr>
          <w:rFonts w:ascii="Arial Unicode MS" w:eastAsia="Arial Unicode MS" w:hAnsi="Arial Unicode MS" w:cs="Arial Unicode MS"/>
        </w:rPr>
        <w:t>PHP는 웹 개발을 좀</w:t>
      </w:r>
      <w:r w:rsidR="004F586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더 편하고 빠르게 만들</w:t>
      </w:r>
      <w:r w:rsidR="004F586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수 있는 언어로,</w:t>
      </w:r>
      <w:r w:rsidR="00B97935">
        <w:rPr>
          <w:rFonts w:ascii="Arial Unicode MS" w:eastAsia="Arial Unicode MS" w:hAnsi="Arial Unicode MS" w:cs="Arial Unicode MS"/>
        </w:rPr>
        <w:t xml:space="preserve"> </w:t>
      </w:r>
      <w:r w:rsidR="00B97935">
        <w:rPr>
          <w:rFonts w:ascii="Arial Unicode MS" w:eastAsia="Arial Unicode MS" w:hAnsi="Arial Unicode MS" w:cs="Arial Unicode MS" w:hint="eastAsia"/>
        </w:rPr>
        <w:t>빠른설치</w:t>
      </w:r>
      <w:r>
        <w:rPr>
          <w:rFonts w:ascii="Arial Unicode MS" w:eastAsia="Arial Unicode MS" w:hAnsi="Arial Unicode MS" w:cs="Arial Unicode MS"/>
        </w:rPr>
        <w:t>와 다른 언어보다 쉽게 배울</w:t>
      </w:r>
      <w:r w:rsidR="004F586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수 </w:t>
      </w:r>
      <w:ins w:id="5" w:author="이호진" w:date="2017-09-19T16:10:00Z">
        <w:r w:rsidR="00B97935">
          <w:rPr>
            <w:rFonts w:ascii="Arial Unicode MS" w:eastAsia="Arial Unicode MS" w:hAnsi="Arial Unicode MS" w:cs="Arial Unicode MS" w:hint="eastAsia"/>
          </w:rPr>
          <w:t>있습니다.</w:t>
        </w:r>
      </w:ins>
      <w:del w:id="6" w:author="이호진" w:date="2017-09-19T16:10:00Z">
        <w:r w:rsidDel="00B97935">
          <w:rPr>
            <w:rFonts w:ascii="Arial Unicode MS" w:eastAsia="Arial Unicode MS" w:hAnsi="Arial Unicode MS" w:cs="Arial Unicode MS"/>
          </w:rPr>
          <w:delText xml:space="preserve">있어서 </w:delText>
        </w:r>
        <w:r w:rsidR="004F586A" w:rsidDel="00B97935">
          <w:rPr>
            <w:rFonts w:ascii="Arial Unicode MS" w:eastAsia="Arial Unicode MS" w:hAnsi="Arial Unicode MS" w:cs="Arial Unicode MS"/>
          </w:rPr>
          <w:delText xml:space="preserve">웹 </w:delText>
        </w:r>
        <w:r w:rsidDel="00B97935">
          <w:rPr>
            <w:rFonts w:ascii="Arial Unicode MS" w:eastAsia="Arial Unicode MS" w:hAnsi="Arial Unicode MS" w:cs="Arial Unicode MS"/>
          </w:rPr>
          <w:delText>사이트 개발에 인기가 많습니다.</w:delText>
        </w:r>
      </w:del>
    </w:p>
    <w:p w:rsidR="006442E6" w:rsidRDefault="006442E6">
      <w:pPr>
        <w:pStyle w:val="10"/>
      </w:pPr>
    </w:p>
    <w:p w:rsidR="006442E6" w:rsidRDefault="006442E6">
      <w:pPr>
        <w:pStyle w:val="10"/>
      </w:pPr>
    </w:p>
    <w:p w:rsidR="006442E6" w:rsidRDefault="007B0A93">
      <w:pPr>
        <w:pStyle w:val="10"/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1.</w:t>
      </w:r>
      <w:r w:rsidR="00FD3766">
        <w:rPr>
          <w:rFonts w:ascii="Arial Unicode MS" w:eastAsia="Arial Unicode MS" w:hAnsi="Arial Unicode MS" w:cs="Arial Unicode MS" w:hint="eastAsia"/>
          <w:b/>
          <w:sz w:val="36"/>
          <w:szCs w:val="36"/>
        </w:rPr>
        <w:t>1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PHP역사</w:t>
      </w:r>
    </w:p>
    <w:p w:rsidR="00E40C27" w:rsidRDefault="00E40C27">
      <w:pPr>
        <w:pStyle w:val="10"/>
        <w:rPr>
          <w:rFonts w:ascii="Arial Unicode MS" w:eastAsia="Arial Unicode MS" w:hAnsi="Arial Unicode MS" w:cs="Arial Unicode MS"/>
        </w:rPr>
      </w:pPr>
    </w:p>
    <w:p w:rsidR="00E40C27" w:rsidRDefault="00E40C27" w:rsidP="00E40C27">
      <w:pPr>
        <w:pStyle w:val="10"/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</w:rPr>
        <w:drawing>
          <wp:inline distT="0" distB="0" distL="0" distR="0">
            <wp:extent cx="2581275" cy="1771650"/>
            <wp:effectExtent l="0" t="0" r="0" b="0"/>
            <wp:docPr id="4" name="그림 4" descr="C:\Users\infoh\AppData\Local\Microsoft\Windows\INetCache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foh\AppData\Local\Microsoft\Windows\INetCache\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C27" w:rsidRDefault="00E40C27" w:rsidP="00E40C27">
      <w:pPr>
        <w:pStyle w:val="10"/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[사진출처 : 구글 이미지]</w:t>
      </w:r>
    </w:p>
    <w:p w:rsidR="00E40C27" w:rsidRDefault="00E40C27">
      <w:pPr>
        <w:pStyle w:val="10"/>
        <w:rPr>
          <w:rFonts w:ascii="Arial Unicode MS" w:eastAsia="Arial Unicode MS" w:hAnsi="Arial Unicode MS" w:cs="Arial Unicode MS"/>
        </w:rPr>
      </w:pPr>
    </w:p>
    <w:p w:rsidR="00E40C27" w:rsidRDefault="00E40C27">
      <w:pPr>
        <w:pStyle w:val="10"/>
        <w:rPr>
          <w:rFonts w:ascii="Arial Unicode MS" w:eastAsia="Arial Unicode MS" w:hAnsi="Arial Unicode MS" w:cs="Arial Unicode MS"/>
        </w:rPr>
      </w:pPr>
    </w:p>
    <w:p w:rsidR="006442E6" w:rsidRDefault="00B97935">
      <w:pPr>
        <w:pStyle w:val="10"/>
      </w:pPr>
      <w:ins w:id="7" w:author="이호진" w:date="2017-09-19T16:10:00Z">
        <w:r>
          <w:rPr>
            <w:rFonts w:ascii="Arial Unicode MS" w:eastAsia="Arial Unicode MS" w:hAnsi="Arial Unicode MS" w:cs="Arial Unicode MS" w:hint="eastAsia"/>
          </w:rPr>
          <w:lastRenderedPageBreak/>
          <w:t xml:space="preserve">초기 </w:t>
        </w:r>
      </w:ins>
      <w:r w:rsidR="007B0A93">
        <w:rPr>
          <w:rFonts w:ascii="Arial Unicode MS" w:eastAsia="Arial Unicode MS" w:hAnsi="Arial Unicode MS" w:cs="Arial Unicode MS"/>
        </w:rPr>
        <w:t>PHP의 모태</w:t>
      </w:r>
      <w:r w:rsidR="004F586A">
        <w:rPr>
          <w:rFonts w:ascii="Arial Unicode MS" w:eastAsia="Arial Unicode MS" w:hAnsi="Arial Unicode MS" w:cs="Arial Unicode MS" w:hint="eastAsia"/>
        </w:rPr>
        <w:t>는</w:t>
      </w:r>
      <w:r w:rsidR="007B0A93">
        <w:rPr>
          <w:rFonts w:ascii="Arial Unicode MS" w:eastAsia="Arial Unicode MS" w:hAnsi="Arial Unicode MS" w:cs="Arial Unicode MS"/>
        </w:rPr>
        <w:t xml:space="preserve"> 1995년 Rasmus Lerdorf에 의해서 PHP/FI라는 이름으로 시작</w:t>
      </w:r>
      <w:r w:rsidR="004F586A">
        <w:rPr>
          <w:rFonts w:ascii="Arial Unicode MS" w:eastAsia="Arial Unicode MS" w:hAnsi="Arial Unicode MS" w:cs="Arial Unicode MS" w:hint="eastAsia"/>
        </w:rPr>
        <w:t>했</w:t>
      </w:r>
      <w:r w:rsidR="007B0A93">
        <w:rPr>
          <w:rFonts w:ascii="Arial Unicode MS" w:eastAsia="Arial Unicode MS" w:hAnsi="Arial Unicode MS" w:cs="Arial Unicode MS"/>
        </w:rPr>
        <w:t>습니다. PHP/FI는 초기에 개인용 홈페이지 제작</w:t>
      </w:r>
      <w:r w:rsidR="004F586A">
        <w:rPr>
          <w:rFonts w:ascii="Arial Unicode MS" w:eastAsia="Arial Unicode MS" w:hAnsi="Arial Unicode MS" w:cs="Arial Unicode MS" w:hint="eastAsia"/>
        </w:rPr>
        <w:t>,</w:t>
      </w:r>
      <w:r w:rsidR="007B0A93">
        <w:rPr>
          <w:rFonts w:ascii="Arial Unicode MS" w:eastAsia="Arial Unicode MS" w:hAnsi="Arial Unicode MS" w:cs="Arial Unicode MS"/>
        </w:rPr>
        <w:t xml:space="preserve"> 운영이 목적이었으나 이후 데이터</w:t>
      </w:r>
      <w:r w:rsidR="004F586A">
        <w:rPr>
          <w:rFonts w:ascii="Arial Unicode MS" w:eastAsia="Arial Unicode MS" w:hAnsi="Arial Unicode MS" w:cs="Arial Unicode MS" w:hint="eastAsia"/>
        </w:rPr>
        <w:t>베</w:t>
      </w:r>
      <w:r w:rsidR="007B0A93">
        <w:rPr>
          <w:rFonts w:ascii="Arial Unicode MS" w:eastAsia="Arial Unicode MS" w:hAnsi="Arial Unicode MS" w:cs="Arial Unicode MS"/>
        </w:rPr>
        <w:t xml:space="preserve">이스, 동적 </w:t>
      </w:r>
      <w:r w:rsidR="004F586A">
        <w:rPr>
          <w:rFonts w:ascii="Arial Unicode MS" w:eastAsia="Arial Unicode MS" w:hAnsi="Arial Unicode MS" w:cs="Arial Unicode MS"/>
        </w:rPr>
        <w:t xml:space="preserve">웹 </w:t>
      </w:r>
      <w:r w:rsidR="007B0A93">
        <w:rPr>
          <w:rFonts w:ascii="Arial Unicode MS" w:eastAsia="Arial Unicode MS" w:hAnsi="Arial Unicode MS" w:cs="Arial Unicode MS"/>
        </w:rPr>
        <w:t>페이지</w:t>
      </w:r>
      <w:r w:rsidR="004F586A">
        <w:rPr>
          <w:rFonts w:ascii="Arial Unicode MS" w:eastAsia="Arial Unicode MS" w:hAnsi="Arial Unicode MS" w:cs="Arial Unicode MS"/>
        </w:rPr>
        <w:t xml:space="preserve"> 등</w:t>
      </w:r>
      <w:r w:rsidR="007B0A93">
        <w:rPr>
          <w:rFonts w:ascii="Arial Unicode MS" w:eastAsia="Arial Unicode MS" w:hAnsi="Arial Unicode MS" w:cs="Arial Unicode MS"/>
        </w:rPr>
        <w:t xml:space="preserve"> 다양한 기능이 추가된</w:t>
      </w:r>
      <w:r w:rsidR="004F586A">
        <w:rPr>
          <w:rFonts w:ascii="Arial Unicode MS" w:eastAsia="Arial Unicode MS" w:hAnsi="Arial Unicode MS" w:cs="Arial Unicode MS" w:hint="eastAsia"/>
        </w:rPr>
        <w:t xml:space="preserve"> </w:t>
      </w:r>
      <w:r w:rsidR="007B0A93">
        <w:rPr>
          <w:rFonts w:ascii="Arial Unicode MS" w:eastAsia="Arial Unicode MS" w:hAnsi="Arial Unicode MS" w:cs="Arial Unicode MS"/>
        </w:rPr>
        <w:t xml:space="preserve">후 </w:t>
      </w:r>
      <w:r w:rsidR="004F586A">
        <w:rPr>
          <w:rFonts w:ascii="Arial Unicode MS" w:eastAsia="Arial Unicode MS" w:hAnsi="Arial Unicode MS" w:cs="Arial Unicode MS" w:hint="eastAsia"/>
        </w:rPr>
        <w:t>여러</w:t>
      </w:r>
      <w:r w:rsidR="007B0A93">
        <w:rPr>
          <w:rFonts w:ascii="Arial Unicode MS" w:eastAsia="Arial Unicode MS" w:hAnsi="Arial Unicode MS" w:cs="Arial Unicode MS"/>
        </w:rPr>
        <w:t xml:space="preserve"> 사람들과 함께 소스를 공유하기 위</w:t>
      </w:r>
      <w:r w:rsidR="004F586A">
        <w:rPr>
          <w:rFonts w:ascii="Arial Unicode MS" w:eastAsia="Arial Unicode MS" w:hAnsi="Arial Unicode MS" w:cs="Arial Unicode MS" w:hint="eastAsia"/>
        </w:rPr>
        <w:t>해</w:t>
      </w:r>
      <w:r w:rsidR="007B0A93">
        <w:rPr>
          <w:rFonts w:ascii="Arial Unicode MS" w:eastAsia="Arial Unicode MS" w:hAnsi="Arial Unicode MS" w:cs="Arial Unicode MS"/>
        </w:rPr>
        <w:t xml:space="preserve"> 공개되었습니다. </w:t>
      </w:r>
    </w:p>
    <w:p w:rsidR="006442E6" w:rsidRDefault="006442E6">
      <w:pPr>
        <w:pStyle w:val="10"/>
      </w:pPr>
    </w:p>
    <w:p w:rsidR="006442E6" w:rsidRDefault="007B0A93">
      <w:pPr>
        <w:pStyle w:val="10"/>
      </w:pPr>
      <w:r>
        <w:rPr>
          <w:rFonts w:ascii="Arial Unicode MS" w:eastAsia="Arial Unicode MS" w:hAnsi="Arial Unicode MS" w:cs="Arial Unicode MS"/>
        </w:rPr>
        <w:t>PHP/FI는 Perl과 비슷하게 변수, 폼 해석과 HTML</w:t>
      </w:r>
      <w:r w:rsidR="004F586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내장 문법을 갖고 있어서 현재 우리가 알고 있는 PHP의 기본적인 기능과 유사합니다. 다만 문</w:t>
      </w:r>
      <w:r w:rsidR="004F586A">
        <w:rPr>
          <w:rFonts w:ascii="Arial Unicode MS" w:eastAsia="Arial Unicode MS" w:hAnsi="Arial Unicode MS" w:cs="Arial Unicode MS" w:hint="eastAsia"/>
        </w:rPr>
        <w:t>법</w:t>
      </w:r>
      <w:r>
        <w:rPr>
          <w:rFonts w:ascii="Arial Unicode MS" w:eastAsia="Arial Unicode MS" w:hAnsi="Arial Unicode MS" w:cs="Arial Unicode MS"/>
        </w:rPr>
        <w:t>적으로 제한적이고, 단순하여 언어로서는 약간 일관성이 떨어지는 부족함이 있었습니다. 하지만 1997년 C</w:t>
      </w:r>
      <w:r w:rsidR="004F586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언어로 개발된 PHP/FI 2.0 </w:t>
      </w:r>
      <w:r w:rsidR="004F586A">
        <w:rPr>
          <w:rFonts w:ascii="Arial Unicode MS" w:eastAsia="Arial Unicode MS" w:hAnsi="Arial Unicode MS" w:cs="Arial Unicode MS"/>
        </w:rPr>
        <w:t>버전</w:t>
      </w:r>
      <w:r>
        <w:rPr>
          <w:rFonts w:ascii="Arial Unicode MS" w:eastAsia="Arial Unicode MS" w:hAnsi="Arial Unicode MS" w:cs="Arial Unicode MS"/>
        </w:rPr>
        <w:t xml:space="preserve">은 많은 개발자들에게 인기를 얻으며 당시 </w:t>
      </w:r>
      <w:r w:rsidR="004F586A">
        <w:rPr>
          <w:rFonts w:ascii="Arial Unicode MS" w:eastAsia="Arial Unicode MS" w:hAnsi="Arial Unicode MS" w:cs="Arial Unicode MS" w:hint="eastAsia"/>
        </w:rPr>
        <w:t xml:space="preserve">웹 사이트의 </w:t>
      </w:r>
      <w:r>
        <w:rPr>
          <w:rFonts w:ascii="Arial Unicode MS" w:eastAsia="Arial Unicode MS" w:hAnsi="Arial Unicode MS" w:cs="Arial Unicode MS"/>
        </w:rPr>
        <w:t>약 1%의</w:t>
      </w:r>
      <w:r w:rsidR="004F586A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50,000여</w:t>
      </w:r>
      <w:r w:rsidR="004F586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개의 </w:t>
      </w:r>
      <w:r w:rsidR="004F586A">
        <w:rPr>
          <w:rFonts w:ascii="Arial Unicode MS" w:eastAsia="Arial Unicode MS" w:hAnsi="Arial Unicode MS" w:cs="Arial Unicode MS"/>
        </w:rPr>
        <w:t xml:space="preserve">웹 </w:t>
      </w:r>
      <w:r>
        <w:rPr>
          <w:rFonts w:ascii="Arial Unicode MS" w:eastAsia="Arial Unicode MS" w:hAnsi="Arial Unicode MS" w:cs="Arial Unicode MS"/>
        </w:rPr>
        <w:t xml:space="preserve">사이트가 PHP/FI 2.0으로 제작이 되었습니다.   </w:t>
      </w:r>
    </w:p>
    <w:p w:rsidR="006442E6" w:rsidRDefault="006442E6">
      <w:pPr>
        <w:pStyle w:val="10"/>
      </w:pPr>
    </w:p>
    <w:p w:rsidR="006442E6" w:rsidRDefault="007B0A93">
      <w:pPr>
        <w:pStyle w:val="10"/>
      </w:pPr>
      <w:r>
        <w:rPr>
          <w:rFonts w:ascii="Arial Unicode MS" w:eastAsia="Arial Unicode MS" w:hAnsi="Arial Unicode MS" w:cs="Arial Unicode MS"/>
        </w:rPr>
        <w:t>1997년 Andi Gutmans와 Zeev Suraski에 의해서 PHP는 완전히 새롭게 재작성되어 PHP 3.0이 출시되었습니다. 새로</w:t>
      </w:r>
      <w:r w:rsidR="004F586A">
        <w:rPr>
          <w:rFonts w:ascii="Arial Unicode MS" w:eastAsia="Arial Unicode MS" w:hAnsi="Arial Unicode MS" w:cs="Arial Unicode MS" w:hint="eastAsia"/>
        </w:rPr>
        <w:t>운</w:t>
      </w:r>
      <w:r>
        <w:rPr>
          <w:rFonts w:ascii="Arial Unicode MS" w:eastAsia="Arial Unicode MS" w:hAnsi="Arial Unicode MS" w:cs="Arial Unicode MS"/>
        </w:rPr>
        <w:t xml:space="preserve"> PHP 3.0으로 탈바꿈되면서 기존의 PHP/FI 2.0은 개발이 중단되고, 요즘</w:t>
      </w:r>
      <w:r w:rsidR="004F586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들어 우리가 사용하고 있는 PHP의 모습을 </w:t>
      </w:r>
      <w:r w:rsidR="004F586A">
        <w:rPr>
          <w:rFonts w:ascii="Arial Unicode MS" w:eastAsia="Arial Unicode MS" w:hAnsi="Arial Unicode MS" w:cs="Arial Unicode MS" w:hint="eastAsia"/>
          <w:highlight w:val="red"/>
        </w:rPr>
        <w:t>띄</w:t>
      </w:r>
      <w:r w:rsidR="00DA5EE8" w:rsidRPr="00B97935">
        <w:rPr>
          <w:rFonts w:ascii="Arial Unicode MS" w:eastAsia="Arial Unicode MS" w:hAnsi="Arial Unicode MS" w:cs="Arial Unicode MS" w:hint="eastAsia"/>
          <w:highlight w:val="red"/>
        </w:rPr>
        <w:t>게</w:t>
      </w:r>
      <w:r>
        <w:rPr>
          <w:rFonts w:ascii="Arial Unicode MS" w:eastAsia="Arial Unicode MS" w:hAnsi="Arial Unicode MS" w:cs="Arial Unicode MS"/>
        </w:rPr>
        <w:t xml:space="preserve"> 됩니다.</w:t>
      </w:r>
    </w:p>
    <w:p w:rsidR="006442E6" w:rsidRDefault="006442E6">
      <w:pPr>
        <w:pStyle w:val="10"/>
      </w:pPr>
    </w:p>
    <w:p w:rsidR="006442E6" w:rsidRDefault="007B0A93">
      <w:pPr>
        <w:pStyle w:val="10"/>
      </w:pPr>
      <w:r>
        <w:rPr>
          <w:rFonts w:ascii="Arial Unicode MS" w:eastAsia="Arial Unicode MS" w:hAnsi="Arial Unicode MS" w:cs="Arial Unicode MS"/>
        </w:rPr>
        <w:t>PHP 3.0은 기존과는 다른 뛰어난 확장성</w:t>
      </w:r>
      <w:r w:rsidR="004F586A">
        <w:rPr>
          <w:rFonts w:ascii="Arial Unicode MS" w:eastAsia="Arial Unicode MS" w:hAnsi="Arial Unicode MS" w:cs="Arial Unicode MS" w:hint="eastAsia"/>
        </w:rPr>
        <w:t>이</w:t>
      </w:r>
      <w:r>
        <w:rPr>
          <w:rFonts w:ascii="Arial Unicode MS" w:eastAsia="Arial Unicode MS" w:hAnsi="Arial Unicode MS" w:cs="Arial Unicode MS"/>
        </w:rPr>
        <w:t xml:space="preserve"> 있습니다. 일관성 있는 문법 체계와 객체지향 문법</w:t>
      </w:r>
      <w:r w:rsidR="004F586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체계를 도입함으로</w:t>
      </w:r>
      <w:r w:rsidR="004F586A">
        <w:rPr>
          <w:rFonts w:ascii="Arial Unicode MS" w:eastAsia="Arial Unicode MS" w:hAnsi="Arial Unicode MS" w:cs="Arial Unicode MS" w:hint="eastAsia"/>
        </w:rPr>
        <w:t>써</w:t>
      </w:r>
      <w:r>
        <w:rPr>
          <w:rFonts w:ascii="Arial Unicode MS" w:eastAsia="Arial Unicode MS" w:hAnsi="Arial Unicode MS" w:cs="Arial Unicode MS"/>
        </w:rPr>
        <w:t xml:space="preserve"> 수많은 개발자 참여를 유도하고 새로운 모듈 개발이 활성화되기 시작</w:t>
      </w:r>
      <w:r w:rsidR="004F586A">
        <w:rPr>
          <w:rFonts w:ascii="Arial Unicode MS" w:eastAsia="Arial Unicode MS" w:hAnsi="Arial Unicode MS" w:cs="Arial Unicode MS" w:hint="eastAsia"/>
        </w:rPr>
        <w:t>했</w:t>
      </w:r>
      <w:r>
        <w:rPr>
          <w:rFonts w:ascii="Arial Unicode MS" w:eastAsia="Arial Unicode MS" w:hAnsi="Arial Unicode MS" w:cs="Arial Unicode MS"/>
        </w:rPr>
        <w:t>습니다. 이러한 환경들은 PHP를 웹</w:t>
      </w:r>
      <w:r w:rsidR="004F586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사이</w:t>
      </w:r>
      <w:r w:rsidR="004F586A">
        <w:rPr>
          <w:rFonts w:ascii="Arial Unicode MS" w:eastAsia="Arial Unicode MS" w:hAnsi="Arial Unicode MS" w:cs="Arial Unicode MS" w:hint="eastAsia"/>
        </w:rPr>
        <w:t>트</w:t>
      </w:r>
      <w:r>
        <w:rPr>
          <w:rFonts w:ascii="Arial Unicode MS" w:eastAsia="Arial Unicode MS" w:hAnsi="Arial Unicode MS" w:cs="Arial Unicode MS"/>
        </w:rPr>
        <w:t>를 개발하는 대표</w:t>
      </w:r>
      <w:r w:rsidR="004F586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언어로 발돋</w:t>
      </w:r>
      <w:r w:rsidR="004F586A">
        <w:rPr>
          <w:rFonts w:ascii="Arial Unicode MS" w:eastAsia="Arial Unicode MS" w:hAnsi="Arial Unicode MS" w:cs="Arial Unicode MS" w:hint="eastAsia"/>
        </w:rPr>
        <w:t>움</w:t>
      </w:r>
      <w:r>
        <w:rPr>
          <w:rFonts w:ascii="Arial Unicode MS" w:eastAsia="Arial Unicode MS" w:hAnsi="Arial Unicode MS" w:cs="Arial Unicode MS"/>
        </w:rPr>
        <w:t>하는</w:t>
      </w:r>
      <w:r w:rsidR="004F586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데 많은 기여를 하게 되었습니다. PHP 3.0은 출시한</w:t>
      </w:r>
      <w:r w:rsidR="004F586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지 9개월 만에 전</w:t>
      </w:r>
      <w:r w:rsidR="004F586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세계 </w:t>
      </w:r>
      <w:r w:rsidR="004F586A">
        <w:rPr>
          <w:rFonts w:ascii="Arial Unicode MS" w:eastAsia="Arial Unicode MS" w:hAnsi="Arial Unicode MS" w:cs="Arial Unicode MS"/>
        </w:rPr>
        <w:t xml:space="preserve">웹 </w:t>
      </w:r>
      <w:r>
        <w:rPr>
          <w:rFonts w:ascii="Arial Unicode MS" w:eastAsia="Arial Unicode MS" w:hAnsi="Arial Unicode MS" w:cs="Arial Unicode MS"/>
        </w:rPr>
        <w:t xml:space="preserve">서버의 10%를 차지하는 성과를 얻으며 </w:t>
      </w:r>
      <w:ins w:id="8" w:author="이호진" w:date="2017-09-19T16:11:00Z">
        <w:r w:rsidR="00B97935">
          <w:rPr>
            <w:rFonts w:ascii="Arial Unicode MS" w:eastAsia="Arial Unicode MS" w:hAnsi="Arial Unicode MS" w:cs="Arial Unicode MS" w:hint="eastAsia"/>
          </w:rPr>
          <w:t xml:space="preserve">대중적인 </w:t>
        </w:r>
      </w:ins>
      <w:r w:rsidR="004F586A">
        <w:rPr>
          <w:rFonts w:ascii="Arial Unicode MS" w:eastAsia="Arial Unicode MS" w:hAnsi="Arial Unicode MS" w:cs="Arial Unicode MS"/>
        </w:rPr>
        <w:t xml:space="preserve">웹 </w:t>
      </w:r>
      <w:r>
        <w:rPr>
          <w:rFonts w:ascii="Arial Unicode MS" w:eastAsia="Arial Unicode MS" w:hAnsi="Arial Unicode MS" w:cs="Arial Unicode MS"/>
        </w:rPr>
        <w:t>언어로 자리를 잡게 됩니다.</w:t>
      </w:r>
    </w:p>
    <w:p w:rsidR="006442E6" w:rsidRDefault="006442E6">
      <w:pPr>
        <w:pStyle w:val="10"/>
      </w:pPr>
    </w:p>
    <w:p w:rsidR="006442E6" w:rsidRDefault="007B0A93">
      <w:pPr>
        <w:pStyle w:val="10"/>
      </w:pPr>
      <w:r>
        <w:rPr>
          <w:rFonts w:ascii="Arial Unicode MS" w:eastAsia="Arial Unicode MS" w:hAnsi="Arial Unicode MS" w:cs="Arial Unicode MS"/>
        </w:rPr>
        <w:t>이러한 PHP 3.0의 성공으로 Andi Gutmans와 Zeev Suraski</w:t>
      </w:r>
      <w:r w:rsidR="004F586A">
        <w:rPr>
          <w:rFonts w:ascii="Arial Unicode MS" w:eastAsia="Arial Unicode MS" w:hAnsi="Arial Unicode MS" w:cs="Arial Unicode MS" w:hint="eastAsia"/>
        </w:rPr>
        <w:t>는</w:t>
      </w:r>
      <w:r>
        <w:rPr>
          <w:rFonts w:ascii="Arial Unicode MS" w:eastAsia="Arial Unicode MS" w:hAnsi="Arial Unicode MS" w:cs="Arial Unicode MS"/>
        </w:rPr>
        <w:t xml:space="preserve"> PHP</w:t>
      </w:r>
      <w:r w:rsidR="004F586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코드를 모듈화하고 복</w:t>
      </w:r>
      <w:r w:rsidR="004F586A">
        <w:rPr>
          <w:rFonts w:ascii="Arial Unicode MS" w:eastAsia="Arial Unicode MS" w:hAnsi="Arial Unicode MS" w:cs="Arial Unicode MS" w:hint="eastAsia"/>
        </w:rPr>
        <w:t>잡</w:t>
      </w:r>
      <w:r>
        <w:rPr>
          <w:rFonts w:ascii="Arial Unicode MS" w:eastAsia="Arial Unicode MS" w:hAnsi="Arial Unicode MS" w:cs="Arial Unicode MS"/>
        </w:rPr>
        <w:t>한 응용프로그램의 성능을 향상시</w:t>
      </w:r>
      <w:r w:rsidR="004F586A">
        <w:rPr>
          <w:rFonts w:ascii="Arial Unicode MS" w:eastAsia="Arial Unicode MS" w:hAnsi="Arial Unicode MS" w:cs="Arial Unicode MS" w:hint="eastAsia"/>
        </w:rPr>
        <w:t>키기</w:t>
      </w:r>
      <w:r>
        <w:rPr>
          <w:rFonts w:ascii="Arial Unicode MS" w:eastAsia="Arial Unicode MS" w:hAnsi="Arial Unicode MS" w:cs="Arial Unicode MS"/>
        </w:rPr>
        <w:t xml:space="preserve"> 위해서 또</w:t>
      </w:r>
      <w:r w:rsidR="004F586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한</w:t>
      </w:r>
      <w:r w:rsidR="004F586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번의 대대적인 코어 재작성을 통</w:t>
      </w:r>
      <w:r w:rsidR="004F586A">
        <w:rPr>
          <w:rFonts w:ascii="Arial Unicode MS" w:eastAsia="Arial Unicode MS" w:hAnsi="Arial Unicode MS" w:cs="Arial Unicode MS" w:hint="eastAsia"/>
        </w:rPr>
        <w:t>해</w:t>
      </w:r>
      <w:r>
        <w:rPr>
          <w:rFonts w:ascii="Arial Unicode MS" w:eastAsia="Arial Unicode MS" w:hAnsi="Arial Unicode MS" w:cs="Arial Unicode MS"/>
        </w:rPr>
        <w:t xml:space="preserve"> 2000년 5월 PHP 4.0을 출시하게 됩니다. 새로운 엔진 </w:t>
      </w:r>
      <w:r w:rsidR="004F586A">
        <w:rPr>
          <w:rFonts w:ascii="Arial Unicode MS" w:eastAsia="Arial Unicode MS" w:hAnsi="Arial Unicode MS" w:cs="Arial Unicode MS"/>
        </w:rPr>
        <w:t>‘</w:t>
      </w:r>
      <w:r>
        <w:rPr>
          <w:rFonts w:ascii="Arial Unicode MS" w:eastAsia="Arial Unicode MS" w:hAnsi="Arial Unicode MS" w:cs="Arial Unicode MS"/>
        </w:rPr>
        <w:t>Zend Engine</w:t>
      </w:r>
      <w:r w:rsidR="004F586A">
        <w:rPr>
          <w:rFonts w:ascii="Arial Unicode MS" w:eastAsia="Arial Unicode MS" w:hAnsi="Arial Unicode MS" w:cs="Arial Unicode MS"/>
        </w:rPr>
        <w:t>’</w:t>
      </w:r>
      <w:r>
        <w:rPr>
          <w:rFonts w:ascii="Arial Unicode MS" w:eastAsia="Arial Unicode MS" w:hAnsi="Arial Unicode MS" w:cs="Arial Unicode MS"/>
        </w:rPr>
        <w:t xml:space="preserve">을 기반으로 향상된 성능뿐만 아니라 다른 핵심 기능들을 대거 추가하여 </w:t>
      </w:r>
      <w:r w:rsidR="004F586A">
        <w:rPr>
          <w:rFonts w:ascii="Arial Unicode MS" w:eastAsia="Arial Unicode MS" w:hAnsi="Arial Unicode MS" w:cs="Arial Unicode MS"/>
        </w:rPr>
        <w:t xml:space="preserve">웹 </w:t>
      </w:r>
      <w:r>
        <w:rPr>
          <w:rFonts w:ascii="Arial Unicode MS" w:eastAsia="Arial Unicode MS" w:hAnsi="Arial Unicode MS" w:cs="Arial Unicode MS"/>
        </w:rPr>
        <w:t>서버에 대한 지원, HTTP 세션, 출력 버핑, 보안</w:t>
      </w:r>
      <w:r w:rsidR="002B1E04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등 새로운 언어 구조로 발전</w:t>
      </w:r>
      <w:r w:rsidR="002B1E04">
        <w:rPr>
          <w:rFonts w:ascii="Arial Unicode MS" w:eastAsia="Arial Unicode MS" w:hAnsi="Arial Unicode MS" w:cs="Arial Unicode MS" w:hint="eastAsia"/>
        </w:rPr>
        <w:t>했</w:t>
      </w:r>
      <w:r>
        <w:rPr>
          <w:rFonts w:ascii="Arial Unicode MS" w:eastAsia="Arial Unicode MS" w:hAnsi="Arial Unicode MS" w:cs="Arial Unicode MS"/>
        </w:rPr>
        <w:t>습니다. PHP 3.0이 출시되고 2년</w:t>
      </w:r>
      <w:r w:rsidR="002B1E04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만에 나온 성과입니다.</w:t>
      </w:r>
    </w:p>
    <w:p w:rsidR="006442E6" w:rsidRDefault="006442E6">
      <w:pPr>
        <w:pStyle w:val="10"/>
      </w:pPr>
    </w:p>
    <w:p w:rsidR="006442E6" w:rsidRDefault="007B0A93">
      <w:pPr>
        <w:pStyle w:val="10"/>
      </w:pPr>
      <w:r>
        <w:rPr>
          <w:rFonts w:ascii="Arial Unicode MS" w:eastAsia="Arial Unicode MS" w:hAnsi="Arial Unicode MS" w:cs="Arial Unicode MS"/>
        </w:rPr>
        <w:t>PHP 5.0은 5년이라는 시간을 투자하여 2004년 7월에 발표되었습니다. 또</w:t>
      </w:r>
      <w:r w:rsidR="002B1E04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한</w:t>
      </w:r>
      <w:r w:rsidR="002B1E04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번 발전된 </w:t>
      </w:r>
      <w:r w:rsidR="002B1E04">
        <w:rPr>
          <w:rFonts w:ascii="Arial Unicode MS" w:eastAsia="Arial Unicode MS" w:hAnsi="Arial Unicode MS" w:cs="Arial Unicode MS"/>
        </w:rPr>
        <w:t>‘</w:t>
      </w:r>
      <w:r>
        <w:rPr>
          <w:rFonts w:ascii="Arial Unicode MS" w:eastAsia="Arial Unicode MS" w:hAnsi="Arial Unicode MS" w:cs="Arial Unicode MS"/>
        </w:rPr>
        <w:t>Zend Engine2</w:t>
      </w:r>
      <w:r w:rsidR="002B1E04">
        <w:rPr>
          <w:rFonts w:ascii="Arial Unicode MS" w:eastAsia="Arial Unicode MS" w:hAnsi="Arial Unicode MS" w:cs="Arial Unicode MS"/>
        </w:rPr>
        <w:t xml:space="preserve">’ </w:t>
      </w:r>
      <w:r>
        <w:rPr>
          <w:rFonts w:ascii="Arial Unicode MS" w:eastAsia="Arial Unicode MS" w:hAnsi="Arial Unicode MS" w:cs="Arial Unicode MS"/>
        </w:rPr>
        <w:t>엔진을 기반으로 PHP 5.0은 새로운 객체</w:t>
      </w:r>
      <w:r w:rsidR="002B1E04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모델과 새로운 기능들을 포함</w:t>
      </w:r>
      <w:r w:rsidR="002B1E04">
        <w:rPr>
          <w:rFonts w:ascii="Arial Unicode MS" w:eastAsia="Arial Unicode MS" w:hAnsi="Arial Unicode MS" w:cs="Arial Unicode MS" w:hint="eastAsia"/>
        </w:rPr>
        <w:t>했</w:t>
      </w:r>
      <w:r>
        <w:rPr>
          <w:rFonts w:ascii="Arial Unicode MS" w:eastAsia="Arial Unicode MS" w:hAnsi="Arial Unicode MS" w:cs="Arial Unicode MS"/>
        </w:rPr>
        <w:t>습니다. PHP 5.0은 많</w:t>
      </w:r>
      <w:r w:rsidR="002B1E04">
        <w:rPr>
          <w:rFonts w:ascii="Arial Unicode MS" w:eastAsia="Arial Unicode MS" w:hAnsi="Arial Unicode MS" w:cs="Arial Unicode MS" w:hint="eastAsia"/>
        </w:rPr>
        <w:t>은</w:t>
      </w:r>
      <w:r>
        <w:rPr>
          <w:rFonts w:ascii="Arial Unicode MS" w:eastAsia="Arial Unicode MS" w:hAnsi="Arial Unicode MS" w:cs="Arial Unicode MS"/>
        </w:rPr>
        <w:t xml:space="preserve"> PHP 4.0의 코드</w:t>
      </w:r>
      <w:r w:rsidR="002B1E04">
        <w:rPr>
          <w:rFonts w:ascii="Arial Unicode MS" w:eastAsia="Arial Unicode MS" w:hAnsi="Arial Unicode MS" w:cs="Arial Unicode MS" w:hint="eastAsia"/>
        </w:rPr>
        <w:t>를</w:t>
      </w:r>
      <w:r>
        <w:rPr>
          <w:rFonts w:ascii="Arial Unicode MS" w:eastAsia="Arial Unicode MS" w:hAnsi="Arial Unicode MS" w:cs="Arial Unicode MS"/>
        </w:rPr>
        <w:t xml:space="preserve"> 적은 리소스를 들여서 손쉽게 PHP 5.0으로 업그레이드하여 서비스를 유지할</w:t>
      </w:r>
      <w:r w:rsidR="002B1E04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수 있었습니다.</w:t>
      </w:r>
    </w:p>
    <w:p w:rsidR="006442E6" w:rsidRDefault="006442E6">
      <w:pPr>
        <w:pStyle w:val="10"/>
      </w:pPr>
    </w:p>
    <w:p w:rsidR="006442E6" w:rsidRDefault="007B0A93">
      <w:pPr>
        <w:pStyle w:val="10"/>
      </w:pPr>
      <w:r>
        <w:rPr>
          <w:rFonts w:ascii="Arial Unicode MS" w:eastAsia="Arial Unicode MS" w:hAnsi="Arial Unicode MS" w:cs="Arial Unicode MS"/>
        </w:rPr>
        <w:t>PHP 개발팀은 새로운 엔진과 성능</w:t>
      </w:r>
      <w:r w:rsidR="002B1E04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향상, 체계적인 문법적 언어 구조</w:t>
      </w:r>
      <w:r w:rsidR="004F586A">
        <w:rPr>
          <w:rFonts w:ascii="Arial Unicode MS" w:eastAsia="Arial Unicode MS" w:hAnsi="Arial Unicode MS" w:cs="Arial Unicode MS"/>
        </w:rPr>
        <w:t xml:space="preserve"> 등</w:t>
      </w:r>
      <w:r w:rsidR="002B1E04">
        <w:rPr>
          <w:rFonts w:ascii="Arial Unicode MS" w:eastAsia="Arial Unicode MS" w:hAnsi="Arial Unicode MS" w:cs="Arial Unicode MS" w:hint="eastAsia"/>
        </w:rPr>
        <w:t>을</w:t>
      </w:r>
      <w:r>
        <w:rPr>
          <w:rFonts w:ascii="Arial Unicode MS" w:eastAsia="Arial Unicode MS" w:hAnsi="Arial Unicode MS" w:cs="Arial Unicode MS"/>
        </w:rPr>
        <w:t xml:space="preserve"> 도입하여 또</w:t>
      </w:r>
      <w:r w:rsidR="002B1E04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다시 메이</w:t>
      </w:r>
      <w:r w:rsidR="002B1E04">
        <w:rPr>
          <w:rFonts w:ascii="Arial Unicode MS" w:eastAsia="Arial Unicode MS" w:hAnsi="Arial Unicode MS" w:cs="Arial Unicode MS" w:hint="eastAsia"/>
        </w:rPr>
        <w:t>저</w:t>
      </w:r>
      <w:r>
        <w:rPr>
          <w:rFonts w:ascii="Arial Unicode MS" w:eastAsia="Arial Unicode MS" w:hAnsi="Arial Unicode MS" w:cs="Arial Unicode MS"/>
        </w:rPr>
        <w:t xml:space="preserve"> 업그레이드 </w:t>
      </w:r>
      <w:r w:rsidR="004F586A">
        <w:rPr>
          <w:rFonts w:ascii="Arial Unicode MS" w:eastAsia="Arial Unicode MS" w:hAnsi="Arial Unicode MS" w:cs="Arial Unicode MS"/>
        </w:rPr>
        <w:t>버전</w:t>
      </w:r>
      <w:r>
        <w:rPr>
          <w:rFonts w:ascii="Arial Unicode MS" w:eastAsia="Arial Unicode MS" w:hAnsi="Arial Unicode MS" w:cs="Arial Unicode MS"/>
        </w:rPr>
        <w:t xml:space="preserve">인 PHP 7.0 </w:t>
      </w:r>
      <w:r w:rsidR="004F586A">
        <w:rPr>
          <w:rFonts w:ascii="Arial Unicode MS" w:eastAsia="Arial Unicode MS" w:hAnsi="Arial Unicode MS" w:cs="Arial Unicode MS"/>
        </w:rPr>
        <w:t>버전</w:t>
      </w:r>
      <w:r>
        <w:rPr>
          <w:rFonts w:ascii="Arial Unicode MS" w:eastAsia="Arial Unicode MS" w:hAnsi="Arial Unicode MS" w:cs="Arial Unicode MS"/>
        </w:rPr>
        <w:t>을 2015년 12월 발표되었습니다.</w:t>
      </w:r>
    </w:p>
    <w:p w:rsidR="006442E6" w:rsidRPr="002936DA" w:rsidRDefault="006442E6">
      <w:pPr>
        <w:pStyle w:val="10"/>
      </w:pPr>
    </w:p>
    <w:p w:rsidR="006442E6" w:rsidRPr="002936DA" w:rsidRDefault="006442E6">
      <w:pPr>
        <w:pStyle w:val="10"/>
        <w:rPr>
          <w:b/>
        </w:rPr>
      </w:pPr>
    </w:p>
    <w:p w:rsidR="006442E6" w:rsidRDefault="007B0A93">
      <w:pPr>
        <w:pStyle w:val="10"/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1.</w:t>
      </w:r>
      <w:r w:rsidR="00FD3766">
        <w:rPr>
          <w:rFonts w:ascii="Arial Unicode MS" w:eastAsia="Arial Unicode MS" w:hAnsi="Arial Unicode MS" w:cs="Arial Unicode MS" w:hint="eastAsia"/>
          <w:b/>
          <w:sz w:val="36"/>
          <w:szCs w:val="36"/>
        </w:rPr>
        <w:t>2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서버</w:t>
      </w:r>
      <w:r w:rsidR="002B1E04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 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사이드 </w:t>
      </w:r>
      <w:del w:id="9" w:author="이호진" w:date="2017-09-19T16:11:00Z">
        <w:r w:rsidR="004F586A" w:rsidDel="00B97935">
          <w:rPr>
            <w:rFonts w:ascii="Arial Unicode MS" w:eastAsia="Arial Unicode MS" w:hAnsi="Arial Unicode MS" w:cs="Arial Unicode MS"/>
            <w:b/>
            <w:sz w:val="36"/>
            <w:szCs w:val="36"/>
          </w:rPr>
          <w:delText xml:space="preserve">웹 </w:delText>
        </w:r>
        <w:r w:rsidDel="00B97935">
          <w:rPr>
            <w:rFonts w:ascii="Arial Unicode MS" w:eastAsia="Arial Unicode MS" w:hAnsi="Arial Unicode MS" w:cs="Arial Unicode MS"/>
            <w:b/>
            <w:sz w:val="36"/>
            <w:szCs w:val="36"/>
          </w:rPr>
          <w:delText>언어</w:delText>
        </w:r>
      </w:del>
    </w:p>
    <w:p w:rsidR="006442E6" w:rsidRDefault="006442E6">
      <w:pPr>
        <w:pStyle w:val="10"/>
      </w:pPr>
    </w:p>
    <w:p w:rsidR="006442E6" w:rsidRDefault="007B0A93">
      <w:pPr>
        <w:pStyle w:val="10"/>
      </w:pPr>
      <w:r>
        <w:rPr>
          <w:rFonts w:ascii="Arial Unicode MS" w:eastAsia="Arial Unicode MS" w:hAnsi="Arial Unicode MS" w:cs="Arial Unicode MS"/>
        </w:rPr>
        <w:t>PHP는 대표적인 서버</w:t>
      </w:r>
      <w:r w:rsidR="002B1E04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사이드 언어입니다. 서버</w:t>
      </w:r>
      <w:r w:rsidR="002B1E04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사이</w:t>
      </w:r>
      <w:r w:rsidR="002B1E04">
        <w:rPr>
          <w:rFonts w:ascii="Arial Unicode MS" w:eastAsia="Arial Unicode MS" w:hAnsi="Arial Unicode MS" w:cs="Arial Unicode MS" w:hint="eastAsia"/>
        </w:rPr>
        <w:t>드</w:t>
      </w:r>
      <w:r>
        <w:rPr>
          <w:rFonts w:ascii="Arial Unicode MS" w:eastAsia="Arial Unicode MS" w:hAnsi="Arial Unicode MS" w:cs="Arial Unicode MS"/>
        </w:rPr>
        <w:t xml:space="preserve"> 언어란 프로그램 실행이 서버</w:t>
      </w:r>
      <w:r w:rsidR="002B1E04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쪽에서 동작을 하고 결과를 출력하는 형태의 언어를 말합니다. 서버</w:t>
      </w:r>
      <w:r w:rsidR="002B1E04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사이드 언어는 사용자</w:t>
      </w:r>
      <w:r w:rsidR="002B1E04">
        <w:rPr>
          <w:rFonts w:ascii="Arial Unicode MS" w:eastAsia="Arial Unicode MS" w:hAnsi="Arial Unicode MS" w:cs="Arial Unicode MS" w:hint="eastAsia"/>
        </w:rPr>
        <w:t>의</w:t>
      </w:r>
      <w:r>
        <w:rPr>
          <w:rFonts w:ascii="Arial Unicode MS" w:eastAsia="Arial Unicode MS" w:hAnsi="Arial Unicode MS" w:cs="Arial Unicode MS"/>
        </w:rPr>
        <w:t xml:space="preserve"> 작업을 서버에 요청</w:t>
      </w:r>
      <w:r w:rsidR="002B1E04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후, 서버가 요청된 처리를 한</w:t>
      </w:r>
      <w:r w:rsidR="002B1E04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후에 결과를 돌려주는 방식입니다.</w:t>
      </w:r>
    </w:p>
    <w:p w:rsidR="006442E6" w:rsidRPr="002B1E04" w:rsidRDefault="006442E6">
      <w:pPr>
        <w:pStyle w:val="10"/>
      </w:pPr>
    </w:p>
    <w:p w:rsidR="006442E6" w:rsidRDefault="007B0A93">
      <w:pPr>
        <w:pStyle w:val="10"/>
      </w:pPr>
      <w:r>
        <w:rPr>
          <w:rFonts w:ascii="Arial Unicode MS" w:eastAsia="Arial Unicode MS" w:hAnsi="Arial Unicode MS" w:cs="Arial Unicode MS"/>
        </w:rPr>
        <w:t xml:space="preserve">PHP는 </w:t>
      </w:r>
      <w:r w:rsidR="004F586A">
        <w:rPr>
          <w:rFonts w:ascii="Arial Unicode MS" w:eastAsia="Arial Unicode MS" w:hAnsi="Arial Unicode MS" w:cs="Arial Unicode MS"/>
        </w:rPr>
        <w:t xml:space="preserve">웹 </w:t>
      </w:r>
      <w:r>
        <w:rPr>
          <w:rFonts w:ascii="Arial Unicode MS" w:eastAsia="Arial Unicode MS" w:hAnsi="Arial Unicode MS" w:cs="Arial Unicode MS"/>
        </w:rPr>
        <w:t>서버와 같이 연동되어 사용자가 HTTP로 데이터 및 화면을 요청을 하면 서버에서 DB</w:t>
      </w:r>
      <w:r w:rsidR="002B1E04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연동</w:t>
      </w:r>
      <w:r w:rsidR="004F586A">
        <w:rPr>
          <w:rFonts w:ascii="Arial Unicode MS" w:eastAsia="Arial Unicode MS" w:hAnsi="Arial Unicode MS" w:cs="Arial Unicode MS"/>
        </w:rPr>
        <w:t xml:space="preserve"> 등</w:t>
      </w:r>
      <w:r>
        <w:rPr>
          <w:rFonts w:ascii="Arial Unicode MS" w:eastAsia="Arial Unicode MS" w:hAnsi="Arial Unicode MS" w:cs="Arial Unicode MS"/>
        </w:rPr>
        <w:t xml:space="preserve"> 각종 데이터를 처리하여 화면을 사용자에게 </w:t>
      </w:r>
      <w:r w:rsidR="002B1E04">
        <w:rPr>
          <w:rFonts w:ascii="Arial Unicode MS" w:eastAsia="Arial Unicode MS" w:hAnsi="Arial Unicode MS" w:cs="Arial Unicode MS" w:hint="eastAsia"/>
        </w:rPr>
        <w:t>보여</w:t>
      </w:r>
      <w:r>
        <w:rPr>
          <w:rFonts w:ascii="Arial Unicode MS" w:eastAsia="Arial Unicode MS" w:hAnsi="Arial Unicode MS" w:cs="Arial Unicode MS"/>
        </w:rPr>
        <w:t>주는 역</w:t>
      </w:r>
      <w:r w:rsidR="002B1E04">
        <w:rPr>
          <w:rFonts w:ascii="Arial Unicode MS" w:eastAsia="Arial Unicode MS" w:hAnsi="Arial Unicode MS" w:cs="Arial Unicode MS" w:hint="eastAsia"/>
        </w:rPr>
        <w:t>할</w:t>
      </w:r>
      <w:r>
        <w:rPr>
          <w:rFonts w:ascii="Arial Unicode MS" w:eastAsia="Arial Unicode MS" w:hAnsi="Arial Unicode MS" w:cs="Arial Unicode MS"/>
        </w:rPr>
        <w:t>을 합니다. 대부분의 작업들이 서버</w:t>
      </w:r>
      <w:r w:rsidR="002B1E04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쪽에서 일어나기 때문에 서버</w:t>
      </w:r>
      <w:r w:rsidR="002B1E04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사이</w:t>
      </w:r>
      <w:r w:rsidR="002B1E04">
        <w:rPr>
          <w:rFonts w:ascii="Arial Unicode MS" w:eastAsia="Arial Unicode MS" w:hAnsi="Arial Unicode MS" w:cs="Arial Unicode MS" w:hint="eastAsia"/>
        </w:rPr>
        <w:t>드</w:t>
      </w:r>
      <w:r>
        <w:rPr>
          <w:rFonts w:ascii="Arial Unicode MS" w:eastAsia="Arial Unicode MS" w:hAnsi="Arial Unicode MS" w:cs="Arial Unicode MS"/>
        </w:rPr>
        <w:t xml:space="preserve"> 언어라고 합니다.</w:t>
      </w:r>
    </w:p>
    <w:p w:rsidR="006442E6" w:rsidRDefault="006442E6">
      <w:pPr>
        <w:pStyle w:val="10"/>
      </w:pPr>
    </w:p>
    <w:p w:rsidR="006442E6" w:rsidRDefault="007B0A93">
      <w:pPr>
        <w:pStyle w:val="10"/>
      </w:pPr>
      <w:r>
        <w:rPr>
          <w:rFonts w:ascii="Arial Unicode MS" w:eastAsia="Arial Unicode MS" w:hAnsi="Arial Unicode MS" w:cs="Arial Unicode MS"/>
        </w:rPr>
        <w:t>요</w:t>
      </w:r>
      <w:r w:rsidR="002B1E04">
        <w:rPr>
          <w:rFonts w:ascii="Arial Unicode MS" w:eastAsia="Arial Unicode MS" w:hAnsi="Arial Unicode MS" w:cs="Arial Unicode MS" w:hint="eastAsia"/>
        </w:rPr>
        <w:t>즘에</w:t>
      </w:r>
      <w:r>
        <w:rPr>
          <w:rFonts w:ascii="Arial Unicode MS" w:eastAsia="Arial Unicode MS" w:hAnsi="Arial Unicode MS" w:cs="Arial Unicode MS"/>
        </w:rPr>
        <w:t>는 보다 빠른 서버</w:t>
      </w:r>
      <w:r w:rsidR="002B1E04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처리 및 대용량 처리를 위하여 화면 구성</w:t>
      </w:r>
      <w:r w:rsidR="004F586A">
        <w:rPr>
          <w:rFonts w:ascii="Arial Unicode MS" w:eastAsia="Arial Unicode MS" w:hAnsi="Arial Unicode MS" w:cs="Arial Unicode MS"/>
        </w:rPr>
        <w:t xml:space="preserve"> 등</w:t>
      </w:r>
      <w:r>
        <w:rPr>
          <w:rFonts w:ascii="Arial Unicode MS" w:eastAsia="Arial Unicode MS" w:hAnsi="Arial Unicode MS" w:cs="Arial Unicode MS"/>
        </w:rPr>
        <w:t>은 사용자 측에서 처리를 하고, 서버는 순수한 데이터를 제공하는 방식으로 변화를 하고 있지만 PHP가 서버상에서 돌아가는 언어라는 점에서는 서버</w:t>
      </w:r>
      <w:r w:rsidR="002B1E04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사이</w:t>
      </w:r>
      <w:r w:rsidR="002B1E04">
        <w:rPr>
          <w:rFonts w:ascii="Arial Unicode MS" w:eastAsia="Arial Unicode MS" w:hAnsi="Arial Unicode MS" w:cs="Arial Unicode MS" w:hint="eastAsia"/>
        </w:rPr>
        <w:t>드</w:t>
      </w:r>
      <w:r>
        <w:rPr>
          <w:rFonts w:ascii="Arial Unicode MS" w:eastAsia="Arial Unicode MS" w:hAnsi="Arial Unicode MS" w:cs="Arial Unicode MS"/>
        </w:rPr>
        <w:t xml:space="preserve"> 언어인 점은 틀림없습니다. </w:t>
      </w:r>
    </w:p>
    <w:p w:rsidR="006442E6" w:rsidRDefault="006442E6">
      <w:pPr>
        <w:pStyle w:val="10"/>
      </w:pPr>
    </w:p>
    <w:p w:rsidR="006442E6" w:rsidRDefault="006442E6">
      <w:pPr>
        <w:pStyle w:val="10"/>
      </w:pPr>
    </w:p>
    <w:p w:rsidR="006442E6" w:rsidRDefault="007B0A93">
      <w:pPr>
        <w:pStyle w:val="10"/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1.</w:t>
      </w:r>
      <w:r w:rsidR="00FD3766">
        <w:rPr>
          <w:rFonts w:ascii="Arial Unicode MS" w:eastAsia="Arial Unicode MS" w:hAnsi="Arial Unicode MS" w:cs="Arial Unicode MS" w:hint="eastAsia"/>
          <w:b/>
          <w:sz w:val="28"/>
          <w:szCs w:val="28"/>
        </w:rPr>
        <w:t>3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인터프리터</w:t>
      </w:r>
      <w:r w:rsidR="002B1E04">
        <w:rPr>
          <w:rFonts w:ascii="Arial Unicode MS" w:eastAsia="Arial Unicode MS" w:hAnsi="Arial Unicode MS" w:cs="Arial Unicode MS" w:hint="eastAsia"/>
          <w:b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del w:id="10" w:author="이호진" w:date="2017-09-19T16:11:00Z">
        <w:r w:rsidDel="00B97935">
          <w:rPr>
            <w:rFonts w:ascii="Arial Unicode MS" w:eastAsia="Arial Unicode MS" w:hAnsi="Arial Unicode MS" w:cs="Arial Unicode MS"/>
            <w:b/>
            <w:sz w:val="28"/>
            <w:szCs w:val="28"/>
          </w:rPr>
          <w:delText>스크립트</w:delText>
        </w:r>
      </w:del>
    </w:p>
    <w:p w:rsidR="006442E6" w:rsidRDefault="006442E6">
      <w:pPr>
        <w:pStyle w:val="10"/>
      </w:pPr>
    </w:p>
    <w:p w:rsidR="006442E6" w:rsidRDefault="002B1E04">
      <w:pPr>
        <w:pStyle w:val="10"/>
      </w:pPr>
      <w:r>
        <w:rPr>
          <w:rFonts w:ascii="Arial Unicode MS" w:eastAsia="Arial Unicode MS" w:hAnsi="Arial Unicode MS" w:cs="Arial Unicode MS" w:hint="eastAsia"/>
        </w:rPr>
        <w:t xml:space="preserve">프로그래밍 </w:t>
      </w:r>
      <w:r w:rsidR="007B0A93">
        <w:rPr>
          <w:rFonts w:ascii="Arial Unicode MS" w:eastAsia="Arial Unicode MS" w:hAnsi="Arial Unicode MS" w:cs="Arial Unicode MS"/>
        </w:rPr>
        <w:t>언어는 대부분 프로그램 소스를 기계어로 번역</w:t>
      </w:r>
      <w:r>
        <w:rPr>
          <w:rFonts w:ascii="Arial Unicode MS" w:eastAsia="Arial Unicode MS" w:hAnsi="Arial Unicode MS" w:cs="Arial Unicode MS" w:hint="eastAsia"/>
        </w:rPr>
        <w:t>,</w:t>
      </w:r>
      <w:r w:rsidR="007B0A93">
        <w:rPr>
          <w:rFonts w:ascii="Arial Unicode MS" w:eastAsia="Arial Unicode MS" w:hAnsi="Arial Unicode MS" w:cs="Arial Unicode MS"/>
        </w:rPr>
        <w:t xml:space="preserve"> 생성</w:t>
      </w:r>
      <w:r>
        <w:rPr>
          <w:rFonts w:ascii="Arial Unicode MS" w:eastAsia="Arial Unicode MS" w:hAnsi="Arial Unicode MS" w:cs="Arial Unicode MS" w:hint="eastAsia"/>
        </w:rPr>
        <w:t>하여</w:t>
      </w:r>
      <w:r w:rsidR="007B0A93">
        <w:rPr>
          <w:rFonts w:ascii="Arial Unicode MS" w:eastAsia="Arial Unicode MS" w:hAnsi="Arial Unicode MS" w:cs="Arial Unicode MS"/>
        </w:rPr>
        <w:t xml:space="preserve"> 컴퓨터에 저장합니다. 이러한 </w:t>
      </w:r>
      <w:r>
        <w:rPr>
          <w:rFonts w:ascii="Arial Unicode MS" w:eastAsia="Arial Unicode MS" w:hAnsi="Arial Unicode MS" w:cs="Arial Unicode MS" w:hint="eastAsia"/>
        </w:rPr>
        <w:t>기</w:t>
      </w:r>
      <w:r w:rsidR="007B0A93">
        <w:rPr>
          <w:rFonts w:ascii="Arial Unicode MS" w:eastAsia="Arial Unicode MS" w:hAnsi="Arial Unicode MS" w:cs="Arial Unicode MS"/>
        </w:rPr>
        <w:t>계어 번역 작업을 컴파일이라고 하는데, 대부분의 PC용 프로그램</w:t>
      </w:r>
      <w:r w:rsidR="004F586A">
        <w:rPr>
          <w:rFonts w:ascii="Arial Unicode MS" w:eastAsia="Arial Unicode MS" w:hAnsi="Arial Unicode MS" w:cs="Arial Unicode MS"/>
        </w:rPr>
        <w:t xml:space="preserve"> 등</w:t>
      </w:r>
      <w:r w:rsidR="007B0A93">
        <w:rPr>
          <w:rFonts w:ascii="Arial Unicode MS" w:eastAsia="Arial Unicode MS" w:hAnsi="Arial Unicode MS" w:cs="Arial Unicode MS"/>
        </w:rPr>
        <w:t>이 이러한 유형의 소프트웨어입니다. 대표적인 컴파일 언어로는 C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="007B0A93">
        <w:rPr>
          <w:rFonts w:ascii="Arial Unicode MS" w:eastAsia="Arial Unicode MS" w:hAnsi="Arial Unicode MS" w:cs="Arial Unicode MS"/>
        </w:rPr>
        <w:t>언어가 있습니다. 컴파일 언어는 매번 소스를 수정할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="007B0A93">
        <w:rPr>
          <w:rFonts w:ascii="Arial Unicode MS" w:eastAsia="Arial Unicode MS" w:hAnsi="Arial Unicode MS" w:cs="Arial Unicode MS"/>
        </w:rPr>
        <w:t>때마다 기계어로 번역해야 합니다.</w:t>
      </w:r>
    </w:p>
    <w:p w:rsidR="006442E6" w:rsidRDefault="006442E6">
      <w:pPr>
        <w:pStyle w:val="10"/>
      </w:pPr>
    </w:p>
    <w:p w:rsidR="00DA10A6" w:rsidRDefault="000E6D9E">
      <w:pPr>
        <w:pStyle w:val="10"/>
      </w:pPr>
      <w:r>
        <w:rPr>
          <w:noProof/>
        </w:rPr>
        <w:drawing>
          <wp:inline distT="0" distB="0" distL="0" distR="0">
            <wp:extent cx="6537659" cy="1285875"/>
            <wp:effectExtent l="0" t="0" r="0" b="0"/>
            <wp:docPr id="1" name="그림 1" descr="C:\Users\infoh\AppData\Local\Microsoft\Windows\INetCache\Content.Word\인터프리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infoh\AppData\Local\Microsoft\Windows\INetCache\Content.Word\인터프리터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728" cy="128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0A6" w:rsidRPr="003C7B5C" w:rsidRDefault="00DA10A6">
      <w:pPr>
        <w:pStyle w:val="10"/>
      </w:pPr>
    </w:p>
    <w:p w:rsidR="006442E6" w:rsidRDefault="007B0A93">
      <w:pPr>
        <w:pStyle w:val="10"/>
      </w:pPr>
      <w:r>
        <w:rPr>
          <w:rFonts w:ascii="Arial Unicode MS" w:eastAsia="Arial Unicode MS" w:hAnsi="Arial Unicode MS" w:cs="Arial Unicode MS"/>
        </w:rPr>
        <w:t>인터프리터 언어는 이러한 컴파일 작업</w:t>
      </w:r>
      <w:r w:rsidR="002B1E04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없이 사용자가 실행을 요청할 때마</w:t>
      </w:r>
      <w:r w:rsidR="003C7B5C">
        <w:rPr>
          <w:rFonts w:ascii="Arial Unicode MS" w:eastAsia="Arial Unicode MS" w:hAnsi="Arial Unicode MS" w:cs="Arial Unicode MS" w:hint="eastAsia"/>
        </w:rPr>
        <w:t>다</w:t>
      </w:r>
      <w:r>
        <w:rPr>
          <w:rFonts w:ascii="Arial Unicode MS" w:eastAsia="Arial Unicode MS" w:hAnsi="Arial Unicode MS" w:cs="Arial Unicode MS"/>
        </w:rPr>
        <w:t xml:space="preserve"> </w:t>
      </w:r>
      <w:ins w:id="11" w:author="이호진" w:date="2017-09-19T16:13:00Z">
        <w:r w:rsidR="00B97935">
          <w:rPr>
            <w:rFonts w:ascii="Arial Unicode MS" w:eastAsia="Arial Unicode MS" w:hAnsi="Arial Unicode MS" w:cs="Arial Unicode MS" w:hint="eastAsia"/>
          </w:rPr>
          <w:t xml:space="preserve">코드를 </w:t>
        </w:r>
      </w:ins>
      <w:r>
        <w:rPr>
          <w:rFonts w:ascii="Arial Unicode MS" w:eastAsia="Arial Unicode MS" w:hAnsi="Arial Unicode MS" w:cs="Arial Unicode MS"/>
        </w:rPr>
        <w:t>해석</w:t>
      </w:r>
      <w:del w:id="12" w:author="이호진" w:date="2017-09-19T16:13:00Z">
        <w:r w:rsidDel="00B97935">
          <w:rPr>
            <w:rFonts w:ascii="Arial Unicode MS" w:eastAsia="Arial Unicode MS" w:hAnsi="Arial Unicode MS" w:cs="Arial Unicode MS"/>
          </w:rPr>
          <w:delText>을</w:delText>
        </w:r>
      </w:del>
      <w:r>
        <w:rPr>
          <w:rFonts w:ascii="Arial Unicode MS" w:eastAsia="Arial Unicode MS" w:hAnsi="Arial Unicode MS" w:cs="Arial Unicode MS"/>
        </w:rPr>
        <w:t xml:space="preserve"> 하여 처리 결과를 보여주게 됩니다. 소스를 자주 수정하거나 실행에 큰 부담이 없는 기능들은 대부분 인터프리터 형식의 언어로 많이 개발</w:t>
      </w:r>
      <w:r w:rsidR="003C7B5C">
        <w:rPr>
          <w:rFonts w:ascii="Arial Unicode MS" w:eastAsia="Arial Unicode MS" w:hAnsi="Arial Unicode MS" w:cs="Arial Unicode MS" w:hint="eastAsia"/>
        </w:rPr>
        <w:t>됩</w:t>
      </w:r>
      <w:r>
        <w:rPr>
          <w:rFonts w:ascii="Arial Unicode MS" w:eastAsia="Arial Unicode MS" w:hAnsi="Arial Unicode MS" w:cs="Arial Unicode MS"/>
        </w:rPr>
        <w:t>니다.</w:t>
      </w:r>
    </w:p>
    <w:p w:rsidR="006442E6" w:rsidRDefault="006442E6">
      <w:pPr>
        <w:pStyle w:val="10"/>
      </w:pPr>
    </w:p>
    <w:p w:rsidR="006442E6" w:rsidRDefault="007B0A93">
      <w:pPr>
        <w:pStyle w:val="10"/>
      </w:pPr>
      <w:r>
        <w:rPr>
          <w:rFonts w:ascii="Arial Unicode MS" w:eastAsia="Arial Unicode MS" w:hAnsi="Arial Unicode MS" w:cs="Arial Unicode MS"/>
        </w:rPr>
        <w:t xml:space="preserve">PHP는 </w:t>
      </w:r>
      <w:r w:rsidR="003C7B5C">
        <w:rPr>
          <w:rFonts w:ascii="Arial Unicode MS" w:eastAsia="Arial Unicode MS" w:hAnsi="Arial Unicode MS" w:cs="Arial Unicode MS" w:hint="eastAsia"/>
        </w:rPr>
        <w:t>컴</w:t>
      </w:r>
      <w:r>
        <w:rPr>
          <w:rFonts w:ascii="Arial Unicode MS" w:eastAsia="Arial Unicode MS" w:hAnsi="Arial Unicode MS" w:cs="Arial Unicode MS"/>
        </w:rPr>
        <w:t>파일</w:t>
      </w:r>
      <w:r w:rsidR="004F586A">
        <w:rPr>
          <w:rFonts w:ascii="Arial Unicode MS" w:eastAsia="Arial Unicode MS" w:hAnsi="Arial Unicode MS" w:cs="Arial Unicode MS"/>
        </w:rPr>
        <w:t xml:space="preserve"> 등</w:t>
      </w:r>
      <w:r>
        <w:rPr>
          <w:rFonts w:ascii="Arial Unicode MS" w:eastAsia="Arial Unicode MS" w:hAnsi="Arial Unicode MS" w:cs="Arial Unicode MS"/>
        </w:rPr>
        <w:t xml:space="preserve"> 전처리 작업을 하지 않기 때문에 개발</w:t>
      </w:r>
      <w:r w:rsidR="003C7B5C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속도가 매우 빠릅니다. 에디터에서 직접 PHP 코드를 삽입하면 즉시 해석하여 처리하게 됩니다.</w:t>
      </w:r>
    </w:p>
    <w:p w:rsidR="006442E6" w:rsidRPr="002936DA" w:rsidRDefault="006442E6">
      <w:pPr>
        <w:pStyle w:val="10"/>
        <w:rPr>
          <w:b/>
        </w:rPr>
      </w:pPr>
    </w:p>
    <w:p w:rsidR="006442E6" w:rsidRDefault="006442E6">
      <w:pPr>
        <w:pStyle w:val="10"/>
      </w:pPr>
    </w:p>
    <w:p w:rsidR="006442E6" w:rsidRDefault="007B0A93">
      <w:pPr>
        <w:pStyle w:val="10"/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1.</w:t>
      </w:r>
      <w:ins w:id="13" w:author="이호진" w:date="2017-09-19T16:12:00Z">
        <w:r w:rsidR="00B97935">
          <w:rPr>
            <w:rFonts w:ascii="Arial Unicode MS" w:eastAsia="Arial Unicode MS" w:hAnsi="Arial Unicode MS" w:cs="Arial Unicode MS"/>
            <w:b/>
            <w:sz w:val="36"/>
            <w:szCs w:val="36"/>
          </w:rPr>
          <w:t>4</w:t>
        </w:r>
      </w:ins>
      <w:del w:id="14" w:author="이호진" w:date="2017-09-19T16:12:00Z">
        <w:r w:rsidR="00FD3766" w:rsidDel="00B97935">
          <w:rPr>
            <w:rFonts w:ascii="Arial Unicode MS" w:eastAsia="Arial Unicode MS" w:hAnsi="Arial Unicode MS" w:cs="Arial Unicode MS" w:hint="eastAsia"/>
            <w:b/>
            <w:sz w:val="36"/>
            <w:szCs w:val="36"/>
          </w:rPr>
          <w:delText>5</w:delText>
        </w:r>
      </w:del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PHP 엔진</w:t>
      </w:r>
    </w:p>
    <w:p w:rsidR="006442E6" w:rsidRDefault="006442E6">
      <w:pPr>
        <w:pStyle w:val="10"/>
      </w:pPr>
    </w:p>
    <w:p w:rsidR="006442E6" w:rsidRDefault="007B0A93">
      <w:pPr>
        <w:pStyle w:val="10"/>
      </w:pPr>
      <w:r>
        <w:rPr>
          <w:rFonts w:ascii="Arial Unicode MS" w:eastAsia="Arial Unicode MS" w:hAnsi="Arial Unicode MS" w:cs="Arial Unicode MS"/>
        </w:rPr>
        <w:lastRenderedPageBreak/>
        <w:t>PHP 엔진이란 PHP 스크립트을 분석하고 실행을 동작</w:t>
      </w:r>
      <w:r w:rsidR="00EC0DD9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처리하는 인터프리터 프로그램을 말합니다.</w:t>
      </w:r>
    </w:p>
    <w:p w:rsidR="006442E6" w:rsidRDefault="007B0A93">
      <w:pPr>
        <w:pStyle w:val="10"/>
      </w:pPr>
      <w:r>
        <w:rPr>
          <w:rFonts w:ascii="Arial Unicode MS" w:eastAsia="Arial Unicode MS" w:hAnsi="Arial Unicode MS" w:cs="Arial Unicode MS"/>
        </w:rPr>
        <w:t>PHP 엔진은 C</w:t>
      </w:r>
      <w:r w:rsidR="00EC0DD9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언어로 개발되어 있습니다. 대표적인 PHP</w:t>
      </w:r>
      <w:r w:rsidR="00EC0DD9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엔진으로는 Zend 엔진과 페이스북에서 주도하는 HHVM이 있습니다.</w:t>
      </w:r>
    </w:p>
    <w:p w:rsidR="006442E6" w:rsidRPr="00EC0DD9" w:rsidRDefault="006442E6">
      <w:pPr>
        <w:pStyle w:val="10"/>
      </w:pPr>
    </w:p>
    <w:p w:rsidR="006442E6" w:rsidRPr="00427B8E" w:rsidRDefault="007B0A93">
      <w:pPr>
        <w:pStyle w:val="10"/>
      </w:pPr>
      <w:r>
        <w:rPr>
          <w:rFonts w:ascii="Arial Unicode MS" w:eastAsia="Arial Unicode MS" w:hAnsi="Arial Unicode MS" w:cs="Arial Unicode MS"/>
        </w:rPr>
        <w:t>PHP 엔진은 PHP 언어의 성능과 동작에 영향을 주는 실</w:t>
      </w:r>
      <w:r w:rsidR="00EC0DD9">
        <w:rPr>
          <w:rFonts w:ascii="Arial Unicode MS" w:eastAsia="Arial Unicode MS" w:hAnsi="Arial Unicode MS" w:cs="Arial Unicode MS" w:hint="eastAsia"/>
        </w:rPr>
        <w:t>질</w:t>
      </w:r>
      <w:r>
        <w:rPr>
          <w:rFonts w:ascii="Arial Unicode MS" w:eastAsia="Arial Unicode MS" w:hAnsi="Arial Unicode MS" w:cs="Arial Unicode MS"/>
        </w:rPr>
        <w:t>적인 PHP</w:t>
      </w:r>
      <w:ins w:id="15" w:author="이호진" w:date="2017-09-19T16:12:00Z">
        <w:r w:rsidR="00B97935">
          <w:rPr>
            <w:rFonts w:ascii="Arial Unicode MS" w:eastAsia="Arial Unicode MS" w:hAnsi="Arial Unicode MS" w:cs="Arial Unicode MS" w:hint="eastAsia"/>
          </w:rPr>
          <w:t>의</w:t>
        </w:r>
      </w:ins>
      <w:r>
        <w:rPr>
          <w:rFonts w:ascii="Arial Unicode MS" w:eastAsia="Arial Unicode MS" w:hAnsi="Arial Unicode MS" w:cs="Arial Unicode MS"/>
        </w:rPr>
        <w:t xml:space="preserve"> 핵심입니다.</w:t>
      </w:r>
      <w:r w:rsidR="00427B8E">
        <w:rPr>
          <w:rFonts w:ascii="Arial Unicode MS" w:eastAsia="Arial Unicode MS" w:hAnsi="Arial Unicode MS" w:cs="Arial Unicode MS"/>
        </w:rPr>
        <w:t xml:space="preserve"> </w:t>
      </w:r>
      <w:r w:rsidR="00BB7DBF">
        <w:rPr>
          <w:rFonts w:ascii="Arial Unicode MS" w:eastAsia="Arial Unicode MS" w:hAnsi="Arial Unicode MS" w:cs="Arial Unicode MS" w:hint="eastAsia"/>
        </w:rPr>
        <w:t xml:space="preserve">최근에 </w:t>
      </w:r>
      <w:r w:rsidR="00427B8E">
        <w:rPr>
          <w:rFonts w:ascii="Arial Unicode MS" w:eastAsia="Arial Unicode MS" w:hAnsi="Arial Unicode MS" w:cs="Arial Unicode MS"/>
        </w:rPr>
        <w:t xml:space="preserve">PHP </w:t>
      </w:r>
      <w:r w:rsidR="00427B8E">
        <w:rPr>
          <w:rFonts w:ascii="Arial Unicode MS" w:eastAsia="Arial Unicode MS" w:hAnsi="Arial Unicode MS" w:cs="Arial Unicode MS" w:hint="eastAsia"/>
        </w:rPr>
        <w:t>엔진은 새롭게 바뀌고 성능 업데이트</w:t>
      </w:r>
      <w:r w:rsidR="00BB7DBF">
        <w:rPr>
          <w:rFonts w:ascii="Arial Unicode MS" w:eastAsia="Arial Unicode MS" w:hAnsi="Arial Unicode MS" w:cs="Arial Unicode MS" w:hint="eastAsia"/>
        </w:rPr>
        <w:t xml:space="preserve">가 </w:t>
      </w:r>
      <w:r w:rsidR="00427B8E">
        <w:rPr>
          <w:rFonts w:ascii="Arial Unicode MS" w:eastAsia="Arial Unicode MS" w:hAnsi="Arial Unicode MS" w:cs="Arial Unicode MS" w:hint="eastAsia"/>
        </w:rPr>
        <w:t>되면서 다시 한</w:t>
      </w:r>
      <w:r w:rsidR="00BB7DBF">
        <w:rPr>
          <w:rFonts w:ascii="Arial Unicode MS" w:eastAsia="Arial Unicode MS" w:hAnsi="Arial Unicode MS" w:cs="Arial Unicode MS" w:hint="eastAsia"/>
        </w:rPr>
        <w:t xml:space="preserve"> </w:t>
      </w:r>
      <w:r w:rsidR="00427B8E">
        <w:rPr>
          <w:rFonts w:ascii="Arial Unicode MS" w:eastAsia="Arial Unicode MS" w:hAnsi="Arial Unicode MS" w:cs="Arial Unicode MS" w:hint="eastAsia"/>
        </w:rPr>
        <w:t xml:space="preserve">단계 더 발전할 수 있는 기반을 </w:t>
      </w:r>
      <w:r w:rsidR="00BB7DBF">
        <w:rPr>
          <w:rFonts w:ascii="Arial Unicode MS" w:eastAsia="Arial Unicode MS" w:hAnsi="Arial Unicode MS" w:cs="Arial Unicode MS" w:hint="eastAsia"/>
        </w:rPr>
        <w:t>마련하고</w:t>
      </w:r>
      <w:r w:rsidR="00427B8E">
        <w:rPr>
          <w:rFonts w:ascii="Arial Unicode MS" w:eastAsia="Arial Unicode MS" w:hAnsi="Arial Unicode MS" w:cs="Arial Unicode MS" w:hint="eastAsia"/>
        </w:rPr>
        <w:t xml:space="preserve"> 있습니다.</w:t>
      </w:r>
    </w:p>
    <w:p w:rsidR="006442E6" w:rsidRDefault="006442E6">
      <w:pPr>
        <w:pStyle w:val="10"/>
      </w:pPr>
    </w:p>
    <w:p w:rsidR="006442E6" w:rsidRDefault="006442E6">
      <w:pPr>
        <w:pStyle w:val="10"/>
        <w:rPr>
          <w:b/>
        </w:rPr>
      </w:pPr>
    </w:p>
    <w:p w:rsidR="006442E6" w:rsidRDefault="007B0A93">
      <w:pPr>
        <w:pStyle w:val="10"/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1.</w:t>
      </w:r>
      <w:ins w:id="16" w:author="이호진" w:date="2017-09-19T16:12:00Z">
        <w:r w:rsidR="00B97935">
          <w:rPr>
            <w:rFonts w:ascii="Arial Unicode MS" w:eastAsia="Arial Unicode MS" w:hAnsi="Arial Unicode MS" w:cs="Arial Unicode MS"/>
            <w:b/>
            <w:sz w:val="36"/>
            <w:szCs w:val="36"/>
          </w:rPr>
          <w:t>5</w:t>
        </w:r>
      </w:ins>
      <w:del w:id="17" w:author="이호진" w:date="2017-09-19T16:12:00Z">
        <w:r w:rsidR="00FD3766" w:rsidDel="00B97935">
          <w:rPr>
            <w:rFonts w:ascii="Arial Unicode MS" w:eastAsia="Arial Unicode MS" w:hAnsi="Arial Unicode MS" w:cs="Arial Unicode MS" w:hint="eastAsia"/>
            <w:b/>
            <w:sz w:val="36"/>
            <w:szCs w:val="36"/>
          </w:rPr>
          <w:delText>6</w:delText>
        </w:r>
      </w:del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젠드</w:t>
      </w:r>
      <w:r w:rsidR="00EC0DD9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 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>오피캐시</w:t>
      </w:r>
    </w:p>
    <w:p w:rsidR="006442E6" w:rsidRDefault="006442E6">
      <w:pPr>
        <w:pStyle w:val="10"/>
      </w:pPr>
    </w:p>
    <w:p w:rsidR="00427B8E" w:rsidRDefault="00427B8E">
      <w:pPr>
        <w:pStyle w:val="10"/>
      </w:pP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언어는</w:t>
      </w:r>
      <w:r>
        <w:rPr>
          <w:rFonts w:hint="eastAsia"/>
        </w:rPr>
        <w:t xml:space="preserve"> </w:t>
      </w:r>
      <w:r>
        <w:rPr>
          <w:rFonts w:hint="eastAsia"/>
        </w:rPr>
        <w:t>인터프리터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 xml:space="preserve"> </w:t>
      </w:r>
      <w:r>
        <w:rPr>
          <w:rFonts w:hint="eastAsia"/>
        </w:rPr>
        <w:t>입니다</w:t>
      </w:r>
      <w:r>
        <w:rPr>
          <w:rFonts w:hint="eastAsia"/>
        </w:rPr>
        <w:t xml:space="preserve">. </w:t>
      </w:r>
      <w:r>
        <w:t>PHP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인기를</w:t>
      </w:r>
      <w:r>
        <w:rPr>
          <w:rFonts w:hint="eastAsia"/>
        </w:rPr>
        <w:t xml:space="preserve"> </w:t>
      </w:r>
      <w:r>
        <w:rPr>
          <w:rFonts w:hint="eastAsia"/>
        </w:rPr>
        <w:t>얻고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서비스에</w:t>
      </w:r>
      <w:r>
        <w:rPr>
          <w:rFonts w:hint="eastAsia"/>
        </w:rPr>
        <w:t xml:space="preserve"> </w:t>
      </w:r>
      <w:r>
        <w:rPr>
          <w:rFonts w:hint="eastAsia"/>
        </w:rPr>
        <w:t>적용되어</w:t>
      </w:r>
      <w:r>
        <w:rPr>
          <w:rFonts w:hint="eastAsia"/>
        </w:rPr>
        <w:t xml:space="preserve"> </w:t>
      </w:r>
      <w:r>
        <w:rPr>
          <w:rFonts w:hint="eastAsia"/>
        </w:rPr>
        <w:t>사용이</w:t>
      </w:r>
      <w:r>
        <w:rPr>
          <w:rFonts w:hint="eastAsia"/>
        </w:rPr>
        <w:t xml:space="preserve"> </w:t>
      </w:r>
      <w:r>
        <w:rPr>
          <w:rFonts w:hint="eastAsia"/>
        </w:rPr>
        <w:t>되면서</w:t>
      </w:r>
      <w:r>
        <w:rPr>
          <w:rFonts w:hint="eastAsia"/>
        </w:rPr>
        <w:t xml:space="preserve"> </w:t>
      </w:r>
      <w:r>
        <w:rPr>
          <w:rFonts w:hint="eastAsia"/>
        </w:rPr>
        <w:t>인터프리터의</w:t>
      </w:r>
      <w:r>
        <w:rPr>
          <w:rFonts w:hint="eastAsia"/>
        </w:rPr>
        <w:t xml:space="preserve"> </w:t>
      </w:r>
      <w:r>
        <w:rPr>
          <w:rFonts w:hint="eastAsia"/>
        </w:rPr>
        <w:t>태생적</w:t>
      </w:r>
      <w:r>
        <w:rPr>
          <w:rFonts w:hint="eastAsia"/>
        </w:rPr>
        <w:t xml:space="preserve"> </w:t>
      </w:r>
      <w:r>
        <w:rPr>
          <w:rFonts w:hint="eastAsia"/>
        </w:rPr>
        <w:t>한계인</w:t>
      </w:r>
      <w:r>
        <w:rPr>
          <w:rFonts w:hint="eastAsia"/>
        </w:rPr>
        <w:t xml:space="preserve"> </w:t>
      </w:r>
      <w:r>
        <w:rPr>
          <w:rFonts w:hint="eastAsia"/>
        </w:rPr>
        <w:t>소스처리에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저리지연이</w:t>
      </w:r>
      <w:r>
        <w:rPr>
          <w:rFonts w:hint="eastAsia"/>
        </w:rPr>
        <w:t xml:space="preserve"> </w:t>
      </w:r>
      <w:r>
        <w:rPr>
          <w:rFonts w:hint="eastAsia"/>
        </w:rPr>
        <w:t>발생됩니다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최근</w:t>
      </w:r>
      <w:r w:rsidR="00BB7DBF"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t>PHP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캐시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  <w:r>
        <w:rPr>
          <w:rFonts w:hint="eastAsia"/>
        </w:rPr>
        <w:t xml:space="preserve"> </w:t>
      </w:r>
      <w:r>
        <w:rPr>
          <w:rFonts w:hint="eastAsia"/>
        </w:rPr>
        <w:t>기술을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t>PHP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용량의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기술들을</w:t>
      </w:r>
      <w:r>
        <w:rPr>
          <w:rFonts w:hint="eastAsia"/>
        </w:rPr>
        <w:t xml:space="preserve"> </w:t>
      </w:r>
      <w:r>
        <w:rPr>
          <w:rFonts w:hint="eastAsia"/>
        </w:rPr>
        <w:t>접목하고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427B8E" w:rsidRDefault="00427B8E">
      <w:pPr>
        <w:pStyle w:val="10"/>
      </w:pPr>
    </w:p>
    <w:p w:rsidR="006442E6" w:rsidRDefault="007B0A93">
      <w:pPr>
        <w:pStyle w:val="10"/>
      </w:pPr>
      <w:r>
        <w:rPr>
          <w:rFonts w:ascii="Arial Unicode MS" w:eastAsia="Arial Unicode MS" w:hAnsi="Arial Unicode MS" w:cs="Arial Unicode MS"/>
        </w:rPr>
        <w:t>C</w:t>
      </w:r>
      <w:r w:rsidR="00EC0DD9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언어 같이 전통적인 언어들을 소스</w:t>
      </w:r>
      <w:r w:rsidR="00EC0DD9">
        <w:rPr>
          <w:rFonts w:ascii="Arial Unicode MS" w:eastAsia="Arial Unicode MS" w:hAnsi="Arial Unicode MS" w:cs="Arial Unicode MS" w:hint="eastAsia"/>
        </w:rPr>
        <w:t xml:space="preserve"> → </w:t>
      </w:r>
      <w:r>
        <w:rPr>
          <w:rFonts w:ascii="Arial Unicode MS" w:eastAsia="Arial Unicode MS" w:hAnsi="Arial Unicode MS" w:cs="Arial Unicode MS"/>
        </w:rPr>
        <w:t>컴파일</w:t>
      </w:r>
      <w:r w:rsidR="00EC0DD9">
        <w:rPr>
          <w:rFonts w:ascii="Arial Unicode MS" w:eastAsia="Arial Unicode MS" w:hAnsi="Arial Unicode MS" w:cs="Arial Unicode MS" w:hint="eastAsia"/>
        </w:rPr>
        <w:t xml:space="preserve"> → </w:t>
      </w:r>
      <w:r>
        <w:rPr>
          <w:rFonts w:ascii="Arial Unicode MS" w:eastAsia="Arial Unicode MS" w:hAnsi="Arial Unicode MS" w:cs="Arial Unicode MS"/>
        </w:rPr>
        <w:t xml:space="preserve">실행 형태로 소스를 컴퓨터가 이해할 수 있는 기계어로 번역을 하고, 번역된 파일을 가지고 실행을 합니다. </w:t>
      </w:r>
      <w:r w:rsidR="00EC0DD9">
        <w:rPr>
          <w:rFonts w:ascii="Arial Unicode MS" w:eastAsia="Arial Unicode MS" w:hAnsi="Arial Unicode MS" w:cs="Arial Unicode MS" w:hint="eastAsia"/>
        </w:rPr>
        <w:t>윈도우</w:t>
      </w:r>
      <w:r>
        <w:rPr>
          <w:rFonts w:ascii="Arial Unicode MS" w:eastAsia="Arial Unicode MS" w:hAnsi="Arial Unicode MS" w:cs="Arial Unicode MS"/>
        </w:rPr>
        <w:t xml:space="preserve"> 운영체제에서 확장자가</w:t>
      </w:r>
      <w:r w:rsidR="00EC0DD9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.exe로 되어 있는 파일처럼 기계어로 번역된 파일을 배포하고 사용자 컴퓨터에서 실행합니다.</w:t>
      </w:r>
    </w:p>
    <w:p w:rsidR="006442E6" w:rsidRDefault="006442E6">
      <w:pPr>
        <w:pStyle w:val="10"/>
      </w:pPr>
    </w:p>
    <w:p w:rsidR="006442E6" w:rsidRDefault="007B0A93">
      <w:pPr>
        <w:pStyle w:val="10"/>
      </w:pPr>
      <w:r>
        <w:rPr>
          <w:rFonts w:ascii="Arial Unicode MS" w:eastAsia="Arial Unicode MS" w:hAnsi="Arial Unicode MS" w:cs="Arial Unicode MS"/>
        </w:rPr>
        <w:t>하지만 PHP와 같은 인터프리터 언어는 스크립트를 실행할</w:t>
      </w:r>
      <w:r w:rsidR="00EC0DD9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때마다 소스를 분석하여 컴퓨터의 기계어로 번역을 처리하고 실제적인 실행 동작이 됩니다. 매번 소스 코드를 분석하고 실행</w:t>
      </w:r>
      <w:r w:rsidR="00EC0DD9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코드를 만들어내는 것은 컴퓨터의 리소스를 많이 소모하게 됩니다.</w:t>
      </w:r>
    </w:p>
    <w:p w:rsidR="006442E6" w:rsidRPr="00EC0DD9" w:rsidRDefault="006442E6">
      <w:pPr>
        <w:pStyle w:val="10"/>
      </w:pPr>
    </w:p>
    <w:p w:rsidR="006442E6" w:rsidRDefault="007B0A93">
      <w:pPr>
        <w:pStyle w:val="10"/>
      </w:pPr>
      <w:r>
        <w:rPr>
          <w:rFonts w:ascii="Arial Unicode MS" w:eastAsia="Arial Unicode MS" w:hAnsi="Arial Unicode MS" w:cs="Arial Unicode MS"/>
        </w:rPr>
        <w:t>바이트코드 캐시란 PHP가 실행되면서 한</w:t>
      </w:r>
      <w:r w:rsidR="00EC0DD9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번 기계어로 번역한 것을 캐</w:t>
      </w:r>
      <w:r w:rsidR="00EC0DD9">
        <w:rPr>
          <w:rFonts w:ascii="Arial Unicode MS" w:eastAsia="Arial Unicode MS" w:hAnsi="Arial Unicode MS" w:cs="Arial Unicode MS" w:hint="eastAsia"/>
        </w:rPr>
        <w:t>시</w:t>
      </w:r>
      <w:r>
        <w:rPr>
          <w:rFonts w:ascii="Arial Unicode MS" w:eastAsia="Arial Unicode MS" w:hAnsi="Arial Unicode MS" w:cs="Arial Unicode MS"/>
        </w:rPr>
        <w:t>로 저장하고 재사용하는 것입니다. 바이트코드 캐</w:t>
      </w:r>
      <w:r w:rsidR="00EC0DD9">
        <w:rPr>
          <w:rFonts w:ascii="Arial Unicode MS" w:eastAsia="Arial Unicode MS" w:hAnsi="Arial Unicode MS" w:cs="Arial Unicode MS" w:hint="eastAsia"/>
        </w:rPr>
        <w:t>시</w:t>
      </w:r>
      <w:r>
        <w:rPr>
          <w:rFonts w:ascii="Arial Unicode MS" w:eastAsia="Arial Unicode MS" w:hAnsi="Arial Unicode MS" w:cs="Arial Unicode MS"/>
        </w:rPr>
        <w:t>를 이용하면 PHP는 서버의 부담을 줄여주고 보다 실행</w:t>
      </w:r>
      <w:r w:rsidR="00EC0DD9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속도를 개선</w:t>
      </w:r>
      <w:r w:rsidR="00EC0DD9">
        <w:rPr>
          <w:rFonts w:ascii="Arial Unicode MS" w:eastAsia="Arial Unicode MS" w:hAnsi="Arial Unicode MS" w:cs="Arial Unicode MS" w:hint="eastAsia"/>
        </w:rPr>
        <w:t>하</w:t>
      </w:r>
      <w:r>
        <w:rPr>
          <w:rFonts w:ascii="Arial Unicode MS" w:eastAsia="Arial Unicode MS" w:hAnsi="Arial Unicode MS" w:cs="Arial Unicode MS"/>
        </w:rPr>
        <w:t>는 효과를 가져올 수 있습니다.</w:t>
      </w:r>
    </w:p>
    <w:p w:rsidR="006442E6" w:rsidRDefault="006442E6">
      <w:pPr>
        <w:pStyle w:val="10"/>
      </w:pPr>
    </w:p>
    <w:p w:rsidR="006442E6" w:rsidRDefault="007B0A93">
      <w:pPr>
        <w:pStyle w:val="10"/>
      </w:pPr>
      <w:r>
        <w:rPr>
          <w:rFonts w:ascii="Arial Unicode MS" w:eastAsia="Arial Unicode MS" w:hAnsi="Arial Unicode MS" w:cs="Arial Unicode MS"/>
        </w:rPr>
        <w:t>PHP는 이러한 바이트코드 캐시의 개념과 기능을 도입하여 젠드 오피캐시라는 이름으로 명칭</w:t>
      </w:r>
      <w:r w:rsidR="00EC0DD9">
        <w:rPr>
          <w:rFonts w:ascii="Arial Unicode MS" w:eastAsia="Arial Unicode MS" w:hAnsi="Arial Unicode MS" w:cs="Arial Unicode MS" w:hint="eastAsia"/>
        </w:rPr>
        <w:t>했</w:t>
      </w:r>
      <w:r>
        <w:rPr>
          <w:rFonts w:ascii="Arial Unicode MS" w:eastAsia="Arial Unicode MS" w:hAnsi="Arial Unicode MS" w:cs="Arial Unicode MS"/>
        </w:rPr>
        <w:t xml:space="preserve">습니다. </w:t>
      </w:r>
    </w:p>
    <w:p w:rsidR="006442E6" w:rsidRDefault="006442E6">
      <w:pPr>
        <w:pStyle w:val="10"/>
      </w:pPr>
    </w:p>
    <w:p w:rsidR="006442E6" w:rsidRDefault="007B0A93">
      <w:pPr>
        <w:pStyle w:val="10"/>
      </w:pPr>
      <w:r>
        <w:rPr>
          <w:rFonts w:ascii="Arial Unicode MS" w:eastAsia="Arial Unicode MS" w:hAnsi="Arial Unicode MS" w:cs="Arial Unicode MS"/>
        </w:rPr>
        <w:t>젠드</w:t>
      </w:r>
      <w:r w:rsidR="00EC0DD9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오피캐</w:t>
      </w:r>
      <w:r w:rsidR="00EC0DD9">
        <w:rPr>
          <w:rFonts w:ascii="Arial Unicode MS" w:eastAsia="Arial Unicode MS" w:hAnsi="Arial Unicode MS" w:cs="Arial Unicode MS" w:hint="eastAsia"/>
        </w:rPr>
        <w:t>시</w:t>
      </w:r>
      <w:r>
        <w:rPr>
          <w:rFonts w:ascii="Arial Unicode MS" w:eastAsia="Arial Unicode MS" w:hAnsi="Arial Unicode MS" w:cs="Arial Unicode MS"/>
        </w:rPr>
        <w:t>는 기본</w:t>
      </w:r>
      <w:r w:rsidR="00EC0DD9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설정 값이 아닙니다. 서버</w:t>
      </w:r>
      <w:r w:rsidR="00EC0DD9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담당자 또는 개발자가 별도의 설정으로 젠드 오피캐시를 활성화해야 합니다. </w:t>
      </w:r>
    </w:p>
    <w:p w:rsidR="006442E6" w:rsidRDefault="006442E6">
      <w:pPr>
        <w:pStyle w:val="10"/>
      </w:pPr>
    </w:p>
    <w:p w:rsidR="00B97935" w:rsidRDefault="00B97935" w:rsidP="00B97935">
      <w:pPr>
        <w:pStyle w:val="10"/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1.</w:t>
      </w:r>
      <w:ins w:id="18" w:author="이호진" w:date="2017-09-19T16:14:00Z">
        <w:r>
          <w:rPr>
            <w:rFonts w:ascii="Arial Unicode MS" w:eastAsia="Arial Unicode MS" w:hAnsi="Arial Unicode MS" w:cs="Arial Unicode MS"/>
            <w:b/>
            <w:sz w:val="36"/>
            <w:szCs w:val="36"/>
          </w:rPr>
          <w:t>6</w:t>
        </w:r>
      </w:ins>
      <w:del w:id="19" w:author="이호진" w:date="2017-09-19T16:14:00Z">
        <w:r w:rsidDel="00B97935">
          <w:rPr>
            <w:rFonts w:ascii="Arial Unicode MS" w:eastAsia="Arial Unicode MS" w:hAnsi="Arial Unicode MS" w:cs="Arial Unicode MS" w:hint="eastAsia"/>
            <w:b/>
            <w:sz w:val="36"/>
            <w:szCs w:val="36"/>
          </w:rPr>
          <w:delText>4</w:delText>
        </w:r>
      </w:del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PHP 미래</w:t>
      </w:r>
    </w:p>
    <w:p w:rsidR="00B97935" w:rsidRDefault="00B97935" w:rsidP="00B97935">
      <w:pPr>
        <w:pStyle w:val="10"/>
      </w:pPr>
      <w:bookmarkStart w:id="20" w:name="_GoBack"/>
      <w:bookmarkEnd w:id="20"/>
    </w:p>
    <w:p w:rsidR="00B97935" w:rsidRDefault="00B97935" w:rsidP="00B97935">
      <w:pPr>
        <w:pStyle w:val="1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lastRenderedPageBreak/>
        <w:t xml:space="preserve">PHP 언어는 </w:t>
      </w:r>
      <w:r>
        <w:rPr>
          <w:rFonts w:ascii="Arial Unicode MS" w:eastAsia="Arial Unicode MS" w:hAnsi="Arial Unicode MS" w:cs="Arial Unicode MS" w:hint="eastAsia"/>
        </w:rPr>
        <w:t>발표 초기부터 한 시대를 주름잡았던 웹 개발 언어였습니다.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그러나 인기에 머물러 지속적인 업그레이드 지연 등 나태한 모습이었지만 지금은 다시 새로운 업데이트와 기능을 추가하여 제2의 전성기를 위해서 달려가고 있는 언어입니다. </w:t>
      </w:r>
      <w:r>
        <w:rPr>
          <w:rFonts w:ascii="Arial Unicode MS" w:eastAsia="Arial Unicode MS" w:hAnsi="Arial Unicode MS" w:cs="Arial Unicode MS"/>
        </w:rPr>
        <w:t xml:space="preserve">최근 웹 서비스가 증가하면서 </w:t>
      </w:r>
      <w:r>
        <w:rPr>
          <w:rFonts w:ascii="Arial Unicode MS" w:eastAsia="Arial Unicode MS" w:hAnsi="Arial Unicode MS" w:cs="Arial Unicode MS" w:hint="eastAsia"/>
        </w:rPr>
        <w:t xml:space="preserve">데이터 처리용으로 </w:t>
      </w:r>
      <w:r>
        <w:rPr>
          <w:rFonts w:ascii="Arial Unicode MS" w:eastAsia="Arial Unicode MS" w:hAnsi="Arial Unicode MS" w:cs="Arial Unicode MS"/>
        </w:rPr>
        <w:t xml:space="preserve">PHP </w:t>
      </w:r>
      <w:r>
        <w:rPr>
          <w:rFonts w:ascii="Arial Unicode MS" w:eastAsia="Arial Unicode MS" w:hAnsi="Arial Unicode MS" w:cs="Arial Unicode MS" w:hint="eastAsia"/>
        </w:rPr>
        <w:t xml:space="preserve">언어는 </w:t>
      </w:r>
      <w:r>
        <w:rPr>
          <w:rFonts w:ascii="Arial Unicode MS" w:eastAsia="Arial Unicode MS" w:hAnsi="Arial Unicode MS" w:cs="Arial Unicode MS"/>
        </w:rPr>
        <w:t>사용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빈도가 늘고 있습니다.</w:t>
      </w:r>
      <w:r>
        <w:rPr>
          <w:rFonts w:ascii="Arial Unicode MS" w:eastAsia="Arial Unicode MS" w:hAnsi="Arial Unicode MS" w:cs="Arial Unicode MS" w:hint="eastAsia"/>
        </w:rPr>
        <w:t xml:space="preserve"> </w:t>
      </w:r>
    </w:p>
    <w:p w:rsidR="00B97935" w:rsidRDefault="00B97935" w:rsidP="00B97935">
      <w:pPr>
        <w:pStyle w:val="10"/>
        <w:rPr>
          <w:rFonts w:ascii="Arial Unicode MS" w:eastAsia="Arial Unicode MS" w:hAnsi="Arial Unicode MS" w:cs="Arial Unicode MS"/>
        </w:rPr>
      </w:pPr>
    </w:p>
    <w:p w:rsidR="00B97935" w:rsidRDefault="00B97935" w:rsidP="00B97935">
      <w:pPr>
        <w:pStyle w:val="10"/>
      </w:pPr>
      <w:r>
        <w:rPr>
          <w:rFonts w:ascii="Arial Unicode MS" w:eastAsia="Arial Unicode MS" w:hAnsi="Arial Unicode MS" w:cs="Arial Unicode MS"/>
        </w:rPr>
        <w:t xml:space="preserve">또한 모바일 시장의 폭발적인 성장과 더불어 </w:t>
      </w:r>
      <w:r>
        <w:rPr>
          <w:rFonts w:ascii="Arial Unicode MS" w:eastAsia="Arial Unicode MS" w:hAnsi="Arial Unicode MS" w:cs="Arial Unicode MS" w:hint="eastAsia"/>
        </w:rPr>
        <w:t>웹</w:t>
      </w:r>
      <w:r>
        <w:rPr>
          <w:rFonts w:ascii="Arial Unicode MS" w:eastAsia="Arial Unicode MS" w:hAnsi="Arial Unicode MS" w:cs="Arial Unicode MS"/>
        </w:rPr>
        <w:t xml:space="preserve"> 서비스의 </w:t>
      </w:r>
      <w:r>
        <w:rPr>
          <w:rFonts w:ascii="Arial Unicode MS" w:eastAsia="Arial Unicode MS" w:hAnsi="Arial Unicode MS" w:cs="Arial Unicode MS" w:hint="eastAsia"/>
        </w:rPr>
        <w:t xml:space="preserve">백엔드 개발 작업으로 인기를 얻고 있습니다. 고적적인 웹 개발, 프레임워크 시스템, </w:t>
      </w:r>
      <w:r>
        <w:rPr>
          <w:rFonts w:ascii="Arial Unicode MS" w:eastAsia="Arial Unicode MS" w:hAnsi="Arial Unicode MS" w:cs="Arial Unicode MS"/>
        </w:rPr>
        <w:t xml:space="preserve">API </w:t>
      </w:r>
      <w:r>
        <w:rPr>
          <w:rFonts w:ascii="Arial Unicode MS" w:eastAsia="Arial Unicode MS" w:hAnsi="Arial Unicode MS" w:cs="Arial Unicode MS" w:hint="eastAsia"/>
        </w:rPr>
        <w:t xml:space="preserve">서비스 등 </w:t>
      </w:r>
      <w:r>
        <w:rPr>
          <w:rFonts w:ascii="Arial Unicode MS" w:eastAsia="Arial Unicode MS" w:hAnsi="Arial Unicode MS" w:cs="Arial Unicode MS"/>
        </w:rPr>
        <w:t>PHP</w:t>
      </w:r>
      <w:r>
        <w:rPr>
          <w:rFonts w:ascii="Arial Unicode MS" w:eastAsia="Arial Unicode MS" w:hAnsi="Arial Unicode MS" w:cs="Arial Unicode MS" w:hint="eastAsia"/>
        </w:rPr>
        <w:t>는 지금 현재도 계속 발전하는 언어입니다.</w:t>
      </w:r>
    </w:p>
    <w:p w:rsidR="00B97935" w:rsidRPr="00427B8E" w:rsidRDefault="00B97935" w:rsidP="00B97935">
      <w:pPr>
        <w:pStyle w:val="10"/>
      </w:pPr>
    </w:p>
    <w:p w:rsidR="00B97935" w:rsidRDefault="00B97935" w:rsidP="00B97935">
      <w:pPr>
        <w:pStyle w:val="10"/>
      </w:pPr>
      <w:r>
        <w:rPr>
          <w:rFonts w:ascii="Arial Unicode MS" w:eastAsia="Arial Unicode MS" w:hAnsi="Arial Unicode MS" w:cs="Arial Unicode MS"/>
        </w:rPr>
        <w:t>또한 네임스페이스, 오토로딩 및 컴포저 등을 통</w:t>
      </w:r>
      <w:r>
        <w:rPr>
          <w:rFonts w:ascii="Arial Unicode MS" w:eastAsia="Arial Unicode MS" w:hAnsi="Arial Unicode MS" w:cs="Arial Unicode MS" w:hint="eastAsia"/>
        </w:rPr>
        <w:t>해</w:t>
      </w:r>
      <w:r>
        <w:rPr>
          <w:rFonts w:ascii="Arial Unicode MS" w:eastAsia="Arial Unicode MS" w:hAnsi="Arial Unicode MS" w:cs="Arial Unicode MS"/>
        </w:rPr>
        <w:t xml:space="preserve"> 최신 스타일의 언어와 개발 생태계를 만들어가고 있습니다. </w:t>
      </w:r>
      <w:r>
        <w:rPr>
          <w:rFonts w:ascii="Arial Unicode MS" w:eastAsia="Arial Unicode MS" w:hAnsi="Arial Unicode MS" w:cs="Arial Unicode MS" w:hint="eastAsia"/>
        </w:rPr>
        <w:t xml:space="preserve">웹 분야에서 </w:t>
      </w:r>
      <w:r>
        <w:rPr>
          <w:rFonts w:ascii="Arial Unicode MS" w:eastAsia="Arial Unicode MS" w:hAnsi="Arial Unicode MS" w:cs="Arial Unicode MS"/>
        </w:rPr>
        <w:t>PHP</w:t>
      </w:r>
      <w:r>
        <w:rPr>
          <w:rFonts w:ascii="Arial Unicode MS" w:eastAsia="Arial Unicode MS" w:hAnsi="Arial Unicode MS" w:cs="Arial Unicode MS" w:hint="eastAsia"/>
        </w:rPr>
        <w:t>의 전성기가 다시 돌아올 것으로 예상합니다.</w:t>
      </w:r>
    </w:p>
    <w:p w:rsidR="00B97935" w:rsidRPr="00B97935" w:rsidRDefault="00B97935">
      <w:pPr>
        <w:pStyle w:val="10"/>
        <w:rPr>
          <w:rFonts w:hint="eastAsia"/>
        </w:rPr>
      </w:pPr>
    </w:p>
    <w:sectPr w:rsidR="00B97935" w:rsidRPr="00B97935" w:rsidSect="006442E6">
      <w:pgSz w:w="11906" w:h="16838"/>
      <w:pgMar w:top="1133" w:right="1133" w:bottom="1133" w:left="113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7C84" w:rsidRDefault="008F7C84" w:rsidP="006442E6">
      <w:pPr>
        <w:spacing w:line="240" w:lineRule="auto"/>
      </w:pPr>
      <w:r>
        <w:separator/>
      </w:r>
    </w:p>
  </w:endnote>
  <w:endnote w:type="continuationSeparator" w:id="0">
    <w:p w:rsidR="008F7C84" w:rsidRDefault="008F7C84" w:rsidP="006442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함초롬바탕"/>
    <w:panose1 w:val="020B0604020202020204"/>
    <w:charset w:val="81"/>
    <w:family w:val="modern"/>
    <w:pitch w:val="variable"/>
    <w:sig w:usb0="00000000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7C84" w:rsidRDefault="008F7C84" w:rsidP="006442E6">
      <w:pPr>
        <w:spacing w:line="240" w:lineRule="auto"/>
      </w:pPr>
      <w:r>
        <w:separator/>
      </w:r>
    </w:p>
  </w:footnote>
  <w:footnote w:type="continuationSeparator" w:id="0">
    <w:p w:rsidR="008F7C84" w:rsidRDefault="008F7C84" w:rsidP="006442E6">
      <w:pPr>
        <w:spacing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이호진">
    <w15:presenceInfo w15:providerId="Windows Live" w15:userId="e7b51f9e24c377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442E6"/>
    <w:rsid w:val="000E6D9E"/>
    <w:rsid w:val="002936DA"/>
    <w:rsid w:val="002A5D8A"/>
    <w:rsid w:val="002B1E04"/>
    <w:rsid w:val="003C7B5C"/>
    <w:rsid w:val="00427B8E"/>
    <w:rsid w:val="00460FFD"/>
    <w:rsid w:val="004F586A"/>
    <w:rsid w:val="005734C6"/>
    <w:rsid w:val="005B0485"/>
    <w:rsid w:val="005D11C3"/>
    <w:rsid w:val="006442E6"/>
    <w:rsid w:val="006F1BA2"/>
    <w:rsid w:val="00734F77"/>
    <w:rsid w:val="007B0A93"/>
    <w:rsid w:val="008754C7"/>
    <w:rsid w:val="008F7C84"/>
    <w:rsid w:val="009D25AE"/>
    <w:rsid w:val="00AB0D4D"/>
    <w:rsid w:val="00B33A19"/>
    <w:rsid w:val="00B97935"/>
    <w:rsid w:val="00BB7DBF"/>
    <w:rsid w:val="00C47328"/>
    <w:rsid w:val="00CB6659"/>
    <w:rsid w:val="00D22033"/>
    <w:rsid w:val="00DA10A6"/>
    <w:rsid w:val="00DA21C3"/>
    <w:rsid w:val="00DA5EE8"/>
    <w:rsid w:val="00E40C27"/>
    <w:rsid w:val="00EC0DD9"/>
    <w:rsid w:val="00EC776D"/>
    <w:rsid w:val="00FD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27C2FE"/>
  <w15:docId w15:val="{195A9C80-25C1-4BC8-9EE8-4CECB05E1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776D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10"/>
    <w:next w:val="10"/>
    <w:rsid w:val="006442E6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6442E6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6442E6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6442E6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6442E6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10"/>
    <w:next w:val="10"/>
    <w:rsid w:val="006442E6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표준1"/>
    <w:rsid w:val="006442E6"/>
  </w:style>
  <w:style w:type="table" w:customStyle="1" w:styleId="TableNormal">
    <w:name w:val="Table Normal"/>
    <w:rsid w:val="006442E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6442E6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10"/>
    <w:next w:val="10"/>
    <w:rsid w:val="006442E6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a5">
    <w:name w:val="annotation text"/>
    <w:basedOn w:val="a"/>
    <w:link w:val="Char"/>
    <w:uiPriority w:val="99"/>
    <w:semiHidden/>
    <w:unhideWhenUsed/>
    <w:rsid w:val="006442E6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6442E6"/>
  </w:style>
  <w:style w:type="character" w:styleId="a6">
    <w:name w:val="annotation reference"/>
    <w:basedOn w:val="a0"/>
    <w:uiPriority w:val="99"/>
    <w:semiHidden/>
    <w:unhideWhenUsed/>
    <w:rsid w:val="006442E6"/>
    <w:rPr>
      <w:sz w:val="18"/>
      <w:szCs w:val="18"/>
    </w:rPr>
  </w:style>
  <w:style w:type="paragraph" w:styleId="a7">
    <w:name w:val="Balloon Text"/>
    <w:basedOn w:val="a"/>
    <w:link w:val="Char0"/>
    <w:uiPriority w:val="99"/>
    <w:semiHidden/>
    <w:unhideWhenUsed/>
    <w:rsid w:val="004F586A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7"/>
    <w:uiPriority w:val="99"/>
    <w:semiHidden/>
    <w:rsid w:val="004F586A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4F586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4F586A"/>
  </w:style>
  <w:style w:type="paragraph" w:styleId="a9">
    <w:name w:val="footer"/>
    <w:basedOn w:val="a"/>
    <w:link w:val="Char2"/>
    <w:uiPriority w:val="99"/>
    <w:unhideWhenUsed/>
    <w:rsid w:val="004F586A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4F586A"/>
  </w:style>
  <w:style w:type="paragraph" w:styleId="aa">
    <w:name w:val="Revision"/>
    <w:hidden/>
    <w:uiPriority w:val="99"/>
    <w:semiHidden/>
    <w:rsid w:val="00D22033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이호진</cp:lastModifiedBy>
  <cp:revision>15</cp:revision>
  <dcterms:created xsi:type="dcterms:W3CDTF">2017-06-13T02:24:00Z</dcterms:created>
  <dcterms:modified xsi:type="dcterms:W3CDTF">2017-09-19T07:14:00Z</dcterms:modified>
</cp:coreProperties>
</file>