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6B10D49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 xml:space="preserve">jinyPHP 1권 - </w:t>
      </w:r>
      <w:r w:rsidR="00AC61DF">
        <w:rPr>
          <w:rFonts w:ascii="Arial Unicode MS" w:eastAsia="Arial Unicode MS" w:hAnsi="Arial Unicode MS" w:cs="Arial Unicode MS"/>
        </w:rPr>
        <w:t>11.</w:t>
      </w:r>
      <w:r>
        <w:rPr>
          <w:rFonts w:ascii="Arial Unicode MS" w:eastAsia="Arial Unicode MS" w:hAnsi="Arial Unicode MS" w:cs="Arial Unicode MS"/>
        </w:rPr>
        <w:t xml:space="preserve"> 전처리기</w:t>
      </w:r>
    </w:p>
    <w:p w14:paraId="21577054" w14:textId="77777777" w:rsidR="000949BC" w:rsidRDefault="000949BC">
      <w:pPr>
        <w:pStyle w:val="10"/>
      </w:pPr>
    </w:p>
    <w:p w14:paraId="327D12F2" w14:textId="77777777" w:rsidR="000949BC" w:rsidRDefault="000949BC">
      <w:pPr>
        <w:pStyle w:val="10"/>
      </w:pPr>
    </w:p>
    <w:p w14:paraId="034C8BE2" w14:textId="77777777" w:rsidR="000949BC" w:rsidRDefault="00AC61DF">
      <w:pPr>
        <w:pStyle w:val="10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11.</w:t>
      </w:r>
      <w:r w:rsidR="00B05DD6">
        <w:rPr>
          <w:rFonts w:ascii="Arial Unicode MS" w:eastAsia="Arial Unicode MS" w:hAnsi="Arial Unicode MS" w:cs="Arial Unicode MS"/>
          <w:b/>
          <w:sz w:val="48"/>
          <w:szCs w:val="48"/>
        </w:rPr>
        <w:t xml:space="preserve"> 전처리기</w:t>
      </w:r>
    </w:p>
    <w:p w14:paraId="2A9F18E5" w14:textId="77777777" w:rsidR="000949BC" w:rsidRDefault="000949BC">
      <w:pPr>
        <w:pStyle w:val="10"/>
      </w:pPr>
    </w:p>
    <w:p w14:paraId="348AE116" w14:textId="77777777" w:rsidR="000949BC" w:rsidRDefault="00B05DD6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간단한 프로그램은 </w:t>
      </w:r>
      <w:r w:rsidR="00467A48">
        <w:rPr>
          <w:rFonts w:ascii="Arial Unicode MS" w:eastAsia="Arial Unicode MS" w:hAnsi="Arial Unicode MS" w:cs="Arial Unicode MS" w:hint="eastAsia"/>
        </w:rPr>
        <w:t xml:space="preserve">소스 </w:t>
      </w:r>
      <w:r>
        <w:rPr>
          <w:rFonts w:ascii="Arial Unicode MS" w:eastAsia="Arial Unicode MS" w:hAnsi="Arial Unicode MS" w:cs="Arial Unicode MS"/>
        </w:rPr>
        <w:t>파일 하나에 모든 기능을 구현하는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데 어려움이 없을 것입니다.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하지만 기능이 많아지고 소스가 길어진다면 어떻게 </w:t>
      </w:r>
      <w:r w:rsidR="00AC61DF">
        <w:rPr>
          <w:rFonts w:ascii="Arial Unicode MS" w:eastAsia="Arial Unicode MS" w:hAnsi="Arial Unicode MS" w:cs="Arial Unicode MS" w:hint="eastAsia"/>
        </w:rPr>
        <w:t>될</w:t>
      </w:r>
      <w:r>
        <w:rPr>
          <w:rFonts w:ascii="Arial Unicode MS" w:eastAsia="Arial Unicode MS" w:hAnsi="Arial Unicode MS" w:cs="Arial Unicode MS"/>
        </w:rPr>
        <w:t>까요? 소스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파일은 매우 복잡할 것이고 내용을 찾기 위해서</w:t>
      </w:r>
      <w:r w:rsidR="00AC61DF"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수많은 스크롤을 </w:t>
      </w:r>
      <w:r w:rsidR="00AC61DF">
        <w:rPr>
          <w:rFonts w:ascii="Arial Unicode MS" w:eastAsia="Arial Unicode MS" w:hAnsi="Arial Unicode MS" w:cs="Arial Unicode MS" w:hint="eastAsia"/>
        </w:rPr>
        <w:t xml:space="preserve">해야 </w:t>
      </w:r>
      <w:r>
        <w:rPr>
          <w:rFonts w:ascii="Arial Unicode MS" w:eastAsia="Arial Unicode MS" w:hAnsi="Arial Unicode MS" w:cs="Arial Unicode MS"/>
        </w:rPr>
        <w:t>할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것입니다.</w:t>
      </w:r>
    </w:p>
    <w:p w14:paraId="4EE9D5F1" w14:textId="77777777" w:rsidR="00467A48" w:rsidRDefault="00467A48">
      <w:pPr>
        <w:pStyle w:val="10"/>
        <w:rPr>
          <w:rFonts w:ascii="Arial Unicode MS" w:eastAsia="Arial Unicode MS" w:hAnsi="Arial Unicode MS" w:cs="Arial Unicode MS"/>
        </w:rPr>
      </w:pPr>
    </w:p>
    <w:p w14:paraId="7BC16D4B" w14:textId="77777777" w:rsidR="00467A48" w:rsidRDefault="00467A48">
      <w:pPr>
        <w:pStyle w:val="10"/>
      </w:pPr>
      <w:r>
        <w:rPr>
          <w:rFonts w:ascii="Arial Unicode MS" w:eastAsia="Arial Unicode MS" w:hAnsi="Arial Unicode MS" w:cs="Arial Unicode MS" w:hint="eastAsia"/>
        </w:rPr>
        <w:t>이런</w:t>
      </w:r>
      <w:r w:rsidR="009C7F4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경우 소스의 파일을 기능별로 구분하고, 특별한 전처리기 명령을 통</w:t>
      </w:r>
      <w:r w:rsidR="009C7F42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소스 파일을 결합할 수 있습니다.</w:t>
      </w:r>
    </w:p>
    <w:p w14:paraId="468AC1EB" w14:textId="77777777" w:rsidR="000949BC" w:rsidRPr="00AC61DF" w:rsidRDefault="000949BC">
      <w:pPr>
        <w:pStyle w:val="10"/>
      </w:pPr>
    </w:p>
    <w:p w14:paraId="543E2EF5" w14:textId="77777777" w:rsidR="00AC61DF" w:rsidRDefault="00AC61DF">
      <w:pPr>
        <w:pStyle w:val="10"/>
      </w:pPr>
    </w:p>
    <w:p w14:paraId="709C5DFE" w14:textId="77777777" w:rsidR="000949BC" w:rsidRDefault="00AC61DF"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>11.</w:t>
      </w:r>
      <w:r w:rsidR="00B05DD6">
        <w:rPr>
          <w:b/>
          <w:sz w:val="36"/>
          <w:szCs w:val="36"/>
        </w:rPr>
        <w:t>1 include &amp; require</w:t>
      </w:r>
    </w:p>
    <w:p w14:paraId="39CED62E" w14:textId="77777777" w:rsidR="000949BC" w:rsidRDefault="000949BC">
      <w:pPr>
        <w:pStyle w:val="10"/>
      </w:pPr>
    </w:p>
    <w:p w14:paraId="4EFB74C2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C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언어와 같은 프로그램은 #include 와 같은 전처리</w:t>
      </w:r>
      <w:r w:rsidR="00467A48">
        <w:rPr>
          <w:rFonts w:ascii="Arial Unicode MS" w:eastAsia="Arial Unicode MS" w:hAnsi="Arial Unicode MS" w:cs="Arial Unicode MS" w:hint="eastAsia"/>
        </w:rPr>
        <w:t>기</w:t>
      </w:r>
      <w:r>
        <w:rPr>
          <w:rFonts w:ascii="Arial Unicode MS" w:eastAsia="Arial Unicode MS" w:hAnsi="Arial Unicode MS" w:cs="Arial Unicode MS"/>
        </w:rPr>
        <w:t xml:space="preserve"> 기능을 </w:t>
      </w:r>
      <w:r w:rsidR="00AC61DF">
        <w:rPr>
          <w:rFonts w:ascii="Arial Unicode MS" w:eastAsia="Arial Unicode MS" w:hAnsi="Arial Unicode MS" w:cs="Arial Unicode MS" w:hint="eastAsia"/>
        </w:rPr>
        <w:t>갖</w:t>
      </w:r>
      <w:r>
        <w:rPr>
          <w:rFonts w:ascii="Arial Unicode MS" w:eastAsia="Arial Unicode MS" w:hAnsi="Arial Unicode MS" w:cs="Arial Unicode MS"/>
        </w:rPr>
        <w:t xml:space="preserve">고 있습니다. 소스의 필요한 함수나 내용들을 별도의 </w:t>
      </w:r>
      <w:r w:rsidR="00467A48">
        <w:rPr>
          <w:rFonts w:ascii="Arial Unicode MS" w:eastAsia="Arial Unicode MS" w:hAnsi="Arial Unicode MS" w:cs="Arial Unicode MS" w:hint="eastAsia"/>
        </w:rPr>
        <w:t>해더</w:t>
      </w:r>
      <w:r>
        <w:rPr>
          <w:rFonts w:ascii="Arial Unicode MS" w:eastAsia="Arial Unicode MS" w:hAnsi="Arial Unicode MS" w:cs="Arial Unicode MS"/>
        </w:rPr>
        <w:t>파일에 분리해 놓고 소스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파일들을 결합하여 사용합니다.</w:t>
      </w:r>
      <w:r w:rsidR="00467A48">
        <w:rPr>
          <w:rFonts w:ascii="Arial Unicode MS" w:eastAsia="Arial Unicode MS" w:hAnsi="Arial Unicode MS" w:cs="Arial Unicode MS"/>
        </w:rPr>
        <w:t xml:space="preserve"> </w:t>
      </w:r>
      <w:r w:rsidR="00467A48">
        <w:rPr>
          <w:rFonts w:ascii="Arial Unicode MS" w:eastAsia="Arial Unicode MS" w:hAnsi="Arial Unicode MS" w:cs="Arial Unicode MS" w:hint="eastAsia"/>
        </w:rPr>
        <w:t>이러한 소스의 분할 및 처리는 큰 용량의 프로그램을 개발하는</w:t>
      </w:r>
      <w:r w:rsidR="009C7F42">
        <w:rPr>
          <w:rFonts w:ascii="Arial Unicode MS" w:eastAsia="Arial Unicode MS" w:hAnsi="Arial Unicode MS" w:cs="Arial Unicode MS" w:hint="eastAsia"/>
        </w:rPr>
        <w:t xml:space="preserve"> </w:t>
      </w:r>
      <w:r w:rsidR="00467A48">
        <w:rPr>
          <w:rFonts w:ascii="Arial Unicode MS" w:eastAsia="Arial Unicode MS" w:hAnsi="Arial Unicode MS" w:cs="Arial Unicode MS" w:hint="eastAsia"/>
        </w:rPr>
        <w:t>데 매우 유용합니다.</w:t>
      </w:r>
    </w:p>
    <w:p w14:paraId="1FBB0C59" w14:textId="77777777" w:rsidR="000949BC" w:rsidRDefault="000949BC">
      <w:pPr>
        <w:pStyle w:val="10"/>
      </w:pPr>
    </w:p>
    <w:p w14:paraId="65D56BF3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 xml:space="preserve">PHP에도 </w:t>
      </w:r>
      <w:r w:rsidR="00467A48">
        <w:rPr>
          <w:rFonts w:ascii="Arial Unicode MS" w:eastAsia="Arial Unicode MS" w:hAnsi="Arial Unicode MS" w:cs="Arial Unicode MS"/>
        </w:rPr>
        <w:t>C</w:t>
      </w:r>
      <w:r w:rsidR="009C7F42">
        <w:rPr>
          <w:rFonts w:ascii="Arial Unicode MS" w:eastAsia="Arial Unicode MS" w:hAnsi="Arial Unicode MS" w:cs="Arial Unicode MS" w:hint="eastAsia"/>
        </w:rPr>
        <w:t xml:space="preserve"> </w:t>
      </w:r>
      <w:r w:rsidR="00467A48">
        <w:rPr>
          <w:rFonts w:ascii="Arial Unicode MS" w:eastAsia="Arial Unicode MS" w:hAnsi="Arial Unicode MS" w:cs="Arial Unicode MS" w:hint="eastAsia"/>
        </w:rPr>
        <w:t xml:space="preserve">언어의 </w:t>
      </w:r>
      <w:r w:rsidR="00467A48">
        <w:rPr>
          <w:rFonts w:ascii="Arial Unicode MS" w:eastAsia="Arial Unicode MS" w:hAnsi="Arial Unicode MS" w:cs="Arial Unicode MS"/>
        </w:rPr>
        <w:t>#include</w:t>
      </w:r>
      <w:r w:rsidR="00467A48">
        <w:rPr>
          <w:rFonts w:ascii="Arial Unicode MS" w:eastAsia="Arial Unicode MS" w:hAnsi="Arial Unicode MS" w:cs="Arial Unicode MS" w:hint="eastAsia"/>
        </w:rPr>
        <w:t xml:space="preserve">와 </w:t>
      </w:r>
      <w:r>
        <w:rPr>
          <w:rFonts w:ascii="Arial Unicode MS" w:eastAsia="Arial Unicode MS" w:hAnsi="Arial Unicode MS" w:cs="Arial Unicode MS"/>
        </w:rPr>
        <w:t>같은 전처리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 w:rsidR="00467A48">
        <w:rPr>
          <w:rFonts w:ascii="Arial Unicode MS" w:eastAsia="Arial Unicode MS" w:hAnsi="Arial Unicode MS" w:cs="Arial Unicode MS" w:hint="eastAsia"/>
        </w:rPr>
        <w:t xml:space="preserve"> 제공합니다.</w:t>
      </w:r>
      <w:r w:rsidR="00467A48">
        <w:rPr>
          <w:rFonts w:ascii="Arial Unicode MS" w:eastAsia="Arial Unicode MS" w:hAnsi="Arial Unicode MS" w:cs="Arial Unicode MS"/>
        </w:rPr>
        <w:t xml:space="preserve"> </w:t>
      </w:r>
      <w:r w:rsidR="00467A48">
        <w:rPr>
          <w:rFonts w:ascii="Arial Unicode MS" w:eastAsia="Arial Unicode MS" w:hAnsi="Arial Unicode MS" w:cs="Arial Unicode MS" w:hint="eastAsia"/>
        </w:rPr>
        <w:t xml:space="preserve">하지만 </w:t>
      </w:r>
      <w:r w:rsidR="00467A48">
        <w:rPr>
          <w:rFonts w:ascii="Arial Unicode MS" w:eastAsia="Arial Unicode MS" w:hAnsi="Arial Unicode MS" w:cs="Arial Unicode MS"/>
        </w:rPr>
        <w:t>PHP</w:t>
      </w:r>
      <w:r w:rsidR="00467A48">
        <w:rPr>
          <w:rFonts w:ascii="Arial Unicode MS" w:eastAsia="Arial Unicode MS" w:hAnsi="Arial Unicode MS" w:cs="Arial Unicode MS" w:hint="eastAsia"/>
        </w:rPr>
        <w:t>는 이 기능을</w:t>
      </w:r>
      <w:r>
        <w:rPr>
          <w:rFonts w:ascii="Arial Unicode MS" w:eastAsia="Arial Unicode MS" w:hAnsi="Arial Unicode MS" w:cs="Arial Unicode MS"/>
        </w:rPr>
        <w:t xml:space="preserve"> </w:t>
      </w:r>
      <w:r w:rsidR="00AC61DF">
        <w:rPr>
          <w:rFonts w:ascii="Arial Unicode MS" w:eastAsia="Arial Unicode MS" w:hAnsi="Arial Unicode MS" w:cs="Arial Unicode MS" w:hint="eastAsia"/>
        </w:rPr>
        <w:t xml:space="preserve">두 가지 </w:t>
      </w:r>
      <w:r>
        <w:rPr>
          <w:rFonts w:ascii="Arial Unicode MS" w:eastAsia="Arial Unicode MS" w:hAnsi="Arial Unicode MS" w:cs="Arial Unicode MS"/>
        </w:rPr>
        <w:t>타입</w:t>
      </w:r>
      <w:r w:rsidR="00AC61DF">
        <w:rPr>
          <w:rFonts w:ascii="Arial Unicode MS" w:eastAsia="Arial Unicode MS" w:hAnsi="Arial Unicode MS" w:cs="Arial Unicode MS" w:hint="eastAsia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 w:rsidR="00467A48">
        <w:rPr>
          <w:rFonts w:ascii="Arial Unicode MS" w:eastAsia="Arial Unicode MS" w:hAnsi="Arial Unicode MS" w:cs="Arial Unicode MS" w:hint="eastAsia"/>
        </w:rPr>
        <w:t xml:space="preserve">구분하여 </w:t>
      </w:r>
      <w:r>
        <w:rPr>
          <w:rFonts w:ascii="Arial Unicode MS" w:eastAsia="Arial Unicode MS" w:hAnsi="Arial Unicode MS" w:cs="Arial Unicode MS"/>
        </w:rPr>
        <w:t xml:space="preserve">제공하고 있습니다. </w:t>
      </w:r>
      <w:r w:rsidR="009C7F42">
        <w:rPr>
          <w:rFonts w:ascii="Arial Unicode MS" w:eastAsia="Arial Unicode MS" w:hAnsi="Arial Unicode MS" w:cs="Arial Unicode MS" w:hint="eastAsia"/>
        </w:rPr>
        <w:t xml:space="preserve">바로 </w:t>
      </w:r>
      <w:r>
        <w:rPr>
          <w:rFonts w:ascii="Arial Unicode MS" w:eastAsia="Arial Unicode MS" w:hAnsi="Arial Unicode MS" w:cs="Arial Unicode MS"/>
        </w:rPr>
        <w:t>include와 require 명령입니다.</w:t>
      </w:r>
    </w:p>
    <w:p w14:paraId="479B3D44" w14:textId="77777777" w:rsidR="000949BC" w:rsidRDefault="000949BC">
      <w:pPr>
        <w:pStyle w:val="10"/>
      </w:pPr>
    </w:p>
    <w:p w14:paraId="298A3A70" w14:textId="77777777" w:rsidR="000949BC" w:rsidRDefault="00467A48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전처리기 기능을 통</w:t>
      </w:r>
      <w:r w:rsidR="00000F70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>PHP도 관련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>있는 함수</w:t>
      </w:r>
      <w:r w:rsidR="00000F70">
        <w:rPr>
          <w:rFonts w:ascii="Arial Unicode MS" w:eastAsia="Arial Unicode MS" w:hAnsi="Arial Unicode MS" w:cs="Arial Unicode MS" w:hint="eastAsia"/>
        </w:rPr>
        <w:t>와</w:t>
      </w:r>
      <w:r w:rsidR="00B05DD6">
        <w:rPr>
          <w:rFonts w:ascii="Arial Unicode MS" w:eastAsia="Arial Unicode MS" w:hAnsi="Arial Unicode MS" w:cs="Arial Unicode MS"/>
        </w:rPr>
        <w:t xml:space="preserve"> 클래스, 라이브러리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 w:hint="eastAsia"/>
        </w:rPr>
        <w:t>의 소스들</w:t>
      </w:r>
      <w:r w:rsidR="00B05DD6">
        <w:rPr>
          <w:rFonts w:ascii="Arial Unicode MS" w:eastAsia="Arial Unicode MS" w:hAnsi="Arial Unicode MS" w:cs="Arial Unicode MS"/>
        </w:rPr>
        <w:t xml:space="preserve">을 별도의 파일로 </w:t>
      </w:r>
      <w:r>
        <w:rPr>
          <w:rFonts w:ascii="Arial Unicode MS" w:eastAsia="Arial Unicode MS" w:hAnsi="Arial Unicode MS" w:cs="Arial Unicode MS" w:hint="eastAsia"/>
        </w:rPr>
        <w:t xml:space="preserve">분리하여 </w:t>
      </w:r>
      <w:r w:rsidR="00B05DD6">
        <w:rPr>
          <w:rFonts w:ascii="Arial Unicode MS" w:eastAsia="Arial Unicode MS" w:hAnsi="Arial Unicode MS" w:cs="Arial Unicode MS"/>
        </w:rPr>
        <w:t>관리</w:t>
      </w:r>
      <w:r w:rsidR="00000F70">
        <w:rPr>
          <w:rFonts w:ascii="Arial Unicode MS" w:eastAsia="Arial Unicode MS" w:hAnsi="Arial Unicode MS" w:cs="Arial Unicode MS" w:hint="eastAsia"/>
        </w:rPr>
        <w:t>할 수 있습</w:t>
      </w:r>
      <w:r w:rsidR="00B05DD6">
        <w:rPr>
          <w:rFonts w:ascii="Arial Unicode MS" w:eastAsia="Arial Unicode MS" w:hAnsi="Arial Unicode MS" w:cs="Arial Unicode MS"/>
        </w:rPr>
        <w:t>니다. 이렇게 분리된 파일들을 include와 require</w:t>
      </w:r>
      <w:r>
        <w:rPr>
          <w:rFonts w:ascii="Arial Unicode MS" w:eastAsia="Arial Unicode MS" w:hAnsi="Arial Unicode MS" w:cs="Arial Unicode MS" w:hint="eastAsia"/>
        </w:rPr>
        <w:t>명령어</w:t>
      </w:r>
      <w:r w:rsidR="00B05DD6">
        <w:rPr>
          <w:rFonts w:ascii="Arial Unicode MS" w:eastAsia="Arial Unicode MS" w:hAnsi="Arial Unicode MS" w:cs="Arial Unicode MS"/>
        </w:rPr>
        <w:t xml:space="preserve">로 </w:t>
      </w:r>
      <w:r>
        <w:rPr>
          <w:rFonts w:ascii="Arial Unicode MS" w:eastAsia="Arial Unicode MS" w:hAnsi="Arial Unicode MS" w:cs="Arial Unicode MS" w:hint="eastAsia"/>
        </w:rPr>
        <w:t>다시 소스</w:t>
      </w:r>
      <w:r w:rsidR="00000F70">
        <w:rPr>
          <w:rFonts w:ascii="Arial Unicode MS" w:eastAsia="Arial Unicode MS" w:hAnsi="Arial Unicode MS" w:cs="Arial Unicode MS" w:hint="eastAsia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>파일 결합이 가능합니다.</w:t>
      </w:r>
    </w:p>
    <w:p w14:paraId="36F0A145" w14:textId="77777777" w:rsidR="00FF6204" w:rsidRDefault="00FF6204">
      <w:pPr>
        <w:pStyle w:val="10"/>
      </w:pPr>
    </w:p>
    <w:p w14:paraId="4867B1F4" w14:textId="77777777" w:rsidR="000949BC" w:rsidRDefault="00FF6204" w:rsidP="00FF6204">
      <w:pPr>
        <w:pStyle w:val="10"/>
        <w:jc w:val="center"/>
      </w:pPr>
      <w:r>
        <w:rPr>
          <w:b/>
          <w:noProof/>
        </w:rPr>
        <w:drawing>
          <wp:inline distT="0" distB="0" distL="0" distR="0" wp14:anchorId="052D0569" wp14:editId="2B3552E8">
            <wp:extent cx="3028950" cy="1384932"/>
            <wp:effectExtent l="0" t="0" r="0" b="0"/>
            <wp:docPr id="1" name="그림 1" descr="C:\Users\infoh\AppData\Local\Microsoft\Windows\INetCache\Content.Word\그림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h\AppData\Local\Microsoft\Windows\INetCache\Content.Word\그림2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672" cy="138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A7F8" w14:textId="77777777" w:rsidR="00FF6204" w:rsidRDefault="00FF6204">
      <w:pPr>
        <w:pStyle w:val="10"/>
      </w:pPr>
    </w:p>
    <w:p w14:paraId="4592B620" w14:textId="77777777" w:rsidR="000949BC" w:rsidRDefault="00467A48">
      <w:pPr>
        <w:pStyle w:val="10"/>
      </w:pPr>
      <w:r>
        <w:rPr>
          <w:rFonts w:ascii="Arial Unicode MS" w:eastAsia="Arial Unicode MS" w:hAnsi="Arial Unicode MS" w:cs="Arial Unicode MS" w:hint="eastAsia"/>
        </w:rPr>
        <w:t>소스</w:t>
      </w:r>
      <w:r w:rsidR="00000F70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파일들을 </w:t>
      </w:r>
      <w:r w:rsidR="00B05DD6">
        <w:rPr>
          <w:rFonts w:ascii="Arial Unicode MS" w:eastAsia="Arial Unicode MS" w:hAnsi="Arial Unicode MS" w:cs="Arial Unicode MS"/>
        </w:rPr>
        <w:t>분리해 놓으면 여러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>사람이 협업하여 개발하기도 편하고</w:t>
      </w:r>
      <w:r>
        <w:rPr>
          <w:rFonts w:ascii="Arial Unicode MS" w:eastAsia="Arial Unicode MS" w:hAnsi="Arial Unicode MS" w:cs="Arial Unicode MS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>유지보수도 쉽습니다.</w:t>
      </w:r>
      <w:r>
        <w:rPr>
          <w:rFonts w:hint="eastAsia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>또한 코드</w:t>
      </w:r>
      <w:r w:rsidR="00AC61DF">
        <w:rPr>
          <w:rFonts w:ascii="Arial Unicode MS" w:eastAsia="Arial Unicode MS" w:hAnsi="Arial Unicode MS" w:cs="Arial Unicode MS" w:hint="eastAsia"/>
        </w:rPr>
        <w:t>를</w:t>
      </w:r>
      <w:r w:rsidR="00B05DD6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다른</w:t>
      </w:r>
      <w:r w:rsidR="00B05DD6">
        <w:rPr>
          <w:rFonts w:ascii="Arial Unicode MS" w:eastAsia="Arial Unicode MS" w:hAnsi="Arial Unicode MS" w:cs="Arial Unicode MS"/>
        </w:rPr>
        <w:t xml:space="preserve"> 프로젝트에 재사용하기도 편리합니다.</w:t>
      </w:r>
    </w:p>
    <w:p w14:paraId="2861CC15" w14:textId="77777777" w:rsidR="000949BC" w:rsidRDefault="000949BC">
      <w:pPr>
        <w:pStyle w:val="10"/>
      </w:pPr>
    </w:p>
    <w:p w14:paraId="4ADF0F08" w14:textId="77777777" w:rsidR="000949BC" w:rsidRDefault="00467A48">
      <w:pPr>
        <w:pStyle w:val="10"/>
      </w:pPr>
      <w:r>
        <w:rPr>
          <w:rFonts w:ascii="Arial Unicode MS" w:eastAsia="Arial Unicode MS" w:hAnsi="Arial Unicode MS" w:cs="Arial Unicode MS" w:hint="eastAsia"/>
        </w:rPr>
        <w:lastRenderedPageBreak/>
        <w:t xml:space="preserve">오픈소스 형태의 </w:t>
      </w:r>
      <w:r w:rsidR="00B05DD6">
        <w:rPr>
          <w:rFonts w:ascii="Arial Unicode MS" w:eastAsia="Arial Unicode MS" w:hAnsi="Arial Unicode MS" w:cs="Arial Unicode MS"/>
        </w:rPr>
        <w:t>PHP 라이브러리</w:t>
      </w:r>
      <w:r>
        <w:rPr>
          <w:rFonts w:ascii="Arial Unicode MS" w:eastAsia="Arial Unicode MS" w:hAnsi="Arial Unicode MS" w:cs="Arial Unicode MS" w:hint="eastAsia"/>
        </w:rPr>
        <w:t xml:space="preserve"> 또한</w:t>
      </w:r>
      <w:r w:rsidR="00B05DD6">
        <w:rPr>
          <w:rFonts w:ascii="Arial Unicode MS" w:eastAsia="Arial Unicode MS" w:hAnsi="Arial Unicode MS" w:cs="Arial Unicode MS"/>
        </w:rPr>
        <w:t xml:space="preserve"> 이와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>같이 별도의 클래스, 함수들로 제작하여 파일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>형태로 제공</w:t>
      </w:r>
      <w:r w:rsidR="00AC61DF">
        <w:rPr>
          <w:rFonts w:ascii="Arial Unicode MS" w:eastAsia="Arial Unicode MS" w:hAnsi="Arial Unicode MS" w:cs="Arial Unicode MS" w:hint="eastAsia"/>
        </w:rPr>
        <w:t>합</w:t>
      </w:r>
      <w:r w:rsidR="00B05DD6">
        <w:rPr>
          <w:rFonts w:ascii="Arial Unicode MS" w:eastAsia="Arial Unicode MS" w:hAnsi="Arial Unicode MS" w:cs="Arial Unicode MS"/>
        </w:rPr>
        <w:t>니다.</w:t>
      </w:r>
    </w:p>
    <w:p w14:paraId="6A5071BB" w14:textId="77777777" w:rsidR="00FF6204" w:rsidRPr="00AC61DF" w:rsidRDefault="00FF6204">
      <w:pPr>
        <w:pStyle w:val="10"/>
      </w:pPr>
    </w:p>
    <w:p w14:paraId="2B280C3E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 xml:space="preserve">PHP는 다음과 같이 </w:t>
      </w:r>
      <w:r w:rsidR="00AC61DF">
        <w:rPr>
          <w:rFonts w:ascii="Arial Unicode MS" w:eastAsia="Arial Unicode MS" w:hAnsi="Arial Unicode MS" w:cs="Arial Unicode MS" w:hint="eastAsia"/>
        </w:rPr>
        <w:t xml:space="preserve">네 </w:t>
      </w:r>
      <w:r>
        <w:rPr>
          <w:rFonts w:ascii="Arial Unicode MS" w:eastAsia="Arial Unicode MS" w:hAnsi="Arial Unicode MS" w:cs="Arial Unicode MS"/>
        </w:rPr>
        <w:t>가지의 전처리 명령을 지원합니다</w:t>
      </w:r>
      <w:r w:rsidR="00AC61DF">
        <w:rPr>
          <w:rFonts w:ascii="Arial Unicode MS" w:eastAsia="Arial Unicode MS" w:hAnsi="Arial Unicode MS" w:cs="Arial Unicode MS" w:hint="eastAsia"/>
        </w:rPr>
        <w:t>.</w:t>
      </w:r>
    </w:p>
    <w:p w14:paraId="3A6A8349" w14:textId="77777777" w:rsidR="000949BC" w:rsidRDefault="000949BC">
      <w:pPr>
        <w:pStyle w:val="10"/>
      </w:pPr>
    </w:p>
    <w:p w14:paraId="233B5C6A" w14:textId="77777777" w:rsidR="000949BC" w:rsidRDefault="00B05DD6">
      <w:pPr>
        <w:pStyle w:val="10"/>
        <w:numPr>
          <w:ilvl w:val="0"/>
          <w:numId w:val="1"/>
        </w:numPr>
        <w:ind w:hanging="360"/>
        <w:contextualSpacing/>
      </w:pPr>
      <w:r>
        <w:t>include</w:t>
      </w:r>
    </w:p>
    <w:p w14:paraId="375520A1" w14:textId="77777777" w:rsidR="000949BC" w:rsidRDefault="00B05DD6">
      <w:pPr>
        <w:pStyle w:val="10"/>
        <w:numPr>
          <w:ilvl w:val="0"/>
          <w:numId w:val="1"/>
        </w:numPr>
        <w:ind w:hanging="360"/>
        <w:contextualSpacing/>
      </w:pPr>
      <w:r>
        <w:t>include_once</w:t>
      </w:r>
    </w:p>
    <w:p w14:paraId="57D19D53" w14:textId="77777777" w:rsidR="000949BC" w:rsidRDefault="00B05DD6">
      <w:pPr>
        <w:pStyle w:val="10"/>
        <w:numPr>
          <w:ilvl w:val="0"/>
          <w:numId w:val="1"/>
        </w:numPr>
        <w:ind w:hanging="360"/>
        <w:contextualSpacing/>
      </w:pPr>
      <w:r>
        <w:t>require</w:t>
      </w:r>
    </w:p>
    <w:p w14:paraId="1F8D5504" w14:textId="77777777" w:rsidR="000949BC" w:rsidRDefault="00B05DD6">
      <w:pPr>
        <w:pStyle w:val="10"/>
        <w:numPr>
          <w:ilvl w:val="0"/>
          <w:numId w:val="1"/>
        </w:numPr>
        <w:ind w:hanging="360"/>
        <w:contextualSpacing/>
      </w:pPr>
      <w:r>
        <w:t>require_once</w:t>
      </w:r>
    </w:p>
    <w:p w14:paraId="0C034875" w14:textId="77777777" w:rsidR="00FF6204" w:rsidRPr="00FF6204" w:rsidRDefault="00FF6204">
      <w:pPr>
        <w:pStyle w:val="10"/>
        <w:rPr>
          <w:b/>
        </w:rPr>
      </w:pPr>
    </w:p>
    <w:p w14:paraId="74FF6759" w14:textId="77777777" w:rsidR="00FF6204" w:rsidRPr="00FF6204" w:rsidRDefault="00FF6204">
      <w:pPr>
        <w:pStyle w:val="10"/>
        <w:rPr>
          <w:b/>
        </w:rPr>
      </w:pPr>
    </w:p>
    <w:p w14:paraId="052CC00A" w14:textId="77777777" w:rsidR="000949BC" w:rsidRDefault="00AC61DF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11.</w:t>
      </w:r>
      <w:r w:rsidR="00B05DD6">
        <w:rPr>
          <w:rFonts w:ascii="Arial Unicode MS" w:eastAsia="Arial Unicode MS" w:hAnsi="Arial Unicode MS" w:cs="Arial Unicode MS"/>
          <w:b/>
          <w:sz w:val="36"/>
          <w:szCs w:val="36"/>
        </w:rPr>
        <w:t>2 파일</w:t>
      </w: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B05DD6">
        <w:rPr>
          <w:rFonts w:ascii="Arial Unicode MS" w:eastAsia="Arial Unicode MS" w:hAnsi="Arial Unicode MS" w:cs="Arial Unicode MS"/>
          <w:b/>
          <w:sz w:val="36"/>
          <w:szCs w:val="36"/>
        </w:rPr>
        <w:t>결합</w:t>
      </w:r>
    </w:p>
    <w:p w14:paraId="20CFF91B" w14:textId="77777777" w:rsidR="000949BC" w:rsidRDefault="000949BC">
      <w:pPr>
        <w:pStyle w:val="10"/>
      </w:pPr>
    </w:p>
    <w:p w14:paraId="6594407F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 xml:space="preserve">include와 require와 같은 </w:t>
      </w:r>
      <w:r w:rsidR="00000F70">
        <w:rPr>
          <w:rFonts w:ascii="Arial Unicode MS" w:eastAsia="Arial Unicode MS" w:hAnsi="Arial Unicode MS" w:cs="Arial Unicode MS" w:hint="eastAsia"/>
        </w:rPr>
        <w:t>전</w:t>
      </w:r>
      <w:r w:rsidR="00E41CB6">
        <w:rPr>
          <w:rFonts w:ascii="Arial Unicode MS" w:eastAsia="Arial Unicode MS" w:hAnsi="Arial Unicode MS" w:cs="Arial Unicode MS" w:hint="eastAsia"/>
        </w:rPr>
        <w:t xml:space="preserve">처리기 </w:t>
      </w:r>
      <w:r>
        <w:rPr>
          <w:rFonts w:ascii="Arial Unicode MS" w:eastAsia="Arial Unicode MS" w:hAnsi="Arial Unicode MS" w:cs="Arial Unicode MS"/>
        </w:rPr>
        <w:t xml:space="preserve">명령은 PHP </w:t>
      </w:r>
      <w:r w:rsidR="00E41CB6">
        <w:rPr>
          <w:rFonts w:ascii="Arial Unicode MS" w:eastAsia="Arial Unicode MS" w:hAnsi="Arial Unicode MS" w:cs="Arial Unicode MS" w:hint="eastAsia"/>
        </w:rPr>
        <w:t xml:space="preserve">소스 </w:t>
      </w:r>
      <w:r>
        <w:rPr>
          <w:rFonts w:ascii="Arial Unicode MS" w:eastAsia="Arial Unicode MS" w:hAnsi="Arial Unicode MS" w:cs="Arial Unicode MS"/>
        </w:rPr>
        <w:t xml:space="preserve">파일들을 </w:t>
      </w:r>
      <w:r w:rsidR="00E41CB6">
        <w:rPr>
          <w:rFonts w:ascii="Arial Unicode MS" w:eastAsia="Arial Unicode MS" w:hAnsi="Arial Unicode MS" w:cs="Arial Unicode MS" w:hint="eastAsia"/>
        </w:rPr>
        <w:t xml:space="preserve">읽어와서 서로 </w:t>
      </w:r>
      <w:r>
        <w:rPr>
          <w:rFonts w:ascii="Arial Unicode MS" w:eastAsia="Arial Unicode MS" w:hAnsi="Arial Unicode MS" w:cs="Arial Unicode MS"/>
        </w:rPr>
        <w:t>결합합니다.</w:t>
      </w:r>
    </w:p>
    <w:p w14:paraId="037B311E" w14:textId="77777777" w:rsidR="000949BC" w:rsidRDefault="000949BC">
      <w:pPr>
        <w:pStyle w:val="10"/>
      </w:pPr>
    </w:p>
    <w:p w14:paraId="2817EB5F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C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언어와 같은 스타일의 프로그램은 소스 </w:t>
      </w:r>
      <w:r w:rsidR="00E750DC">
        <w:rPr>
          <w:rFonts w:ascii="Arial Unicode MS" w:eastAsia="Arial Unicode MS" w:hAnsi="Arial Unicode MS" w:cs="Arial Unicode MS" w:hint="eastAsia"/>
        </w:rPr>
        <w:t xml:space="preserve">실행 </w:t>
      </w:r>
      <w:r>
        <w:rPr>
          <w:rFonts w:ascii="Arial Unicode MS" w:eastAsia="Arial Unicode MS" w:hAnsi="Arial Unicode MS" w:cs="Arial Unicode MS"/>
        </w:rPr>
        <w:t xml:space="preserve">상단에 </w:t>
      </w:r>
      <w:r w:rsidR="00E750DC">
        <w:rPr>
          <w:rFonts w:ascii="Arial Unicode MS" w:eastAsia="Arial Unicode MS" w:hAnsi="Arial Unicode MS" w:cs="Arial Unicode MS" w:hint="eastAsia"/>
        </w:rPr>
        <w:t xml:space="preserve">미리 </w:t>
      </w:r>
      <w:r>
        <w:rPr>
          <w:rFonts w:ascii="Arial Unicode MS" w:eastAsia="Arial Unicode MS" w:hAnsi="Arial Unicode MS" w:cs="Arial Unicode MS"/>
        </w:rPr>
        <w:t xml:space="preserve">정의를 합니다. </w:t>
      </w:r>
      <w:r w:rsidR="00E750DC">
        <w:rPr>
          <w:rFonts w:ascii="Arial Unicode MS" w:eastAsia="Arial Unicode MS" w:hAnsi="Arial Unicode MS" w:cs="Arial Unicode MS"/>
        </w:rPr>
        <w:t>C</w:t>
      </w:r>
      <w:r w:rsidR="00000F70">
        <w:rPr>
          <w:rFonts w:ascii="Arial Unicode MS" w:eastAsia="Arial Unicode MS" w:hAnsi="Arial Unicode MS" w:cs="Arial Unicode MS" w:hint="eastAsia"/>
        </w:rPr>
        <w:t xml:space="preserve"> </w:t>
      </w:r>
      <w:r w:rsidR="00E750DC">
        <w:rPr>
          <w:rFonts w:ascii="Arial Unicode MS" w:eastAsia="Arial Unicode MS" w:hAnsi="Arial Unicode MS" w:cs="Arial Unicode MS" w:hint="eastAsia"/>
        </w:rPr>
        <w:t>언어의 해더</w:t>
      </w:r>
      <w:r w:rsidR="00000F70">
        <w:rPr>
          <w:rFonts w:ascii="Arial Unicode MS" w:eastAsia="Arial Unicode MS" w:hAnsi="Arial Unicode MS" w:cs="Arial Unicode MS" w:hint="eastAsia"/>
        </w:rPr>
        <w:t xml:space="preserve"> </w:t>
      </w:r>
      <w:r w:rsidR="00E750DC">
        <w:rPr>
          <w:rFonts w:ascii="Arial Unicode MS" w:eastAsia="Arial Unicode MS" w:hAnsi="Arial Unicode MS" w:cs="Arial Unicode MS" w:hint="eastAsia"/>
        </w:rPr>
        <w:t xml:space="preserve">파일들은 대부분 함수나 클래스 등으로 구성하기 때문입니다. </w:t>
      </w:r>
      <w:r>
        <w:rPr>
          <w:rFonts w:ascii="Arial Unicode MS" w:eastAsia="Arial Unicode MS" w:hAnsi="Arial Unicode MS" w:cs="Arial Unicode MS"/>
        </w:rPr>
        <w:t xml:space="preserve">하지만 PHP는 </w:t>
      </w:r>
      <w:r w:rsidR="00E750DC">
        <w:rPr>
          <w:rFonts w:ascii="Arial Unicode MS" w:eastAsia="Arial Unicode MS" w:hAnsi="Arial Unicode MS" w:cs="Arial Unicode MS" w:hint="eastAsia"/>
        </w:rPr>
        <w:t xml:space="preserve">전처리기 명령의 위치를 자유롭게 지정하고 </w:t>
      </w:r>
      <w:r>
        <w:rPr>
          <w:rFonts w:ascii="Arial Unicode MS" w:eastAsia="Arial Unicode MS" w:hAnsi="Arial Unicode MS" w:cs="Arial Unicode MS"/>
        </w:rPr>
        <w:t xml:space="preserve">파일 결합 위치를 </w:t>
      </w:r>
      <w:r w:rsidR="00E750DC">
        <w:rPr>
          <w:rFonts w:ascii="Arial Unicode MS" w:eastAsia="Arial Unicode MS" w:hAnsi="Arial Unicode MS" w:cs="Arial Unicode MS" w:hint="eastAsia"/>
        </w:rPr>
        <w:t>결정</w:t>
      </w:r>
      <w:r>
        <w:rPr>
          <w:rFonts w:ascii="Arial Unicode MS" w:eastAsia="Arial Unicode MS" w:hAnsi="Arial Unicode MS" w:cs="Arial Unicode MS"/>
        </w:rPr>
        <w:t>할 수 있습니다.</w:t>
      </w:r>
    </w:p>
    <w:p w14:paraId="38AD5A14" w14:textId="77777777" w:rsidR="000949BC" w:rsidRDefault="000949BC">
      <w:pPr>
        <w:pStyle w:val="10"/>
      </w:pPr>
    </w:p>
    <w:p w14:paraId="6D657E70" w14:textId="77777777" w:rsidR="000949BC" w:rsidRDefault="00E750DC">
      <w:pPr>
        <w:pStyle w:val="10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</w:t>
      </w:r>
      <w:r w:rsidR="00000F70"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해더</w:t>
      </w:r>
      <w:r w:rsidR="00000F70"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읽어와서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결합할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 xml:space="preserve">. </w:t>
      </w:r>
      <w:r>
        <w:t>PHP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>소스 앞에서도 사용할 수 있고</w:t>
      </w:r>
      <w:r w:rsidR="00AC61DF">
        <w:rPr>
          <w:rFonts w:ascii="Arial Unicode MS" w:eastAsia="Arial Unicode MS" w:hAnsi="Arial Unicode MS" w:cs="Arial Unicode MS" w:hint="eastAsia"/>
        </w:rPr>
        <w:t xml:space="preserve"> 소스</w:t>
      </w:r>
      <w:r w:rsidR="00B05DD6">
        <w:rPr>
          <w:rFonts w:ascii="Arial Unicode MS" w:eastAsia="Arial Unicode MS" w:hAnsi="Arial Unicode MS" w:cs="Arial Unicode MS"/>
        </w:rPr>
        <w:t xml:space="preserve"> 뒤에서도 사용</w:t>
      </w:r>
      <w:r w:rsidR="00000F70">
        <w:rPr>
          <w:rFonts w:ascii="Arial Unicode MS" w:eastAsia="Arial Unicode MS" w:hAnsi="Arial Unicode MS" w:cs="Arial Unicode MS" w:hint="eastAsia"/>
        </w:rPr>
        <w:t>할 수 있습</w:t>
      </w:r>
      <w:r w:rsidR="00B05DD6">
        <w:rPr>
          <w:rFonts w:ascii="Arial Unicode MS" w:eastAsia="Arial Unicode MS" w:hAnsi="Arial Unicode MS" w:cs="Arial Unicode MS"/>
        </w:rPr>
        <w:t>니다. 심지어 소스 중간에</w:t>
      </w:r>
      <w:r w:rsidR="007C0D55">
        <w:rPr>
          <w:rFonts w:ascii="Arial Unicode MS" w:eastAsia="Arial Unicode MS" w:hAnsi="Arial Unicode MS" w:cs="Arial Unicode MS" w:hint="eastAsia"/>
        </w:rPr>
        <w:t>서</w:t>
      </w:r>
      <w:r w:rsidR="00B05DD6">
        <w:rPr>
          <w:rFonts w:ascii="Arial Unicode MS" w:eastAsia="Arial Unicode MS" w:hAnsi="Arial Unicode MS" w:cs="Arial Unicode MS"/>
        </w:rPr>
        <w:t>도 include를 통</w:t>
      </w:r>
      <w:r w:rsidR="00AC61DF">
        <w:rPr>
          <w:rFonts w:ascii="Arial Unicode MS" w:eastAsia="Arial Unicode MS" w:hAnsi="Arial Unicode MS" w:cs="Arial Unicode MS" w:hint="eastAsia"/>
        </w:rPr>
        <w:t>해</w:t>
      </w:r>
      <w:r w:rsidR="00B05DD6">
        <w:rPr>
          <w:rFonts w:ascii="Arial Unicode MS" w:eastAsia="Arial Unicode MS" w:hAnsi="Arial Unicode MS" w:cs="Arial Unicode MS"/>
        </w:rPr>
        <w:t xml:space="preserve"> 파일 삽입</w:t>
      </w:r>
      <w:r w:rsidR="00AC61DF">
        <w:rPr>
          <w:rFonts w:ascii="Arial Unicode MS" w:eastAsia="Arial Unicode MS" w:hAnsi="Arial Unicode MS" w:cs="Arial Unicode MS" w:hint="eastAsia"/>
        </w:rPr>
        <w:t>,</w:t>
      </w:r>
      <w:r w:rsidR="00B05DD6">
        <w:rPr>
          <w:rFonts w:ascii="Arial Unicode MS" w:eastAsia="Arial Unicode MS" w:hAnsi="Arial Unicode MS" w:cs="Arial Unicode MS"/>
        </w:rPr>
        <w:t xml:space="preserve"> 결합이 가능합니다.</w:t>
      </w:r>
    </w:p>
    <w:p w14:paraId="69B09256" w14:textId="77777777" w:rsidR="000949BC" w:rsidRPr="00AC61DF" w:rsidRDefault="000949BC">
      <w:pPr>
        <w:pStyle w:val="10"/>
      </w:pPr>
    </w:p>
    <w:p w14:paraId="35EACCA0" w14:textId="77777777" w:rsidR="000949BC" w:rsidRPr="00CE29C3" w:rsidRDefault="00B05DD6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 w:rsidR="00AC61DF"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파일</w:t>
      </w:r>
      <w:r w:rsidR="004968E7" w:rsidRPr="00CE29C3">
        <w:rPr>
          <w:rFonts w:ascii="Arial Unicode MS" w:eastAsia="Arial Unicode MS" w:hAnsi="Arial Unicode MS" w:cs="Arial Unicode MS"/>
        </w:rPr>
        <w:t xml:space="preserve"> include-01.php</w:t>
      </w:r>
    </w:p>
    <w:tbl>
      <w:tblPr>
        <w:tblStyle w:val="a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17D57D84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F8BC" w14:textId="77777777" w:rsidR="000949BC" w:rsidRPr="00CE29C3" w:rsidRDefault="00B05DD6">
            <w:pPr>
              <w:pStyle w:val="10"/>
              <w:rPr>
                <w:b/>
                <w:rPrChange w:id="0" w:author="이호진" w:date="2017-09-19T17:58:00Z">
                  <w:rPr/>
                </w:rPrChange>
              </w:rPr>
            </w:pPr>
            <w:r w:rsidRPr="00CE29C3">
              <w:rPr>
                <w:b/>
                <w:rPrChange w:id="1" w:author="이호진" w:date="2017-09-19T17:58:00Z">
                  <w:rPr/>
                </w:rPrChange>
              </w:rPr>
              <w:t>&lt;?php</w:t>
            </w:r>
          </w:p>
          <w:p w14:paraId="522AF945" w14:textId="77777777" w:rsidR="000949BC" w:rsidRPr="00CE29C3" w:rsidRDefault="00B05DD6">
            <w:pPr>
              <w:pStyle w:val="10"/>
              <w:rPr>
                <w:b/>
                <w:rPrChange w:id="2" w:author="이호진" w:date="2017-09-19T17:58:00Z">
                  <w:rPr/>
                </w:rPrChange>
              </w:rPr>
            </w:pPr>
            <w:r w:rsidRPr="00CE29C3">
              <w:rPr>
                <w:b/>
                <w:rPrChange w:id="3" w:author="이호진" w:date="2017-09-19T17:58:00Z">
                  <w:rPr/>
                </w:rPrChange>
              </w:rPr>
              <w:tab/>
              <w:t>include "header.php";</w:t>
            </w:r>
          </w:p>
          <w:p w14:paraId="55A9B604" w14:textId="77777777" w:rsidR="000949BC" w:rsidRPr="00CE29C3" w:rsidRDefault="00B05DD6">
            <w:pPr>
              <w:pStyle w:val="10"/>
              <w:rPr>
                <w:b/>
                <w:rPrChange w:id="4" w:author="이호진" w:date="2017-09-19T17:58:00Z">
                  <w:rPr/>
                </w:rPrChange>
              </w:rPr>
            </w:pPr>
            <w:r w:rsidRPr="00CE29C3">
              <w:rPr>
                <w:b/>
                <w:rPrChange w:id="5" w:author="이호진" w:date="2017-09-19T17:58:00Z">
                  <w:rPr/>
                </w:rPrChange>
              </w:rPr>
              <w:t>?&gt;</w:t>
            </w:r>
          </w:p>
          <w:p w14:paraId="6AB88B25" w14:textId="77777777" w:rsidR="000949BC" w:rsidRDefault="00B05DD6">
            <w:pPr>
              <w:pStyle w:val="10"/>
            </w:pPr>
            <w:r>
              <w:t>&lt;html&gt;</w:t>
            </w:r>
          </w:p>
          <w:p w14:paraId="44BF0686" w14:textId="77777777" w:rsidR="000949BC" w:rsidRDefault="00B05DD6">
            <w:pPr>
              <w:pStyle w:val="10"/>
            </w:pPr>
            <w:r>
              <w:tab/>
              <w:t>&lt;head&gt;</w:t>
            </w:r>
          </w:p>
          <w:p w14:paraId="6F6A14B9" w14:textId="77777777" w:rsidR="000949BC" w:rsidRDefault="00B05DD6">
            <w:pPr>
              <w:pStyle w:val="10"/>
            </w:pPr>
            <w:r>
              <w:tab/>
              <w:t>&lt;/head&gt;</w:t>
            </w:r>
          </w:p>
          <w:p w14:paraId="53A9F970" w14:textId="77777777" w:rsidR="000949BC" w:rsidRDefault="00B05DD6">
            <w:pPr>
              <w:pStyle w:val="10"/>
            </w:pPr>
            <w:r>
              <w:tab/>
              <w:t>&lt;body&gt;</w:t>
            </w:r>
          </w:p>
          <w:p w14:paraId="3AD31DD2" w14:textId="77777777" w:rsidR="000949BC" w:rsidRDefault="00B05DD6">
            <w:pPr>
              <w:pStyle w:val="10"/>
            </w:pPr>
            <w:r>
              <w:tab/>
            </w:r>
          </w:p>
          <w:p w14:paraId="502BDCDA" w14:textId="77777777" w:rsidR="000949BC" w:rsidRPr="00CE29C3" w:rsidRDefault="00B05DD6">
            <w:pPr>
              <w:pStyle w:val="10"/>
              <w:rPr>
                <w:b/>
                <w:rPrChange w:id="6" w:author="이호진" w:date="2017-09-19T17:58:00Z">
                  <w:rPr/>
                </w:rPrChange>
              </w:rPr>
            </w:pPr>
            <w:r>
              <w:tab/>
            </w:r>
            <w:r w:rsidRPr="00CE29C3">
              <w:rPr>
                <w:b/>
                <w:rPrChange w:id="7" w:author="이호진" w:date="2017-09-19T17:58:00Z">
                  <w:rPr/>
                </w:rPrChange>
              </w:rPr>
              <w:t>&lt;?php</w:t>
            </w:r>
          </w:p>
          <w:p w14:paraId="3DC46FB0" w14:textId="77777777" w:rsidR="000949BC" w:rsidRPr="00CE29C3" w:rsidRDefault="00B05DD6">
            <w:pPr>
              <w:pStyle w:val="10"/>
              <w:rPr>
                <w:b/>
                <w:rPrChange w:id="8" w:author="이호진" w:date="2017-09-19T17:58:00Z">
                  <w:rPr/>
                </w:rPrChange>
              </w:rPr>
            </w:pPr>
            <w:r w:rsidRPr="00CE29C3">
              <w:rPr>
                <w:b/>
                <w:rPrChange w:id="9" w:author="이호진" w:date="2017-09-19T17:58:00Z">
                  <w:rPr/>
                </w:rPrChange>
              </w:rPr>
              <w:tab/>
            </w:r>
            <w:r w:rsidRPr="00CE29C3">
              <w:rPr>
                <w:b/>
                <w:rPrChange w:id="10" w:author="이호진" w:date="2017-09-19T17:58:00Z">
                  <w:rPr/>
                </w:rPrChange>
              </w:rPr>
              <w:tab/>
              <w:t>include "index.php";</w:t>
            </w:r>
          </w:p>
          <w:p w14:paraId="33FD7A45" w14:textId="77777777" w:rsidR="000949BC" w:rsidRPr="00CE29C3" w:rsidRDefault="00B05DD6">
            <w:pPr>
              <w:pStyle w:val="10"/>
              <w:rPr>
                <w:b/>
                <w:rPrChange w:id="11" w:author="이호진" w:date="2017-09-19T17:58:00Z">
                  <w:rPr/>
                </w:rPrChange>
              </w:rPr>
            </w:pPr>
            <w:r w:rsidRPr="00CE29C3">
              <w:rPr>
                <w:b/>
                <w:rPrChange w:id="12" w:author="이호진" w:date="2017-09-19T17:58:00Z">
                  <w:rPr/>
                </w:rPrChange>
              </w:rPr>
              <w:tab/>
              <w:t>?&gt;</w:t>
            </w:r>
          </w:p>
          <w:p w14:paraId="1E487FE9" w14:textId="77777777" w:rsidR="000949BC" w:rsidRDefault="000949BC">
            <w:pPr>
              <w:pStyle w:val="10"/>
            </w:pPr>
          </w:p>
          <w:p w14:paraId="5E5FD520" w14:textId="77777777" w:rsidR="000949BC" w:rsidRDefault="00B05DD6">
            <w:pPr>
              <w:pStyle w:val="10"/>
            </w:pPr>
            <w:r>
              <w:tab/>
              <w:t>&lt;/body&gt;</w:t>
            </w:r>
          </w:p>
          <w:p w14:paraId="1D801168" w14:textId="77777777" w:rsidR="000949BC" w:rsidRDefault="00B05DD6">
            <w:pPr>
              <w:pStyle w:val="10"/>
            </w:pPr>
            <w:r>
              <w:t>&lt;/html&gt;</w:t>
            </w:r>
          </w:p>
          <w:p w14:paraId="55288205" w14:textId="77777777" w:rsidR="000949BC" w:rsidRDefault="000949BC">
            <w:pPr>
              <w:pStyle w:val="10"/>
            </w:pPr>
          </w:p>
          <w:p w14:paraId="0E10DF59" w14:textId="77777777" w:rsidR="000949BC" w:rsidRPr="00CE29C3" w:rsidRDefault="00B05DD6">
            <w:pPr>
              <w:pStyle w:val="10"/>
              <w:rPr>
                <w:b/>
                <w:rPrChange w:id="13" w:author="이호진" w:date="2017-09-19T17:58:00Z">
                  <w:rPr/>
                </w:rPrChange>
              </w:rPr>
            </w:pPr>
            <w:r w:rsidRPr="00CE29C3">
              <w:rPr>
                <w:b/>
                <w:rPrChange w:id="14" w:author="이호진" w:date="2017-09-19T17:58:00Z">
                  <w:rPr/>
                </w:rPrChange>
              </w:rPr>
              <w:t>&lt;?php</w:t>
            </w:r>
          </w:p>
          <w:p w14:paraId="38551187" w14:textId="77777777" w:rsidR="000949BC" w:rsidRPr="00CE29C3" w:rsidRDefault="00B05DD6">
            <w:pPr>
              <w:pStyle w:val="10"/>
              <w:rPr>
                <w:b/>
                <w:rPrChange w:id="15" w:author="이호진" w:date="2017-09-19T17:58:00Z">
                  <w:rPr/>
                </w:rPrChange>
              </w:rPr>
            </w:pPr>
            <w:r w:rsidRPr="00CE29C3">
              <w:rPr>
                <w:b/>
                <w:rPrChange w:id="16" w:author="이호진" w:date="2017-09-19T17:58:00Z">
                  <w:rPr/>
                </w:rPrChange>
              </w:rPr>
              <w:tab/>
              <w:t>include "footer.php";</w:t>
            </w:r>
          </w:p>
          <w:p w14:paraId="328E4ABA" w14:textId="77777777" w:rsidR="000949BC" w:rsidRDefault="00B05DD6">
            <w:pPr>
              <w:pStyle w:val="10"/>
            </w:pPr>
            <w:r w:rsidRPr="00CE29C3">
              <w:rPr>
                <w:b/>
                <w:rPrChange w:id="17" w:author="이호진" w:date="2017-09-19T17:58:00Z">
                  <w:rPr/>
                </w:rPrChange>
              </w:rPr>
              <w:t>?&gt;</w:t>
            </w:r>
          </w:p>
        </w:tc>
      </w:tr>
    </w:tbl>
    <w:p w14:paraId="743CF06A" w14:textId="77777777" w:rsidR="000949BC" w:rsidRDefault="000949BC">
      <w:pPr>
        <w:pStyle w:val="10"/>
      </w:pPr>
    </w:p>
    <w:p w14:paraId="60E00CF0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 xml:space="preserve">PHP에서 </w:t>
      </w:r>
      <w:r w:rsidR="00E750DC">
        <w:rPr>
          <w:rFonts w:ascii="Arial Unicode MS" w:eastAsia="Arial Unicode MS" w:hAnsi="Arial Unicode MS" w:cs="Arial Unicode MS" w:hint="eastAsia"/>
        </w:rPr>
        <w:t>전처리</w:t>
      </w:r>
      <w:r w:rsidR="007C0D55">
        <w:rPr>
          <w:rFonts w:ascii="Arial Unicode MS" w:eastAsia="Arial Unicode MS" w:hAnsi="Arial Unicode MS" w:cs="Arial Unicode MS" w:hint="eastAsia"/>
        </w:rPr>
        <w:t xml:space="preserve"> </w:t>
      </w:r>
      <w:r w:rsidR="00E750DC">
        <w:rPr>
          <w:rFonts w:ascii="Arial Unicode MS" w:eastAsia="Arial Unicode MS" w:hAnsi="Arial Unicode MS" w:cs="Arial Unicode MS" w:hint="eastAsia"/>
        </w:rPr>
        <w:t xml:space="preserve">명령 </w:t>
      </w:r>
      <w:r>
        <w:rPr>
          <w:rFonts w:ascii="Arial Unicode MS" w:eastAsia="Arial Unicode MS" w:hAnsi="Arial Unicode MS" w:cs="Arial Unicode MS"/>
        </w:rPr>
        <w:t>include를 통</w:t>
      </w:r>
      <w:r w:rsidR="00AC61DF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</w:t>
      </w:r>
      <w:r w:rsidR="00E750DC">
        <w:rPr>
          <w:rFonts w:ascii="Arial Unicode MS" w:eastAsia="Arial Unicode MS" w:hAnsi="Arial Unicode MS" w:cs="Arial Unicode MS" w:hint="eastAsia"/>
        </w:rPr>
        <w:t>소스</w:t>
      </w:r>
      <w:r>
        <w:rPr>
          <w:rFonts w:ascii="Arial Unicode MS" w:eastAsia="Arial Unicode MS" w:hAnsi="Arial Unicode MS" w:cs="Arial Unicode MS"/>
        </w:rPr>
        <w:t xml:space="preserve">파일을 삽입하면 </w:t>
      </w:r>
      <w:r w:rsidR="00E750DC">
        <w:rPr>
          <w:rFonts w:ascii="Arial Unicode MS" w:eastAsia="Arial Unicode MS" w:hAnsi="Arial Unicode MS" w:cs="Arial Unicode MS" w:hint="eastAsia"/>
        </w:rPr>
        <w:t xml:space="preserve">전처리기 명령을 </w:t>
      </w:r>
      <w:r>
        <w:rPr>
          <w:rFonts w:ascii="Arial Unicode MS" w:eastAsia="Arial Unicode MS" w:hAnsi="Arial Unicode MS" w:cs="Arial Unicode MS"/>
        </w:rPr>
        <w:t>선언한 소스 그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자리</w:t>
      </w:r>
      <w:r w:rsidR="007C0D55">
        <w:rPr>
          <w:rFonts w:ascii="Arial Unicode MS" w:eastAsia="Arial Unicode MS" w:hAnsi="Arial Unicode MS" w:cs="Arial Unicode MS" w:hint="eastAsia"/>
        </w:rPr>
        <w:t xml:space="preserve"> </w:t>
      </w:r>
      <w:r w:rsidR="00E750DC">
        <w:rPr>
          <w:rFonts w:ascii="Arial Unicode MS" w:eastAsia="Arial Unicode MS" w:hAnsi="Arial Unicode MS" w:cs="Arial Unicode MS" w:hint="eastAsia"/>
        </w:rPr>
        <w:t>안</w:t>
      </w:r>
      <w:r>
        <w:rPr>
          <w:rFonts w:ascii="Arial Unicode MS" w:eastAsia="Arial Unicode MS" w:hAnsi="Arial Unicode MS" w:cs="Arial Unicode MS"/>
        </w:rPr>
        <w:t xml:space="preserve">에 </w:t>
      </w:r>
      <w:r w:rsidR="00E750DC">
        <w:rPr>
          <w:rFonts w:ascii="Arial Unicode MS" w:eastAsia="Arial Unicode MS" w:hAnsi="Arial Unicode MS" w:cs="Arial Unicode MS" w:hint="eastAsia"/>
        </w:rPr>
        <w:t>지정한 파일의 소스가</w:t>
      </w:r>
      <w:r>
        <w:rPr>
          <w:rFonts w:ascii="Arial Unicode MS" w:eastAsia="Arial Unicode MS" w:hAnsi="Arial Unicode MS" w:cs="Arial Unicode MS"/>
        </w:rPr>
        <w:t xml:space="preserve"> 삽입됩니다. </w:t>
      </w:r>
    </w:p>
    <w:p w14:paraId="0E5D4BE6" w14:textId="77777777" w:rsidR="000949BC" w:rsidRDefault="000949BC">
      <w:pPr>
        <w:pStyle w:val="10"/>
      </w:pPr>
    </w:p>
    <w:p w14:paraId="2C3581EF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어떤 특정한 기능의 파일들은 소스의 삽입 위치가 중요</w:t>
      </w:r>
      <w:r w:rsidR="00E750DC">
        <w:rPr>
          <w:rFonts w:ascii="Arial Unicode MS" w:eastAsia="Arial Unicode MS" w:hAnsi="Arial Unicode MS" w:cs="Arial Unicode MS" w:hint="eastAsia"/>
        </w:rPr>
        <w:t>할 수 있습니다. PHP는 소스</w:t>
      </w:r>
      <w:r w:rsidR="007C0D55">
        <w:rPr>
          <w:rFonts w:ascii="Arial Unicode MS" w:eastAsia="Arial Unicode MS" w:hAnsi="Arial Unicode MS" w:cs="Arial Unicode MS" w:hint="eastAsia"/>
        </w:rPr>
        <w:t xml:space="preserve"> </w:t>
      </w:r>
      <w:r w:rsidR="00E750DC">
        <w:rPr>
          <w:rFonts w:ascii="Arial Unicode MS" w:eastAsia="Arial Unicode MS" w:hAnsi="Arial Unicode MS" w:cs="Arial Unicode MS" w:hint="eastAsia"/>
        </w:rPr>
        <w:t xml:space="preserve">자체를 읽어서 삽입을 하기 때문입니다. </w:t>
      </w:r>
      <w:r>
        <w:rPr>
          <w:rFonts w:ascii="Arial Unicode MS" w:eastAsia="Arial Unicode MS" w:hAnsi="Arial Unicode MS" w:cs="Arial Unicode MS"/>
        </w:rPr>
        <w:t>하지만 클래스나 함수와 같은 라이브러리 타입의 소스들은 위치에 크게 영향을 받지 않습니다.</w:t>
      </w:r>
    </w:p>
    <w:p w14:paraId="1BC67D53" w14:textId="77777777" w:rsidR="000949BC" w:rsidRDefault="000949BC">
      <w:pPr>
        <w:pStyle w:val="10"/>
      </w:pPr>
    </w:p>
    <w:p w14:paraId="28C2A847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 xml:space="preserve">대부분 </w:t>
      </w:r>
      <w:r w:rsidR="00E750DC">
        <w:rPr>
          <w:rFonts w:ascii="Arial Unicode MS" w:eastAsia="Arial Unicode MS" w:hAnsi="Arial Unicode MS" w:cs="Arial Unicode MS" w:hint="eastAsia"/>
        </w:rPr>
        <w:t>소스</w:t>
      </w:r>
      <w:r>
        <w:rPr>
          <w:rFonts w:ascii="Arial Unicode MS" w:eastAsia="Arial Unicode MS" w:hAnsi="Arial Unicode MS" w:cs="Arial Unicode MS"/>
        </w:rPr>
        <w:t>파일 분리는 기능적인 부분을 엮어서 파일을 분리합니다</w:t>
      </w:r>
      <w:r w:rsidR="00AC61DF">
        <w:rPr>
          <w:rFonts w:ascii="Arial Unicode MS" w:eastAsia="Arial Unicode MS" w:hAnsi="Arial Unicode MS" w:cs="Arial Unicode MS" w:hint="eastAsia"/>
        </w:rPr>
        <w:t>(</w:t>
      </w:r>
      <w:r>
        <w:rPr>
          <w:rFonts w:ascii="Arial Unicode MS" w:eastAsia="Arial Unicode MS" w:hAnsi="Arial Unicode MS" w:cs="Arial Unicode MS"/>
        </w:rPr>
        <w:t>입출</w:t>
      </w:r>
      <w:r w:rsidR="00AC61DF">
        <w:rPr>
          <w:rFonts w:ascii="Arial Unicode MS" w:eastAsia="Arial Unicode MS" w:hAnsi="Arial Unicode MS" w:cs="Arial Unicode MS" w:hint="eastAsia"/>
        </w:rPr>
        <w:t>력</w:t>
      </w:r>
      <w:r>
        <w:rPr>
          <w:rFonts w:ascii="Arial Unicode MS" w:eastAsia="Arial Unicode MS" w:hAnsi="Arial Unicode MS" w:cs="Arial Unicode MS"/>
        </w:rPr>
        <w:t>, 파일, 데이터 등</w:t>
      </w:r>
      <w:r w:rsidR="00AC61DF">
        <w:rPr>
          <w:rFonts w:ascii="Arial Unicode MS" w:eastAsia="Arial Unicode MS" w:hAnsi="Arial Unicode MS" w:cs="Arial Unicode MS" w:hint="eastAsia"/>
        </w:rPr>
        <w:t>)</w:t>
      </w:r>
      <w:r>
        <w:rPr>
          <w:rFonts w:ascii="Arial Unicode MS" w:eastAsia="Arial Unicode MS" w:hAnsi="Arial Unicode MS" w:cs="Arial Unicode MS"/>
        </w:rPr>
        <w:t>.</w:t>
      </w:r>
    </w:p>
    <w:p w14:paraId="4EBE7E70" w14:textId="77777777" w:rsidR="000949BC" w:rsidRDefault="000949BC">
      <w:pPr>
        <w:pStyle w:val="10"/>
      </w:pPr>
    </w:p>
    <w:p w14:paraId="7D0575EF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 xml:space="preserve">하지만 워드프레스와 같은 CMS 프로그램은 include 기능을 구조적 레이아웃에 따라 </w:t>
      </w:r>
      <w:r w:rsidR="00E750DC">
        <w:rPr>
          <w:rFonts w:ascii="Arial Unicode MS" w:eastAsia="Arial Unicode MS" w:hAnsi="Arial Unicode MS" w:cs="Arial Unicode MS" w:hint="eastAsia"/>
        </w:rPr>
        <w:t xml:space="preserve">소스를 </w:t>
      </w:r>
      <w:r>
        <w:rPr>
          <w:rFonts w:ascii="Arial Unicode MS" w:eastAsia="Arial Unicode MS" w:hAnsi="Arial Unicode MS" w:cs="Arial Unicode MS"/>
        </w:rPr>
        <w:t xml:space="preserve">분리하여 사용하기도 합니다. </w:t>
      </w:r>
    </w:p>
    <w:p w14:paraId="558A5D91" w14:textId="77777777" w:rsidR="000949BC" w:rsidRDefault="000949BC">
      <w:pPr>
        <w:pStyle w:val="10"/>
      </w:pPr>
    </w:p>
    <w:p w14:paraId="38345460" w14:textId="77777777" w:rsidR="000949BC" w:rsidRPr="00CE29C3" w:rsidRDefault="004968E7">
      <w:pPr>
        <w:pStyle w:val="10"/>
        <w:rPr>
          <w:b/>
        </w:rPr>
      </w:pPr>
      <w:r w:rsidRPr="00CE29C3">
        <w:rPr>
          <w:rFonts w:ascii="Arial Unicode MS" w:eastAsia="Arial Unicode MS" w:hAnsi="Arial Unicode MS" w:cs="Arial Unicode MS"/>
          <w:b/>
        </w:rPr>
        <w:t>예</w:t>
      </w:r>
    </w:p>
    <w:p w14:paraId="4A95B267" w14:textId="77777777" w:rsidR="000949BC" w:rsidRDefault="00B05DD6">
      <w:pPr>
        <w:pStyle w:val="10"/>
      </w:pPr>
      <w:r>
        <w:t xml:space="preserve">header.php </w:t>
      </w:r>
    </w:p>
    <w:p w14:paraId="6BE9F6DA" w14:textId="77777777" w:rsidR="000949BC" w:rsidRDefault="00B05DD6">
      <w:pPr>
        <w:pStyle w:val="10"/>
      </w:pPr>
      <w:r>
        <w:t>footer.php</w:t>
      </w:r>
    </w:p>
    <w:p w14:paraId="09AFF672" w14:textId="77777777" w:rsidR="000949BC" w:rsidRDefault="00B05DD6">
      <w:pPr>
        <w:pStyle w:val="10"/>
      </w:pPr>
      <w:r>
        <w:t>index.php</w:t>
      </w:r>
    </w:p>
    <w:p w14:paraId="3E8E2099" w14:textId="77777777" w:rsidR="000949BC" w:rsidRDefault="00B05DD6">
      <w:pPr>
        <w:pStyle w:val="10"/>
      </w:pPr>
      <w:r>
        <w:t>layout.php</w:t>
      </w:r>
    </w:p>
    <w:p w14:paraId="6D85555C" w14:textId="77777777" w:rsidR="000949BC" w:rsidRDefault="000949BC">
      <w:pPr>
        <w:pStyle w:val="10"/>
      </w:pPr>
    </w:p>
    <w:p w14:paraId="2F28AB13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이렇게 구조적으로 분리된 소스</w:t>
      </w:r>
      <w:r w:rsidR="00E750DC">
        <w:rPr>
          <w:rFonts w:ascii="Arial Unicode MS" w:eastAsia="Arial Unicode MS" w:hAnsi="Arial Unicode MS" w:cs="Arial Unicode MS" w:hint="eastAsia"/>
        </w:rPr>
        <w:t xml:space="preserve"> 파일</w:t>
      </w:r>
      <w:r>
        <w:rPr>
          <w:rFonts w:ascii="Arial Unicode MS" w:eastAsia="Arial Unicode MS" w:hAnsi="Arial Unicode MS" w:cs="Arial Unicode MS"/>
        </w:rPr>
        <w:t>들은 유지보수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등을 효율적으로 할 수 있도록 도와줍니다.</w:t>
      </w:r>
    </w:p>
    <w:p w14:paraId="4637CD19" w14:textId="77777777" w:rsidR="000949BC" w:rsidRDefault="000949BC">
      <w:pPr>
        <w:pStyle w:val="10"/>
        <w:rPr>
          <w:b/>
          <w:sz w:val="36"/>
          <w:szCs w:val="36"/>
        </w:rPr>
      </w:pPr>
    </w:p>
    <w:p w14:paraId="65C3FFB6" w14:textId="77777777" w:rsidR="000949BC" w:rsidRDefault="00AC61DF">
      <w:pPr>
        <w:pStyle w:val="1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11.</w:t>
      </w:r>
      <w:r w:rsidR="00B05DD6">
        <w:rPr>
          <w:rFonts w:ascii="Arial Unicode MS" w:eastAsia="Arial Unicode MS" w:hAnsi="Arial Unicode MS" w:cs="Arial Unicode MS"/>
          <w:b/>
          <w:sz w:val="36"/>
          <w:szCs w:val="36"/>
        </w:rPr>
        <w:t>3 파일</w:t>
      </w: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B05DD6">
        <w:rPr>
          <w:rFonts w:ascii="Arial Unicode MS" w:eastAsia="Arial Unicode MS" w:hAnsi="Arial Unicode MS" w:cs="Arial Unicode MS"/>
          <w:b/>
          <w:sz w:val="36"/>
          <w:szCs w:val="36"/>
        </w:rPr>
        <w:t>경로</w:t>
      </w:r>
    </w:p>
    <w:p w14:paraId="2B35DBD6" w14:textId="77777777" w:rsidR="000949BC" w:rsidRDefault="000949BC">
      <w:pPr>
        <w:pStyle w:val="10"/>
      </w:pPr>
    </w:p>
    <w:p w14:paraId="4C3F57BD" w14:textId="77777777" w:rsidR="000949BC" w:rsidRDefault="00E750DC">
      <w:pPr>
        <w:pStyle w:val="10"/>
      </w:pPr>
      <w:r>
        <w:rPr>
          <w:rFonts w:ascii="Arial Unicode MS" w:eastAsia="Arial Unicode MS" w:hAnsi="Arial Unicode MS" w:cs="Arial Unicode MS" w:hint="eastAsia"/>
        </w:rPr>
        <w:t>전처리기 명령</w:t>
      </w:r>
      <w:ins w:id="18" w:author="이호진" w:date="2017-09-19T17:59:00Z">
        <w:r w:rsidR="00CE29C3">
          <w:rPr>
            <w:rFonts w:ascii="Arial Unicode MS" w:eastAsia="Arial Unicode MS" w:hAnsi="Arial Unicode MS" w:cs="Arial Unicode MS" w:hint="eastAsia"/>
          </w:rPr>
          <w:t xml:space="preserve"> </w:t>
        </w:r>
      </w:ins>
      <w:r w:rsidR="00B05DD6">
        <w:rPr>
          <w:rFonts w:ascii="Arial Unicode MS" w:eastAsia="Arial Unicode MS" w:hAnsi="Arial Unicode MS" w:cs="Arial Unicode MS"/>
        </w:rPr>
        <w:t>include 및 require</w:t>
      </w:r>
      <w:r>
        <w:rPr>
          <w:rFonts w:ascii="Arial Unicode MS" w:eastAsia="Arial Unicode MS" w:hAnsi="Arial Unicode MS" w:cs="Arial Unicode MS" w:hint="eastAsia"/>
        </w:rPr>
        <w:t xml:space="preserve">은 </w:t>
      </w:r>
      <w:r w:rsidR="00B05DD6">
        <w:rPr>
          <w:rFonts w:ascii="Arial Unicode MS" w:eastAsia="Arial Unicode MS" w:hAnsi="Arial Unicode MS" w:cs="Arial Unicode MS"/>
        </w:rPr>
        <w:t>삽입</w:t>
      </w:r>
      <w:r>
        <w:rPr>
          <w:rFonts w:ascii="Arial Unicode MS" w:eastAsia="Arial Unicode MS" w:hAnsi="Arial Unicode MS" w:cs="Arial Unicode MS" w:hint="eastAsia"/>
        </w:rPr>
        <w:t xml:space="preserve">하고자 하는 </w:t>
      </w:r>
      <w:r w:rsidR="00B05DD6">
        <w:rPr>
          <w:rFonts w:ascii="Arial Unicode MS" w:eastAsia="Arial Unicode MS" w:hAnsi="Arial Unicode MS" w:cs="Arial Unicode MS"/>
        </w:rPr>
        <w:t>파일의 위치</w:t>
      </w:r>
      <w:r>
        <w:rPr>
          <w:rFonts w:ascii="Arial Unicode MS" w:eastAsia="Arial Unicode MS" w:hAnsi="Arial Unicode MS" w:cs="Arial Unicode MS" w:hint="eastAsia"/>
        </w:rPr>
        <w:t>가</w:t>
      </w:r>
      <w:r w:rsidR="00B05DD6">
        <w:rPr>
          <w:rFonts w:ascii="Arial Unicode MS" w:eastAsia="Arial Unicode MS" w:hAnsi="Arial Unicode MS" w:cs="Arial Unicode MS"/>
        </w:rPr>
        <w:t xml:space="preserve"> 매우 중요합니다. </w:t>
      </w: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 xml:space="preserve">의 </w:t>
      </w:r>
      <w:r w:rsidR="00B05DD6">
        <w:rPr>
          <w:rFonts w:ascii="Arial Unicode MS" w:eastAsia="Arial Unicode MS" w:hAnsi="Arial Unicode MS" w:cs="Arial Unicode MS"/>
        </w:rPr>
        <w:t>include와 require</w:t>
      </w:r>
      <w:r>
        <w:rPr>
          <w:rFonts w:ascii="Arial Unicode MS" w:eastAsia="Arial Unicode MS" w:hAnsi="Arial Unicode MS" w:cs="Arial Unicode MS" w:hint="eastAsia"/>
        </w:rPr>
        <w:t>명령은</w:t>
      </w:r>
      <w:r w:rsidR="00B05DD6">
        <w:rPr>
          <w:rFonts w:ascii="Arial Unicode MS" w:eastAsia="Arial Unicode MS" w:hAnsi="Arial Unicode MS" w:cs="Arial Unicode MS"/>
        </w:rPr>
        <w:t xml:space="preserve"> 현재 실행되고 있는 </w:t>
      </w:r>
      <w:r>
        <w:rPr>
          <w:rFonts w:ascii="Arial Unicode MS" w:eastAsia="Arial Unicode MS" w:hAnsi="Arial Unicode MS" w:cs="Arial Unicode MS" w:hint="eastAsia"/>
        </w:rPr>
        <w:t xml:space="preserve">PHP 스크립트의 </w:t>
      </w:r>
      <w:r w:rsidR="00B05DD6">
        <w:rPr>
          <w:rFonts w:ascii="Arial Unicode MS" w:eastAsia="Arial Unicode MS" w:hAnsi="Arial Unicode MS" w:cs="Arial Unicode MS"/>
        </w:rPr>
        <w:t xml:space="preserve">경로를 </w:t>
      </w:r>
      <w:r>
        <w:rPr>
          <w:rFonts w:ascii="Arial Unicode MS" w:eastAsia="Arial Unicode MS" w:hAnsi="Arial Unicode MS" w:cs="Arial Unicode MS" w:hint="eastAsia"/>
        </w:rPr>
        <w:t>기준</w:t>
      </w:r>
      <w:r w:rsidR="00B05DD6">
        <w:rPr>
          <w:rFonts w:ascii="Arial Unicode MS" w:eastAsia="Arial Unicode MS" w:hAnsi="Arial Unicode MS" w:cs="Arial Unicode MS"/>
        </w:rPr>
        <w:t xml:space="preserve">으로 결합하고자 하는 </w:t>
      </w:r>
      <w:r>
        <w:rPr>
          <w:rFonts w:ascii="Arial Unicode MS" w:eastAsia="Arial Unicode MS" w:hAnsi="Arial Unicode MS" w:cs="Arial Unicode MS" w:hint="eastAsia"/>
        </w:rPr>
        <w:t>소스</w:t>
      </w:r>
      <w:r w:rsidR="00B05DD6">
        <w:rPr>
          <w:rFonts w:ascii="Arial Unicode MS" w:eastAsia="Arial Unicode MS" w:hAnsi="Arial Unicode MS" w:cs="Arial Unicode MS"/>
        </w:rPr>
        <w:t>파일의 위치를 찾습니다.</w:t>
      </w:r>
    </w:p>
    <w:p w14:paraId="3515D3F0" w14:textId="77777777" w:rsidR="000949BC" w:rsidRDefault="000949BC">
      <w:pPr>
        <w:pStyle w:val="10"/>
      </w:pPr>
    </w:p>
    <w:p w14:paraId="217075B5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 xml:space="preserve">만일 </w:t>
      </w:r>
      <w:r w:rsidR="00E750DC">
        <w:rPr>
          <w:rFonts w:ascii="Arial Unicode MS" w:eastAsia="Arial Unicode MS" w:hAnsi="Arial Unicode MS" w:cs="Arial Unicode MS" w:hint="eastAsia"/>
        </w:rPr>
        <w:t>실행하고 있는 스크립트와 동일한</w:t>
      </w:r>
      <w:r>
        <w:rPr>
          <w:rFonts w:ascii="Arial Unicode MS" w:eastAsia="Arial Unicode MS" w:hAnsi="Arial Unicode MS" w:cs="Arial Unicode MS"/>
        </w:rPr>
        <w:t xml:space="preserve"> 폴더 경로에</w:t>
      </w:r>
      <w:r w:rsidR="00E750DC">
        <w:rPr>
          <w:rFonts w:ascii="Arial Unicode MS" w:eastAsia="Arial Unicode MS" w:hAnsi="Arial Unicode MS" w:cs="Arial Unicode MS" w:hint="eastAsia"/>
        </w:rPr>
        <w:t xml:space="preserve"> 있는 다른 소스를</w:t>
      </w:r>
      <w:r>
        <w:rPr>
          <w:rFonts w:ascii="Arial Unicode MS" w:eastAsia="Arial Unicode MS" w:hAnsi="Arial Unicode MS" w:cs="Arial Unicode MS"/>
        </w:rPr>
        <w:t xml:space="preserve"> 사용할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때는 그냥 이름만 넣어도 </w:t>
      </w:r>
      <w:r w:rsidR="00E750DC">
        <w:rPr>
          <w:rFonts w:ascii="Arial Unicode MS" w:eastAsia="Arial Unicode MS" w:hAnsi="Arial Unicode MS" w:cs="Arial Unicode MS" w:hint="eastAsia"/>
        </w:rPr>
        <w:t>됩니다. 하지만</w:t>
      </w:r>
      <w:r w:rsidR="00E750D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 폴더나 하위 폴더</w:t>
      </w:r>
      <w:r w:rsidR="00E750DC">
        <w:rPr>
          <w:rFonts w:ascii="Arial Unicode MS" w:eastAsia="Arial Unicode MS" w:hAnsi="Arial Unicode MS" w:cs="Arial Unicode MS" w:hint="eastAsia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 w:rsidR="00E750DC">
        <w:rPr>
          <w:rFonts w:ascii="Arial Unicode MS" w:eastAsia="Arial Unicode MS" w:hAnsi="Arial Unicode MS" w:cs="Arial Unicode MS" w:hint="eastAsia"/>
        </w:rPr>
        <w:t xml:space="preserve">있는 </w:t>
      </w:r>
      <w:r>
        <w:rPr>
          <w:rFonts w:ascii="Arial Unicode MS" w:eastAsia="Arial Unicode MS" w:hAnsi="Arial Unicode MS" w:cs="Arial Unicode MS"/>
        </w:rPr>
        <w:t>경우</w:t>
      </w:r>
      <w:r w:rsidR="00E750DC">
        <w:rPr>
          <w:rFonts w:ascii="Arial Unicode MS" w:eastAsia="Arial Unicode MS" w:hAnsi="Arial Unicode MS" w:cs="Arial Unicode MS" w:hint="eastAsia"/>
        </w:rPr>
        <w:t>에는</w:t>
      </w:r>
      <w:r>
        <w:rPr>
          <w:rFonts w:ascii="Arial Unicode MS" w:eastAsia="Arial Unicode MS" w:hAnsi="Arial Unicode MS" w:cs="Arial Unicode MS"/>
        </w:rPr>
        <w:t xml:space="preserve"> </w:t>
      </w:r>
      <w:r w:rsidR="00E750DC">
        <w:rPr>
          <w:rFonts w:ascii="Arial Unicode MS" w:eastAsia="Arial Unicode MS" w:hAnsi="Arial Unicode MS" w:cs="Arial Unicode MS" w:hint="eastAsia"/>
        </w:rPr>
        <w:t>상대</w:t>
      </w:r>
      <w:r w:rsidR="006E0575">
        <w:rPr>
          <w:rFonts w:ascii="Arial Unicode MS" w:eastAsia="Arial Unicode MS" w:hAnsi="Arial Unicode MS" w:cs="Arial Unicode MS" w:hint="eastAsia"/>
        </w:rPr>
        <w:t xml:space="preserve"> </w:t>
      </w:r>
      <w:r w:rsidR="007C0D55">
        <w:rPr>
          <w:rFonts w:ascii="Arial Unicode MS" w:eastAsia="Arial Unicode MS" w:hAnsi="Arial Unicode MS" w:cs="Arial Unicode MS" w:hint="eastAsia"/>
        </w:rPr>
        <w:t>경</w:t>
      </w:r>
      <w:r w:rsidR="00E750DC">
        <w:rPr>
          <w:rFonts w:ascii="Arial Unicode MS" w:eastAsia="Arial Unicode MS" w:hAnsi="Arial Unicode MS" w:cs="Arial Unicode MS" w:hint="eastAsia"/>
        </w:rPr>
        <w:t>로 또는 절대</w:t>
      </w:r>
      <w:r w:rsidR="006E057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경로 </w:t>
      </w:r>
      <w:r w:rsidR="00E750DC">
        <w:rPr>
          <w:rFonts w:ascii="Arial Unicode MS" w:eastAsia="Arial Unicode MS" w:hAnsi="Arial Unicode MS" w:cs="Arial Unicode MS" w:hint="eastAsia"/>
        </w:rPr>
        <w:t xml:space="preserve">형태로 </w:t>
      </w:r>
      <w:r>
        <w:rPr>
          <w:rFonts w:ascii="Arial Unicode MS" w:eastAsia="Arial Unicode MS" w:hAnsi="Arial Unicode MS" w:cs="Arial Unicode MS"/>
        </w:rPr>
        <w:t xml:space="preserve">바르게 입력해야 합니다.  </w:t>
      </w:r>
    </w:p>
    <w:p w14:paraId="72605A39" w14:textId="77777777" w:rsidR="000949BC" w:rsidRPr="00E750DC" w:rsidRDefault="000949BC">
      <w:pPr>
        <w:pStyle w:val="10"/>
      </w:pPr>
    </w:p>
    <w:p w14:paraId="757222C2" w14:textId="77777777" w:rsidR="000949BC" w:rsidRDefault="00B05DD6">
      <w:pPr>
        <w:pStyle w:val="10"/>
      </w:pPr>
      <w:r>
        <w:t>/text.php</w:t>
      </w:r>
    </w:p>
    <w:p w14:paraId="36AC559A" w14:textId="77777777" w:rsidR="000949BC" w:rsidRDefault="00B05DD6">
      <w:pPr>
        <w:pStyle w:val="10"/>
      </w:pPr>
      <w:r>
        <w:t>/lib.php</w:t>
      </w:r>
    </w:p>
    <w:p w14:paraId="0C5CC8CB" w14:textId="77777777" w:rsidR="00AC61DF" w:rsidRDefault="00AC61DF">
      <w:pPr>
        <w:pStyle w:val="10"/>
      </w:pPr>
    </w:p>
    <w:p w14:paraId="5E8FD109" w14:textId="77777777" w:rsidR="000949BC" w:rsidRDefault="00AC61DF">
      <w:pPr>
        <w:pStyle w:val="10"/>
      </w:pPr>
      <w:r>
        <w:rPr>
          <w:rFonts w:ascii="Arial Unicode MS" w:eastAsia="Arial Unicode MS" w:hAnsi="Arial Unicode MS" w:cs="Arial Unicode MS" w:hint="eastAsia"/>
        </w:rPr>
        <w:t>위</w:t>
      </w:r>
      <w:r w:rsidR="00B05DD6">
        <w:rPr>
          <w:rFonts w:ascii="Arial Unicode MS" w:eastAsia="Arial Unicode MS" w:hAnsi="Arial Unicode MS" w:cs="Arial Unicode MS"/>
        </w:rPr>
        <w:t xml:space="preserve">처럼 </w:t>
      </w:r>
      <w:r w:rsidR="007C0D55">
        <w:rPr>
          <w:rFonts w:ascii="Arial Unicode MS" w:eastAsia="Arial Unicode MS" w:hAnsi="Arial Unicode MS" w:cs="Arial Unicode MS" w:hint="eastAsia"/>
        </w:rPr>
        <w:t>1</w:t>
      </w:r>
      <w:r w:rsidR="00B05DD6">
        <w:rPr>
          <w:rFonts w:ascii="Arial Unicode MS" w:eastAsia="Arial Unicode MS" w:hAnsi="Arial Unicode MS" w:cs="Arial Unicode MS"/>
        </w:rPr>
        <w:t xml:space="preserve">개의 </w:t>
      </w:r>
      <w:r w:rsidR="007174FA">
        <w:rPr>
          <w:rFonts w:ascii="Arial Unicode MS" w:eastAsia="Arial Unicode MS" w:hAnsi="Arial Unicode MS" w:cs="Arial Unicode MS" w:hint="eastAsia"/>
        </w:rPr>
        <w:t>실행 스크립트 소스</w:t>
      </w:r>
      <w:r w:rsidR="00B05DD6">
        <w:rPr>
          <w:rFonts w:ascii="Arial Unicode MS" w:eastAsia="Arial Unicode MS" w:hAnsi="Arial Unicode MS" w:cs="Arial Unicode MS"/>
        </w:rPr>
        <w:t xml:space="preserve">파일이 같은 폴더 안에 있습니다. text.php </w:t>
      </w:r>
      <w:r w:rsidR="007174FA">
        <w:rPr>
          <w:rFonts w:ascii="Arial Unicode MS" w:eastAsia="Arial Unicode MS" w:hAnsi="Arial Unicode MS" w:cs="Arial Unicode MS" w:hint="eastAsia"/>
        </w:rPr>
        <w:t>소스</w:t>
      </w:r>
      <w:r w:rsidR="00B05DD6">
        <w:rPr>
          <w:rFonts w:ascii="Arial Unicode MS" w:eastAsia="Arial Unicode MS" w:hAnsi="Arial Unicode MS" w:cs="Arial Unicode MS"/>
        </w:rPr>
        <w:t xml:space="preserve">파일은 include(lib.php); 형태로 </w:t>
      </w:r>
      <w:r w:rsidR="007174FA">
        <w:rPr>
          <w:rFonts w:ascii="Arial Unicode MS" w:eastAsia="Arial Unicode MS" w:hAnsi="Arial Unicode MS" w:cs="Arial Unicode MS" w:hint="eastAsia"/>
        </w:rPr>
        <w:t xml:space="preserve">다른 소스 파일의 </w:t>
      </w:r>
      <w:r w:rsidR="00B05DD6">
        <w:rPr>
          <w:rFonts w:ascii="Arial Unicode MS" w:eastAsia="Arial Unicode MS" w:hAnsi="Arial Unicode MS" w:cs="Arial Unicode MS"/>
        </w:rPr>
        <w:t>경로를 설정</w:t>
      </w:r>
      <w:r>
        <w:rPr>
          <w:rFonts w:ascii="Arial Unicode MS" w:eastAsia="Arial Unicode MS" w:hAnsi="Arial Unicode MS" w:cs="Arial Unicode MS" w:hint="eastAsia"/>
        </w:rPr>
        <w:t>하</w:t>
      </w:r>
      <w:r w:rsidR="00B05DD6">
        <w:rPr>
          <w:rFonts w:ascii="Arial Unicode MS" w:eastAsia="Arial Unicode MS" w:hAnsi="Arial Unicode MS" w:cs="Arial Unicode MS"/>
        </w:rPr>
        <w:t>면 됩니다.</w:t>
      </w:r>
    </w:p>
    <w:p w14:paraId="4E533670" w14:textId="77777777" w:rsidR="000949BC" w:rsidRPr="007174FA" w:rsidRDefault="000949BC">
      <w:pPr>
        <w:pStyle w:val="10"/>
      </w:pPr>
    </w:p>
    <w:p w14:paraId="695C3D4D" w14:textId="77777777" w:rsidR="000949BC" w:rsidRDefault="00B05DD6">
      <w:pPr>
        <w:pStyle w:val="10"/>
      </w:pPr>
      <w:r>
        <w:t>/dir1/text.php</w:t>
      </w:r>
    </w:p>
    <w:p w14:paraId="12A8B247" w14:textId="77777777" w:rsidR="000949BC" w:rsidRDefault="00B05DD6">
      <w:pPr>
        <w:pStyle w:val="10"/>
      </w:pPr>
      <w:r>
        <w:t>/lib.php</w:t>
      </w:r>
    </w:p>
    <w:p w14:paraId="6CCC1892" w14:textId="77777777" w:rsidR="00AC61DF" w:rsidRDefault="00AC61DF">
      <w:pPr>
        <w:pStyle w:val="10"/>
      </w:pPr>
    </w:p>
    <w:p w14:paraId="6CD77D84" w14:textId="77777777" w:rsidR="000949BC" w:rsidRDefault="00AC61DF">
      <w:pPr>
        <w:pStyle w:val="10"/>
      </w:pPr>
      <w:r>
        <w:rPr>
          <w:rFonts w:ascii="Arial Unicode MS" w:eastAsia="Arial Unicode MS" w:hAnsi="Arial Unicode MS" w:cs="Arial Unicode MS" w:hint="eastAsia"/>
        </w:rPr>
        <w:t>위</w:t>
      </w:r>
      <w:r w:rsidR="00B05DD6">
        <w:rPr>
          <w:rFonts w:ascii="Arial Unicode MS" w:eastAsia="Arial Unicode MS" w:hAnsi="Arial Unicode MS" w:cs="Arial Unicode MS"/>
        </w:rPr>
        <w:t>처럼 실행하는 스크립트가 서브 폴더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 xml:space="preserve">안에 있습니다. text.php가 실행되면 기본 경로는 /dir1이 됩니다. 따라서 include(../lib.php);처럼 이동한 </w:t>
      </w:r>
      <w:r>
        <w:rPr>
          <w:rFonts w:ascii="Arial Unicode MS" w:eastAsia="Arial Unicode MS" w:hAnsi="Arial Unicode MS" w:cs="Arial Unicode MS"/>
        </w:rPr>
        <w:t>상위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폴더 </w:t>
      </w:r>
      <w:r w:rsidR="00B05DD6">
        <w:rPr>
          <w:rFonts w:ascii="Arial Unicode MS" w:eastAsia="Arial Unicode MS" w:hAnsi="Arial Unicode MS" w:cs="Arial Unicode MS"/>
        </w:rPr>
        <w:t>경로로 설정해야 합니다.</w:t>
      </w:r>
    </w:p>
    <w:p w14:paraId="21F7211F" w14:textId="77777777" w:rsidR="000949BC" w:rsidRDefault="000949BC">
      <w:pPr>
        <w:pStyle w:val="10"/>
      </w:pPr>
    </w:p>
    <w:p w14:paraId="20BE78F5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 xml:space="preserve">이처럼 실행 스크립트의 위치에 따라서 경로는 </w:t>
      </w:r>
      <w:r w:rsidR="00AC61DF">
        <w:rPr>
          <w:rFonts w:ascii="Arial Unicode MS" w:eastAsia="Arial Unicode MS" w:hAnsi="Arial Unicode MS" w:cs="Arial Unicode MS" w:hint="eastAsia"/>
        </w:rPr>
        <w:t>달라</w:t>
      </w:r>
      <w:r>
        <w:rPr>
          <w:rFonts w:ascii="Arial Unicode MS" w:eastAsia="Arial Unicode MS" w:hAnsi="Arial Unicode MS" w:cs="Arial Unicode MS"/>
        </w:rPr>
        <w:t>집니다.</w:t>
      </w:r>
      <w:r w:rsidR="007174FA">
        <w:rPr>
          <w:rFonts w:ascii="Arial Unicode MS" w:eastAsia="Arial Unicode MS" w:hAnsi="Arial Unicode MS" w:cs="Arial Unicode MS"/>
        </w:rPr>
        <w:t xml:space="preserve"> </w:t>
      </w:r>
      <w:r w:rsidR="007174FA">
        <w:rPr>
          <w:rFonts w:ascii="Arial Unicode MS" w:eastAsia="Arial Unicode MS" w:hAnsi="Arial Unicode MS" w:cs="Arial Unicode MS" w:hint="eastAsia"/>
        </w:rPr>
        <w:t>만일 결합하고자 하는 소스의 파일</w:t>
      </w:r>
      <w:r w:rsidR="007C0D55">
        <w:rPr>
          <w:rFonts w:ascii="Arial Unicode MS" w:eastAsia="Arial Unicode MS" w:hAnsi="Arial Unicode MS" w:cs="Arial Unicode MS" w:hint="eastAsia"/>
        </w:rPr>
        <w:t xml:space="preserve"> </w:t>
      </w:r>
      <w:r w:rsidR="007174FA">
        <w:rPr>
          <w:rFonts w:ascii="Arial Unicode MS" w:eastAsia="Arial Unicode MS" w:hAnsi="Arial Unicode MS" w:cs="Arial Unicode MS" w:hint="eastAsia"/>
        </w:rPr>
        <w:t>경로가 잘못된 경우 오류</w:t>
      </w:r>
      <w:r w:rsidR="007C0D55">
        <w:rPr>
          <w:rFonts w:ascii="Arial Unicode MS" w:eastAsia="Arial Unicode MS" w:hAnsi="Arial Unicode MS" w:cs="Arial Unicode MS" w:hint="eastAsia"/>
        </w:rPr>
        <w:t xml:space="preserve"> </w:t>
      </w:r>
      <w:r w:rsidR="007174FA">
        <w:rPr>
          <w:rFonts w:ascii="Arial Unicode MS" w:eastAsia="Arial Unicode MS" w:hAnsi="Arial Unicode MS" w:cs="Arial Unicode MS" w:hint="eastAsia"/>
        </w:rPr>
        <w:t>메시지를 출력하거나 스크립트 실행이 중단될 수도 있습니다.</w:t>
      </w:r>
    </w:p>
    <w:p w14:paraId="4633088C" w14:textId="77777777" w:rsidR="000949BC" w:rsidRDefault="00B05DD6">
      <w:pPr>
        <w:pStyle w:val="10"/>
      </w:pPr>
      <w:r>
        <w:t xml:space="preserve"> </w:t>
      </w:r>
    </w:p>
    <w:p w14:paraId="2EDBCFE2" w14:textId="77777777" w:rsidR="000949BC" w:rsidRDefault="000949BC">
      <w:pPr>
        <w:pStyle w:val="10"/>
      </w:pPr>
    </w:p>
    <w:p w14:paraId="41C2CF98" w14:textId="77777777" w:rsidR="000949BC" w:rsidRDefault="00AC61DF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11.</w:t>
      </w:r>
      <w:r w:rsidR="00B05DD6">
        <w:rPr>
          <w:rFonts w:ascii="Arial Unicode MS" w:eastAsia="Arial Unicode MS" w:hAnsi="Arial Unicode MS" w:cs="Arial Unicode MS"/>
          <w:b/>
          <w:sz w:val="28"/>
          <w:szCs w:val="28"/>
        </w:rPr>
        <w:t>3.1 상대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B05DD6">
        <w:rPr>
          <w:rFonts w:ascii="Arial Unicode MS" w:eastAsia="Arial Unicode MS" w:hAnsi="Arial Unicode MS" w:cs="Arial Unicode MS"/>
          <w:b/>
          <w:sz w:val="28"/>
          <w:szCs w:val="28"/>
        </w:rPr>
        <w:t>경로</w:t>
      </w:r>
    </w:p>
    <w:p w14:paraId="69A2C06D" w14:textId="77777777" w:rsidR="000949BC" w:rsidRDefault="000949BC">
      <w:pPr>
        <w:pStyle w:val="10"/>
      </w:pPr>
    </w:p>
    <w:p w14:paraId="23BCF702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상대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경로란 현재 </w:t>
      </w:r>
      <w:r w:rsidR="00AC61DF">
        <w:rPr>
          <w:rFonts w:ascii="Arial Unicode MS" w:eastAsia="Arial Unicode MS" w:hAnsi="Arial Unicode MS" w:cs="Arial Unicode MS"/>
        </w:rPr>
        <w:t>디렉터리</w:t>
      </w:r>
      <w:r>
        <w:rPr>
          <w:rFonts w:ascii="Arial Unicode MS" w:eastAsia="Arial Unicode MS" w:hAnsi="Arial Unicode MS" w:cs="Arial Unicode MS"/>
        </w:rPr>
        <w:t>를 기준으로 파일의 위치를 판별합니다.</w:t>
      </w:r>
    </w:p>
    <w:p w14:paraId="235CC04D" w14:textId="77777777" w:rsidR="000949BC" w:rsidRDefault="000949BC">
      <w:pPr>
        <w:pStyle w:val="10"/>
      </w:pPr>
    </w:p>
    <w:p w14:paraId="384A02C5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 xml:space="preserve">자신의 하위 </w:t>
      </w:r>
      <w:r w:rsidR="00AC61DF">
        <w:rPr>
          <w:rFonts w:ascii="Arial Unicode MS" w:eastAsia="Arial Unicode MS" w:hAnsi="Arial Unicode MS" w:cs="Arial Unicode MS"/>
        </w:rPr>
        <w:t>디렉터리</w:t>
      </w:r>
      <w:r>
        <w:rPr>
          <w:rFonts w:ascii="Arial Unicode MS" w:eastAsia="Arial Unicode MS" w:hAnsi="Arial Unicode MS" w:cs="Arial Unicode MS"/>
        </w:rPr>
        <w:t>에 있는 경우에는 현재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 w:rsidR="00AC61DF">
        <w:rPr>
          <w:rFonts w:ascii="Arial Unicode MS" w:eastAsia="Arial Unicode MS" w:hAnsi="Arial Unicode MS" w:cs="Arial Unicode MS"/>
        </w:rPr>
        <w:t>디렉터리</w:t>
      </w:r>
      <w:r>
        <w:rPr>
          <w:rFonts w:ascii="Arial Unicode MS" w:eastAsia="Arial Unicode MS" w:hAnsi="Arial Unicode MS" w:cs="Arial Unicode MS"/>
        </w:rPr>
        <w:t>(./)</w:t>
      </w:r>
      <w:r w:rsidR="00AC61DF">
        <w:rPr>
          <w:rFonts w:ascii="Arial Unicode MS" w:eastAsia="Arial Unicode MS" w:hAnsi="Arial Unicode MS" w:cs="Arial Unicode MS" w:hint="eastAsia"/>
        </w:rPr>
        <w:t>를</w:t>
      </w:r>
      <w:r>
        <w:rPr>
          <w:rFonts w:ascii="Arial Unicode MS" w:eastAsia="Arial Unicode MS" w:hAnsi="Arial Unicode MS" w:cs="Arial Unicode MS"/>
        </w:rPr>
        <w:t xml:space="preserve"> 기준으로 작성</w:t>
      </w:r>
      <w:r w:rsidR="00AC61DF"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면 됩니다.</w:t>
      </w:r>
    </w:p>
    <w:p w14:paraId="0A590D45" w14:textId="77777777" w:rsidR="000949BC" w:rsidRDefault="000949BC">
      <w:pPr>
        <w:pStyle w:val="10"/>
      </w:pPr>
    </w:p>
    <w:p w14:paraId="155ED168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 xml:space="preserve">./ 파일명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AC61DF">
        <w:rPr>
          <w:rFonts w:ascii="Arial Unicode MS" w:eastAsia="Arial Unicode MS" w:hAnsi="Arial Unicode MS" w:cs="Arial Unicode MS" w:hint="eastAsia"/>
        </w:rPr>
        <w:t>→</w:t>
      </w:r>
      <w:r>
        <w:rPr>
          <w:rFonts w:ascii="Arial Unicode MS" w:eastAsia="Arial Unicode MS" w:hAnsi="Arial Unicode MS" w:cs="Arial Unicode MS"/>
        </w:rPr>
        <w:t xml:space="preserve"> 현재 </w:t>
      </w:r>
      <w:r w:rsidR="00AC61DF">
        <w:rPr>
          <w:rFonts w:ascii="Arial Unicode MS" w:eastAsia="Arial Unicode MS" w:hAnsi="Arial Unicode MS" w:cs="Arial Unicode MS"/>
        </w:rPr>
        <w:t>디렉터리</w:t>
      </w:r>
      <w:r>
        <w:rPr>
          <w:rFonts w:ascii="Arial Unicode MS" w:eastAsia="Arial Unicode MS" w:hAnsi="Arial Unicode MS" w:cs="Arial Unicode MS"/>
        </w:rPr>
        <w:t>의 파일명</w:t>
      </w:r>
    </w:p>
    <w:p w14:paraId="7194453D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 xml:space="preserve">./폴더1/파일명 </w:t>
      </w:r>
      <w:r>
        <w:rPr>
          <w:rFonts w:ascii="Arial Unicode MS" w:eastAsia="Arial Unicode MS" w:hAnsi="Arial Unicode MS" w:cs="Arial Unicode MS"/>
        </w:rPr>
        <w:tab/>
      </w:r>
      <w:r w:rsidR="00AC61DF">
        <w:rPr>
          <w:rFonts w:ascii="Arial Unicode MS" w:eastAsia="Arial Unicode MS" w:hAnsi="Arial Unicode MS" w:cs="Arial Unicode MS" w:hint="eastAsia"/>
        </w:rPr>
        <w:t>→</w:t>
      </w:r>
      <w:r>
        <w:rPr>
          <w:rFonts w:ascii="Arial Unicode MS" w:eastAsia="Arial Unicode MS" w:hAnsi="Arial Unicode MS" w:cs="Arial Unicode MS"/>
        </w:rPr>
        <w:t xml:space="preserve"> 현재 </w:t>
      </w:r>
      <w:r w:rsidR="00AC61DF">
        <w:rPr>
          <w:rFonts w:ascii="Arial Unicode MS" w:eastAsia="Arial Unicode MS" w:hAnsi="Arial Unicode MS" w:cs="Arial Unicode MS"/>
        </w:rPr>
        <w:t>디렉터리</w:t>
      </w:r>
      <w:r>
        <w:rPr>
          <w:rFonts w:ascii="Arial Unicode MS" w:eastAsia="Arial Unicode MS" w:hAnsi="Arial Unicode MS" w:cs="Arial Unicode MS"/>
        </w:rPr>
        <w:t>의 하부 폴더1 의 파일</w:t>
      </w:r>
    </w:p>
    <w:p w14:paraId="603139C8" w14:textId="77777777" w:rsidR="000949BC" w:rsidRDefault="000949BC">
      <w:pPr>
        <w:pStyle w:val="10"/>
      </w:pPr>
    </w:p>
    <w:p w14:paraId="5B829AFA" w14:textId="77777777" w:rsidR="000949BC" w:rsidRDefault="00AC61DF">
      <w:pPr>
        <w:pStyle w:val="10"/>
      </w:pPr>
      <w:r>
        <w:rPr>
          <w:rFonts w:ascii="Arial Unicode MS" w:eastAsia="Arial Unicode MS" w:hAnsi="Arial Unicode MS" w:cs="Arial Unicode MS"/>
        </w:rPr>
        <w:t>상위 폴더</w:t>
      </w:r>
      <w:r w:rsidR="00B05DD6">
        <w:rPr>
          <w:rFonts w:ascii="Arial Unicode MS" w:eastAsia="Arial Unicode MS" w:hAnsi="Arial Unicode MS" w:cs="Arial Unicode MS"/>
        </w:rPr>
        <w:t>를 선택할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 xml:space="preserve">때는 ../를 </w:t>
      </w:r>
      <w:r>
        <w:rPr>
          <w:rFonts w:ascii="Arial Unicode MS" w:eastAsia="Arial Unicode MS" w:hAnsi="Arial Unicode MS" w:cs="Arial Unicode MS" w:hint="eastAsia"/>
        </w:rPr>
        <w:t>사용하</w:t>
      </w:r>
      <w:r w:rsidR="00B05DD6">
        <w:rPr>
          <w:rFonts w:ascii="Arial Unicode MS" w:eastAsia="Arial Unicode MS" w:hAnsi="Arial Unicode MS" w:cs="Arial Unicode MS"/>
        </w:rPr>
        <w:t>면 됩니다.</w:t>
      </w:r>
    </w:p>
    <w:p w14:paraId="3C80432F" w14:textId="77777777" w:rsidR="000949BC" w:rsidRDefault="000949BC">
      <w:pPr>
        <w:pStyle w:val="10"/>
      </w:pPr>
    </w:p>
    <w:p w14:paraId="1F9E3E2A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../파일명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AC61DF">
        <w:rPr>
          <w:rFonts w:ascii="Arial Unicode MS" w:eastAsia="Arial Unicode MS" w:hAnsi="Arial Unicode MS" w:cs="Arial Unicode MS" w:hint="eastAsia"/>
        </w:rPr>
        <w:t>→</w:t>
      </w:r>
      <w:r>
        <w:rPr>
          <w:rFonts w:ascii="Arial Unicode MS" w:eastAsia="Arial Unicode MS" w:hAnsi="Arial Unicode MS" w:cs="Arial Unicode MS"/>
        </w:rPr>
        <w:t xml:space="preserve"> 현재 </w:t>
      </w:r>
      <w:r w:rsidR="00AC61DF">
        <w:rPr>
          <w:rFonts w:ascii="Arial Unicode MS" w:eastAsia="Arial Unicode MS" w:hAnsi="Arial Unicode MS" w:cs="Arial Unicode MS"/>
        </w:rPr>
        <w:t>디렉터리</w:t>
      </w:r>
      <w:r>
        <w:rPr>
          <w:rFonts w:ascii="Arial Unicode MS" w:eastAsia="Arial Unicode MS" w:hAnsi="Arial Unicode MS" w:cs="Arial Unicode MS"/>
        </w:rPr>
        <w:t xml:space="preserve"> 상위 폴더의 파일명</w:t>
      </w:r>
    </w:p>
    <w:p w14:paraId="14C38DCE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../../파일명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AC61DF">
        <w:rPr>
          <w:rFonts w:ascii="Arial Unicode MS" w:eastAsia="Arial Unicode MS" w:hAnsi="Arial Unicode MS" w:cs="Arial Unicode MS" w:hint="eastAsia"/>
        </w:rPr>
        <w:t>→</w:t>
      </w:r>
      <w:r>
        <w:rPr>
          <w:rFonts w:ascii="Arial Unicode MS" w:eastAsia="Arial Unicode MS" w:hAnsi="Arial Unicode MS" w:cs="Arial Unicode MS"/>
        </w:rPr>
        <w:t xml:space="preserve"> 현재 </w:t>
      </w:r>
      <w:r w:rsidR="00AC61DF">
        <w:rPr>
          <w:rFonts w:ascii="Arial Unicode MS" w:eastAsia="Arial Unicode MS" w:hAnsi="Arial Unicode MS" w:cs="Arial Unicode MS"/>
        </w:rPr>
        <w:t>디렉터리</w:t>
      </w:r>
      <w:r>
        <w:rPr>
          <w:rFonts w:ascii="Arial Unicode MS" w:eastAsia="Arial Unicode MS" w:hAnsi="Arial Unicode MS" w:cs="Arial Unicode MS"/>
        </w:rPr>
        <w:t>의 상위/상위 폴더의 파일명</w:t>
      </w:r>
    </w:p>
    <w:p w14:paraId="2D23C252" w14:textId="77777777" w:rsidR="000949BC" w:rsidRDefault="000949BC">
      <w:pPr>
        <w:pStyle w:val="10"/>
      </w:pPr>
    </w:p>
    <w:p w14:paraId="4FE29D41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../</w:t>
      </w:r>
      <w:r w:rsidR="00AC61DF">
        <w:rPr>
          <w:rFonts w:ascii="Arial Unicode MS" w:eastAsia="Arial Unicode MS" w:hAnsi="Arial Unicode MS" w:cs="Arial Unicode MS"/>
        </w:rPr>
        <w:t>상위 폴더</w:t>
      </w:r>
      <w:r>
        <w:rPr>
          <w:rFonts w:ascii="Arial Unicode MS" w:eastAsia="Arial Unicode MS" w:hAnsi="Arial Unicode MS" w:cs="Arial Unicode MS"/>
        </w:rPr>
        <w:t>명/하부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폴더명/파일명</w:t>
      </w:r>
      <w:r w:rsidR="00AC61DF">
        <w:rPr>
          <w:rFonts w:ascii="Arial Unicode MS" w:eastAsia="Arial Unicode MS" w:hAnsi="Arial Unicode MS" w:cs="Arial Unicode MS" w:hint="eastAsia"/>
        </w:rPr>
        <w:t xml:space="preserve"> →</w:t>
      </w:r>
      <w:r>
        <w:rPr>
          <w:rFonts w:ascii="Arial Unicode MS" w:eastAsia="Arial Unicode MS" w:hAnsi="Arial Unicode MS" w:cs="Arial Unicode MS"/>
        </w:rPr>
        <w:t xml:space="preserve"> 현재 </w:t>
      </w:r>
      <w:r w:rsidR="00AC61DF">
        <w:rPr>
          <w:rFonts w:ascii="Arial Unicode MS" w:eastAsia="Arial Unicode MS" w:hAnsi="Arial Unicode MS" w:cs="Arial Unicode MS"/>
        </w:rPr>
        <w:t>디렉터리</w:t>
      </w:r>
      <w:r>
        <w:rPr>
          <w:rFonts w:ascii="Arial Unicode MS" w:eastAsia="Arial Unicode MS" w:hAnsi="Arial Unicode MS" w:cs="Arial Unicode MS"/>
        </w:rPr>
        <w:t xml:space="preserve">의 상위 폴더로 이동한 다음, </w:t>
      </w:r>
      <w:r w:rsidR="00AC61DF">
        <w:rPr>
          <w:rFonts w:ascii="Arial Unicode MS" w:eastAsia="Arial Unicode MS" w:hAnsi="Arial Unicode MS" w:cs="Arial Unicode MS"/>
        </w:rPr>
        <w:t>상위 폴더</w:t>
      </w:r>
      <w:r>
        <w:rPr>
          <w:rFonts w:ascii="Arial Unicode MS" w:eastAsia="Arial Unicode MS" w:hAnsi="Arial Unicode MS" w:cs="Arial Unicode MS"/>
        </w:rPr>
        <w:t>명의 하부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폴더명 안에 있는 파일명</w:t>
      </w:r>
    </w:p>
    <w:p w14:paraId="43B79BCF" w14:textId="77777777" w:rsidR="000949BC" w:rsidRPr="00AC61DF" w:rsidRDefault="000949BC">
      <w:pPr>
        <w:pStyle w:val="10"/>
      </w:pPr>
    </w:p>
    <w:p w14:paraId="75E11BD4" w14:textId="77777777" w:rsidR="000949BC" w:rsidRDefault="000949BC">
      <w:pPr>
        <w:pStyle w:val="10"/>
      </w:pPr>
    </w:p>
    <w:p w14:paraId="57F586BB" w14:textId="77777777" w:rsidR="000949BC" w:rsidRDefault="00AC61DF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11.</w:t>
      </w:r>
      <w:r w:rsidR="00B05DD6">
        <w:rPr>
          <w:rFonts w:ascii="Arial Unicode MS" w:eastAsia="Arial Unicode MS" w:hAnsi="Arial Unicode MS" w:cs="Arial Unicode MS"/>
          <w:b/>
          <w:sz w:val="28"/>
          <w:szCs w:val="28"/>
        </w:rPr>
        <w:t>3.2 절대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B05DD6">
        <w:rPr>
          <w:rFonts w:ascii="Arial Unicode MS" w:eastAsia="Arial Unicode MS" w:hAnsi="Arial Unicode MS" w:cs="Arial Unicode MS"/>
          <w:b/>
          <w:sz w:val="28"/>
          <w:szCs w:val="28"/>
        </w:rPr>
        <w:t>경로</w:t>
      </w:r>
    </w:p>
    <w:p w14:paraId="013E9160" w14:textId="77777777" w:rsidR="000949BC" w:rsidRDefault="000949BC">
      <w:pPr>
        <w:pStyle w:val="10"/>
      </w:pPr>
    </w:p>
    <w:p w14:paraId="585BB065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절대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경로란 컴퓨터 하드디스</w:t>
      </w:r>
      <w:r w:rsidR="00AC61DF">
        <w:rPr>
          <w:rFonts w:ascii="Arial Unicode MS" w:eastAsia="Arial Unicode MS" w:hAnsi="Arial Unicode MS" w:cs="Arial Unicode MS" w:hint="eastAsia"/>
        </w:rPr>
        <w:t>크</w:t>
      </w:r>
      <w:r>
        <w:rPr>
          <w:rFonts w:ascii="Arial Unicode MS" w:eastAsia="Arial Unicode MS" w:hAnsi="Arial Unicode MS" w:cs="Arial Unicode MS"/>
        </w:rPr>
        <w:t>의 첫 루</w:t>
      </w:r>
      <w:r w:rsidR="00AC61DF">
        <w:rPr>
          <w:rFonts w:ascii="Arial Unicode MS" w:eastAsia="Arial Unicode MS" w:hAnsi="Arial Unicode MS" w:cs="Arial Unicode MS" w:hint="eastAsia"/>
        </w:rPr>
        <w:t>트</w:t>
      </w:r>
      <w:r>
        <w:rPr>
          <w:rFonts w:ascii="Arial Unicode MS" w:eastAsia="Arial Unicode MS" w:hAnsi="Arial Unicode MS" w:cs="Arial Unicode MS"/>
        </w:rPr>
        <w:t xml:space="preserve">부터의 </w:t>
      </w:r>
      <w:r w:rsidR="007174FA">
        <w:rPr>
          <w:rFonts w:ascii="Arial Unicode MS" w:eastAsia="Arial Unicode MS" w:hAnsi="Arial Unicode MS" w:cs="Arial Unicode MS" w:hint="eastAsia"/>
        </w:rPr>
        <w:t xml:space="preserve">전체 </w:t>
      </w:r>
      <w:r>
        <w:rPr>
          <w:rFonts w:ascii="Arial Unicode MS" w:eastAsia="Arial Unicode MS" w:hAnsi="Arial Unicode MS" w:cs="Arial Unicode MS"/>
        </w:rPr>
        <w:t>경로를 의미합니다.</w:t>
      </w:r>
    </w:p>
    <w:p w14:paraId="508AE616" w14:textId="77777777" w:rsidR="000949BC" w:rsidRDefault="000949BC">
      <w:pPr>
        <w:pStyle w:val="10"/>
      </w:pPr>
    </w:p>
    <w:p w14:paraId="7BA9C5A9" w14:textId="77777777" w:rsidR="000949BC" w:rsidRDefault="00B05DD6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윈도우의 경우</w:t>
      </w:r>
      <w:r w:rsidR="00AC61DF">
        <w:rPr>
          <w:rFonts w:ascii="Arial Unicode MS" w:eastAsia="Arial Unicode MS" w:hAnsi="Arial Unicode MS" w:cs="Arial Unicode MS" w:hint="eastAsia"/>
        </w:rPr>
        <w:t>,</w:t>
      </w:r>
    </w:p>
    <w:p w14:paraId="3B10E546" w14:textId="77777777" w:rsidR="00AC61DF" w:rsidRDefault="00AC61DF">
      <w:pPr>
        <w:pStyle w:val="10"/>
      </w:pPr>
    </w:p>
    <w:p w14:paraId="12387218" w14:textId="77777777" w:rsidR="000949BC" w:rsidRDefault="00B05DD6">
      <w:pPr>
        <w:pStyle w:val="10"/>
      </w:pPr>
      <w:r>
        <w:t>c:\web\webdoc\test.php</w:t>
      </w:r>
    </w:p>
    <w:p w14:paraId="1A7DB705" w14:textId="77777777" w:rsidR="00AC61DF" w:rsidRDefault="00AC61DF">
      <w:pPr>
        <w:pStyle w:val="10"/>
        <w:rPr>
          <w:rFonts w:ascii="Arial Unicode MS" w:eastAsia="Arial Unicode MS" w:hAnsi="Arial Unicode MS" w:cs="Arial Unicode MS"/>
        </w:rPr>
      </w:pPr>
    </w:p>
    <w:p w14:paraId="63E30C69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와 같이 드라이브명부터 시작합니다.</w:t>
      </w:r>
    </w:p>
    <w:p w14:paraId="186010EF" w14:textId="77777777" w:rsidR="000949BC" w:rsidRDefault="000949BC">
      <w:pPr>
        <w:pStyle w:val="10"/>
      </w:pPr>
    </w:p>
    <w:p w14:paraId="38764CCF" w14:textId="77777777" w:rsidR="000949BC" w:rsidRDefault="00B05DD6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리눅스의 경우</w:t>
      </w:r>
      <w:r w:rsidR="00AC61DF">
        <w:rPr>
          <w:rFonts w:ascii="Arial Unicode MS" w:eastAsia="Arial Unicode MS" w:hAnsi="Arial Unicode MS" w:cs="Arial Unicode MS" w:hint="eastAsia"/>
        </w:rPr>
        <w:t>,</w:t>
      </w:r>
    </w:p>
    <w:p w14:paraId="2D6D6C94" w14:textId="77777777" w:rsidR="00AC61DF" w:rsidRDefault="00AC61DF">
      <w:pPr>
        <w:pStyle w:val="10"/>
      </w:pPr>
    </w:p>
    <w:p w14:paraId="59EB3943" w14:textId="77777777" w:rsidR="000949BC" w:rsidRDefault="00B05DD6">
      <w:pPr>
        <w:pStyle w:val="10"/>
      </w:pPr>
      <w:r>
        <w:t>\home\web\webdoc\test.php</w:t>
      </w:r>
    </w:p>
    <w:p w14:paraId="3000B4D4" w14:textId="77777777" w:rsidR="00AC61DF" w:rsidRDefault="00AC61DF">
      <w:pPr>
        <w:pStyle w:val="10"/>
        <w:rPr>
          <w:rFonts w:ascii="Arial Unicode MS" w:eastAsia="Arial Unicode MS" w:hAnsi="Arial Unicode MS" w:cs="Arial Unicode MS"/>
        </w:rPr>
      </w:pPr>
    </w:p>
    <w:p w14:paraId="2625FBAA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와 같이 루트(\)부터 시작합니다.</w:t>
      </w:r>
    </w:p>
    <w:p w14:paraId="1A3469A6" w14:textId="77777777" w:rsidR="000949BC" w:rsidRDefault="000949BC">
      <w:pPr>
        <w:pStyle w:val="10"/>
      </w:pPr>
    </w:p>
    <w:p w14:paraId="67C5C451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절대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경로의 장점은 파일의 위치 오류를 방지할 수 있습니다. 하지만, 파일 위치가 변경될</w:t>
      </w:r>
      <w:r w:rsidR="00AC61DF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때마다 프로그램 소스상에서 모두 바</w:t>
      </w:r>
      <w:r>
        <w:rPr>
          <w:rFonts w:ascii="Arial Unicode MS" w:eastAsia="Arial Unicode MS" w:hAnsi="Arial Unicode MS" w:cs="Arial Unicode MS" w:hint="eastAsia"/>
        </w:rPr>
        <w:t>꿔</w:t>
      </w:r>
      <w:r>
        <w:rPr>
          <w:rFonts w:ascii="Arial Unicode MS" w:eastAsia="Arial Unicode MS" w:hAnsi="Arial Unicode MS" w:cs="Arial Unicode MS"/>
        </w:rPr>
        <w:t>야 하는 불편함이 있습니다.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또한 절대 경로를 사용하면 경로의 이름이 매우 긴 불편함이 있습니다.</w:t>
      </w:r>
    </w:p>
    <w:p w14:paraId="29094E6A" w14:textId="77777777" w:rsidR="000949BC" w:rsidRDefault="000949BC">
      <w:pPr>
        <w:pStyle w:val="10"/>
      </w:pPr>
    </w:p>
    <w:p w14:paraId="6511FD11" w14:textId="77777777" w:rsidR="000949BC" w:rsidRDefault="000949BC">
      <w:pPr>
        <w:pStyle w:val="10"/>
      </w:pPr>
    </w:p>
    <w:p w14:paraId="7E2656BB" w14:textId="77777777" w:rsidR="000949BC" w:rsidRDefault="00AC61DF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11.</w:t>
      </w:r>
      <w:r w:rsidR="00B05DD6">
        <w:rPr>
          <w:b/>
          <w:sz w:val="28"/>
          <w:szCs w:val="28"/>
        </w:rPr>
        <w:t>3.3 __DIR__</w:t>
      </w:r>
    </w:p>
    <w:p w14:paraId="1FDA30CF" w14:textId="77777777" w:rsidR="000949BC" w:rsidRDefault="000949BC">
      <w:pPr>
        <w:pStyle w:val="10"/>
      </w:pPr>
    </w:p>
    <w:p w14:paraId="108F25D5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 xml:space="preserve">PHP </w:t>
      </w:r>
      <w:ins w:id="19" w:author="이호진" w:date="2017-09-19T17:59:00Z">
        <w:r w:rsidR="00CE29C3">
          <w:rPr>
            <w:rFonts w:ascii="Arial Unicode MS" w:eastAsia="Arial Unicode MS" w:hAnsi="Arial Unicode MS" w:cs="Arial Unicode MS" w:hint="eastAsia"/>
          </w:rPr>
          <w:t>는</w:t>
        </w:r>
      </w:ins>
      <w:del w:id="20" w:author="이호진" w:date="2017-09-19T17:59:00Z">
        <w:r w:rsidDel="00CE29C3">
          <w:rPr>
            <w:rFonts w:ascii="Arial Unicode MS" w:eastAsia="Arial Unicode MS" w:hAnsi="Arial Unicode MS" w:cs="Arial Unicode MS"/>
          </w:rPr>
          <w:delText>은</w:delText>
        </w:r>
      </w:del>
      <w:r>
        <w:rPr>
          <w:rFonts w:ascii="Arial Unicode MS" w:eastAsia="Arial Unicode MS" w:hAnsi="Arial Unicode MS" w:cs="Arial Unicode MS"/>
        </w:rPr>
        <w:t xml:space="preserve"> 현재 자신의 스크립트가 실행되는 경로를 출력해주는 특별한 상수명이 있습니다.</w:t>
      </w:r>
    </w:p>
    <w:p w14:paraId="5EAB0B6F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__DIR__ 은 현재</w:t>
      </w:r>
      <w:r w:rsidR="007174FA">
        <w:rPr>
          <w:rFonts w:ascii="Arial Unicode MS" w:eastAsia="Arial Unicode MS" w:hAnsi="Arial Unicode MS" w:cs="Arial Unicode MS" w:hint="eastAsia"/>
        </w:rPr>
        <w:t xml:space="preserve"> 실행되는 스크립트</w:t>
      </w:r>
      <w:r>
        <w:rPr>
          <w:rFonts w:ascii="Arial Unicode MS" w:eastAsia="Arial Unicode MS" w:hAnsi="Arial Unicode MS" w:cs="Arial Unicode MS"/>
        </w:rPr>
        <w:t xml:space="preserve">의 경로를 출력합니다. </w:t>
      </w:r>
      <w:r w:rsidR="007174FA">
        <w:rPr>
          <w:rFonts w:ascii="Arial Unicode MS" w:eastAsia="Arial Unicode MS" w:hAnsi="Arial Unicode MS" w:cs="Arial Unicode MS"/>
        </w:rPr>
        <w:t>__</w:t>
      </w:r>
      <w:r w:rsidR="007174FA">
        <w:rPr>
          <w:rFonts w:ascii="Arial Unicode MS" w:eastAsia="Arial Unicode MS" w:hAnsi="Arial Unicode MS" w:cs="Arial Unicode MS" w:hint="eastAsia"/>
        </w:rPr>
        <w:t>DIR__ 은 현재 실행되고 있는 스크립트의 서브 디렉</w:t>
      </w:r>
      <w:r w:rsidR="007C0D55">
        <w:rPr>
          <w:rFonts w:ascii="Arial Unicode MS" w:eastAsia="Arial Unicode MS" w:hAnsi="Arial Unicode MS" w:cs="Arial Unicode MS" w:hint="eastAsia"/>
        </w:rPr>
        <w:t>터</w:t>
      </w:r>
      <w:r w:rsidR="007174FA">
        <w:rPr>
          <w:rFonts w:ascii="Arial Unicode MS" w:eastAsia="Arial Unicode MS" w:hAnsi="Arial Unicode MS" w:cs="Arial Unicode MS" w:hint="eastAsia"/>
        </w:rPr>
        <w:t>리 경로명까지 포함하여 출력합니다.</w:t>
      </w:r>
    </w:p>
    <w:p w14:paraId="62E27DDC" w14:textId="77777777" w:rsidR="000949BC" w:rsidRPr="007174FA" w:rsidRDefault="000949BC">
      <w:pPr>
        <w:pStyle w:val="10"/>
      </w:pPr>
    </w:p>
    <w:p w14:paraId="26034747" w14:textId="77777777" w:rsidR="000949BC" w:rsidRPr="00CE29C3" w:rsidRDefault="00B05DD6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="004968E7" w:rsidRPr="00CE29C3">
        <w:rPr>
          <w:rFonts w:ascii="Arial Unicode MS" w:eastAsia="Arial Unicode MS" w:hAnsi="Arial Unicode MS" w:cs="Arial Unicode MS"/>
        </w:rPr>
        <w:t>path-01.php</w:t>
      </w:r>
    </w:p>
    <w:tbl>
      <w:tblPr>
        <w:tblStyle w:val="a6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4A683B85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26EA" w14:textId="77777777" w:rsidR="000949BC" w:rsidRDefault="00B05DD6">
            <w:pPr>
              <w:pStyle w:val="10"/>
            </w:pPr>
            <w:r>
              <w:t>&lt;?php</w:t>
            </w:r>
          </w:p>
          <w:p w14:paraId="272BBAB9" w14:textId="77777777" w:rsidR="000949BC" w:rsidRDefault="00B05DD6">
            <w:pPr>
              <w:pStyle w:val="10"/>
            </w:pPr>
            <w:r>
              <w:tab/>
              <w:t>echo __DIR__;</w:t>
            </w:r>
          </w:p>
          <w:p w14:paraId="53A70B45" w14:textId="77777777" w:rsidR="000949BC" w:rsidRDefault="00B05DD6">
            <w:pPr>
              <w:pStyle w:val="10"/>
            </w:pPr>
            <w:r>
              <w:t>?&gt;</w:t>
            </w:r>
          </w:p>
        </w:tc>
      </w:tr>
    </w:tbl>
    <w:p w14:paraId="1BC034E9" w14:textId="77777777" w:rsidR="000949BC" w:rsidRDefault="000949BC">
      <w:pPr>
        <w:pStyle w:val="10"/>
      </w:pPr>
    </w:p>
    <w:p w14:paraId="37BA8F15" w14:textId="77777777" w:rsidR="000949BC" w:rsidRPr="00CE29C3" w:rsidRDefault="00417D49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14:paraId="0B0FFA90" w14:textId="77777777" w:rsidR="000949BC" w:rsidRDefault="00B05DD6">
      <w:pPr>
        <w:pStyle w:val="10"/>
      </w:pPr>
      <w:r>
        <w:t>C:\php-7.1.4-Win32-VC14-x86\jinyphp</w:t>
      </w:r>
    </w:p>
    <w:p w14:paraId="7F0C294B" w14:textId="77777777" w:rsidR="000949BC" w:rsidRDefault="000949BC">
      <w:pPr>
        <w:pStyle w:val="10"/>
      </w:pPr>
    </w:p>
    <w:p w14:paraId="1099314A" w14:textId="77777777" w:rsidR="000949BC" w:rsidRDefault="007174FA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위의 예에서 </w:t>
      </w:r>
      <w:r w:rsidR="00B05DD6">
        <w:rPr>
          <w:rFonts w:ascii="Arial Unicode MS" w:eastAsia="Arial Unicode MS" w:hAnsi="Arial Unicode MS" w:cs="Arial Unicode MS"/>
        </w:rPr>
        <w:t>__DIR__</w:t>
      </w:r>
      <w:r w:rsidR="007C0D55">
        <w:rPr>
          <w:rFonts w:ascii="Arial Unicode MS" w:eastAsia="Arial Unicode MS" w:hAnsi="Arial Unicode MS" w:cs="Arial Unicode MS" w:hint="eastAsia"/>
        </w:rPr>
        <w:t>은</w:t>
      </w:r>
      <w:r>
        <w:rPr>
          <w:rFonts w:ascii="Arial Unicode MS" w:eastAsia="Arial Unicode MS" w:hAnsi="Arial Unicode MS" w:cs="Arial Unicode MS" w:hint="eastAsia"/>
        </w:rPr>
        <w:t xml:space="preserve"> 현재 실행하고 있는 스크립트의 유효한 파일 경로를 출력합니다.</w:t>
      </w:r>
      <w:r>
        <w:rPr>
          <w:rFonts w:ascii="Arial Unicode MS" w:eastAsia="Arial Unicode MS" w:hAnsi="Arial Unicode MS" w:cs="Arial Unicode MS"/>
        </w:rPr>
        <w:t xml:space="preserve"> __</w:t>
      </w:r>
      <w:r>
        <w:rPr>
          <w:rFonts w:ascii="Arial Unicode MS" w:eastAsia="Arial Unicode MS" w:hAnsi="Arial Unicode MS" w:cs="Arial Unicode MS" w:hint="eastAsia"/>
        </w:rPr>
        <w:t>DIR__ 상수를 통</w:t>
      </w:r>
      <w:r w:rsidR="007C0D55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상태</w:t>
      </w:r>
      <w:r w:rsidR="007C0D5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경로를 계산하여 사용하면 유연하게 경로 계산</w:t>
      </w:r>
      <w:r w:rsidR="007C0D55">
        <w:rPr>
          <w:rFonts w:ascii="Arial Unicode MS" w:eastAsia="Arial Unicode MS" w:hAnsi="Arial Unicode MS" w:cs="Arial Unicode MS" w:hint="eastAsia"/>
        </w:rPr>
        <w:t xml:space="preserve">을 </w:t>
      </w:r>
      <w:r>
        <w:rPr>
          <w:rFonts w:ascii="Arial Unicode MS" w:eastAsia="Arial Unicode MS" w:hAnsi="Arial Unicode MS" w:cs="Arial Unicode MS" w:hint="eastAsia"/>
        </w:rPr>
        <w:t>할 수 있습니다.</w:t>
      </w:r>
    </w:p>
    <w:p w14:paraId="60048DEA" w14:textId="77777777" w:rsidR="000949BC" w:rsidRDefault="000949BC">
      <w:pPr>
        <w:pStyle w:val="10"/>
      </w:pPr>
    </w:p>
    <w:p w14:paraId="29C54664" w14:textId="77777777" w:rsidR="000949BC" w:rsidRDefault="000949BC">
      <w:pPr>
        <w:pStyle w:val="10"/>
      </w:pPr>
    </w:p>
    <w:p w14:paraId="102A31E3" w14:textId="77777777" w:rsidR="000949BC" w:rsidRDefault="00AC61DF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11.</w:t>
      </w:r>
      <w:r w:rsidR="00B05DD6">
        <w:rPr>
          <w:b/>
          <w:sz w:val="28"/>
          <w:szCs w:val="28"/>
        </w:rPr>
        <w:t>3.4 DocumentRoot</w:t>
      </w:r>
    </w:p>
    <w:p w14:paraId="3DC896D9" w14:textId="77777777" w:rsidR="000949BC" w:rsidRDefault="000949BC">
      <w:pPr>
        <w:pStyle w:val="10"/>
      </w:pPr>
    </w:p>
    <w:p w14:paraId="534FE450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PHP는 슈퍼 글로벌 서버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변수를 통</w:t>
      </w:r>
      <w:r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/>
        </w:rPr>
        <w:t xml:space="preserve"> 현재 PHP가 실행되는 절대 </w:t>
      </w:r>
      <w:r w:rsidR="00AC61DF">
        <w:rPr>
          <w:rFonts w:ascii="Arial Unicode MS" w:eastAsia="Arial Unicode MS" w:hAnsi="Arial Unicode MS" w:cs="Arial Unicode MS"/>
        </w:rPr>
        <w:t>상위 폴더</w:t>
      </w:r>
      <w:r>
        <w:rPr>
          <w:rFonts w:ascii="Arial Unicode MS" w:eastAsia="Arial Unicode MS" w:hAnsi="Arial Unicode MS" w:cs="Arial Unicode MS"/>
        </w:rPr>
        <w:t>를 출력합니다.</w:t>
      </w:r>
    </w:p>
    <w:p w14:paraId="3AF6B6F7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이전 __DIR__</w:t>
      </w:r>
      <w:r>
        <w:rPr>
          <w:rFonts w:ascii="Arial Unicode MS" w:eastAsia="Arial Unicode MS" w:hAnsi="Arial Unicode MS" w:cs="Arial Unicode MS" w:hint="eastAsia"/>
        </w:rPr>
        <w:t>는</w:t>
      </w:r>
      <w:r>
        <w:rPr>
          <w:rFonts w:ascii="Arial Unicode MS" w:eastAsia="Arial Unicode MS" w:hAnsi="Arial Unicode MS" w:cs="Arial Unicode MS"/>
        </w:rPr>
        <w:t xml:space="preserve"> 실행되는 서브 폴더까지 표시가 되지만, $_SERVER['DOCUMENT_ROOT']는 실행 폴더의 root만 표시됩니다.</w:t>
      </w:r>
    </w:p>
    <w:p w14:paraId="25D5FCC5" w14:textId="77777777" w:rsidR="000949BC" w:rsidRDefault="000949BC">
      <w:pPr>
        <w:pStyle w:val="10"/>
      </w:pPr>
    </w:p>
    <w:p w14:paraId="1D4EDFA5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  <w:b/>
        </w:rPr>
        <w:t>예제</w:t>
      </w:r>
      <w:r>
        <w:rPr>
          <w:rFonts w:ascii="Arial Unicode MS" w:eastAsia="Arial Unicode MS" w:hAnsi="Arial Unicode MS" w:cs="Arial Unicode MS" w:hint="eastAsia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파일 </w:t>
      </w:r>
      <w:r w:rsidR="004968E7" w:rsidRPr="00CE29C3">
        <w:rPr>
          <w:rFonts w:ascii="Arial Unicode MS" w:eastAsia="Arial Unicode MS" w:hAnsi="Arial Unicode MS" w:cs="Arial Unicode MS"/>
        </w:rPr>
        <w:t>path-02.php</w:t>
      </w:r>
    </w:p>
    <w:tbl>
      <w:tblPr>
        <w:tblStyle w:val="a7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1ED541AD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7AC1" w14:textId="77777777" w:rsidR="000949BC" w:rsidRDefault="00B05DD6">
            <w:pPr>
              <w:pStyle w:val="10"/>
            </w:pPr>
            <w:r>
              <w:t>&lt;?php</w:t>
            </w:r>
          </w:p>
          <w:p w14:paraId="260038B3" w14:textId="77777777" w:rsidR="000949BC" w:rsidRDefault="00B05DD6">
            <w:pPr>
              <w:pStyle w:val="10"/>
            </w:pPr>
            <w:r>
              <w:tab/>
              <w:t>echo $_SERVER['DOCUMENT_ROOT'];</w:t>
            </w:r>
          </w:p>
          <w:p w14:paraId="718BE4CB" w14:textId="77777777" w:rsidR="000949BC" w:rsidRDefault="00B05DD6">
            <w:pPr>
              <w:pStyle w:val="10"/>
            </w:pPr>
            <w:r>
              <w:t>?&gt;</w:t>
            </w:r>
          </w:p>
        </w:tc>
      </w:tr>
    </w:tbl>
    <w:p w14:paraId="76453C1F" w14:textId="77777777" w:rsidR="000949BC" w:rsidRDefault="000949BC">
      <w:pPr>
        <w:pStyle w:val="10"/>
      </w:pPr>
    </w:p>
    <w:p w14:paraId="59206CE4" w14:textId="77777777" w:rsidR="000949BC" w:rsidRPr="00CE29C3" w:rsidRDefault="00417D49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14:paraId="4BFE5BF1" w14:textId="77777777" w:rsidR="000949BC" w:rsidRDefault="00B05DD6">
      <w:pPr>
        <w:pStyle w:val="10"/>
      </w:pPr>
      <w:r>
        <w:t>C:\php-7.1.4-Win32-VC14-x86</w:t>
      </w:r>
    </w:p>
    <w:p w14:paraId="781A02B7" w14:textId="77777777" w:rsidR="000949BC" w:rsidRDefault="000949BC">
      <w:pPr>
        <w:pStyle w:val="10"/>
      </w:pPr>
    </w:p>
    <w:p w14:paraId="18E72257" w14:textId="77777777" w:rsidR="007174FA" w:rsidRDefault="007174FA">
      <w:pPr>
        <w:pStyle w:val="10"/>
      </w:pPr>
      <w:r>
        <w:rPr>
          <w:rFonts w:hint="eastAsia"/>
        </w:rPr>
        <w:lastRenderedPageBreak/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 xml:space="preserve">. </w:t>
      </w:r>
      <w:r>
        <w:t>PHP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 w:rsidR="007C0D55"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실행의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, </w:t>
      </w:r>
      <w:r>
        <w:rPr>
          <w:rFonts w:hint="eastAsia"/>
        </w:rPr>
        <w:t>아차피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 w:rsidR="007C0D55"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</w:p>
    <w:p w14:paraId="761D20D2" w14:textId="77777777" w:rsidR="007174FA" w:rsidRDefault="007174FA">
      <w:pPr>
        <w:pStyle w:val="10"/>
      </w:pPr>
    </w:p>
    <w:p w14:paraId="5681017D" w14:textId="77777777" w:rsidR="007174FA" w:rsidRPr="007174FA" w:rsidRDefault="007174FA">
      <w:pPr>
        <w:pStyle w:val="10"/>
        <w:rPr>
          <w:b/>
          <w:sz w:val="28"/>
          <w:szCs w:val="28"/>
        </w:rPr>
      </w:pPr>
      <w:r w:rsidRPr="007174FA">
        <w:rPr>
          <w:b/>
          <w:sz w:val="28"/>
          <w:szCs w:val="28"/>
        </w:rPr>
        <w:t>11.</w:t>
      </w:r>
      <w:r w:rsidRPr="007174FA">
        <w:rPr>
          <w:rFonts w:hint="eastAsia"/>
          <w:b/>
          <w:sz w:val="28"/>
          <w:szCs w:val="28"/>
        </w:rPr>
        <w:t>3.5</w:t>
      </w:r>
      <w:r w:rsidRPr="007174FA">
        <w:rPr>
          <w:b/>
          <w:sz w:val="28"/>
          <w:szCs w:val="28"/>
        </w:rPr>
        <w:t xml:space="preserve"> __</w:t>
      </w:r>
      <w:r w:rsidRPr="007174FA">
        <w:rPr>
          <w:rFonts w:hint="eastAsia"/>
          <w:b/>
          <w:sz w:val="28"/>
          <w:szCs w:val="28"/>
        </w:rPr>
        <w:t>FILE__</w:t>
      </w:r>
    </w:p>
    <w:p w14:paraId="2E22F326" w14:textId="77777777" w:rsidR="007174FA" w:rsidRDefault="007174FA">
      <w:pPr>
        <w:pStyle w:val="10"/>
      </w:pPr>
    </w:p>
    <w:p w14:paraId="0DD6D160" w14:textId="77777777" w:rsidR="007174FA" w:rsidRDefault="007174FA">
      <w:pPr>
        <w:pStyle w:val="10"/>
      </w:pPr>
      <w:r>
        <w:rPr>
          <w:rFonts w:hint="eastAsia"/>
        </w:rPr>
        <w:t xml:space="preserve">__FILE__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  <w:r w:rsidR="007C0D55">
        <w:rPr>
          <w:rFonts w:hint="eastAsia"/>
        </w:rPr>
        <w:t>행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스크립트의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 w:rsidR="007C0D55"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</w:p>
    <w:p w14:paraId="052AF7D1" w14:textId="77777777" w:rsidR="007174FA" w:rsidRDefault="007174FA">
      <w:pPr>
        <w:pStyle w:val="10"/>
      </w:pPr>
    </w:p>
    <w:p w14:paraId="5C71B948" w14:textId="77777777" w:rsidR="000949BC" w:rsidRPr="00CE29C3" w:rsidRDefault="00B05DD6">
      <w:pPr>
        <w:pStyle w:val="10"/>
      </w:pPr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="004968E7" w:rsidRPr="00CE29C3">
        <w:rPr>
          <w:rFonts w:ascii="Arial Unicode MS" w:eastAsia="Arial Unicode MS" w:hAnsi="Arial Unicode MS" w:cs="Arial Unicode MS"/>
        </w:rPr>
        <w:t>path-03.php</w:t>
      </w:r>
    </w:p>
    <w:tbl>
      <w:tblPr>
        <w:tblStyle w:val="a8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7E137542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ED61" w14:textId="77777777" w:rsidR="000949BC" w:rsidRDefault="00B05DD6">
            <w:pPr>
              <w:pStyle w:val="10"/>
            </w:pPr>
            <w:r>
              <w:t>&lt;?php</w:t>
            </w:r>
          </w:p>
          <w:p w14:paraId="09E85D23" w14:textId="77777777" w:rsidR="000949BC" w:rsidRDefault="00B05DD6">
            <w:pPr>
              <w:pStyle w:val="10"/>
            </w:pPr>
            <w:r>
              <w:tab/>
              <w:t>echo __FILE__;</w:t>
            </w:r>
          </w:p>
          <w:p w14:paraId="3249B25A" w14:textId="77777777" w:rsidR="000949BC" w:rsidRDefault="00B05DD6">
            <w:pPr>
              <w:pStyle w:val="10"/>
            </w:pPr>
            <w:r>
              <w:tab/>
              <w:t>echo "&lt;br&gt;";</w:t>
            </w:r>
          </w:p>
          <w:p w14:paraId="504BE7BB" w14:textId="77777777" w:rsidR="000949BC" w:rsidRDefault="000949BC">
            <w:pPr>
              <w:pStyle w:val="10"/>
            </w:pPr>
          </w:p>
          <w:p w14:paraId="0B05E440" w14:textId="77777777" w:rsidR="000949BC" w:rsidRDefault="00B05DD6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// PHP 파일의 절대 서버 경로</w:t>
            </w:r>
          </w:p>
          <w:p w14:paraId="7C1233A1" w14:textId="77777777" w:rsidR="000949BC" w:rsidRDefault="00B05DD6">
            <w:pPr>
              <w:pStyle w:val="10"/>
            </w:pPr>
            <w:r>
              <w:tab/>
              <w:t>echo realpath(__FILE__);</w:t>
            </w:r>
          </w:p>
          <w:p w14:paraId="61539329" w14:textId="77777777" w:rsidR="000949BC" w:rsidRDefault="00B05DD6">
            <w:pPr>
              <w:pStyle w:val="10"/>
            </w:pPr>
            <w:r>
              <w:tab/>
              <w:t>echo "&lt;br&gt;";</w:t>
            </w:r>
          </w:p>
          <w:p w14:paraId="5E41667B" w14:textId="77777777" w:rsidR="000949BC" w:rsidRDefault="000949BC">
            <w:pPr>
              <w:pStyle w:val="10"/>
            </w:pPr>
          </w:p>
          <w:p w14:paraId="0E056DAE" w14:textId="77777777" w:rsidR="000949BC" w:rsidRDefault="00B05DD6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// PHP 파일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</w:p>
          <w:p w14:paraId="014D5C65" w14:textId="77777777" w:rsidR="000949BC" w:rsidRDefault="00B05DD6">
            <w:pPr>
              <w:pStyle w:val="10"/>
            </w:pPr>
            <w:r>
              <w:tab/>
              <w:t>echo basename(__FILE__);</w:t>
            </w:r>
          </w:p>
          <w:p w14:paraId="0FDE3A4E" w14:textId="77777777" w:rsidR="000949BC" w:rsidRDefault="00B05DD6">
            <w:pPr>
              <w:pStyle w:val="10"/>
            </w:pPr>
            <w:r>
              <w:tab/>
              <w:t>echo "&lt;br&gt;";</w:t>
            </w:r>
          </w:p>
          <w:p w14:paraId="5B6F6ADF" w14:textId="77777777" w:rsidR="000949BC" w:rsidRDefault="000949BC">
            <w:pPr>
              <w:pStyle w:val="10"/>
            </w:pPr>
          </w:p>
          <w:p w14:paraId="5C63DC9E" w14:textId="77777777" w:rsidR="000949BC" w:rsidRDefault="00B05DD6">
            <w:pPr>
              <w:pStyle w:val="10"/>
            </w:pPr>
            <w:r>
              <w:t>?&gt;</w:t>
            </w:r>
          </w:p>
        </w:tc>
      </w:tr>
    </w:tbl>
    <w:p w14:paraId="4B865957" w14:textId="77777777" w:rsidR="000949BC" w:rsidRDefault="000949BC">
      <w:pPr>
        <w:pStyle w:val="10"/>
      </w:pPr>
    </w:p>
    <w:p w14:paraId="7C1E3BE3" w14:textId="77777777" w:rsidR="000949BC" w:rsidRPr="00CE29C3" w:rsidRDefault="00417D49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14:paraId="2EEC7923" w14:textId="77777777" w:rsidR="000949BC" w:rsidRDefault="00B05DD6">
      <w:pPr>
        <w:pStyle w:val="10"/>
      </w:pPr>
      <w:r>
        <w:t>C:\php-7.1.4-Win32-VC14-x86\jinyphp\path-03.php</w:t>
      </w:r>
    </w:p>
    <w:p w14:paraId="40F00F5A" w14:textId="77777777" w:rsidR="000949BC" w:rsidRDefault="00B05DD6">
      <w:pPr>
        <w:pStyle w:val="10"/>
      </w:pPr>
      <w:r>
        <w:t>C:\php-7.1.4-Win32-VC14-x86\jinyphp\path-03.php</w:t>
      </w:r>
    </w:p>
    <w:p w14:paraId="5489CF27" w14:textId="77777777" w:rsidR="000949BC" w:rsidRDefault="00B05DD6">
      <w:pPr>
        <w:pStyle w:val="10"/>
      </w:pPr>
      <w:r>
        <w:t>path-03.php</w:t>
      </w:r>
    </w:p>
    <w:p w14:paraId="45DCF4BE" w14:textId="77777777" w:rsidR="000949BC" w:rsidRDefault="000949BC">
      <w:pPr>
        <w:pStyle w:val="10"/>
      </w:pPr>
    </w:p>
    <w:p w14:paraId="48A5F43D" w14:textId="77777777" w:rsidR="00B47542" w:rsidRDefault="00B47542">
      <w:pPr>
        <w:pStyle w:val="1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스크립트의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 w:rsidR="00417D49"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알아낼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 xml:space="preserve">realpath()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 w:rsidR="007C0D55"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 w:rsidR="006E0575">
        <w:rPr>
          <w:rFonts w:hint="eastAsia"/>
        </w:rPr>
        <w:t xml:space="preserve"> </w:t>
      </w:r>
      <w:r>
        <w:rPr>
          <w:rFonts w:hint="eastAsia"/>
        </w:rPr>
        <w:t>경로로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파일명만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</w:t>
      </w:r>
      <w:r>
        <w:t xml:space="preserve">basename()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2197B27C" w14:textId="77777777" w:rsidR="000949BC" w:rsidRDefault="000949BC">
      <w:pPr>
        <w:pStyle w:val="10"/>
      </w:pPr>
    </w:p>
    <w:p w14:paraId="53A70F38" w14:textId="77777777" w:rsidR="000949BC" w:rsidRDefault="00AC61DF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11.</w:t>
      </w:r>
      <w:r w:rsidR="00B05DD6">
        <w:rPr>
          <w:b/>
          <w:sz w:val="28"/>
          <w:szCs w:val="28"/>
        </w:rPr>
        <w:t>3.</w:t>
      </w:r>
      <w:r w:rsidR="00B47542">
        <w:rPr>
          <w:b/>
          <w:sz w:val="28"/>
          <w:szCs w:val="28"/>
        </w:rPr>
        <w:t>6</w:t>
      </w:r>
      <w:r w:rsidR="00B05DD6">
        <w:rPr>
          <w:b/>
          <w:sz w:val="28"/>
          <w:szCs w:val="28"/>
        </w:rPr>
        <w:t xml:space="preserve"> dirname</w:t>
      </w:r>
    </w:p>
    <w:p w14:paraId="4AFFBED2" w14:textId="77777777" w:rsidR="000949BC" w:rsidRDefault="000949BC">
      <w:pPr>
        <w:pStyle w:val="10"/>
      </w:pPr>
    </w:p>
    <w:p w14:paraId="50485235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dirname() 함수는 입력된 파일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경로에서 </w:t>
      </w:r>
      <w:r w:rsidR="00AC61DF">
        <w:rPr>
          <w:rFonts w:ascii="Arial Unicode MS" w:eastAsia="Arial Unicode MS" w:hAnsi="Arial Unicode MS" w:cs="Arial Unicode MS"/>
        </w:rPr>
        <w:t>디렉터리</w:t>
      </w:r>
      <w:r>
        <w:rPr>
          <w:rFonts w:ascii="Arial Unicode MS" w:eastAsia="Arial Unicode MS" w:hAnsi="Arial Unicode MS" w:cs="Arial Unicode MS"/>
        </w:rPr>
        <w:t xml:space="preserve"> 부분만 추출할 수 있습니다. </w:t>
      </w:r>
    </w:p>
    <w:p w14:paraId="0186A5E2" w14:textId="77777777" w:rsidR="000949BC" w:rsidRDefault="000949BC">
      <w:pPr>
        <w:pStyle w:val="10"/>
      </w:pPr>
    </w:p>
    <w:p w14:paraId="25966E6C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 xml:space="preserve">PHP 7.x부터는 입력된 path에서 </w:t>
      </w:r>
      <w:r w:rsidR="00AC61DF">
        <w:rPr>
          <w:rFonts w:ascii="Arial Unicode MS" w:eastAsia="Arial Unicode MS" w:hAnsi="Arial Unicode MS" w:cs="Arial Unicode MS"/>
        </w:rPr>
        <w:t>디렉터리</w:t>
      </w:r>
      <w:r>
        <w:rPr>
          <w:rFonts w:ascii="Arial Unicode MS" w:eastAsia="Arial Unicode MS" w:hAnsi="Arial Unicode MS" w:cs="Arial Unicode MS"/>
        </w:rPr>
        <w:t xml:space="preserve"> 경로를 추출할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때 </w:t>
      </w:r>
      <w:r w:rsidR="00FB1BF3">
        <w:rPr>
          <w:rFonts w:ascii="Arial Unicode MS" w:eastAsia="Arial Unicode MS" w:hAnsi="Arial Unicode MS" w:cs="Arial Unicode MS" w:hint="eastAsia"/>
        </w:rPr>
        <w:t>경</w:t>
      </w:r>
      <w:commentRangeStart w:id="21"/>
      <w:r>
        <w:rPr>
          <w:rFonts w:ascii="Arial Unicode MS" w:eastAsia="Arial Unicode MS" w:hAnsi="Arial Unicode MS" w:cs="Arial Unicode MS"/>
        </w:rPr>
        <w:t>로</w:t>
      </w:r>
      <w:commentRangeEnd w:id="21"/>
      <w:r>
        <w:rPr>
          <w:rStyle w:val="af8"/>
        </w:rPr>
        <w:commentReference w:id="21"/>
      </w:r>
      <w:r>
        <w:rPr>
          <w:rFonts w:ascii="Arial Unicode MS" w:eastAsia="Arial Unicode MS" w:hAnsi="Arial Unicode MS" w:cs="Arial Unicode MS"/>
        </w:rPr>
        <w:t xml:space="preserve"> 레벨을 선택해서 가지고 올 수도 있습니다.</w:t>
      </w:r>
    </w:p>
    <w:p w14:paraId="1716FC3B" w14:textId="77777777" w:rsidR="000949BC" w:rsidRDefault="000949BC">
      <w:pPr>
        <w:pStyle w:val="10"/>
      </w:pPr>
    </w:p>
    <w:p w14:paraId="67D71DFD" w14:textId="77777777" w:rsidR="000949BC" w:rsidRDefault="00B05DD6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="004968E7" w:rsidRPr="00CE29C3">
        <w:rPr>
          <w:rFonts w:ascii="Arial Unicode MS" w:eastAsia="Arial Unicode MS" w:hAnsi="Arial Unicode MS" w:cs="Arial Unicode MS"/>
        </w:rPr>
        <w:t>dirname.php</w:t>
      </w:r>
    </w:p>
    <w:tbl>
      <w:tblPr>
        <w:tblStyle w:val="a9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217AF8EF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5E18" w14:textId="77777777" w:rsidR="000949BC" w:rsidRDefault="00B05DD6">
            <w:pPr>
              <w:pStyle w:val="10"/>
            </w:pPr>
            <w:r>
              <w:t>&lt;?php</w:t>
            </w:r>
          </w:p>
          <w:p w14:paraId="0374A586" w14:textId="77777777" w:rsidR="000949BC" w:rsidRDefault="00B05DD6">
            <w:pPr>
              <w:pStyle w:val="10"/>
            </w:pPr>
            <w:r>
              <w:tab/>
              <w:t>$path = "/dir1/dir2/dir3/3text.txt";</w:t>
            </w:r>
          </w:p>
          <w:p w14:paraId="2CFEC140" w14:textId="77777777" w:rsidR="000949BC" w:rsidRDefault="00B05DD6">
            <w:pPr>
              <w:pStyle w:val="10"/>
            </w:pPr>
            <w:r>
              <w:lastRenderedPageBreak/>
              <w:tab/>
            </w:r>
          </w:p>
          <w:p w14:paraId="4448773C" w14:textId="77777777" w:rsidR="000949BC" w:rsidRDefault="00B05DD6">
            <w:pPr>
              <w:pStyle w:val="10"/>
            </w:pPr>
            <w:r>
              <w:tab/>
              <w:t>echo dirname($path,1)."&lt;br&gt;";</w:t>
            </w:r>
          </w:p>
          <w:p w14:paraId="2B132179" w14:textId="77777777" w:rsidR="000949BC" w:rsidRDefault="00B05DD6">
            <w:pPr>
              <w:pStyle w:val="10"/>
            </w:pPr>
            <w:r>
              <w:tab/>
              <w:t>echo dirname($path,2)."&lt;br&gt;";</w:t>
            </w:r>
          </w:p>
          <w:p w14:paraId="17F7EF48" w14:textId="77777777" w:rsidR="000949BC" w:rsidRDefault="00B05DD6">
            <w:pPr>
              <w:pStyle w:val="10"/>
            </w:pPr>
            <w:r>
              <w:tab/>
              <w:t>echo dirname($path,3)."&lt;br&gt;";</w:t>
            </w:r>
          </w:p>
          <w:p w14:paraId="1DA36C35" w14:textId="77777777" w:rsidR="000949BC" w:rsidRDefault="00B05DD6">
            <w:pPr>
              <w:pStyle w:val="10"/>
            </w:pPr>
            <w:r>
              <w:t>?&gt;</w:t>
            </w:r>
          </w:p>
        </w:tc>
      </w:tr>
    </w:tbl>
    <w:p w14:paraId="05ACADD6" w14:textId="77777777" w:rsidR="000949BC" w:rsidRDefault="000949BC">
      <w:pPr>
        <w:pStyle w:val="10"/>
      </w:pPr>
    </w:p>
    <w:p w14:paraId="4C95A962" w14:textId="77777777" w:rsidR="000949BC" w:rsidRPr="00CE29C3" w:rsidRDefault="00417D49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>결과</w:t>
      </w:r>
    </w:p>
    <w:p w14:paraId="248FE8BF" w14:textId="77777777" w:rsidR="000949BC" w:rsidRDefault="00B05DD6">
      <w:pPr>
        <w:pStyle w:val="10"/>
      </w:pPr>
      <w:r>
        <w:t>/dir1/dir2/dir3</w:t>
      </w:r>
    </w:p>
    <w:p w14:paraId="3FE0C08D" w14:textId="77777777" w:rsidR="000949BC" w:rsidRDefault="00B05DD6">
      <w:pPr>
        <w:pStyle w:val="10"/>
      </w:pPr>
      <w:r>
        <w:t>/dir1/dir2</w:t>
      </w:r>
    </w:p>
    <w:p w14:paraId="2C47C0E8" w14:textId="77777777" w:rsidR="000949BC" w:rsidRDefault="00B05DD6">
      <w:pPr>
        <w:pStyle w:val="10"/>
      </w:pPr>
      <w:r>
        <w:t>/dir1</w:t>
      </w:r>
    </w:p>
    <w:p w14:paraId="57C05C65" w14:textId="77777777" w:rsidR="00B47542" w:rsidRDefault="00B47542">
      <w:pPr>
        <w:pStyle w:val="10"/>
      </w:pPr>
    </w:p>
    <w:p w14:paraId="09A57FE9" w14:textId="77777777" w:rsidR="00B47542" w:rsidRDefault="00B47542">
      <w:pPr>
        <w:pStyle w:val="10"/>
        <w:rPr>
          <w:b/>
          <w:sz w:val="36"/>
          <w:szCs w:val="36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t xml:space="preserve">$path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슬</w:t>
      </w:r>
      <w:r w:rsidR="007C0D55">
        <w:rPr>
          <w:rFonts w:hint="eastAsia"/>
        </w:rPr>
        <w:t>래시</w:t>
      </w:r>
      <w:r>
        <w:rPr>
          <w:rFonts w:hint="eastAsia"/>
        </w:rPr>
        <w:t xml:space="preserve">(/) </w:t>
      </w:r>
      <w:r>
        <w:rPr>
          <w:rFonts w:hint="eastAsia"/>
        </w:rPr>
        <w:t>기호로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D28D2BB" w14:textId="77777777" w:rsidR="000949BC" w:rsidRDefault="000949BC">
      <w:pPr>
        <w:pStyle w:val="10"/>
        <w:rPr>
          <w:b/>
          <w:sz w:val="36"/>
          <w:szCs w:val="36"/>
        </w:rPr>
      </w:pPr>
    </w:p>
    <w:p w14:paraId="1229158C" w14:textId="77777777" w:rsidR="000949BC" w:rsidRDefault="00AC61DF"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>11.</w:t>
      </w:r>
      <w:r w:rsidR="00B05DD6">
        <w:rPr>
          <w:b/>
          <w:sz w:val="36"/>
          <w:szCs w:val="36"/>
        </w:rPr>
        <w:t>4 include</w:t>
      </w:r>
    </w:p>
    <w:p w14:paraId="4D2C4585" w14:textId="77777777" w:rsidR="000949BC" w:rsidRDefault="000949BC">
      <w:pPr>
        <w:pStyle w:val="10"/>
      </w:pPr>
    </w:p>
    <w:p w14:paraId="3673D8DB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include 전처리</w:t>
      </w:r>
      <w:r w:rsidR="00B47542">
        <w:rPr>
          <w:rFonts w:ascii="Arial Unicode MS" w:eastAsia="Arial Unicode MS" w:hAnsi="Arial Unicode MS" w:cs="Arial Unicode MS" w:hint="eastAsia"/>
        </w:rPr>
        <w:t>기</w:t>
      </w:r>
      <w:r>
        <w:rPr>
          <w:rFonts w:ascii="Arial Unicode MS" w:eastAsia="Arial Unicode MS" w:hAnsi="Arial Unicode MS" w:cs="Arial Unicode MS"/>
        </w:rPr>
        <w:t xml:space="preserve"> 명령</w:t>
      </w:r>
      <w:r w:rsidR="00B47542">
        <w:rPr>
          <w:rFonts w:ascii="Arial Unicode MS" w:eastAsia="Arial Unicode MS" w:hAnsi="Arial Unicode MS" w:cs="Arial Unicode MS" w:hint="eastAsia"/>
        </w:rPr>
        <w:t>어는</w:t>
      </w:r>
      <w:r>
        <w:rPr>
          <w:rFonts w:ascii="Arial Unicode MS" w:eastAsia="Arial Unicode MS" w:hAnsi="Arial Unicode MS" w:cs="Arial Unicode MS"/>
        </w:rPr>
        <w:t xml:space="preserve"> 아주 익숙한 키워드입니다. </w:t>
      </w:r>
      <w:r w:rsidR="00B47542">
        <w:rPr>
          <w:rFonts w:ascii="Arial Unicode MS" w:eastAsia="Arial Unicode MS" w:hAnsi="Arial Unicode MS" w:cs="Arial Unicode MS" w:hint="eastAsia"/>
        </w:rPr>
        <w:t>다양한 언어에서도 동일한 키워드를 사용하는 경우가 많습니다.</w:t>
      </w:r>
    </w:p>
    <w:p w14:paraId="155325B9" w14:textId="77777777" w:rsidR="000949BC" w:rsidRDefault="000949BC">
      <w:pPr>
        <w:pStyle w:val="10"/>
      </w:pPr>
    </w:p>
    <w:p w14:paraId="31DAEDB8" w14:textId="77777777" w:rsidR="000949BC" w:rsidRDefault="00B05DD6">
      <w:pPr>
        <w:pStyle w:val="10"/>
      </w:pPr>
      <w:del w:id="22" w:author="이호진" w:date="2017-09-19T17:59:00Z">
        <w:r w:rsidDel="00CE29C3">
          <w:rPr>
            <w:rFonts w:ascii="Arial Unicode MS" w:eastAsia="Arial Unicode MS" w:hAnsi="Arial Unicode MS" w:cs="Arial Unicode MS"/>
            <w:b/>
          </w:rPr>
          <w:delText>사용</w:delText>
        </w:r>
        <w:r w:rsidDel="00CE29C3">
          <w:rPr>
            <w:rFonts w:ascii="Arial Unicode MS" w:eastAsia="Arial Unicode MS" w:hAnsi="Arial Unicode MS" w:cs="Arial Unicode MS" w:hint="eastAsia"/>
            <w:b/>
          </w:rPr>
          <w:delText xml:space="preserve"> </w:delText>
        </w:r>
      </w:del>
      <w:ins w:id="23" w:author="이호진" w:date="2017-09-19T17:59:00Z">
        <w:r w:rsidR="00CE29C3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24" w:author="이호진" w:date="2017-09-19T17:59:00Z">
        <w:r w:rsidR="00CE29C3">
          <w:rPr>
            <w:rFonts w:ascii="Arial Unicode MS" w:eastAsia="Arial Unicode MS" w:hAnsi="Arial Unicode MS" w:cs="Arial Unicode MS"/>
            <w:b/>
          </w:rPr>
          <w:t>|</w:t>
        </w:r>
      </w:ins>
      <w:del w:id="25" w:author="이호진" w:date="2017-09-19T17:59:00Z">
        <w:r w:rsidDel="00CE29C3">
          <w:rPr>
            <w:rFonts w:ascii="Arial Unicode MS" w:eastAsia="Arial Unicode MS" w:hAnsi="Arial Unicode MS" w:cs="Arial Unicode MS"/>
            <w:b/>
          </w:rPr>
          <w:delText>)</w:delText>
        </w:r>
      </w:del>
    </w:p>
    <w:p w14:paraId="36DE7892" w14:textId="77777777" w:rsidR="000949BC" w:rsidRDefault="000949BC">
      <w:pPr>
        <w:pStyle w:val="10"/>
      </w:pPr>
    </w:p>
    <w:tbl>
      <w:tblPr>
        <w:tblStyle w:val="aa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79AC5368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52E2" w14:textId="77777777" w:rsidR="000949BC" w:rsidRDefault="00B05DD6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>include “파일명”';</w:t>
            </w:r>
          </w:p>
        </w:tc>
      </w:tr>
    </w:tbl>
    <w:p w14:paraId="6308BC88" w14:textId="77777777" w:rsidR="000949BC" w:rsidRDefault="000949BC">
      <w:pPr>
        <w:pStyle w:val="10"/>
      </w:pPr>
    </w:p>
    <w:p w14:paraId="6135A211" w14:textId="77777777" w:rsidR="00B47542" w:rsidRDefault="00B47542" w:rsidP="00B47542">
      <w:pPr>
        <w:pStyle w:val="10"/>
      </w:pP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 xml:space="preserve">가 </w:t>
      </w:r>
      <w:r>
        <w:rPr>
          <w:rFonts w:ascii="Arial Unicode MS" w:eastAsia="Arial Unicode MS" w:hAnsi="Arial Unicode MS" w:cs="Arial Unicode MS"/>
        </w:rPr>
        <w:t>스크립트</w:t>
      </w:r>
      <w:r>
        <w:rPr>
          <w:rFonts w:ascii="Arial Unicode MS" w:eastAsia="Arial Unicode MS" w:hAnsi="Arial Unicode MS" w:cs="Arial Unicode MS" w:hint="eastAsia"/>
        </w:rPr>
        <w:t xml:space="preserve"> 실행</w:t>
      </w:r>
      <w:r w:rsidR="007C0D55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도중에 </w:t>
      </w:r>
      <w:r>
        <w:rPr>
          <w:rFonts w:ascii="Arial Unicode MS" w:eastAsia="Arial Unicode MS" w:hAnsi="Arial Unicode MS" w:cs="Arial Unicode MS"/>
        </w:rPr>
        <w:t xml:space="preserve">include 명령을 만나면 해당 </w:t>
      </w:r>
      <w:r>
        <w:rPr>
          <w:rFonts w:ascii="Arial Unicode MS" w:eastAsia="Arial Unicode MS" w:hAnsi="Arial Unicode MS" w:cs="Arial Unicode MS" w:hint="eastAsia"/>
        </w:rPr>
        <w:t xml:space="preserve">명령이 선언한 자리에 지정한 </w:t>
      </w:r>
      <w:r>
        <w:rPr>
          <w:rFonts w:ascii="Arial Unicode MS" w:eastAsia="Arial Unicode MS" w:hAnsi="Arial Unicode MS" w:cs="Arial Unicode MS"/>
        </w:rPr>
        <w:t>파일을 삽입</w:t>
      </w:r>
      <w:r>
        <w:rPr>
          <w:rFonts w:ascii="Arial Unicode MS" w:eastAsia="Arial Unicode MS" w:hAnsi="Arial Unicode MS" w:cs="Arial Unicode MS" w:hint="eastAsia"/>
        </w:rPr>
        <w:t xml:space="preserve">, </w:t>
      </w:r>
      <w:r>
        <w:rPr>
          <w:rFonts w:ascii="Arial Unicode MS" w:eastAsia="Arial Unicode MS" w:hAnsi="Arial Unicode MS" w:cs="Arial Unicode MS"/>
        </w:rPr>
        <w:t>결합합니다.</w:t>
      </w:r>
    </w:p>
    <w:p w14:paraId="61975F42" w14:textId="77777777" w:rsidR="00B47542" w:rsidRDefault="00B47542">
      <w:pPr>
        <w:pStyle w:val="10"/>
      </w:pPr>
    </w:p>
    <w:p w14:paraId="072E5533" w14:textId="77777777" w:rsidR="00B47542" w:rsidRPr="00B47542" w:rsidRDefault="00B47542">
      <w:pPr>
        <w:pStyle w:val="10"/>
      </w:pPr>
    </w:p>
    <w:p w14:paraId="1787406C" w14:textId="77777777" w:rsidR="000949BC" w:rsidRDefault="00AC61DF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11.</w:t>
      </w:r>
      <w:r w:rsidR="00B05DD6">
        <w:rPr>
          <w:rFonts w:ascii="Arial Unicode MS" w:eastAsia="Arial Unicode MS" w:hAnsi="Arial Unicode MS" w:cs="Arial Unicode MS"/>
          <w:b/>
          <w:sz w:val="28"/>
          <w:szCs w:val="28"/>
        </w:rPr>
        <w:t>4.1 파일 실패</w:t>
      </w:r>
    </w:p>
    <w:p w14:paraId="3ABF403C" w14:textId="77777777" w:rsidR="000949BC" w:rsidRDefault="000949BC">
      <w:pPr>
        <w:pStyle w:val="10"/>
      </w:pPr>
    </w:p>
    <w:p w14:paraId="560FFED5" w14:textId="77777777" w:rsidR="000949BC" w:rsidRDefault="00B47542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전처리기 명령어 </w:t>
      </w:r>
      <w:r w:rsidR="00B05DD6">
        <w:rPr>
          <w:rFonts w:ascii="Arial Unicode MS" w:eastAsia="Arial Unicode MS" w:hAnsi="Arial Unicode MS" w:cs="Arial Unicode MS"/>
        </w:rPr>
        <w:t>include는 삽입</w:t>
      </w:r>
      <w:r w:rsidR="00B05DD6">
        <w:rPr>
          <w:rFonts w:ascii="Arial Unicode MS" w:eastAsia="Arial Unicode MS" w:hAnsi="Arial Unicode MS" w:cs="Arial Unicode MS" w:hint="eastAsia"/>
        </w:rPr>
        <w:t xml:space="preserve">, </w:t>
      </w:r>
      <w:r w:rsidR="00B05DD6">
        <w:rPr>
          <w:rFonts w:ascii="Arial Unicode MS" w:eastAsia="Arial Unicode MS" w:hAnsi="Arial Unicode MS" w:cs="Arial Unicode MS"/>
        </w:rPr>
        <w:t xml:space="preserve">결합할 php 스크립트를 </w:t>
      </w:r>
      <w:r>
        <w:rPr>
          <w:rFonts w:ascii="Arial Unicode MS" w:eastAsia="Arial Unicode MS" w:hAnsi="Arial Unicode MS" w:cs="Arial Unicode MS" w:hint="eastAsia"/>
        </w:rPr>
        <w:t xml:space="preserve">동일한 </w:t>
      </w:r>
      <w:r w:rsidR="00B05DD6">
        <w:rPr>
          <w:rFonts w:ascii="Arial Unicode MS" w:eastAsia="Arial Unicode MS" w:hAnsi="Arial Unicode MS" w:cs="Arial Unicode MS"/>
        </w:rPr>
        <w:t xml:space="preserve">서버에서 찾습니다. </w:t>
      </w:r>
      <w:r>
        <w:rPr>
          <w:rFonts w:ascii="Arial Unicode MS" w:eastAsia="Arial Unicode MS" w:hAnsi="Arial Unicode MS" w:cs="Arial Unicode MS" w:hint="eastAsia"/>
        </w:rPr>
        <w:t>소스</w:t>
      </w:r>
      <w:r w:rsidR="00B05DD6">
        <w:rPr>
          <w:rFonts w:ascii="Arial Unicode MS" w:eastAsia="Arial Unicode MS" w:hAnsi="Arial Unicode MS" w:cs="Arial Unicode MS"/>
        </w:rPr>
        <w:t xml:space="preserve">파일을 찾으면 삽입을 </w:t>
      </w:r>
      <w:r>
        <w:rPr>
          <w:rFonts w:ascii="Arial Unicode MS" w:eastAsia="Arial Unicode MS" w:hAnsi="Arial Unicode MS" w:cs="Arial Unicode MS" w:hint="eastAsia"/>
        </w:rPr>
        <w:t>통하여 소스를 결합</w:t>
      </w:r>
      <w:r w:rsidR="00B05DD6">
        <w:rPr>
          <w:rFonts w:ascii="Arial Unicode MS" w:eastAsia="Arial Unicode MS" w:hAnsi="Arial Unicode MS" w:cs="Arial Unicode MS"/>
        </w:rPr>
        <w:t xml:space="preserve">하고, 만일 </w:t>
      </w:r>
      <w:r>
        <w:rPr>
          <w:rFonts w:ascii="Arial Unicode MS" w:eastAsia="Arial Unicode MS" w:hAnsi="Arial Unicode MS" w:cs="Arial Unicode MS" w:hint="eastAsia"/>
        </w:rPr>
        <w:t xml:space="preserve">소스 </w:t>
      </w:r>
      <w:r w:rsidR="00B05DD6">
        <w:rPr>
          <w:rFonts w:ascii="Arial Unicode MS" w:eastAsia="Arial Unicode MS" w:hAnsi="Arial Unicode MS" w:cs="Arial Unicode MS"/>
        </w:rPr>
        <w:t>파일을 찾지 못하면 경고(E_WARNING)를 출력합니다.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환경설정에서 이 경고는 무시하고 출력하지 않도록 설정할 수도 있습니다.</w:t>
      </w:r>
    </w:p>
    <w:p w14:paraId="3EB024B2" w14:textId="77777777" w:rsidR="000949BC" w:rsidRDefault="000949BC">
      <w:pPr>
        <w:pStyle w:val="10"/>
      </w:pPr>
    </w:p>
    <w:p w14:paraId="067C890C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include</w:t>
      </w:r>
      <w:r w:rsidR="00B47542">
        <w:rPr>
          <w:rFonts w:ascii="Arial Unicode MS" w:eastAsia="Arial Unicode MS" w:hAnsi="Arial Unicode MS" w:cs="Arial Unicode MS" w:hint="eastAsia"/>
        </w:rPr>
        <w:t>명령어</w:t>
      </w:r>
      <w:r>
        <w:rPr>
          <w:rFonts w:ascii="Arial Unicode MS" w:eastAsia="Arial Unicode MS" w:hAnsi="Arial Unicode MS" w:cs="Arial Unicode MS"/>
        </w:rPr>
        <w:t>는 PHP를 실행하는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데 있어서 파일 존재 여부와 상관없습니다. </w:t>
      </w:r>
      <w:r w:rsidR="00B47542">
        <w:rPr>
          <w:rFonts w:ascii="Arial Unicode MS" w:eastAsia="Arial Unicode MS" w:hAnsi="Arial Unicode MS" w:cs="Arial Unicode MS" w:hint="eastAsia"/>
        </w:rPr>
        <w:t xml:space="preserve">만일 </w:t>
      </w:r>
      <w:r>
        <w:rPr>
          <w:rFonts w:ascii="Arial Unicode MS" w:eastAsia="Arial Unicode MS" w:hAnsi="Arial Unicode MS" w:cs="Arial Unicode MS"/>
        </w:rPr>
        <w:t xml:space="preserve">include </w:t>
      </w:r>
      <w:r w:rsidR="00B47542">
        <w:rPr>
          <w:rFonts w:ascii="Arial Unicode MS" w:eastAsia="Arial Unicode MS" w:hAnsi="Arial Unicode MS" w:cs="Arial Unicode MS" w:hint="eastAsia"/>
        </w:rPr>
        <w:t>명령에서 지정한 소스</w:t>
      </w:r>
      <w:r>
        <w:rPr>
          <w:rFonts w:ascii="Arial Unicode MS" w:eastAsia="Arial Unicode MS" w:hAnsi="Arial Unicode MS" w:cs="Arial Unicode MS"/>
        </w:rPr>
        <w:t>파일을 찾지 못해도 PHP는 정상적으로 실행됩니다.</w:t>
      </w:r>
      <w:r w:rsidR="00B47542">
        <w:rPr>
          <w:rFonts w:ascii="Arial Unicode MS" w:eastAsia="Arial Unicode MS" w:hAnsi="Arial Unicode MS" w:cs="Arial Unicode MS"/>
        </w:rPr>
        <w:t xml:space="preserve"> </w:t>
      </w:r>
      <w:r w:rsidR="00B47542">
        <w:rPr>
          <w:rFonts w:ascii="Arial Unicode MS" w:eastAsia="Arial Unicode MS" w:hAnsi="Arial Unicode MS" w:cs="Arial Unicode MS" w:hint="eastAsia"/>
        </w:rPr>
        <w:t>단지 오류 메시지만 출력합니다.</w:t>
      </w:r>
    </w:p>
    <w:p w14:paraId="72A256AA" w14:textId="77777777" w:rsidR="000949BC" w:rsidRDefault="000949BC">
      <w:pPr>
        <w:pStyle w:val="10"/>
      </w:pPr>
    </w:p>
    <w:p w14:paraId="58E3B8A2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따라서 정확한 include 명령을 하고 싶다면 파일의 경로나 존재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여부를</w:t>
      </w:r>
      <w:r w:rsidR="00B47542">
        <w:rPr>
          <w:rFonts w:ascii="Arial Unicode MS" w:eastAsia="Arial Unicode MS" w:hAnsi="Arial Unicode MS" w:cs="Arial Unicode MS" w:hint="eastAsia"/>
        </w:rPr>
        <w:t xml:space="preserve"> 개발자가</w:t>
      </w:r>
      <w:r>
        <w:rPr>
          <w:rFonts w:ascii="Arial Unicode MS" w:eastAsia="Arial Unicode MS" w:hAnsi="Arial Unicode MS" w:cs="Arial Unicode MS"/>
        </w:rPr>
        <w:t xml:space="preserve"> </w:t>
      </w:r>
      <w:r w:rsidR="00B47542">
        <w:rPr>
          <w:rFonts w:ascii="Arial Unicode MS" w:eastAsia="Arial Unicode MS" w:hAnsi="Arial Unicode MS" w:cs="Arial Unicode MS" w:hint="eastAsia"/>
        </w:rPr>
        <w:t xml:space="preserve">꼭 </w:t>
      </w:r>
      <w:r>
        <w:rPr>
          <w:rFonts w:ascii="Arial Unicode MS" w:eastAsia="Arial Unicode MS" w:hAnsi="Arial Unicode MS" w:cs="Arial Unicode MS"/>
        </w:rPr>
        <w:t xml:space="preserve">확인하고 </w:t>
      </w:r>
      <w:r w:rsidR="00B47542">
        <w:rPr>
          <w:rFonts w:ascii="Arial Unicode MS" w:eastAsia="Arial Unicode MS" w:hAnsi="Arial Unicode MS" w:cs="Arial Unicode MS" w:hint="eastAsia"/>
        </w:rPr>
        <w:t>명령</w:t>
      </w:r>
      <w:r>
        <w:rPr>
          <w:rFonts w:ascii="Arial Unicode MS" w:eastAsia="Arial Unicode MS" w:hAnsi="Arial Unicode MS" w:cs="Arial Unicode MS"/>
        </w:rPr>
        <w:t xml:space="preserve">을 </w:t>
      </w:r>
      <w:r w:rsidR="00B47542">
        <w:rPr>
          <w:rFonts w:ascii="Arial Unicode MS" w:eastAsia="Arial Unicode MS" w:hAnsi="Arial Unicode MS" w:cs="Arial Unicode MS" w:hint="eastAsia"/>
        </w:rPr>
        <w:t>작성</w:t>
      </w:r>
      <w:r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는 것이 좋습니다.</w:t>
      </w:r>
    </w:p>
    <w:p w14:paraId="332F08E0" w14:textId="77777777" w:rsidR="000949BC" w:rsidRDefault="000949BC">
      <w:pPr>
        <w:pStyle w:val="10"/>
        <w:rPr>
          <w:ins w:id="26" w:author="이호진" w:date="2017-09-19T17:59:00Z"/>
        </w:rPr>
      </w:pPr>
    </w:p>
    <w:p w14:paraId="2E74540A" w14:textId="77777777" w:rsidR="00CE29C3" w:rsidRDefault="00CE29C3">
      <w:pPr>
        <w:pStyle w:val="10"/>
        <w:rPr>
          <w:rFonts w:hint="eastAsia"/>
        </w:rPr>
      </w:pPr>
      <w:ins w:id="27" w:author="이호진" w:date="2017-09-19T17:59:00Z">
        <w:r>
          <w:rPr>
            <w:rFonts w:hint="eastAsia"/>
          </w:rPr>
          <w:lastRenderedPageBreak/>
          <w:t>예</w:t>
        </w:r>
        <w:r>
          <w:rPr>
            <w:rFonts w:hint="eastAsia"/>
          </w:rPr>
          <w:t>)</w:t>
        </w:r>
      </w:ins>
    </w:p>
    <w:tbl>
      <w:tblPr>
        <w:tblStyle w:val="ab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4E10A0A9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D53B" w14:textId="77777777" w:rsidR="000949BC" w:rsidRDefault="00B05DD6">
            <w:pPr>
              <w:pStyle w:val="10"/>
            </w:pPr>
            <w:r>
              <w:t>if(file_exists($filename)){</w:t>
            </w:r>
          </w:p>
          <w:p w14:paraId="16A90ADC" w14:textId="77777777" w:rsidR="000949BC" w:rsidRDefault="00B05DD6">
            <w:pPr>
              <w:pStyle w:val="10"/>
            </w:pPr>
            <w:r>
              <w:tab/>
              <w:t>include $filename;</w:t>
            </w:r>
          </w:p>
          <w:p w14:paraId="6E1245E7" w14:textId="77777777" w:rsidR="000949BC" w:rsidRDefault="00B05DD6">
            <w:pPr>
              <w:pStyle w:val="10"/>
            </w:pPr>
            <w:r>
              <w:t>}</w:t>
            </w:r>
          </w:p>
        </w:tc>
      </w:tr>
    </w:tbl>
    <w:p w14:paraId="6EF0430A" w14:textId="77777777" w:rsidR="000949BC" w:rsidRDefault="000949BC">
      <w:pPr>
        <w:pStyle w:val="10"/>
      </w:pPr>
    </w:p>
    <w:p w14:paraId="1248DA0F" w14:textId="77777777" w:rsidR="000949BC" w:rsidRDefault="00B47542">
      <w:pPr>
        <w:pStyle w:val="10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rPr>
          <w:rFonts w:hint="eastAsia"/>
        </w:rPr>
        <w:t>표현에서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ile_</w:t>
      </w:r>
      <w:r>
        <w:t xml:space="preserve">exists()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 w:rsidR="00417D49">
        <w:rPr>
          <w:rFonts w:hint="eastAsia"/>
        </w:rPr>
        <w:t xml:space="preserve"> </w:t>
      </w:r>
      <w:r>
        <w:rPr>
          <w:rFonts w:hint="eastAsia"/>
        </w:rPr>
        <w:t>유</w:t>
      </w:r>
      <w:r w:rsidR="00417D49">
        <w:rPr>
          <w:rFonts w:hint="eastAsia"/>
        </w:rPr>
        <w:t>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 w:rsidR="00E83CF7">
        <w:rPr>
          <w:rFonts w:hint="eastAsia"/>
        </w:rPr>
        <w:t>합니다</w:t>
      </w:r>
      <w:r w:rsidR="00E83CF7">
        <w:rPr>
          <w:rFonts w:hint="eastAsia"/>
        </w:rPr>
        <w:t xml:space="preserve">. </w:t>
      </w:r>
      <w:r w:rsidR="00E83CF7">
        <w:rPr>
          <w:rFonts w:hint="eastAsia"/>
        </w:rPr>
        <w:t>이는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 w:rsidR="00417D49"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 w:rsidR="00417D49">
        <w:rPr>
          <w:rFonts w:hint="eastAsia"/>
        </w:rPr>
        <w:t xml:space="preserve"> </w:t>
      </w:r>
      <w:r>
        <w:rPr>
          <w:rFonts w:hint="eastAsia"/>
        </w:rPr>
        <w:t>함수입니다</w:t>
      </w:r>
      <w:r>
        <w:rPr>
          <w:rFonts w:hint="eastAsia"/>
        </w:rPr>
        <w:t>.</w:t>
      </w:r>
    </w:p>
    <w:p w14:paraId="0FE23C02" w14:textId="77777777" w:rsidR="00B47542" w:rsidRPr="00E83CF7" w:rsidRDefault="00B47542">
      <w:pPr>
        <w:pStyle w:val="10"/>
      </w:pPr>
    </w:p>
    <w:p w14:paraId="7524C1EF" w14:textId="77777777" w:rsidR="000949BC" w:rsidRDefault="00AC61DF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11.</w:t>
      </w:r>
      <w:r w:rsidR="00B05DD6">
        <w:rPr>
          <w:rFonts w:ascii="Arial Unicode MS" w:eastAsia="Arial Unicode MS" w:hAnsi="Arial Unicode MS" w:cs="Arial Unicode MS"/>
          <w:b/>
          <w:sz w:val="28"/>
          <w:szCs w:val="28"/>
        </w:rPr>
        <w:t>4.2 중복</w:t>
      </w:r>
      <w:r w:rsidR="00B05DD6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 w:rsidR="00B05DD6">
        <w:rPr>
          <w:rFonts w:ascii="Arial Unicode MS" w:eastAsia="Arial Unicode MS" w:hAnsi="Arial Unicode MS" w:cs="Arial Unicode MS"/>
          <w:b/>
          <w:sz w:val="28"/>
          <w:szCs w:val="28"/>
        </w:rPr>
        <w:t>처리</w:t>
      </w:r>
    </w:p>
    <w:p w14:paraId="1E30EA48" w14:textId="77777777" w:rsidR="000949BC" w:rsidRDefault="000949BC">
      <w:pPr>
        <w:pStyle w:val="10"/>
      </w:pPr>
    </w:p>
    <w:p w14:paraId="55989AC1" w14:textId="77777777" w:rsidR="000949BC" w:rsidRDefault="00E83CF7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전처리기 </w:t>
      </w:r>
      <w:r w:rsidR="00B05DD6">
        <w:rPr>
          <w:rFonts w:ascii="Arial Unicode MS" w:eastAsia="Arial Unicode MS" w:hAnsi="Arial Unicode MS" w:cs="Arial Unicode MS"/>
        </w:rPr>
        <w:t>include</w:t>
      </w:r>
      <w:r>
        <w:rPr>
          <w:rFonts w:ascii="Arial Unicode MS" w:eastAsia="Arial Unicode MS" w:hAnsi="Arial Unicode MS" w:cs="Arial Unicode MS" w:hint="eastAsia"/>
        </w:rPr>
        <w:t>명령어</w:t>
      </w:r>
      <w:r w:rsidR="00B05DD6">
        <w:rPr>
          <w:rFonts w:ascii="Arial Unicode MS" w:eastAsia="Arial Unicode MS" w:hAnsi="Arial Unicode MS" w:cs="Arial Unicode MS"/>
        </w:rPr>
        <w:t xml:space="preserve">는 </w:t>
      </w:r>
      <w:r>
        <w:rPr>
          <w:rFonts w:ascii="Arial Unicode MS" w:eastAsia="Arial Unicode MS" w:hAnsi="Arial Unicode MS" w:cs="Arial Unicode MS" w:hint="eastAsia"/>
        </w:rPr>
        <w:t>삽입하고자 하는 소스</w:t>
      </w:r>
      <w:r w:rsidR="00417D49">
        <w:rPr>
          <w:rFonts w:ascii="Arial Unicode MS" w:eastAsia="Arial Unicode MS" w:hAnsi="Arial Unicode MS" w:cs="Arial Unicode MS" w:hint="eastAsia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>파일의 중복</w:t>
      </w:r>
      <w:r w:rsidR="00B05DD6">
        <w:rPr>
          <w:rFonts w:ascii="Arial Unicode MS" w:eastAsia="Arial Unicode MS" w:hAnsi="Arial Unicode MS" w:cs="Arial Unicode MS" w:hint="eastAsia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 xml:space="preserve">여부를 체크하지 </w:t>
      </w:r>
      <w:r w:rsidR="00B05DD6">
        <w:rPr>
          <w:rFonts w:ascii="Arial Unicode MS" w:eastAsia="Arial Unicode MS" w:hAnsi="Arial Unicode MS" w:cs="Arial Unicode MS" w:hint="eastAsia"/>
        </w:rPr>
        <w:t>않</w:t>
      </w:r>
      <w:r w:rsidR="00B05DD6">
        <w:rPr>
          <w:rFonts w:ascii="Arial Unicode MS" w:eastAsia="Arial Unicode MS" w:hAnsi="Arial Unicode MS" w:cs="Arial Unicode MS"/>
        </w:rPr>
        <w:t>습니다.</w:t>
      </w:r>
    </w:p>
    <w:p w14:paraId="5A75CCB5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만일 소스상에서 동일한 include를 중복하여 작성했을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있습니다. 이런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경우 PHP는 파일을 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 읽어서 결합을 하게 됩니다.</w:t>
      </w:r>
    </w:p>
    <w:p w14:paraId="743B197D" w14:textId="77777777" w:rsidR="000949BC" w:rsidRDefault="000949BC">
      <w:pPr>
        <w:pStyle w:val="10"/>
      </w:pPr>
    </w:p>
    <w:tbl>
      <w:tblPr>
        <w:tblStyle w:val="ac"/>
        <w:tblW w:w="9638" w:type="dxa"/>
        <w:tblInd w:w="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6C945ADB" w14:textId="77777777">
        <w:tc>
          <w:tcPr>
            <w:tcW w:w="96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</w:tcPr>
          <w:p w14:paraId="1A4DB32B" w14:textId="77777777" w:rsidR="000949BC" w:rsidRDefault="00B05DD6">
            <w:pPr>
              <w:pStyle w:val="10"/>
            </w:pPr>
            <w:r>
              <w:t>include 'sub_function.php';</w:t>
            </w:r>
          </w:p>
          <w:p w14:paraId="31DF3BAF" w14:textId="77777777" w:rsidR="000949BC" w:rsidRDefault="000949BC">
            <w:pPr>
              <w:pStyle w:val="10"/>
            </w:pPr>
          </w:p>
          <w:p w14:paraId="5C0171DA" w14:textId="77777777" w:rsidR="000949BC" w:rsidRDefault="00B05DD6">
            <w:pPr>
              <w:pStyle w:val="10"/>
            </w:pPr>
            <w:r>
              <w:t>$i = $+1;</w:t>
            </w:r>
          </w:p>
          <w:p w14:paraId="3E79AAC3" w14:textId="77777777" w:rsidR="000949BC" w:rsidRDefault="000949BC">
            <w:pPr>
              <w:pStyle w:val="10"/>
            </w:pPr>
          </w:p>
          <w:p w14:paraId="5C98CA43" w14:textId="77777777" w:rsidR="000949BC" w:rsidRDefault="00B05DD6">
            <w:pPr>
              <w:pStyle w:val="10"/>
            </w:pPr>
            <w:r>
              <w:t>include 'sub_function.php';</w:t>
            </w:r>
          </w:p>
        </w:tc>
      </w:tr>
    </w:tbl>
    <w:p w14:paraId="126E80B1" w14:textId="77777777" w:rsidR="000949BC" w:rsidRDefault="000949BC">
      <w:pPr>
        <w:pStyle w:val="10"/>
      </w:pPr>
    </w:p>
    <w:p w14:paraId="344BC6F7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만일 삽입하는 파일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안에 함수</w:t>
      </w:r>
      <w:ins w:id="28" w:author="이호진" w:date="2017-09-19T17:59:00Z">
        <w:r w:rsidR="00CE29C3">
          <w:rPr>
            <w:rFonts w:ascii="Arial Unicode MS" w:eastAsia="Arial Unicode MS" w:hAnsi="Arial Unicode MS" w:cs="Arial Unicode MS" w:hint="eastAsia"/>
          </w:rPr>
          <w:t>와</w:t>
        </w:r>
      </w:ins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같은 선언이 있다면 PHP는 바로 오류를 출력할 것입니다.</w:t>
      </w:r>
    </w:p>
    <w:p w14:paraId="5A1CC234" w14:textId="77777777" w:rsidR="000949BC" w:rsidRPr="00B05DD6" w:rsidRDefault="000949BC">
      <w:pPr>
        <w:pStyle w:val="10"/>
      </w:pPr>
    </w:p>
    <w:p w14:paraId="1C5321E1" w14:textId="77777777" w:rsidR="000949BC" w:rsidRDefault="00B05DD6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하지만 </w:t>
      </w:r>
      <w:r w:rsidR="00E83CF7">
        <w:rPr>
          <w:rFonts w:ascii="Arial Unicode MS" w:eastAsia="Arial Unicode MS" w:hAnsi="Arial Unicode MS" w:cs="Arial Unicode MS" w:hint="eastAsia"/>
        </w:rPr>
        <w:t>인</w:t>
      </w:r>
      <w:r w:rsidR="00417D49">
        <w:rPr>
          <w:rFonts w:ascii="Arial Unicode MS" w:eastAsia="Arial Unicode MS" w:hAnsi="Arial Unicode MS" w:cs="Arial Unicode MS" w:hint="eastAsia"/>
        </w:rPr>
        <w:t>위</w:t>
      </w:r>
      <w:r w:rsidR="00E83CF7">
        <w:rPr>
          <w:rFonts w:ascii="Arial Unicode MS" w:eastAsia="Arial Unicode MS" w:hAnsi="Arial Unicode MS" w:cs="Arial Unicode MS" w:hint="eastAsia"/>
        </w:rPr>
        <w:t xml:space="preserve">적으로 </w:t>
      </w:r>
      <w:r>
        <w:rPr>
          <w:rFonts w:ascii="Arial Unicode MS" w:eastAsia="Arial Unicode MS" w:hAnsi="Arial Unicode MS" w:cs="Arial Unicode MS"/>
        </w:rPr>
        <w:t>단순한 처리 로직을</w:t>
      </w:r>
      <w:r>
        <w:rPr>
          <w:rFonts w:ascii="Arial Unicode MS" w:eastAsia="Arial Unicode MS" w:hAnsi="Arial Unicode MS" w:cs="Arial Unicode MS" w:hint="eastAsia"/>
        </w:rPr>
        <w:t xml:space="preserve"> 두 </w:t>
      </w:r>
      <w:r>
        <w:rPr>
          <w:rFonts w:ascii="Arial Unicode MS" w:eastAsia="Arial Unicode MS" w:hAnsi="Arial Unicode MS" w:cs="Arial Unicode MS"/>
        </w:rPr>
        <w:t xml:space="preserve">번 처리해야 </w:t>
      </w:r>
      <w:r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 xml:space="preserve">는 경우라면 </w:t>
      </w:r>
      <w:r>
        <w:rPr>
          <w:rFonts w:ascii="Arial Unicode MS" w:eastAsia="Arial Unicode MS" w:hAnsi="Arial Unicode MS" w:cs="Arial Unicode MS" w:hint="eastAsia"/>
        </w:rPr>
        <w:t xml:space="preserve">이때도 </w:t>
      </w:r>
      <w:r>
        <w:rPr>
          <w:rFonts w:ascii="Arial Unicode MS" w:eastAsia="Arial Unicode MS" w:hAnsi="Arial Unicode MS" w:cs="Arial Unicode MS"/>
        </w:rPr>
        <w:t>매우 유용할 수 있습니다.</w:t>
      </w:r>
    </w:p>
    <w:p w14:paraId="3C47782D" w14:textId="77777777" w:rsidR="00417D49" w:rsidRDefault="00417D49">
      <w:pPr>
        <w:pStyle w:val="10"/>
      </w:pPr>
    </w:p>
    <w:p w14:paraId="1CDA1C1C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="004968E7" w:rsidRPr="00CE29C3">
        <w:rPr>
          <w:rFonts w:ascii="Arial Unicode MS" w:eastAsia="Arial Unicode MS" w:hAnsi="Arial Unicode MS" w:cs="Arial Unicode MS"/>
        </w:rPr>
        <w:t>include_lib.php</w:t>
      </w:r>
    </w:p>
    <w:tbl>
      <w:tblPr>
        <w:tblStyle w:val="ad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36CBE3BE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15C4" w14:textId="77777777" w:rsidR="000949BC" w:rsidRDefault="00B05DD6">
            <w:pPr>
              <w:pStyle w:val="10"/>
            </w:pPr>
            <w:r>
              <w:t>&lt;?php</w:t>
            </w:r>
          </w:p>
          <w:p w14:paraId="04D0F7DE" w14:textId="77777777" w:rsidR="000949BC" w:rsidRDefault="00E83CF7">
            <w:pPr>
              <w:pStyle w:val="10"/>
            </w:pPr>
            <w:r>
              <w:tab/>
            </w:r>
            <w:r w:rsidR="00B05DD6">
              <w:t>function addPlus($x,$y){</w:t>
            </w:r>
          </w:p>
          <w:p w14:paraId="5FC1B645" w14:textId="77777777" w:rsidR="000949BC" w:rsidRDefault="00E83CF7">
            <w:pPr>
              <w:pStyle w:val="10"/>
            </w:pPr>
            <w:r>
              <w:tab/>
            </w:r>
            <w:r>
              <w:tab/>
            </w:r>
            <w:r w:rsidR="00B05DD6">
              <w:t>return $x+$y;</w:t>
            </w:r>
          </w:p>
          <w:p w14:paraId="257A5EDE" w14:textId="77777777" w:rsidR="000949BC" w:rsidRDefault="00E83CF7">
            <w:pPr>
              <w:pStyle w:val="10"/>
            </w:pPr>
            <w:r>
              <w:tab/>
            </w:r>
            <w:r w:rsidR="00B05DD6">
              <w:t>}</w:t>
            </w:r>
          </w:p>
          <w:p w14:paraId="62963068" w14:textId="77777777" w:rsidR="000949BC" w:rsidRDefault="00B05DD6">
            <w:pPr>
              <w:pStyle w:val="10"/>
            </w:pPr>
            <w:r>
              <w:t>?&gt;</w:t>
            </w:r>
          </w:p>
        </w:tc>
      </w:tr>
    </w:tbl>
    <w:p w14:paraId="46ECC152" w14:textId="77777777" w:rsidR="000949BC" w:rsidRDefault="000949BC">
      <w:pPr>
        <w:pStyle w:val="10"/>
      </w:pPr>
    </w:p>
    <w:p w14:paraId="03C143B4" w14:textId="77777777" w:rsidR="000949BC" w:rsidRPr="00CE29C3" w:rsidRDefault="00B05DD6">
      <w:pPr>
        <w:pStyle w:val="10"/>
      </w:pPr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="004968E7" w:rsidRPr="00CE29C3">
        <w:rPr>
          <w:rFonts w:ascii="Arial Unicode MS" w:eastAsia="Arial Unicode MS" w:hAnsi="Arial Unicode MS" w:cs="Arial Unicode MS"/>
        </w:rPr>
        <w:t>include-02.php</w:t>
      </w:r>
    </w:p>
    <w:tbl>
      <w:tblPr>
        <w:tblStyle w:val="ae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3D96E6C2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0CDC" w14:textId="77777777" w:rsidR="000949BC" w:rsidRDefault="00B05DD6">
            <w:pPr>
              <w:pStyle w:val="10"/>
            </w:pPr>
            <w:r>
              <w:t>&lt;?php</w:t>
            </w:r>
          </w:p>
          <w:p w14:paraId="7BAD1DCC" w14:textId="77777777" w:rsidR="000949BC" w:rsidRDefault="00B05DD6">
            <w:pPr>
              <w:pStyle w:val="10"/>
            </w:pPr>
            <w:r>
              <w:tab/>
              <w:t>include "include_lib.php";</w:t>
            </w:r>
          </w:p>
          <w:p w14:paraId="3B5D1F0F" w14:textId="77777777" w:rsidR="000949BC" w:rsidRDefault="00B05DD6">
            <w:pPr>
              <w:pStyle w:val="10"/>
            </w:pPr>
            <w:r>
              <w:tab/>
              <w:t>$x = 10;</w:t>
            </w:r>
          </w:p>
          <w:p w14:paraId="7E7D5757" w14:textId="77777777" w:rsidR="000949BC" w:rsidRDefault="00B05DD6">
            <w:pPr>
              <w:pStyle w:val="10"/>
            </w:pPr>
            <w:r>
              <w:tab/>
              <w:t>$y = 5;</w:t>
            </w:r>
          </w:p>
          <w:p w14:paraId="298C9D18" w14:textId="77777777" w:rsidR="000949BC" w:rsidRDefault="00B05DD6">
            <w:pPr>
              <w:pStyle w:val="10"/>
            </w:pPr>
            <w:r>
              <w:tab/>
            </w:r>
          </w:p>
          <w:p w14:paraId="12735832" w14:textId="77777777" w:rsidR="000949BC" w:rsidRDefault="00B05DD6">
            <w:pPr>
              <w:pStyle w:val="10"/>
            </w:pPr>
            <w:r>
              <w:tab/>
              <w:t>echo addPlus($x,$y);</w:t>
            </w:r>
          </w:p>
          <w:p w14:paraId="6E0B2BA9" w14:textId="77777777" w:rsidR="000949BC" w:rsidRDefault="00B05DD6">
            <w:pPr>
              <w:pStyle w:val="10"/>
            </w:pPr>
            <w:r>
              <w:t>?&gt;</w:t>
            </w:r>
          </w:p>
        </w:tc>
      </w:tr>
    </w:tbl>
    <w:p w14:paraId="611F7DC3" w14:textId="77777777" w:rsidR="000949BC" w:rsidRDefault="000949BC">
      <w:pPr>
        <w:pStyle w:val="10"/>
      </w:pPr>
    </w:p>
    <w:p w14:paraId="10288127" w14:textId="77777777" w:rsidR="000949BC" w:rsidRPr="00CE29C3" w:rsidRDefault="00B05DD6">
      <w:pPr>
        <w:pStyle w:val="10"/>
        <w:rPr>
          <w:b/>
        </w:rPr>
      </w:pPr>
      <w:r>
        <w:rPr>
          <w:rFonts w:ascii="Arial Unicode MS" w:eastAsia="Arial Unicode MS" w:hAnsi="Arial Unicode MS" w:cs="Arial Unicode MS" w:hint="eastAsia"/>
          <w:b/>
        </w:rPr>
        <w:lastRenderedPageBreak/>
        <w:t>결과</w:t>
      </w:r>
    </w:p>
    <w:p w14:paraId="7CEF6A70" w14:textId="77777777" w:rsidR="000949BC" w:rsidRDefault="00B05DD6">
      <w:pPr>
        <w:pStyle w:val="10"/>
      </w:pPr>
      <w:r>
        <w:t>15</w:t>
      </w:r>
    </w:p>
    <w:p w14:paraId="07D35083" w14:textId="77777777" w:rsidR="000949BC" w:rsidRDefault="000949BC">
      <w:pPr>
        <w:pStyle w:val="10"/>
      </w:pPr>
    </w:p>
    <w:p w14:paraId="50C474F3" w14:textId="77777777" w:rsidR="000949BC" w:rsidRDefault="00E83CF7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위의 예제는 </w:t>
      </w:r>
      <w:r>
        <w:rPr>
          <w:rFonts w:ascii="Arial Unicode MS" w:eastAsia="Arial Unicode MS" w:hAnsi="Arial Unicode MS" w:cs="Arial Unicode MS"/>
        </w:rPr>
        <w:t xml:space="preserve">include </w:t>
      </w:r>
      <w:r>
        <w:rPr>
          <w:rFonts w:ascii="Arial Unicode MS" w:eastAsia="Arial Unicode MS" w:hAnsi="Arial Unicode MS" w:cs="Arial Unicode MS" w:hint="eastAsia"/>
        </w:rPr>
        <w:t>명령어를 통</w:t>
      </w:r>
      <w:r w:rsidR="00417D49">
        <w:rPr>
          <w:rFonts w:ascii="Arial Unicode MS" w:eastAsia="Arial Unicode MS" w:hAnsi="Arial Unicode MS" w:cs="Arial Unicode MS" w:hint="eastAsia"/>
        </w:rPr>
        <w:t>해</w:t>
      </w:r>
      <w:r>
        <w:rPr>
          <w:rFonts w:ascii="Arial Unicode MS" w:eastAsia="Arial Unicode MS" w:hAnsi="Arial Unicode MS" w:cs="Arial Unicode MS" w:hint="eastAsia"/>
        </w:rPr>
        <w:t xml:space="preserve"> 실행</w:t>
      </w:r>
      <w:r w:rsidR="00417D49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파일을 </w:t>
      </w:r>
      <w:r w:rsidR="00417D49">
        <w:rPr>
          <w:rFonts w:ascii="Arial Unicode MS" w:eastAsia="Arial Unicode MS" w:hAnsi="Arial Unicode MS" w:cs="Arial Unicode MS" w:hint="eastAsia"/>
        </w:rPr>
        <w:t>2</w:t>
      </w:r>
      <w:r>
        <w:rPr>
          <w:rFonts w:ascii="Arial Unicode MS" w:eastAsia="Arial Unicode MS" w:hAnsi="Arial Unicode MS" w:cs="Arial Unicode MS" w:hint="eastAsia"/>
        </w:rPr>
        <w:t>개로 분리</w:t>
      </w:r>
      <w:r w:rsidR="00417D49">
        <w:rPr>
          <w:rFonts w:ascii="Arial Unicode MS" w:eastAsia="Arial Unicode MS" w:hAnsi="Arial Unicode MS" w:cs="Arial Unicode MS" w:hint="eastAsia"/>
        </w:rPr>
        <w:t>했</w:t>
      </w:r>
      <w:r>
        <w:rPr>
          <w:rFonts w:ascii="Arial Unicode MS" w:eastAsia="Arial Unicode MS" w:hAnsi="Arial Unicode MS" w:cs="Arial Unicode MS" w:hint="eastAsia"/>
        </w:rPr>
        <w:t xml:space="preserve">습니다. </w:t>
      </w:r>
      <w:r w:rsidR="00B05DD6">
        <w:rPr>
          <w:rFonts w:ascii="Arial Unicode MS" w:eastAsia="Arial Unicode MS" w:hAnsi="Arial Unicode MS" w:cs="Arial Unicode MS"/>
        </w:rPr>
        <w:t>include-02.php 파일은 include_lib.php 파일을 삽입하여 실행</w:t>
      </w:r>
      <w:r w:rsidR="00B05DD6">
        <w:rPr>
          <w:rFonts w:ascii="Arial Unicode MS" w:eastAsia="Arial Unicode MS" w:hAnsi="Arial Unicode MS" w:cs="Arial Unicode MS" w:hint="eastAsia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>함수를 호출합니다.</w:t>
      </w:r>
      <w:r>
        <w:rPr>
          <w:rFonts w:ascii="Arial Unicode MS" w:eastAsia="Arial Unicode MS" w:hAnsi="Arial Unicode MS" w:cs="Arial Unicode MS"/>
        </w:rPr>
        <w:t xml:space="preserve"> </w:t>
      </w:r>
      <w:ins w:id="29" w:author="이호진" w:date="2017-09-19T18:00:00Z">
        <w:r w:rsidR="00CE29C3">
          <w:rPr>
            <w:rFonts w:ascii="Arial Unicode MS" w:eastAsia="Arial Unicode MS" w:hAnsi="Arial Unicode MS" w:cs="Arial Unicode MS" w:hint="eastAsia"/>
          </w:rPr>
          <w:t>i</w:t>
        </w:r>
      </w:ins>
      <w:del w:id="30" w:author="이호진" w:date="2017-09-19T18:00:00Z">
        <w:r w:rsidDel="00CE29C3">
          <w:rPr>
            <w:rFonts w:ascii="Arial Unicode MS" w:eastAsia="Arial Unicode MS" w:hAnsi="Arial Unicode MS" w:cs="Arial Unicode MS"/>
          </w:rPr>
          <w:delText>I</w:delText>
        </w:r>
      </w:del>
      <w:r>
        <w:rPr>
          <w:rFonts w:ascii="Arial Unicode MS" w:eastAsia="Arial Unicode MS" w:hAnsi="Arial Unicode MS" w:cs="Arial Unicode MS"/>
        </w:rPr>
        <w:t>nclude-02.php</w:t>
      </w:r>
      <w:r>
        <w:rPr>
          <w:rFonts w:ascii="Arial Unicode MS" w:eastAsia="Arial Unicode MS" w:hAnsi="Arial Unicode MS" w:cs="Arial Unicode MS" w:hint="eastAsia"/>
        </w:rPr>
        <w:t xml:space="preserve">에서 사용한 </w:t>
      </w:r>
      <w:r>
        <w:rPr>
          <w:rFonts w:ascii="Arial Unicode MS" w:eastAsia="Arial Unicode MS" w:hAnsi="Arial Unicode MS" w:cs="Arial Unicode MS"/>
        </w:rPr>
        <w:t xml:space="preserve">addPlus() </w:t>
      </w:r>
      <w:r>
        <w:rPr>
          <w:rFonts w:ascii="Arial Unicode MS" w:eastAsia="Arial Unicode MS" w:hAnsi="Arial Unicode MS" w:cs="Arial Unicode MS" w:hint="eastAsia"/>
        </w:rPr>
        <w:t xml:space="preserve">함수는 </w:t>
      </w:r>
      <w:r>
        <w:rPr>
          <w:rFonts w:ascii="Arial Unicode MS" w:eastAsia="Arial Unicode MS" w:hAnsi="Arial Unicode MS" w:cs="Arial Unicode MS"/>
        </w:rPr>
        <w:t xml:space="preserve">include_lib.php </w:t>
      </w:r>
      <w:r>
        <w:rPr>
          <w:rFonts w:ascii="Arial Unicode MS" w:eastAsia="Arial Unicode MS" w:hAnsi="Arial Unicode MS" w:cs="Arial Unicode MS" w:hint="eastAsia"/>
        </w:rPr>
        <w:t>파일에 정의되어 있습니다.</w:t>
      </w:r>
    </w:p>
    <w:p w14:paraId="1BC7736F" w14:textId="77777777" w:rsidR="000949BC" w:rsidRDefault="000949BC">
      <w:pPr>
        <w:pStyle w:val="10"/>
      </w:pPr>
    </w:p>
    <w:p w14:paraId="4DA4250B" w14:textId="77777777" w:rsidR="000949BC" w:rsidRDefault="000949BC">
      <w:pPr>
        <w:pStyle w:val="10"/>
      </w:pPr>
    </w:p>
    <w:p w14:paraId="2D2DE7EC" w14:textId="77777777" w:rsidR="000949BC" w:rsidRDefault="00AC61DF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11.</w:t>
      </w:r>
      <w:r w:rsidR="00B05DD6">
        <w:rPr>
          <w:b/>
          <w:sz w:val="28"/>
          <w:szCs w:val="28"/>
        </w:rPr>
        <w:t>4.3 include_once</w:t>
      </w:r>
    </w:p>
    <w:p w14:paraId="552702CE" w14:textId="77777777" w:rsidR="000949BC" w:rsidRDefault="000949BC">
      <w:pPr>
        <w:pStyle w:val="10"/>
      </w:pPr>
    </w:p>
    <w:p w14:paraId="54A369E8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기존 include</w:t>
      </w:r>
      <w:r w:rsidR="00E83CF7">
        <w:rPr>
          <w:rFonts w:ascii="Arial Unicode MS" w:eastAsia="Arial Unicode MS" w:hAnsi="Arial Unicode MS" w:cs="Arial Unicode MS" w:hint="eastAsia"/>
        </w:rPr>
        <w:t>명령어</w:t>
      </w:r>
      <w:r>
        <w:rPr>
          <w:rFonts w:ascii="Arial Unicode MS" w:eastAsia="Arial Unicode MS" w:hAnsi="Arial Unicode MS" w:cs="Arial Unicode MS"/>
        </w:rPr>
        <w:t>는 중복 사용할 경우 여러 문제를 발생할 수 있습니다. 이런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E83CF7">
        <w:rPr>
          <w:rFonts w:ascii="Arial Unicode MS" w:eastAsia="Arial Unicode MS" w:hAnsi="Arial Unicode MS" w:cs="Arial Unicode MS" w:hint="eastAsia"/>
        </w:rPr>
        <w:t>이중</w:t>
      </w:r>
      <w:r w:rsidR="00417D49">
        <w:rPr>
          <w:rFonts w:ascii="Arial Unicode MS" w:eastAsia="Arial Unicode MS" w:hAnsi="Arial Unicode MS" w:cs="Arial Unicode MS" w:hint="eastAsia"/>
        </w:rPr>
        <w:t xml:space="preserve"> </w:t>
      </w:r>
      <w:r w:rsidR="00E83CF7">
        <w:rPr>
          <w:rFonts w:ascii="Arial Unicode MS" w:eastAsia="Arial Unicode MS" w:hAnsi="Arial Unicode MS" w:cs="Arial Unicode MS" w:hint="eastAsia"/>
        </w:rPr>
        <w:t>사용으로 인</w:t>
      </w:r>
      <w:r w:rsidR="00417D49">
        <w:rPr>
          <w:rFonts w:ascii="Arial Unicode MS" w:eastAsia="Arial Unicode MS" w:hAnsi="Arial Unicode MS" w:cs="Arial Unicode MS" w:hint="eastAsia"/>
        </w:rPr>
        <w:t>해</w:t>
      </w:r>
      <w:r w:rsidR="00E83CF7">
        <w:rPr>
          <w:rFonts w:ascii="Arial Unicode MS" w:eastAsia="Arial Unicode MS" w:hAnsi="Arial Unicode MS" w:cs="Arial Unicode MS" w:hint="eastAsia"/>
        </w:rPr>
        <w:t xml:space="preserve"> 발생</w:t>
      </w:r>
      <w:r w:rsidR="00417D49">
        <w:rPr>
          <w:rFonts w:ascii="Arial Unicode MS" w:eastAsia="Arial Unicode MS" w:hAnsi="Arial Unicode MS" w:cs="Arial Unicode MS" w:hint="eastAsia"/>
        </w:rPr>
        <w:t>할</w:t>
      </w:r>
      <w:r w:rsidR="00E83CF7">
        <w:rPr>
          <w:rFonts w:ascii="Arial Unicode MS" w:eastAsia="Arial Unicode MS" w:hAnsi="Arial Unicode MS" w:cs="Arial Unicode MS" w:hint="eastAsia"/>
        </w:rPr>
        <w:t xml:space="preserve"> 수 있는 문제들</w:t>
      </w:r>
      <w:r>
        <w:rPr>
          <w:rFonts w:ascii="Arial Unicode MS" w:eastAsia="Arial Unicode MS" w:hAnsi="Arial Unicode MS" w:cs="Arial Unicode MS"/>
        </w:rPr>
        <w:t xml:space="preserve">을 방지하기 위해서 </w:t>
      </w:r>
      <w:r w:rsidR="00E83CF7">
        <w:rPr>
          <w:rFonts w:ascii="Arial Unicode MS" w:eastAsia="Arial Unicode MS" w:hAnsi="Arial Unicode MS" w:cs="Arial Unicode MS" w:hint="eastAsia"/>
        </w:rPr>
        <w:t xml:space="preserve">꼭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번만 include해야 되는 스크립트가 </w:t>
      </w:r>
      <w:r w:rsidR="00E83CF7">
        <w:rPr>
          <w:rFonts w:ascii="Arial Unicode MS" w:eastAsia="Arial Unicode MS" w:hAnsi="Arial Unicode MS" w:cs="Arial Unicode MS" w:hint="eastAsia"/>
        </w:rPr>
        <w:t xml:space="preserve">있다면 </w:t>
      </w:r>
      <w:r>
        <w:rPr>
          <w:rFonts w:ascii="Arial Unicode MS" w:eastAsia="Arial Unicode MS" w:hAnsi="Arial Unicode MS" w:cs="Arial Unicode MS"/>
        </w:rPr>
        <w:t>include 대신에 include_once 사용</w:t>
      </w:r>
      <w:r w:rsidR="00E83CF7">
        <w:rPr>
          <w:rFonts w:ascii="Arial Unicode MS" w:eastAsia="Arial Unicode MS" w:hAnsi="Arial Unicode MS" w:cs="Arial Unicode MS" w:hint="eastAsia"/>
        </w:rPr>
        <w:t>을 권장</w:t>
      </w:r>
      <w:r>
        <w:rPr>
          <w:rFonts w:ascii="Arial Unicode MS" w:eastAsia="Arial Unicode MS" w:hAnsi="Arial Unicode MS" w:cs="Arial Unicode MS"/>
        </w:rPr>
        <w:t>합니다.</w:t>
      </w:r>
    </w:p>
    <w:p w14:paraId="1C22D7A7" w14:textId="77777777" w:rsidR="000949BC" w:rsidRDefault="000949BC">
      <w:pPr>
        <w:pStyle w:val="10"/>
        <w:rPr>
          <w:ins w:id="31" w:author="이호진" w:date="2017-09-19T18:00:00Z"/>
        </w:rPr>
      </w:pPr>
    </w:p>
    <w:p w14:paraId="7FB7EA7F" w14:textId="77777777" w:rsidR="00CE29C3" w:rsidRPr="00E83CF7" w:rsidRDefault="00CE29C3">
      <w:pPr>
        <w:pStyle w:val="10"/>
        <w:rPr>
          <w:rFonts w:hint="eastAsia"/>
        </w:rPr>
      </w:pPr>
      <w:ins w:id="32" w:author="이호진" w:date="2017-09-19T18:00:00Z">
        <w:r>
          <w:rPr>
            <w:rFonts w:hint="eastAsia"/>
          </w:rPr>
          <w:t>|</w:t>
        </w:r>
        <w:r>
          <w:rPr>
            <w:rFonts w:hint="eastAsia"/>
          </w:rPr>
          <w:t>문법</w:t>
        </w:r>
        <w:r>
          <w:rPr>
            <w:rFonts w:hint="eastAsia"/>
          </w:rPr>
          <w:t>|</w:t>
        </w:r>
      </w:ins>
    </w:p>
    <w:tbl>
      <w:tblPr>
        <w:tblStyle w:val="af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59861AD6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F941" w14:textId="77777777" w:rsidR="000949BC" w:rsidRDefault="00B05DD6">
            <w:pPr>
              <w:pStyle w:val="10"/>
            </w:pPr>
            <w:r>
              <w:t>include_once  'filename';</w:t>
            </w:r>
          </w:p>
        </w:tc>
      </w:tr>
    </w:tbl>
    <w:p w14:paraId="08C076FC" w14:textId="77777777" w:rsidR="000949BC" w:rsidRDefault="000949BC">
      <w:pPr>
        <w:pStyle w:val="10"/>
      </w:pPr>
    </w:p>
    <w:p w14:paraId="5AA162F5" w14:textId="77777777" w:rsidR="000949BC" w:rsidRDefault="00B05DD6">
      <w:pPr>
        <w:pStyle w:val="1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include_once</w:t>
      </w:r>
      <w:r w:rsidR="00E83CF7">
        <w:rPr>
          <w:rFonts w:ascii="Arial Unicode MS" w:eastAsia="Arial Unicode MS" w:hAnsi="Arial Unicode MS" w:cs="Arial Unicode MS" w:hint="eastAsia"/>
        </w:rPr>
        <w:t>명령어</w:t>
      </w:r>
      <w:r>
        <w:rPr>
          <w:rFonts w:ascii="Arial Unicode MS" w:eastAsia="Arial Unicode MS" w:hAnsi="Arial Unicode MS" w:cs="Arial Unicode MS"/>
        </w:rPr>
        <w:t xml:space="preserve">는 </w:t>
      </w:r>
      <w:r w:rsidR="00E83CF7">
        <w:rPr>
          <w:rFonts w:ascii="Arial Unicode MS" w:eastAsia="Arial Unicode MS" w:hAnsi="Arial Unicode MS" w:cs="Arial Unicode MS" w:hint="eastAsia"/>
        </w:rPr>
        <w:t xml:space="preserve">의미 그대로 소스상에서 지정한 파일을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번만 삽입을 하라는 의미입니다.</w:t>
      </w:r>
    </w:p>
    <w:p w14:paraId="7C5E40CB" w14:textId="77777777" w:rsidR="0010173F" w:rsidRDefault="0010173F">
      <w:pPr>
        <w:pStyle w:val="10"/>
        <w:rPr>
          <w:rFonts w:ascii="Arial Unicode MS" w:eastAsia="Arial Unicode MS" w:hAnsi="Arial Unicode MS" w:cs="Arial Unicode MS"/>
        </w:rPr>
      </w:pPr>
    </w:p>
    <w:p w14:paraId="46E8AC3F" w14:textId="77777777" w:rsidR="0010173F" w:rsidRDefault="0010173F" w:rsidP="0010173F">
      <w:pPr>
        <w:pStyle w:val="10"/>
        <w:jc w:val="center"/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37BA45E1" wp14:editId="00179A0A">
            <wp:extent cx="4067175" cy="1467472"/>
            <wp:effectExtent l="0" t="0" r="0" b="0"/>
            <wp:docPr id="2" name="그림 2" descr="C:\Users\infoh\AppData\Local\Microsoft\Windows\INetCache\Content.Word\그림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h\AppData\Local\Microsoft\Windows\INetCache\Content.Word\그림6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966" cy="147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DA81" w14:textId="77777777" w:rsidR="000949BC" w:rsidRDefault="000949BC">
      <w:pPr>
        <w:pStyle w:val="10"/>
      </w:pPr>
    </w:p>
    <w:p w14:paraId="0BDF7D1B" w14:textId="77777777" w:rsidR="0010173F" w:rsidRPr="00B05DD6" w:rsidRDefault="0010173F">
      <w:pPr>
        <w:pStyle w:val="10"/>
      </w:pPr>
    </w:p>
    <w:p w14:paraId="17CF1A0D" w14:textId="77777777" w:rsidR="000949BC" w:rsidRDefault="00B05DD6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="004968E7" w:rsidRPr="00CE29C3">
        <w:rPr>
          <w:rFonts w:ascii="Arial Unicode MS" w:eastAsia="Arial Unicode MS" w:hAnsi="Arial Unicode MS" w:cs="Arial Unicode MS"/>
        </w:rPr>
        <w:t>include-03.php</w:t>
      </w:r>
    </w:p>
    <w:tbl>
      <w:tblPr>
        <w:tblStyle w:val="af0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44C4C1EF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22C2" w14:textId="77777777" w:rsidR="000949BC" w:rsidRDefault="00B05DD6">
            <w:pPr>
              <w:pStyle w:val="10"/>
            </w:pPr>
            <w:r>
              <w:t>&lt;?php</w:t>
            </w:r>
          </w:p>
          <w:p w14:paraId="1B6D7BF8" w14:textId="77777777" w:rsidR="000949BC" w:rsidRDefault="00B05DD6">
            <w:pPr>
              <w:pStyle w:val="10"/>
            </w:pPr>
            <w:r>
              <w:tab/>
              <w:t>include_once "include_lib.php";</w:t>
            </w:r>
          </w:p>
          <w:p w14:paraId="52398693" w14:textId="77777777" w:rsidR="000949BC" w:rsidRDefault="00B05DD6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// 두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 삽입을 해도 오류가 나지 않습니다.</w:t>
            </w:r>
          </w:p>
          <w:p w14:paraId="03EC9910" w14:textId="77777777" w:rsidR="000949BC" w:rsidRDefault="00B05DD6">
            <w:pPr>
              <w:pStyle w:val="10"/>
            </w:pPr>
            <w:r>
              <w:tab/>
              <w:t>include_once "include_lib.php";</w:t>
            </w:r>
          </w:p>
          <w:p w14:paraId="26B89E41" w14:textId="77777777" w:rsidR="000949BC" w:rsidRDefault="000949BC">
            <w:pPr>
              <w:pStyle w:val="10"/>
            </w:pPr>
          </w:p>
          <w:p w14:paraId="139BFA3C" w14:textId="77777777" w:rsidR="000949BC" w:rsidRDefault="00B05DD6">
            <w:pPr>
              <w:pStyle w:val="10"/>
            </w:pPr>
            <w:r>
              <w:tab/>
              <w:t>$x = 10;</w:t>
            </w:r>
          </w:p>
          <w:p w14:paraId="61DB825F" w14:textId="77777777" w:rsidR="000949BC" w:rsidRDefault="00B05DD6">
            <w:pPr>
              <w:pStyle w:val="10"/>
            </w:pPr>
            <w:r>
              <w:tab/>
              <w:t>$y = 5;</w:t>
            </w:r>
          </w:p>
          <w:p w14:paraId="3D2567A7" w14:textId="77777777" w:rsidR="000949BC" w:rsidRDefault="00B05DD6">
            <w:pPr>
              <w:pStyle w:val="10"/>
            </w:pPr>
            <w:r>
              <w:tab/>
            </w:r>
          </w:p>
          <w:p w14:paraId="5F065625" w14:textId="77777777" w:rsidR="000949BC" w:rsidRDefault="00B05DD6">
            <w:pPr>
              <w:pStyle w:val="10"/>
            </w:pPr>
            <w:r>
              <w:tab/>
              <w:t>echo addPlus($x,$y);</w:t>
            </w:r>
          </w:p>
          <w:p w14:paraId="1123B98A" w14:textId="77777777" w:rsidR="000949BC" w:rsidRDefault="00B05DD6">
            <w:pPr>
              <w:pStyle w:val="10"/>
            </w:pPr>
            <w:r>
              <w:t>?&gt;</w:t>
            </w:r>
          </w:p>
          <w:p w14:paraId="22918C6C" w14:textId="77777777" w:rsidR="000949BC" w:rsidRDefault="000949BC">
            <w:pPr>
              <w:pStyle w:val="10"/>
            </w:pPr>
          </w:p>
        </w:tc>
      </w:tr>
    </w:tbl>
    <w:p w14:paraId="4B50B83A" w14:textId="77777777" w:rsidR="000949BC" w:rsidRDefault="000949BC">
      <w:pPr>
        <w:pStyle w:val="10"/>
      </w:pPr>
    </w:p>
    <w:p w14:paraId="72B87111" w14:textId="77777777" w:rsidR="000949BC" w:rsidRPr="00CE29C3" w:rsidRDefault="004968E7">
      <w:pPr>
        <w:pStyle w:val="10"/>
        <w:rPr>
          <w:b/>
        </w:rPr>
      </w:pPr>
      <w:r w:rsidRPr="00CE29C3">
        <w:rPr>
          <w:rFonts w:ascii="Arial Unicode MS" w:eastAsia="Arial Unicode MS" w:hAnsi="Arial Unicode MS" w:cs="Arial Unicode MS"/>
          <w:b/>
        </w:rPr>
        <w:lastRenderedPageBreak/>
        <w:t>결과</w:t>
      </w:r>
    </w:p>
    <w:p w14:paraId="28D69DE0" w14:textId="77777777" w:rsidR="000949BC" w:rsidRDefault="00B05DD6">
      <w:pPr>
        <w:pStyle w:val="10"/>
      </w:pPr>
      <w:r>
        <w:t>15</w:t>
      </w:r>
    </w:p>
    <w:p w14:paraId="4C73683A" w14:textId="77777777" w:rsidR="000949BC" w:rsidRDefault="000949BC">
      <w:pPr>
        <w:pStyle w:val="10"/>
      </w:pPr>
    </w:p>
    <w:p w14:paraId="02724859" w14:textId="77777777" w:rsidR="000949BC" w:rsidRDefault="00E83CF7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위의 예는 </w:t>
      </w:r>
      <w:r>
        <w:rPr>
          <w:rFonts w:ascii="Arial Unicode MS" w:eastAsia="Arial Unicode MS" w:hAnsi="Arial Unicode MS" w:cs="Arial Unicode MS"/>
        </w:rPr>
        <w:t>include_one</w:t>
      </w:r>
      <w:r w:rsidR="001051AA">
        <w:rPr>
          <w:rFonts w:ascii="Arial Unicode MS" w:eastAsia="Arial Unicode MS" w:hAnsi="Arial Unicode MS" w:cs="Arial Unicode MS" w:hint="eastAsia"/>
        </w:rPr>
        <w:t>을</w:t>
      </w:r>
      <w:r>
        <w:rPr>
          <w:rFonts w:ascii="Arial Unicode MS" w:eastAsia="Arial Unicode MS" w:hAnsi="Arial Unicode MS" w:cs="Arial Unicode MS" w:hint="eastAsia"/>
        </w:rPr>
        <w:t xml:space="preserve"> 이용한 실험입니다. </w:t>
      </w:r>
      <w:r w:rsidR="00B05DD6">
        <w:rPr>
          <w:rFonts w:ascii="Arial Unicode MS" w:eastAsia="Arial Unicode MS" w:hAnsi="Arial Unicode MS" w:cs="Arial Unicode MS"/>
        </w:rPr>
        <w:t>include_once</w:t>
      </w:r>
      <w:r>
        <w:rPr>
          <w:rFonts w:ascii="Arial Unicode MS" w:eastAsia="Arial Unicode MS" w:hAnsi="Arial Unicode MS" w:cs="Arial Unicode MS" w:hint="eastAsia"/>
        </w:rPr>
        <w:t>명령어</w:t>
      </w:r>
      <w:r w:rsidR="00B05DD6">
        <w:rPr>
          <w:rFonts w:ascii="Arial Unicode MS" w:eastAsia="Arial Unicode MS" w:hAnsi="Arial Unicode MS" w:cs="Arial Unicode MS"/>
        </w:rPr>
        <w:t>는 두</w:t>
      </w:r>
      <w:r w:rsidR="00B05DD6">
        <w:rPr>
          <w:rFonts w:ascii="Arial Unicode MS" w:eastAsia="Arial Unicode MS" w:hAnsi="Arial Unicode MS" w:cs="Arial Unicode MS" w:hint="eastAsia"/>
        </w:rPr>
        <w:t xml:space="preserve"> </w:t>
      </w:r>
      <w:r w:rsidR="00B05DD6">
        <w:rPr>
          <w:rFonts w:ascii="Arial Unicode MS" w:eastAsia="Arial Unicode MS" w:hAnsi="Arial Unicode MS" w:cs="Arial Unicode MS"/>
        </w:rPr>
        <w:t>번 삽입하는 실수를 방지</w:t>
      </w:r>
      <w:r w:rsidR="00B05DD6">
        <w:rPr>
          <w:rFonts w:ascii="Arial Unicode MS" w:eastAsia="Arial Unicode MS" w:hAnsi="Arial Unicode MS" w:cs="Arial Unicode MS" w:hint="eastAsia"/>
        </w:rPr>
        <w:t>할</w:t>
      </w:r>
      <w:r w:rsidR="00B05DD6">
        <w:rPr>
          <w:rFonts w:ascii="Arial Unicode MS" w:eastAsia="Arial Unicode MS" w:hAnsi="Arial Unicode MS" w:cs="Arial Unicode MS"/>
        </w:rPr>
        <w:t xml:space="preserve"> 수 있습니다.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중복하여 사용하는 경우 두</w:t>
      </w:r>
      <w:r w:rsidR="001051AA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번째 </w:t>
      </w:r>
      <w:r>
        <w:rPr>
          <w:rFonts w:ascii="Arial Unicode MS" w:eastAsia="Arial Unicode MS" w:hAnsi="Arial Unicode MS" w:cs="Arial Unicode MS"/>
        </w:rPr>
        <w:t>include_once</w:t>
      </w:r>
      <w:r>
        <w:rPr>
          <w:rFonts w:ascii="Arial Unicode MS" w:eastAsia="Arial Unicode MS" w:hAnsi="Arial Unicode MS" w:cs="Arial Unicode MS" w:hint="eastAsia"/>
        </w:rPr>
        <w:t>는 무시하게 됩니다.</w:t>
      </w:r>
    </w:p>
    <w:p w14:paraId="754E388C" w14:textId="77777777" w:rsidR="000949BC" w:rsidRPr="00E83CF7" w:rsidRDefault="000949BC">
      <w:pPr>
        <w:pStyle w:val="10"/>
        <w:rPr>
          <w:b/>
        </w:rPr>
      </w:pPr>
    </w:p>
    <w:p w14:paraId="54DC583C" w14:textId="77777777" w:rsidR="00E83CF7" w:rsidRPr="00E83CF7" w:rsidRDefault="00E83CF7">
      <w:pPr>
        <w:pStyle w:val="10"/>
        <w:rPr>
          <w:b/>
        </w:rPr>
      </w:pPr>
    </w:p>
    <w:p w14:paraId="2431CCA4" w14:textId="77777777" w:rsidR="000949BC" w:rsidRDefault="00AC61DF">
      <w:pPr>
        <w:pStyle w:val="10"/>
        <w:rPr>
          <w:b/>
          <w:sz w:val="36"/>
          <w:szCs w:val="36"/>
        </w:rPr>
      </w:pPr>
      <w:r>
        <w:rPr>
          <w:b/>
          <w:sz w:val="36"/>
          <w:szCs w:val="36"/>
        </w:rPr>
        <w:t>11.</w:t>
      </w:r>
      <w:r w:rsidR="00B05DD6">
        <w:rPr>
          <w:b/>
          <w:sz w:val="36"/>
          <w:szCs w:val="36"/>
        </w:rPr>
        <w:t>5 require</w:t>
      </w:r>
    </w:p>
    <w:p w14:paraId="25847710" w14:textId="77777777" w:rsidR="000949BC" w:rsidRDefault="000949BC">
      <w:pPr>
        <w:pStyle w:val="10"/>
      </w:pPr>
    </w:p>
    <w:p w14:paraId="65D85F3A" w14:textId="77777777" w:rsidR="000949BC" w:rsidRDefault="00E83CF7">
      <w:pPr>
        <w:pStyle w:val="10"/>
      </w:pP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 w:hint="eastAsia"/>
        </w:rPr>
        <w:t xml:space="preserve">에서는 include와 비슷한 </w:t>
      </w:r>
      <w:r w:rsidR="00B05DD6">
        <w:rPr>
          <w:rFonts w:ascii="Arial Unicode MS" w:eastAsia="Arial Unicode MS" w:hAnsi="Arial Unicode MS" w:cs="Arial Unicode MS"/>
        </w:rPr>
        <w:t>require 전처리 명령어</w:t>
      </w:r>
      <w:r>
        <w:rPr>
          <w:rFonts w:ascii="Arial Unicode MS" w:eastAsia="Arial Unicode MS" w:hAnsi="Arial Unicode MS" w:cs="Arial Unicode MS" w:hint="eastAsia"/>
        </w:rPr>
        <w:t>를 지원합니다.</w:t>
      </w:r>
      <w:r>
        <w:rPr>
          <w:rFonts w:ascii="Arial Unicode MS" w:eastAsia="Arial Unicode MS" w:hAnsi="Arial Unicode MS" w:cs="Arial Unicode MS"/>
        </w:rPr>
        <w:t xml:space="preserve"> r</w:t>
      </w:r>
      <w:r w:rsidR="00D31552">
        <w:rPr>
          <w:rFonts w:ascii="Arial Unicode MS" w:eastAsia="Arial Unicode MS" w:hAnsi="Arial Unicode MS" w:cs="Arial Unicode MS" w:hint="eastAsia"/>
        </w:rPr>
        <w:t>e</w:t>
      </w:r>
      <w:r>
        <w:rPr>
          <w:rFonts w:ascii="Arial Unicode MS" w:eastAsia="Arial Unicode MS" w:hAnsi="Arial Unicode MS" w:cs="Arial Unicode MS"/>
        </w:rPr>
        <w:t xml:space="preserve">quire </w:t>
      </w:r>
      <w:r>
        <w:rPr>
          <w:rFonts w:ascii="Arial Unicode MS" w:eastAsia="Arial Unicode MS" w:hAnsi="Arial Unicode MS" w:cs="Arial Unicode MS" w:hint="eastAsia"/>
        </w:rPr>
        <w:t>명령어를 제공하는 이유는 좀</w:t>
      </w:r>
      <w:r w:rsidR="00D3155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더 유연한 소스</w:t>
      </w:r>
      <w:r w:rsidR="00D3155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결합과 엄격한 소스</w:t>
      </w:r>
      <w:r w:rsidR="00D3155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결합을 서로 구분하기 위함입니다.</w:t>
      </w:r>
    </w:p>
    <w:p w14:paraId="38CA19AD" w14:textId="77777777" w:rsidR="000949BC" w:rsidRDefault="000949BC">
      <w:pPr>
        <w:pStyle w:val="10"/>
      </w:pPr>
    </w:p>
    <w:p w14:paraId="3C47C103" w14:textId="77777777" w:rsidR="000949BC" w:rsidRDefault="00AC61DF">
      <w:pPr>
        <w:pStyle w:val="1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11.</w:t>
      </w:r>
      <w:r w:rsidR="00B05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5.1 </w:t>
      </w:r>
      <w:r w:rsidR="00E83CF7">
        <w:rPr>
          <w:rFonts w:ascii="Arial Unicode MS" w:eastAsia="Arial Unicode MS" w:hAnsi="Arial Unicode MS" w:cs="Arial Unicode MS" w:hint="eastAsia"/>
          <w:b/>
          <w:sz w:val="28"/>
          <w:szCs w:val="28"/>
        </w:rPr>
        <w:t>Require</w:t>
      </w:r>
      <w:r w:rsidR="00B05DD6">
        <w:rPr>
          <w:rFonts w:ascii="Arial Unicode MS" w:eastAsia="Arial Unicode MS" w:hAnsi="Arial Unicode MS" w:cs="Arial Unicode MS"/>
          <w:b/>
          <w:sz w:val="28"/>
          <w:szCs w:val="28"/>
        </w:rPr>
        <w:t>특징</w:t>
      </w:r>
    </w:p>
    <w:p w14:paraId="27C46EA7" w14:textId="77777777" w:rsidR="000949BC" w:rsidRDefault="000949BC">
      <w:pPr>
        <w:pStyle w:val="10"/>
      </w:pPr>
    </w:p>
    <w:p w14:paraId="35D5B8FC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 xml:space="preserve">PHP는 왜 include와 비슷한 require를 지원하는 것일까요? include와 require의 차이점은 삽입하고자 하는 </w:t>
      </w:r>
      <w:r w:rsidRPr="00CE29C3">
        <w:rPr>
          <w:rFonts w:ascii="Arial Unicode MS" w:eastAsia="Arial Unicode MS" w:hAnsi="Arial Unicode MS" w:cs="Arial Unicode MS"/>
          <w:b/>
          <w:rPrChange w:id="33" w:author="이호진" w:date="2017-09-19T18:00:00Z">
            <w:rPr>
              <w:rFonts w:ascii="Arial Unicode MS" w:eastAsia="Arial Unicode MS" w:hAnsi="Arial Unicode MS" w:cs="Arial Unicode MS"/>
            </w:rPr>
          </w:rPrChange>
        </w:rPr>
        <w:t>파일의 존재</w:t>
      </w:r>
      <w:r w:rsidRPr="00CE29C3">
        <w:rPr>
          <w:rFonts w:ascii="Arial Unicode MS" w:eastAsia="Arial Unicode MS" w:hAnsi="Arial Unicode MS" w:cs="Arial Unicode MS" w:hint="eastAsia"/>
          <w:b/>
          <w:rPrChange w:id="34" w:author="이호진" w:date="2017-09-19T18:00:00Z">
            <w:rPr>
              <w:rFonts w:ascii="Arial Unicode MS" w:eastAsia="Arial Unicode MS" w:hAnsi="Arial Unicode MS" w:cs="Arial Unicode MS" w:hint="eastAsia"/>
            </w:rPr>
          </w:rPrChange>
        </w:rPr>
        <w:t xml:space="preserve"> </w:t>
      </w:r>
      <w:r w:rsidRPr="00CE29C3">
        <w:rPr>
          <w:rFonts w:ascii="Arial Unicode MS" w:eastAsia="Arial Unicode MS" w:hAnsi="Arial Unicode MS" w:cs="Arial Unicode MS"/>
          <w:b/>
          <w:rPrChange w:id="35" w:author="이호진" w:date="2017-09-19T18:00:00Z">
            <w:rPr>
              <w:rFonts w:ascii="Arial Unicode MS" w:eastAsia="Arial Unicode MS" w:hAnsi="Arial Unicode MS" w:cs="Arial Unicode MS"/>
            </w:rPr>
          </w:rPrChange>
        </w:rPr>
        <w:t>여부</w:t>
      </w:r>
      <w:r w:rsidR="00E83CF7" w:rsidRPr="00CE29C3">
        <w:rPr>
          <w:rFonts w:ascii="Arial Unicode MS" w:eastAsia="Arial Unicode MS" w:hAnsi="Arial Unicode MS" w:cs="Arial Unicode MS" w:hint="eastAsia"/>
          <w:b/>
          <w:rPrChange w:id="36" w:author="이호진" w:date="2017-09-19T18:00:00Z">
            <w:rPr>
              <w:rFonts w:ascii="Arial Unicode MS" w:eastAsia="Arial Unicode MS" w:hAnsi="Arial Unicode MS" w:cs="Arial Unicode MS" w:hint="eastAsia"/>
            </w:rPr>
          </w:rPrChange>
        </w:rPr>
        <w:t>에 따른 처리</w:t>
      </w:r>
      <w:r w:rsidR="00D31552" w:rsidRPr="00CE29C3">
        <w:rPr>
          <w:rFonts w:ascii="Arial Unicode MS" w:eastAsia="Arial Unicode MS" w:hAnsi="Arial Unicode MS" w:cs="Arial Unicode MS" w:hint="eastAsia"/>
          <w:b/>
          <w:rPrChange w:id="37" w:author="이호진" w:date="2017-09-19T18:00:00Z">
            <w:rPr>
              <w:rFonts w:ascii="Arial Unicode MS" w:eastAsia="Arial Unicode MS" w:hAnsi="Arial Unicode MS" w:cs="Arial Unicode MS" w:hint="eastAsia"/>
            </w:rPr>
          </w:rPrChange>
        </w:rPr>
        <w:t xml:space="preserve"> </w:t>
      </w:r>
      <w:r w:rsidR="00E83CF7" w:rsidRPr="00CE29C3">
        <w:rPr>
          <w:rFonts w:ascii="Arial Unicode MS" w:eastAsia="Arial Unicode MS" w:hAnsi="Arial Unicode MS" w:cs="Arial Unicode MS" w:hint="eastAsia"/>
          <w:b/>
          <w:rPrChange w:id="38" w:author="이호진" w:date="2017-09-19T18:00:00Z">
            <w:rPr>
              <w:rFonts w:ascii="Arial Unicode MS" w:eastAsia="Arial Unicode MS" w:hAnsi="Arial Unicode MS" w:cs="Arial Unicode MS" w:hint="eastAsia"/>
            </w:rPr>
          </w:rPrChange>
        </w:rPr>
        <w:t>방법</w:t>
      </w:r>
      <w:r>
        <w:rPr>
          <w:rFonts w:ascii="Arial Unicode MS" w:eastAsia="Arial Unicode MS" w:hAnsi="Arial Unicode MS" w:cs="Arial Unicode MS"/>
        </w:rPr>
        <w:t xml:space="preserve">입니다. </w:t>
      </w:r>
    </w:p>
    <w:p w14:paraId="63267DDA" w14:textId="77777777" w:rsidR="000949BC" w:rsidRDefault="000949BC">
      <w:pPr>
        <w:pStyle w:val="10"/>
      </w:pPr>
    </w:p>
    <w:p w14:paraId="56B6FA06" w14:textId="77777777" w:rsidR="000949BC" w:rsidRDefault="00E83CF7">
      <w:pPr>
        <w:pStyle w:val="10"/>
      </w:pPr>
      <w:r>
        <w:rPr>
          <w:rFonts w:ascii="Arial Unicode MS" w:eastAsia="Arial Unicode MS" w:hAnsi="Arial Unicode MS" w:cs="Arial Unicode MS" w:hint="eastAsia"/>
        </w:rPr>
        <w:t>명령 키워드의 의미만으로도 특징을 유추해</w:t>
      </w:r>
      <w:r w:rsidR="00D3155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볼 수 있습니다. </w:t>
      </w:r>
      <w:r w:rsidR="00B05DD6">
        <w:rPr>
          <w:rFonts w:ascii="Arial Unicode MS" w:eastAsia="Arial Unicode MS" w:hAnsi="Arial Unicode MS" w:cs="Arial Unicode MS"/>
        </w:rPr>
        <w:t xml:space="preserve">만일 삽입할 PHP 스크립트 파일이 없는 경우 </w:t>
      </w:r>
      <w:r>
        <w:rPr>
          <w:rFonts w:ascii="Arial Unicode MS" w:eastAsia="Arial Unicode MS" w:hAnsi="Arial Unicode MS" w:cs="Arial Unicode MS"/>
        </w:rPr>
        <w:t xml:space="preserve">include </w:t>
      </w:r>
      <w:r>
        <w:rPr>
          <w:rFonts w:ascii="Arial Unicode MS" w:eastAsia="Arial Unicode MS" w:hAnsi="Arial Unicode MS" w:cs="Arial Unicode MS" w:hint="eastAsia"/>
        </w:rPr>
        <w:t xml:space="preserve">처럼 </w:t>
      </w:r>
      <w:r w:rsidR="00B05DD6">
        <w:rPr>
          <w:rFonts w:ascii="Arial Unicode MS" w:eastAsia="Arial Unicode MS" w:hAnsi="Arial Unicode MS" w:cs="Arial Unicode MS"/>
        </w:rPr>
        <w:t xml:space="preserve">경고(E_WARNING)를 출력하는 대신에 </w:t>
      </w:r>
      <w:r w:rsidR="00801EC7">
        <w:rPr>
          <w:rFonts w:ascii="Arial Unicode MS" w:eastAsia="Arial Unicode MS" w:hAnsi="Arial Unicode MS" w:cs="Arial Unicode MS"/>
        </w:rPr>
        <w:t xml:space="preserve">require </w:t>
      </w:r>
      <w:r w:rsidR="00801EC7">
        <w:rPr>
          <w:rFonts w:ascii="Arial Unicode MS" w:eastAsia="Arial Unicode MS" w:hAnsi="Arial Unicode MS" w:cs="Arial Unicode MS" w:hint="eastAsia"/>
        </w:rPr>
        <w:t xml:space="preserve">명령어는 소스의 </w:t>
      </w:r>
      <w:r w:rsidR="00B05DD6">
        <w:rPr>
          <w:rFonts w:ascii="Arial Unicode MS" w:eastAsia="Arial Unicode MS" w:hAnsi="Arial Unicode MS" w:cs="Arial Unicode MS"/>
        </w:rPr>
        <w:t>치명적 오류(E_COMPILE_ERROR)를 출력</w:t>
      </w:r>
      <w:r w:rsidR="00801EC7">
        <w:rPr>
          <w:rFonts w:ascii="Arial Unicode MS" w:eastAsia="Arial Unicode MS" w:hAnsi="Arial Unicode MS" w:cs="Arial Unicode MS" w:hint="eastAsia"/>
        </w:rPr>
        <w:t>한 후에</w:t>
      </w:r>
      <w:r w:rsidR="00B05DD6">
        <w:rPr>
          <w:rFonts w:ascii="Arial Unicode MS" w:eastAsia="Arial Unicode MS" w:hAnsi="Arial Unicode MS" w:cs="Arial Unicode MS"/>
        </w:rPr>
        <w:t xml:space="preserve"> 스크립트</w:t>
      </w:r>
      <w:r w:rsidR="00801EC7">
        <w:rPr>
          <w:rFonts w:ascii="Arial Unicode MS" w:eastAsia="Arial Unicode MS" w:hAnsi="Arial Unicode MS" w:cs="Arial Unicode MS" w:hint="eastAsia"/>
        </w:rPr>
        <w:t>를</w:t>
      </w:r>
      <w:r w:rsidR="00B05DD6">
        <w:rPr>
          <w:rFonts w:ascii="Arial Unicode MS" w:eastAsia="Arial Unicode MS" w:hAnsi="Arial Unicode MS" w:cs="Arial Unicode MS"/>
        </w:rPr>
        <w:t xml:space="preserve"> </w:t>
      </w:r>
      <w:r w:rsidR="00801EC7">
        <w:rPr>
          <w:rFonts w:ascii="Arial Unicode MS" w:eastAsia="Arial Unicode MS" w:hAnsi="Arial Unicode MS" w:cs="Arial Unicode MS" w:hint="eastAsia"/>
        </w:rPr>
        <w:t xml:space="preserve">즉시 </w:t>
      </w:r>
      <w:r w:rsidR="00B05DD6">
        <w:rPr>
          <w:rFonts w:ascii="Arial Unicode MS" w:eastAsia="Arial Unicode MS" w:hAnsi="Arial Unicode MS" w:cs="Arial Unicode MS"/>
        </w:rPr>
        <w:t>중단</w:t>
      </w:r>
      <w:r w:rsidR="00801EC7">
        <w:rPr>
          <w:rFonts w:ascii="Arial Unicode MS" w:eastAsia="Arial Unicode MS" w:hAnsi="Arial Unicode MS" w:cs="Arial Unicode MS" w:hint="eastAsia"/>
        </w:rPr>
        <w:t>합니다.</w:t>
      </w:r>
    </w:p>
    <w:p w14:paraId="44A28C40" w14:textId="77777777" w:rsidR="000949BC" w:rsidRDefault="000949BC">
      <w:pPr>
        <w:pStyle w:val="10"/>
      </w:pPr>
    </w:p>
    <w:p w14:paraId="2AEB4573" w14:textId="77777777" w:rsidR="000949BC" w:rsidRDefault="00B05DD6">
      <w:pPr>
        <w:pStyle w:val="10"/>
      </w:pPr>
      <w:del w:id="39" w:author="이호진" w:date="2017-09-19T18:00:00Z">
        <w:r w:rsidDel="00CE29C3">
          <w:rPr>
            <w:rFonts w:ascii="Arial Unicode MS" w:eastAsia="Arial Unicode MS" w:hAnsi="Arial Unicode MS" w:cs="Arial Unicode MS"/>
            <w:b/>
          </w:rPr>
          <w:delText>사용</w:delText>
        </w:r>
        <w:r w:rsidR="004D651C" w:rsidDel="00CE29C3">
          <w:rPr>
            <w:rFonts w:ascii="Arial Unicode MS" w:eastAsia="Arial Unicode MS" w:hAnsi="Arial Unicode MS" w:cs="Arial Unicode MS" w:hint="eastAsia"/>
            <w:b/>
          </w:rPr>
          <w:delText xml:space="preserve"> </w:delText>
        </w:r>
      </w:del>
      <w:ins w:id="40" w:author="이호진" w:date="2017-09-19T18:00:00Z">
        <w:r w:rsidR="00CE29C3">
          <w:rPr>
            <w:rFonts w:ascii="Arial Unicode MS" w:eastAsia="Arial Unicode MS" w:hAnsi="Arial Unicode MS" w:cs="Arial Unicode MS"/>
            <w:b/>
          </w:rPr>
          <w:t>|</w:t>
        </w:r>
      </w:ins>
      <w:r>
        <w:rPr>
          <w:rFonts w:ascii="Arial Unicode MS" w:eastAsia="Arial Unicode MS" w:hAnsi="Arial Unicode MS" w:cs="Arial Unicode MS"/>
          <w:b/>
        </w:rPr>
        <w:t>문법</w:t>
      </w:r>
      <w:ins w:id="41" w:author="이호진" w:date="2017-09-19T18:00:00Z">
        <w:r w:rsidR="00CE29C3">
          <w:rPr>
            <w:rFonts w:ascii="Arial Unicode MS" w:eastAsia="Arial Unicode MS" w:hAnsi="Arial Unicode MS" w:cs="Arial Unicode MS" w:hint="eastAsia"/>
            <w:b/>
          </w:rPr>
          <w:t>|</w:t>
        </w:r>
      </w:ins>
    </w:p>
    <w:tbl>
      <w:tblPr>
        <w:tblStyle w:val="af1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4798DE16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0A39" w14:textId="77777777" w:rsidR="000949BC" w:rsidRDefault="00B05DD6">
            <w:pPr>
              <w:pStyle w:val="10"/>
            </w:pPr>
            <w:r>
              <w:t>require 'filename';</w:t>
            </w:r>
          </w:p>
        </w:tc>
      </w:tr>
    </w:tbl>
    <w:p w14:paraId="4E8CC05E" w14:textId="77777777" w:rsidR="000949BC" w:rsidRDefault="000949BC">
      <w:pPr>
        <w:pStyle w:val="10"/>
      </w:pPr>
    </w:p>
    <w:p w14:paraId="08BCAFD7" w14:textId="77777777" w:rsidR="00801EC7" w:rsidRPr="00801EC7" w:rsidRDefault="00801EC7">
      <w:pPr>
        <w:pStyle w:val="10"/>
      </w:pPr>
      <w:r>
        <w:rPr>
          <w:rFonts w:ascii="Arial Unicode MS" w:eastAsia="Arial Unicode MS" w:hAnsi="Arial Unicode MS" w:cs="Arial Unicode MS"/>
        </w:rPr>
        <w:t xml:space="preserve">따라서 약간 동적 스타일로 삽입하는 include 대신에 프로그램에서 반드시 삽입 처리가 이루어져야 </w:t>
      </w:r>
      <w:r>
        <w:rPr>
          <w:rFonts w:ascii="Arial Unicode MS" w:eastAsia="Arial Unicode MS" w:hAnsi="Arial Unicode MS" w:cs="Arial Unicode MS" w:hint="eastAsia"/>
        </w:rPr>
        <w:t>하</w:t>
      </w:r>
      <w:r>
        <w:rPr>
          <w:rFonts w:ascii="Arial Unicode MS" w:eastAsia="Arial Unicode MS" w:hAnsi="Arial Unicode MS" w:cs="Arial Unicode MS"/>
        </w:rPr>
        <w:t>는 필수 기능은 require를 사용하는 것</w:t>
      </w:r>
      <w:r>
        <w:rPr>
          <w:rFonts w:ascii="Arial Unicode MS" w:eastAsia="Arial Unicode MS" w:hAnsi="Arial Unicode MS" w:cs="Arial Unicode MS" w:hint="eastAsia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>권장합니다.</w:t>
      </w:r>
    </w:p>
    <w:p w14:paraId="49B28ED7" w14:textId="77777777" w:rsidR="00801EC7" w:rsidRDefault="00801EC7">
      <w:pPr>
        <w:pStyle w:val="10"/>
      </w:pPr>
    </w:p>
    <w:p w14:paraId="621EAFBC" w14:textId="77777777" w:rsidR="000949BC" w:rsidRPr="00CE29C3" w:rsidRDefault="00B05DD6">
      <w:pPr>
        <w:pStyle w:val="10"/>
      </w:pPr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="004968E7" w:rsidRPr="00CE29C3">
        <w:rPr>
          <w:rFonts w:ascii="Arial Unicode MS" w:eastAsia="Arial Unicode MS" w:hAnsi="Arial Unicode MS" w:cs="Arial Unicode MS"/>
        </w:rPr>
        <w:t>include_lib.php</w:t>
      </w:r>
    </w:p>
    <w:tbl>
      <w:tblPr>
        <w:tblStyle w:val="af2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426E1EF1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B323" w14:textId="77777777" w:rsidR="000949BC" w:rsidRDefault="00B05DD6">
            <w:pPr>
              <w:pStyle w:val="10"/>
            </w:pPr>
            <w:r>
              <w:t>&lt;?php</w:t>
            </w:r>
          </w:p>
          <w:p w14:paraId="560D1882" w14:textId="77777777" w:rsidR="000949BC" w:rsidRDefault="00801EC7">
            <w:pPr>
              <w:pStyle w:val="10"/>
            </w:pPr>
            <w:r>
              <w:tab/>
            </w:r>
            <w:r w:rsidR="00B05DD6">
              <w:t>function addPlus($x,$y){</w:t>
            </w:r>
          </w:p>
          <w:p w14:paraId="4F72286A" w14:textId="77777777" w:rsidR="000949BC" w:rsidRDefault="00801EC7">
            <w:pPr>
              <w:pStyle w:val="10"/>
            </w:pPr>
            <w:r>
              <w:tab/>
            </w:r>
            <w:r>
              <w:tab/>
            </w:r>
            <w:r w:rsidR="00B05DD6">
              <w:t>return $x+$y;</w:t>
            </w:r>
          </w:p>
          <w:p w14:paraId="698547A4" w14:textId="77777777" w:rsidR="000949BC" w:rsidRDefault="00801EC7">
            <w:pPr>
              <w:pStyle w:val="10"/>
            </w:pPr>
            <w:r>
              <w:tab/>
            </w:r>
            <w:r w:rsidR="00B05DD6">
              <w:t>}</w:t>
            </w:r>
          </w:p>
          <w:p w14:paraId="391A5650" w14:textId="77777777" w:rsidR="000949BC" w:rsidRDefault="00B05DD6">
            <w:pPr>
              <w:pStyle w:val="10"/>
            </w:pPr>
            <w:r>
              <w:t>?&gt;</w:t>
            </w:r>
          </w:p>
        </w:tc>
      </w:tr>
    </w:tbl>
    <w:p w14:paraId="15A5E243" w14:textId="77777777" w:rsidR="000949BC" w:rsidRDefault="000949BC">
      <w:pPr>
        <w:pStyle w:val="10"/>
      </w:pPr>
    </w:p>
    <w:p w14:paraId="17E5EE99" w14:textId="77777777" w:rsidR="000949BC" w:rsidRDefault="000949BC">
      <w:pPr>
        <w:pStyle w:val="10"/>
        <w:rPr>
          <w:b/>
        </w:rPr>
      </w:pPr>
    </w:p>
    <w:p w14:paraId="6AFF1748" w14:textId="77777777" w:rsidR="000949BC" w:rsidRPr="00CE29C3" w:rsidRDefault="00B05DD6">
      <w:pPr>
        <w:pStyle w:val="10"/>
      </w:pPr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="004968E7" w:rsidRPr="00CE29C3">
        <w:rPr>
          <w:rFonts w:ascii="Arial Unicode MS" w:eastAsia="Arial Unicode MS" w:hAnsi="Arial Unicode MS" w:cs="Arial Unicode MS"/>
        </w:rPr>
        <w:t>require-01.php</w:t>
      </w:r>
    </w:p>
    <w:tbl>
      <w:tblPr>
        <w:tblStyle w:val="af3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7EE2187F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0BBB" w14:textId="77777777" w:rsidR="000949BC" w:rsidRDefault="00B05DD6">
            <w:pPr>
              <w:pStyle w:val="10"/>
            </w:pPr>
            <w:r>
              <w:t>&lt;?php</w:t>
            </w:r>
          </w:p>
          <w:p w14:paraId="7627F865" w14:textId="77777777" w:rsidR="000949BC" w:rsidRDefault="00B05DD6">
            <w:pPr>
              <w:pStyle w:val="10"/>
            </w:pPr>
            <w:r>
              <w:tab/>
              <w:t>require "include_lib.php";</w:t>
            </w:r>
          </w:p>
          <w:p w14:paraId="7671375E" w14:textId="77777777" w:rsidR="000949BC" w:rsidRDefault="00B05DD6">
            <w:pPr>
              <w:pStyle w:val="10"/>
            </w:pPr>
            <w:r>
              <w:tab/>
              <w:t>$x = 10;</w:t>
            </w:r>
          </w:p>
          <w:p w14:paraId="70661AF0" w14:textId="77777777" w:rsidR="000949BC" w:rsidRDefault="00B05DD6">
            <w:pPr>
              <w:pStyle w:val="10"/>
            </w:pPr>
            <w:r>
              <w:lastRenderedPageBreak/>
              <w:tab/>
              <w:t>$y = 5;</w:t>
            </w:r>
          </w:p>
          <w:p w14:paraId="18246AE4" w14:textId="77777777" w:rsidR="000949BC" w:rsidRDefault="00B05DD6">
            <w:pPr>
              <w:pStyle w:val="10"/>
            </w:pPr>
            <w:r>
              <w:tab/>
            </w:r>
          </w:p>
          <w:p w14:paraId="4825707D" w14:textId="77777777" w:rsidR="000949BC" w:rsidRDefault="00B05DD6">
            <w:pPr>
              <w:pStyle w:val="10"/>
            </w:pPr>
            <w:r>
              <w:tab/>
              <w:t>echo addPlus($x,$y);</w:t>
            </w:r>
          </w:p>
          <w:p w14:paraId="5F594612" w14:textId="77777777" w:rsidR="000949BC" w:rsidRDefault="00B05DD6">
            <w:pPr>
              <w:pStyle w:val="10"/>
            </w:pPr>
            <w:r>
              <w:t>?&gt;</w:t>
            </w:r>
          </w:p>
        </w:tc>
      </w:tr>
    </w:tbl>
    <w:p w14:paraId="42D2B8EC" w14:textId="77777777" w:rsidR="000949BC" w:rsidRDefault="000949BC">
      <w:pPr>
        <w:pStyle w:val="10"/>
      </w:pPr>
    </w:p>
    <w:p w14:paraId="290D0815" w14:textId="77777777" w:rsidR="000949BC" w:rsidRPr="00CE29C3" w:rsidRDefault="004968E7">
      <w:pPr>
        <w:pStyle w:val="10"/>
        <w:rPr>
          <w:b/>
        </w:rPr>
      </w:pPr>
      <w:r w:rsidRPr="00CE29C3">
        <w:rPr>
          <w:rFonts w:ascii="Arial Unicode MS" w:eastAsia="Arial Unicode MS" w:hAnsi="Arial Unicode MS" w:cs="Arial Unicode MS"/>
          <w:b/>
        </w:rPr>
        <w:t>결과</w:t>
      </w:r>
    </w:p>
    <w:p w14:paraId="73FBD901" w14:textId="77777777" w:rsidR="000949BC" w:rsidRDefault="00B05DD6">
      <w:pPr>
        <w:pStyle w:val="10"/>
      </w:pPr>
      <w:r>
        <w:t>15</w:t>
      </w:r>
    </w:p>
    <w:p w14:paraId="1FC0F13A" w14:textId="77777777" w:rsidR="000949BC" w:rsidRDefault="000949BC">
      <w:pPr>
        <w:pStyle w:val="10"/>
      </w:pPr>
    </w:p>
    <w:p w14:paraId="47F30D45" w14:textId="77777777" w:rsidR="00801EC7" w:rsidRDefault="00801EC7">
      <w:pPr>
        <w:pStyle w:val="1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분리된</w:t>
      </w:r>
      <w:r>
        <w:rPr>
          <w:rFonts w:hint="eastAsia"/>
        </w:rPr>
        <w:t xml:space="preserve"> </w:t>
      </w:r>
      <w:r w:rsidR="001967E3">
        <w:rPr>
          <w:rFonts w:hint="eastAsia"/>
        </w:rP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소스를</w:t>
      </w:r>
      <w:r>
        <w:rPr>
          <w:rFonts w:hint="eastAsia"/>
        </w:rPr>
        <w:t xml:space="preserve"> </w:t>
      </w:r>
      <w:r>
        <w:t xml:space="preserve">require </w:t>
      </w:r>
      <w:r>
        <w:rPr>
          <w:rFonts w:hint="eastAsia"/>
        </w:rPr>
        <w:t>명령</w:t>
      </w:r>
      <w:r w:rsidR="001967E3"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결합하는</w:t>
      </w:r>
      <w:r>
        <w:rPr>
          <w:rFonts w:hint="eastAsia"/>
        </w:rPr>
        <w:t xml:space="preserve"> </w:t>
      </w:r>
      <w:r w:rsidR="001967E3">
        <w:rPr>
          <w:rFonts w:hint="eastAsia"/>
        </w:rPr>
        <w:t>예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결합하고자</w:t>
      </w:r>
      <w:r w:rsidR="001967E3">
        <w:rPr>
          <w:rFonts w:hint="eastAsia"/>
        </w:rPr>
        <w:t xml:space="preserve"> </w:t>
      </w:r>
      <w:r>
        <w:rPr>
          <w:rFonts w:hint="eastAsia"/>
        </w:rPr>
        <w:t>하는</w:t>
      </w:r>
      <w:ins w:id="42" w:author="이호진" w:date="2017-09-19T18:01:00Z">
        <w:r w:rsidR="00CE29C3">
          <w:rPr>
            <w:rFonts w:hint="eastAsia"/>
          </w:rPr>
          <w:t xml:space="preserve"> </w:t>
        </w:r>
      </w:ins>
      <w:r>
        <w:t>re</w:t>
      </w:r>
      <w:ins w:id="43" w:author="이호진" w:date="2017-09-19T18:01:00Z">
        <w:r w:rsidR="00CE29C3">
          <w:rPr>
            <w:rFonts w:hint="eastAsia"/>
          </w:rPr>
          <w:t>q</w:t>
        </w:r>
      </w:ins>
      <w:r>
        <w:t xml:space="preserve">uire </w:t>
      </w:r>
      <w:r>
        <w:rPr>
          <w:rFonts w:hint="eastAsia"/>
        </w:rPr>
        <w:t>소스</w:t>
      </w:r>
      <w:r w:rsidR="001967E3"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 w:rsidR="001967E3">
        <w:rPr>
          <w:rFonts w:hint="eastAsia"/>
        </w:rPr>
        <w:t>단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14:paraId="5250E9AE" w14:textId="77777777" w:rsidR="00801EC7" w:rsidRDefault="00801EC7">
      <w:pPr>
        <w:pStyle w:val="10"/>
      </w:pPr>
    </w:p>
    <w:p w14:paraId="05219B58" w14:textId="77777777" w:rsidR="000949BC" w:rsidRDefault="00AC61DF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>11.</w:t>
      </w:r>
      <w:r w:rsidR="00B05DD6">
        <w:rPr>
          <w:b/>
          <w:sz w:val="28"/>
          <w:szCs w:val="28"/>
        </w:rPr>
        <w:t>5.2 require_once</w:t>
      </w:r>
    </w:p>
    <w:p w14:paraId="75513E5B" w14:textId="77777777" w:rsidR="000949BC" w:rsidRDefault="000949BC">
      <w:pPr>
        <w:pStyle w:val="10"/>
      </w:pPr>
    </w:p>
    <w:p w14:paraId="48D21C86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require도 중복으로 동일한 파일을 선언</w:t>
      </w:r>
      <w:r w:rsidR="004D651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시 </w:t>
      </w:r>
      <w:r w:rsidR="004D651C">
        <w:rPr>
          <w:rFonts w:ascii="Arial Unicode MS" w:eastAsia="Arial Unicode MS" w:hAnsi="Arial Unicode MS" w:cs="Arial Unicode MS" w:hint="eastAsia"/>
        </w:rPr>
        <w:t xml:space="preserve">두 </w:t>
      </w:r>
      <w:r>
        <w:rPr>
          <w:rFonts w:ascii="Arial Unicode MS" w:eastAsia="Arial Unicode MS" w:hAnsi="Arial Unicode MS" w:cs="Arial Unicode MS"/>
        </w:rPr>
        <w:t xml:space="preserve">번 require하는 것을 방지 하기 위해서 </w:t>
      </w:r>
      <w:r w:rsidR="00801EC7">
        <w:rPr>
          <w:rFonts w:ascii="Arial Unicode MS" w:eastAsia="Arial Unicode MS" w:hAnsi="Arial Unicode MS" w:cs="Arial Unicode MS"/>
        </w:rPr>
        <w:t>include_once</w:t>
      </w:r>
      <w:r w:rsidR="00801EC7">
        <w:rPr>
          <w:rFonts w:ascii="Arial Unicode MS" w:eastAsia="Arial Unicode MS" w:hAnsi="Arial Unicode MS" w:cs="Arial Unicode MS" w:hint="eastAsia"/>
        </w:rPr>
        <w:t xml:space="preserve">와 유사한 </w:t>
      </w:r>
      <w:r>
        <w:rPr>
          <w:rFonts w:ascii="Arial Unicode MS" w:eastAsia="Arial Unicode MS" w:hAnsi="Arial Unicode MS" w:cs="Arial Unicode MS"/>
        </w:rPr>
        <w:t>require_once라는 명령도 같이 제공합니다.</w:t>
      </w:r>
    </w:p>
    <w:p w14:paraId="3F9D1713" w14:textId="77777777" w:rsidR="000949BC" w:rsidRDefault="000949BC">
      <w:pPr>
        <w:pStyle w:val="10"/>
        <w:rPr>
          <w:ins w:id="44" w:author="이호진" w:date="2017-09-19T18:01:00Z"/>
        </w:rPr>
      </w:pPr>
    </w:p>
    <w:p w14:paraId="088AF7F1" w14:textId="77777777" w:rsidR="00CE29C3" w:rsidRDefault="00CE29C3">
      <w:pPr>
        <w:pStyle w:val="10"/>
        <w:rPr>
          <w:rFonts w:hint="eastAsia"/>
        </w:rPr>
      </w:pPr>
      <w:ins w:id="45" w:author="이호진" w:date="2017-09-19T18:01:00Z">
        <w:r>
          <w:rPr>
            <w:rFonts w:hint="eastAsia"/>
          </w:rPr>
          <w:t>|</w:t>
        </w:r>
        <w:r>
          <w:rPr>
            <w:rFonts w:hint="eastAsia"/>
          </w:rPr>
          <w:t>문법</w:t>
        </w:r>
        <w:r>
          <w:rPr>
            <w:rFonts w:hint="eastAsia"/>
          </w:rPr>
          <w:t>|</w:t>
        </w:r>
      </w:ins>
      <w:bookmarkStart w:id="46" w:name="_GoBack"/>
      <w:bookmarkEnd w:id="46"/>
    </w:p>
    <w:tbl>
      <w:tblPr>
        <w:tblStyle w:val="af4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50DF3EDF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8954" w14:textId="77777777" w:rsidR="000949BC" w:rsidRDefault="00B05DD6">
            <w:pPr>
              <w:pStyle w:val="10"/>
            </w:pPr>
            <w:r>
              <w:t>require_once  'filename';</w:t>
            </w:r>
          </w:p>
        </w:tc>
      </w:tr>
    </w:tbl>
    <w:p w14:paraId="1F7BC54F" w14:textId="77777777" w:rsidR="0020427B" w:rsidRDefault="0020427B">
      <w:pPr>
        <w:pStyle w:val="10"/>
      </w:pPr>
    </w:p>
    <w:p w14:paraId="6A4D286F" w14:textId="77777777" w:rsidR="000949BC" w:rsidRDefault="00B05DD6">
      <w:pPr>
        <w:pStyle w:val="10"/>
      </w:pPr>
      <w:r>
        <w:rPr>
          <w:rFonts w:ascii="Arial Unicode MS" w:eastAsia="Arial Unicode MS" w:hAnsi="Arial Unicode MS" w:cs="Arial Unicode MS"/>
        </w:rPr>
        <w:t>require-01.php 파일은 include_lib.php 파일을 삽입하여 실행</w:t>
      </w:r>
      <w:r w:rsidR="004D651C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함수를 호출합니다.</w:t>
      </w:r>
    </w:p>
    <w:p w14:paraId="2D152821" w14:textId="77777777" w:rsidR="000949BC" w:rsidRDefault="000949BC">
      <w:pPr>
        <w:pStyle w:val="10"/>
      </w:pPr>
    </w:p>
    <w:p w14:paraId="1FB152DB" w14:textId="77777777" w:rsidR="000949BC" w:rsidRDefault="00B05DD6">
      <w:pPr>
        <w:pStyle w:val="1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예제 파일 </w:t>
      </w:r>
      <w:r w:rsidR="004968E7" w:rsidRPr="00CE29C3">
        <w:rPr>
          <w:rFonts w:ascii="Arial Unicode MS" w:eastAsia="Arial Unicode MS" w:hAnsi="Arial Unicode MS" w:cs="Arial Unicode MS"/>
        </w:rPr>
        <w:t>require-02.php</w:t>
      </w:r>
    </w:p>
    <w:tbl>
      <w:tblPr>
        <w:tblStyle w:val="af5"/>
        <w:tblW w:w="9638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949BC" w14:paraId="323F0BDE" w14:textId="77777777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5F5E" w14:textId="77777777" w:rsidR="000949BC" w:rsidRDefault="00B05DD6">
            <w:pPr>
              <w:pStyle w:val="10"/>
            </w:pPr>
            <w:r>
              <w:t>&lt;?php</w:t>
            </w:r>
          </w:p>
          <w:p w14:paraId="388B81C0" w14:textId="77777777" w:rsidR="000949BC" w:rsidRDefault="00B05DD6">
            <w:pPr>
              <w:pStyle w:val="10"/>
            </w:pPr>
            <w:r>
              <w:tab/>
              <w:t>require_once "include_lib.php";</w:t>
            </w:r>
          </w:p>
          <w:p w14:paraId="5AFD6C1A" w14:textId="77777777" w:rsidR="000949BC" w:rsidRDefault="00B05DD6">
            <w:pPr>
              <w:pStyle w:val="10"/>
            </w:pPr>
            <w:r>
              <w:rPr>
                <w:rFonts w:ascii="Arial Unicode MS" w:eastAsia="Arial Unicode MS" w:hAnsi="Arial Unicode MS" w:cs="Arial Unicode MS"/>
              </w:rPr>
              <w:tab/>
              <w:t>// 두</w:t>
            </w:r>
            <w:r w:rsidR="004D651C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 삽입을 해도 오류가 나지 않습니다.</w:t>
            </w:r>
          </w:p>
          <w:p w14:paraId="47291AFB" w14:textId="77777777" w:rsidR="000949BC" w:rsidRDefault="00B05DD6">
            <w:pPr>
              <w:pStyle w:val="10"/>
            </w:pPr>
            <w:r>
              <w:tab/>
              <w:t>require_once "include_lib.php";</w:t>
            </w:r>
          </w:p>
          <w:p w14:paraId="0EFCDA7D" w14:textId="77777777" w:rsidR="000949BC" w:rsidRDefault="000949BC">
            <w:pPr>
              <w:pStyle w:val="10"/>
            </w:pPr>
          </w:p>
          <w:p w14:paraId="1556B5F2" w14:textId="77777777" w:rsidR="000949BC" w:rsidRDefault="00B05DD6">
            <w:pPr>
              <w:pStyle w:val="10"/>
            </w:pPr>
            <w:r>
              <w:tab/>
              <w:t>$x = 10;</w:t>
            </w:r>
          </w:p>
          <w:p w14:paraId="3A8EB1CC" w14:textId="77777777" w:rsidR="000949BC" w:rsidRDefault="00B05DD6">
            <w:pPr>
              <w:pStyle w:val="10"/>
            </w:pPr>
            <w:r>
              <w:tab/>
              <w:t>$y = 5;</w:t>
            </w:r>
          </w:p>
          <w:p w14:paraId="0F47B162" w14:textId="77777777" w:rsidR="000949BC" w:rsidRDefault="00B05DD6">
            <w:pPr>
              <w:pStyle w:val="10"/>
            </w:pPr>
            <w:r>
              <w:tab/>
            </w:r>
          </w:p>
          <w:p w14:paraId="4C6CC103" w14:textId="77777777" w:rsidR="000949BC" w:rsidRDefault="00B05DD6">
            <w:pPr>
              <w:pStyle w:val="10"/>
            </w:pPr>
            <w:r>
              <w:tab/>
              <w:t>echo addPlus($x,$y);</w:t>
            </w:r>
          </w:p>
          <w:p w14:paraId="033563B7" w14:textId="77777777" w:rsidR="000949BC" w:rsidRDefault="00B05DD6">
            <w:pPr>
              <w:pStyle w:val="10"/>
            </w:pPr>
            <w:r>
              <w:t>?&gt;</w:t>
            </w:r>
          </w:p>
        </w:tc>
      </w:tr>
    </w:tbl>
    <w:p w14:paraId="37B719D2" w14:textId="77777777" w:rsidR="000949BC" w:rsidRDefault="000949BC">
      <w:pPr>
        <w:pStyle w:val="10"/>
      </w:pPr>
    </w:p>
    <w:p w14:paraId="0666536D" w14:textId="77777777" w:rsidR="000949BC" w:rsidRPr="00CE29C3" w:rsidRDefault="004968E7">
      <w:pPr>
        <w:pStyle w:val="10"/>
        <w:rPr>
          <w:b/>
        </w:rPr>
      </w:pPr>
      <w:r w:rsidRPr="00CE29C3">
        <w:rPr>
          <w:rFonts w:ascii="Arial Unicode MS" w:eastAsia="Arial Unicode MS" w:hAnsi="Arial Unicode MS" w:cs="Arial Unicode MS"/>
          <w:b/>
        </w:rPr>
        <w:t>결과</w:t>
      </w:r>
    </w:p>
    <w:p w14:paraId="1E9B30AD" w14:textId="77777777" w:rsidR="000949BC" w:rsidRDefault="00B05DD6">
      <w:pPr>
        <w:pStyle w:val="10"/>
      </w:pPr>
      <w:r>
        <w:t>15</w:t>
      </w:r>
    </w:p>
    <w:p w14:paraId="42A7198A" w14:textId="77777777" w:rsidR="006D48BD" w:rsidRDefault="006D48BD">
      <w:pPr>
        <w:pStyle w:val="10"/>
      </w:pPr>
    </w:p>
    <w:p w14:paraId="1F8BA1EB" w14:textId="77777777" w:rsidR="00801EC7" w:rsidRDefault="00801EC7" w:rsidP="00801EC7">
      <w:pPr>
        <w:pStyle w:val="10"/>
      </w:pPr>
      <w:r>
        <w:rPr>
          <w:rFonts w:ascii="Arial Unicode MS" w:eastAsia="Arial Unicode MS" w:hAnsi="Arial Unicode MS" w:cs="Arial Unicode MS" w:hint="eastAsia"/>
        </w:rPr>
        <w:t xml:space="preserve">위의 예는 </w:t>
      </w:r>
      <w:r>
        <w:rPr>
          <w:rFonts w:ascii="Arial Unicode MS" w:eastAsia="Arial Unicode MS" w:hAnsi="Arial Unicode MS" w:cs="Arial Unicode MS"/>
        </w:rPr>
        <w:t>require_one</w:t>
      </w:r>
      <w:r>
        <w:rPr>
          <w:rFonts w:ascii="Arial Unicode MS" w:eastAsia="Arial Unicode MS" w:hAnsi="Arial Unicode MS" w:cs="Arial Unicode MS" w:hint="eastAsia"/>
        </w:rPr>
        <w:t xml:space="preserve">를 이용한 </w:t>
      </w:r>
      <w:r w:rsidR="0020427B">
        <w:rPr>
          <w:rFonts w:ascii="Arial Unicode MS" w:eastAsia="Arial Unicode MS" w:hAnsi="Arial Unicode MS" w:cs="Arial Unicode MS" w:hint="eastAsia"/>
        </w:rPr>
        <w:t>예</w:t>
      </w:r>
      <w:r>
        <w:rPr>
          <w:rFonts w:ascii="Arial Unicode MS" w:eastAsia="Arial Unicode MS" w:hAnsi="Arial Unicode MS" w:cs="Arial Unicode MS" w:hint="eastAsia"/>
        </w:rPr>
        <w:t xml:space="preserve">입니다. </w:t>
      </w:r>
      <w:r>
        <w:rPr>
          <w:rFonts w:ascii="Arial Unicode MS" w:eastAsia="Arial Unicode MS" w:hAnsi="Arial Unicode MS" w:cs="Arial Unicode MS"/>
        </w:rPr>
        <w:t>require_once</w:t>
      </w:r>
      <w:r>
        <w:rPr>
          <w:rFonts w:ascii="Arial Unicode MS" w:eastAsia="Arial Unicode MS" w:hAnsi="Arial Unicode MS" w:cs="Arial Unicode MS" w:hint="eastAsia"/>
        </w:rPr>
        <w:t>명령어</w:t>
      </w:r>
      <w:r>
        <w:rPr>
          <w:rFonts w:ascii="Arial Unicode MS" w:eastAsia="Arial Unicode MS" w:hAnsi="Arial Unicode MS" w:cs="Arial Unicode MS"/>
        </w:rPr>
        <w:t>는 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번 삽입하는 실수를 방지</w:t>
      </w:r>
      <w:r>
        <w:rPr>
          <w:rFonts w:ascii="Arial Unicode MS" w:eastAsia="Arial Unicode MS" w:hAnsi="Arial Unicode MS" w:cs="Arial Unicode MS" w:hint="eastAsia"/>
        </w:rPr>
        <w:t>할</w:t>
      </w:r>
      <w:r>
        <w:rPr>
          <w:rFonts w:ascii="Arial Unicode MS" w:eastAsia="Arial Unicode MS" w:hAnsi="Arial Unicode MS" w:cs="Arial Unicode MS"/>
        </w:rPr>
        <w:t xml:space="preserve"> 수 있습니다. </w:t>
      </w:r>
      <w:r>
        <w:rPr>
          <w:rFonts w:ascii="Arial Unicode MS" w:eastAsia="Arial Unicode MS" w:hAnsi="Arial Unicode MS" w:cs="Arial Unicode MS" w:hint="eastAsia"/>
        </w:rPr>
        <w:t>중복하여 사용하는 경우 두</w:t>
      </w:r>
      <w:r w:rsidR="0020427B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</w:rPr>
        <w:t xml:space="preserve">번째 </w:t>
      </w:r>
      <w:r>
        <w:rPr>
          <w:rFonts w:ascii="Arial Unicode MS" w:eastAsia="Arial Unicode MS" w:hAnsi="Arial Unicode MS" w:cs="Arial Unicode MS"/>
        </w:rPr>
        <w:t>require_once</w:t>
      </w:r>
      <w:r>
        <w:rPr>
          <w:rFonts w:ascii="Arial Unicode MS" w:eastAsia="Arial Unicode MS" w:hAnsi="Arial Unicode MS" w:cs="Arial Unicode MS" w:hint="eastAsia"/>
        </w:rPr>
        <w:t>는 무시하게 됩니다.</w:t>
      </w:r>
    </w:p>
    <w:p w14:paraId="4ACF8598" w14:textId="77777777" w:rsidR="006D48BD" w:rsidRPr="00801EC7" w:rsidRDefault="006D48BD">
      <w:pPr>
        <w:pStyle w:val="10"/>
      </w:pPr>
    </w:p>
    <w:sectPr w:rsidR="006D48BD" w:rsidRPr="00801EC7" w:rsidSect="000949BC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joon's note" w:date="2017-06-13T14:46:00Z" w:initials="jn">
    <w:p w14:paraId="247D282F" w14:textId="77777777" w:rsidR="00E750DC" w:rsidRDefault="00E750DC" w:rsidP="00B05DD6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저자</w:t>
      </w:r>
      <w:r>
        <w:rPr>
          <w:rFonts w:hint="eastAsia"/>
        </w:rPr>
        <w:t>!</w:t>
      </w:r>
    </w:p>
    <w:p w14:paraId="707B4F8A" w14:textId="77777777" w:rsidR="00E750DC" w:rsidRDefault="00E750DC">
      <w:pPr>
        <w:pStyle w:val="af9"/>
      </w:pPr>
      <w:r>
        <w:rPr>
          <w:rFonts w:hint="eastAsia"/>
        </w:rPr>
        <w:t>오자가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듯합니다</w:t>
      </w:r>
      <w:r>
        <w:rPr>
          <w:rFonts w:hint="eastAsia"/>
        </w:rPr>
        <w:t xml:space="preserve">. </w:t>
      </w:r>
      <w:r>
        <w:rPr>
          <w:rFonts w:hint="eastAsia"/>
        </w:rPr>
        <w:t>확인해주세요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B4F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B4F8A" w16cid:durableId="1D6BD8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A793D" w14:textId="77777777" w:rsidR="009049FD" w:rsidRDefault="009049FD" w:rsidP="00AC61DF">
      <w:pPr>
        <w:spacing w:line="240" w:lineRule="auto"/>
      </w:pPr>
      <w:r>
        <w:separator/>
      </w:r>
    </w:p>
  </w:endnote>
  <w:endnote w:type="continuationSeparator" w:id="0">
    <w:p w14:paraId="5F3AB857" w14:textId="77777777" w:rsidR="009049FD" w:rsidRDefault="009049FD" w:rsidP="00AC6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함초롬바탕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704F9" w14:textId="77777777" w:rsidR="009049FD" w:rsidRDefault="009049FD" w:rsidP="00AC61DF">
      <w:pPr>
        <w:spacing w:line="240" w:lineRule="auto"/>
      </w:pPr>
      <w:r>
        <w:separator/>
      </w:r>
    </w:p>
  </w:footnote>
  <w:footnote w:type="continuationSeparator" w:id="0">
    <w:p w14:paraId="0D734003" w14:textId="77777777" w:rsidR="009049FD" w:rsidRDefault="009049FD" w:rsidP="00AC61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66336"/>
    <w:multiLevelType w:val="multilevel"/>
    <w:tmpl w:val="A7BA0A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호진">
    <w15:presenceInfo w15:providerId="Windows Live" w15:userId="e7b51f9e24c37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49BC"/>
    <w:rsid w:val="00000F70"/>
    <w:rsid w:val="000949BC"/>
    <w:rsid w:val="000F032C"/>
    <w:rsid w:val="0010173F"/>
    <w:rsid w:val="001051AA"/>
    <w:rsid w:val="001967E3"/>
    <w:rsid w:val="0020427B"/>
    <w:rsid w:val="0032581C"/>
    <w:rsid w:val="003357CE"/>
    <w:rsid w:val="00417D49"/>
    <w:rsid w:val="00467A48"/>
    <w:rsid w:val="004968E7"/>
    <w:rsid w:val="004D651C"/>
    <w:rsid w:val="0060483D"/>
    <w:rsid w:val="006D48BD"/>
    <w:rsid w:val="006E0575"/>
    <w:rsid w:val="007174FA"/>
    <w:rsid w:val="007C0D55"/>
    <w:rsid w:val="00801EC7"/>
    <w:rsid w:val="008D5EDF"/>
    <w:rsid w:val="009049FD"/>
    <w:rsid w:val="009C7F42"/>
    <w:rsid w:val="00AC61DF"/>
    <w:rsid w:val="00B05DD6"/>
    <w:rsid w:val="00B47542"/>
    <w:rsid w:val="00C15D86"/>
    <w:rsid w:val="00C60D3D"/>
    <w:rsid w:val="00CE29C3"/>
    <w:rsid w:val="00D31552"/>
    <w:rsid w:val="00E41CB6"/>
    <w:rsid w:val="00E750DC"/>
    <w:rsid w:val="00E83CF7"/>
    <w:rsid w:val="00F13823"/>
    <w:rsid w:val="00FB1BF3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8831D"/>
  <w15:docId w15:val="{096AA92B-EBCE-49E1-BA67-1112DF09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68E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0949B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49B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49B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49B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49B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0949B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0949BC"/>
  </w:style>
  <w:style w:type="table" w:customStyle="1" w:styleId="TableNormal">
    <w:name w:val="Table Normal"/>
    <w:rsid w:val="000949B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949BC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0949BC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0949BC"/>
    <w:tblPr>
      <w:tblStyleRowBandSize w:val="1"/>
      <w:tblStyleColBandSize w:val="1"/>
    </w:tblPr>
  </w:style>
  <w:style w:type="table" w:customStyle="1" w:styleId="a6">
    <w:basedOn w:val="TableNormal"/>
    <w:rsid w:val="000949BC"/>
    <w:tblPr>
      <w:tblStyleRowBandSize w:val="1"/>
      <w:tblStyleColBandSize w:val="1"/>
    </w:tblPr>
  </w:style>
  <w:style w:type="table" w:customStyle="1" w:styleId="a7">
    <w:basedOn w:val="TableNormal"/>
    <w:rsid w:val="000949BC"/>
    <w:tblPr>
      <w:tblStyleRowBandSize w:val="1"/>
      <w:tblStyleColBandSize w:val="1"/>
    </w:tblPr>
  </w:style>
  <w:style w:type="table" w:customStyle="1" w:styleId="a8">
    <w:basedOn w:val="TableNormal"/>
    <w:rsid w:val="000949BC"/>
    <w:tblPr>
      <w:tblStyleRowBandSize w:val="1"/>
      <w:tblStyleColBandSize w:val="1"/>
    </w:tblPr>
  </w:style>
  <w:style w:type="table" w:customStyle="1" w:styleId="a9">
    <w:basedOn w:val="TableNormal"/>
    <w:rsid w:val="000949BC"/>
    <w:tblPr>
      <w:tblStyleRowBandSize w:val="1"/>
      <w:tblStyleColBandSize w:val="1"/>
    </w:tblPr>
  </w:style>
  <w:style w:type="table" w:customStyle="1" w:styleId="aa">
    <w:basedOn w:val="TableNormal"/>
    <w:rsid w:val="000949BC"/>
    <w:tblPr>
      <w:tblStyleRowBandSize w:val="1"/>
      <w:tblStyleColBandSize w:val="1"/>
    </w:tblPr>
  </w:style>
  <w:style w:type="table" w:customStyle="1" w:styleId="ab">
    <w:basedOn w:val="TableNormal"/>
    <w:rsid w:val="000949BC"/>
    <w:tblPr>
      <w:tblStyleRowBandSize w:val="1"/>
      <w:tblStyleColBandSize w:val="1"/>
    </w:tblPr>
  </w:style>
  <w:style w:type="table" w:customStyle="1" w:styleId="ac">
    <w:basedOn w:val="TableNormal"/>
    <w:rsid w:val="000949BC"/>
    <w:tblPr>
      <w:tblStyleRowBandSize w:val="1"/>
      <w:tblStyleColBandSize w:val="1"/>
    </w:tblPr>
  </w:style>
  <w:style w:type="table" w:customStyle="1" w:styleId="ad">
    <w:basedOn w:val="TableNormal"/>
    <w:rsid w:val="000949BC"/>
    <w:tblPr>
      <w:tblStyleRowBandSize w:val="1"/>
      <w:tblStyleColBandSize w:val="1"/>
    </w:tblPr>
  </w:style>
  <w:style w:type="table" w:customStyle="1" w:styleId="ae">
    <w:basedOn w:val="TableNormal"/>
    <w:rsid w:val="000949BC"/>
    <w:tblPr>
      <w:tblStyleRowBandSize w:val="1"/>
      <w:tblStyleColBandSize w:val="1"/>
    </w:tblPr>
  </w:style>
  <w:style w:type="table" w:customStyle="1" w:styleId="af">
    <w:basedOn w:val="TableNormal"/>
    <w:rsid w:val="000949BC"/>
    <w:tblPr>
      <w:tblStyleRowBandSize w:val="1"/>
      <w:tblStyleColBandSize w:val="1"/>
    </w:tblPr>
  </w:style>
  <w:style w:type="table" w:customStyle="1" w:styleId="af0">
    <w:basedOn w:val="TableNormal"/>
    <w:rsid w:val="000949BC"/>
    <w:tblPr>
      <w:tblStyleRowBandSize w:val="1"/>
      <w:tblStyleColBandSize w:val="1"/>
    </w:tblPr>
  </w:style>
  <w:style w:type="table" w:customStyle="1" w:styleId="af1">
    <w:basedOn w:val="TableNormal"/>
    <w:rsid w:val="000949BC"/>
    <w:tblPr>
      <w:tblStyleRowBandSize w:val="1"/>
      <w:tblStyleColBandSize w:val="1"/>
    </w:tblPr>
  </w:style>
  <w:style w:type="table" w:customStyle="1" w:styleId="af2">
    <w:basedOn w:val="TableNormal"/>
    <w:rsid w:val="000949BC"/>
    <w:tblPr>
      <w:tblStyleRowBandSize w:val="1"/>
      <w:tblStyleColBandSize w:val="1"/>
    </w:tblPr>
  </w:style>
  <w:style w:type="table" w:customStyle="1" w:styleId="af3">
    <w:basedOn w:val="TableNormal"/>
    <w:rsid w:val="000949BC"/>
    <w:tblPr>
      <w:tblStyleRowBandSize w:val="1"/>
      <w:tblStyleColBandSize w:val="1"/>
    </w:tblPr>
  </w:style>
  <w:style w:type="table" w:customStyle="1" w:styleId="af4">
    <w:basedOn w:val="TableNormal"/>
    <w:rsid w:val="000949BC"/>
    <w:tblPr>
      <w:tblStyleRowBandSize w:val="1"/>
      <w:tblStyleColBandSize w:val="1"/>
    </w:tblPr>
  </w:style>
  <w:style w:type="table" w:customStyle="1" w:styleId="af5">
    <w:basedOn w:val="TableNormal"/>
    <w:rsid w:val="000949BC"/>
    <w:tblPr>
      <w:tblStyleRowBandSize w:val="1"/>
      <w:tblStyleColBandSize w:val="1"/>
    </w:tblPr>
  </w:style>
  <w:style w:type="paragraph" w:styleId="af6">
    <w:name w:val="header"/>
    <w:basedOn w:val="a"/>
    <w:link w:val="Char"/>
    <w:uiPriority w:val="99"/>
    <w:unhideWhenUsed/>
    <w:rsid w:val="00AC61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6"/>
    <w:uiPriority w:val="99"/>
    <w:rsid w:val="00AC61DF"/>
  </w:style>
  <w:style w:type="paragraph" w:styleId="af7">
    <w:name w:val="footer"/>
    <w:basedOn w:val="a"/>
    <w:link w:val="Char0"/>
    <w:uiPriority w:val="99"/>
    <w:unhideWhenUsed/>
    <w:rsid w:val="00AC61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7"/>
    <w:uiPriority w:val="99"/>
    <w:rsid w:val="00AC61DF"/>
  </w:style>
  <w:style w:type="character" w:styleId="af8">
    <w:name w:val="annotation reference"/>
    <w:basedOn w:val="a0"/>
    <w:uiPriority w:val="99"/>
    <w:semiHidden/>
    <w:unhideWhenUsed/>
    <w:rsid w:val="00B05DD6"/>
    <w:rPr>
      <w:sz w:val="18"/>
      <w:szCs w:val="18"/>
    </w:rPr>
  </w:style>
  <w:style w:type="paragraph" w:styleId="af9">
    <w:name w:val="annotation text"/>
    <w:basedOn w:val="a"/>
    <w:link w:val="Char1"/>
    <w:uiPriority w:val="99"/>
    <w:semiHidden/>
    <w:unhideWhenUsed/>
    <w:rsid w:val="00B05DD6"/>
    <w:pPr>
      <w:jc w:val="left"/>
    </w:pPr>
  </w:style>
  <w:style w:type="character" w:customStyle="1" w:styleId="Char1">
    <w:name w:val="메모 텍스트 Char"/>
    <w:basedOn w:val="a0"/>
    <w:link w:val="af9"/>
    <w:uiPriority w:val="99"/>
    <w:semiHidden/>
    <w:rsid w:val="00B05DD6"/>
  </w:style>
  <w:style w:type="paragraph" w:styleId="afa">
    <w:name w:val="annotation subject"/>
    <w:basedOn w:val="af9"/>
    <w:next w:val="af9"/>
    <w:link w:val="Char2"/>
    <w:uiPriority w:val="99"/>
    <w:semiHidden/>
    <w:unhideWhenUsed/>
    <w:rsid w:val="00B05DD6"/>
    <w:rPr>
      <w:b/>
      <w:bCs/>
    </w:rPr>
  </w:style>
  <w:style w:type="character" w:customStyle="1" w:styleId="Char2">
    <w:name w:val="메모 주제 Char"/>
    <w:basedOn w:val="Char1"/>
    <w:link w:val="afa"/>
    <w:uiPriority w:val="99"/>
    <w:semiHidden/>
    <w:rsid w:val="00B05DD6"/>
    <w:rPr>
      <w:b/>
      <w:bCs/>
    </w:rPr>
  </w:style>
  <w:style w:type="paragraph" w:styleId="afb">
    <w:name w:val="Revision"/>
    <w:hidden/>
    <w:uiPriority w:val="99"/>
    <w:semiHidden/>
    <w:rsid w:val="00B05DD6"/>
    <w:pPr>
      <w:spacing w:line="240" w:lineRule="auto"/>
    </w:pPr>
  </w:style>
  <w:style w:type="paragraph" w:styleId="afc">
    <w:name w:val="Balloon Text"/>
    <w:basedOn w:val="a"/>
    <w:link w:val="Char3"/>
    <w:uiPriority w:val="99"/>
    <w:semiHidden/>
    <w:unhideWhenUsed/>
    <w:rsid w:val="00B05DD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c"/>
    <w:uiPriority w:val="99"/>
    <w:semiHidden/>
    <w:rsid w:val="00B05D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20</cp:revision>
  <dcterms:created xsi:type="dcterms:W3CDTF">2017-06-13T05:25:00Z</dcterms:created>
  <dcterms:modified xsi:type="dcterms:W3CDTF">2017-09-19T09:01:00Z</dcterms:modified>
</cp:coreProperties>
</file>