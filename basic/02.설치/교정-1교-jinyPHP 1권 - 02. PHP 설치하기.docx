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4745" w:rsidRDefault="00844745">
      <w:pPr>
        <w:pStyle w:val="10"/>
      </w:pPr>
    </w:p>
    <w:p w:rsidR="00844745" w:rsidRDefault="00FD37FF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2 PHP 설치하기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 xml:space="preserve">PHP는 다양한 OS를 지원합니다. </w:t>
      </w:r>
      <w:del w:id="0" w:author="이호진" w:date="2017-09-19T16:14:00Z">
        <w:r w:rsidDel="0014693E">
          <w:rPr>
            <w:rFonts w:ascii="Arial Unicode MS" w:eastAsia="Arial Unicode MS" w:hAnsi="Arial Unicode MS" w:cs="Arial Unicode MS"/>
          </w:rPr>
          <w:delText xml:space="preserve">개별적으로 </w:delText>
        </w:r>
      </w:del>
      <w:r>
        <w:rPr>
          <w:rFonts w:ascii="Arial Unicode MS" w:eastAsia="Arial Unicode MS" w:hAnsi="Arial Unicode MS" w:cs="Arial Unicode MS"/>
        </w:rPr>
        <w:t>www.php.net 사이트에</w:t>
      </w:r>
      <w:r w:rsidR="00006200"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 설치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파일을 다운로드하여 직접 설치도 가능하지만, 요즘</w:t>
      </w:r>
      <w:r w:rsidR="00006200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편리하게 APM(아파치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웹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서버 +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PHP + MYSQL)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설치 프로그램</w:t>
      </w:r>
      <w:r w:rsidR="00006200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많이 </w:t>
      </w:r>
      <w:r w:rsidR="00006200">
        <w:rPr>
          <w:rFonts w:ascii="Arial Unicode MS" w:eastAsia="Arial Unicode MS" w:hAnsi="Arial Unicode MS" w:cs="Arial Unicode MS" w:hint="eastAsia"/>
        </w:rPr>
        <w:t>사용합</w:t>
      </w:r>
      <w:r>
        <w:rPr>
          <w:rFonts w:ascii="Arial Unicode MS" w:eastAsia="Arial Unicode MS" w:hAnsi="Arial Unicode MS" w:cs="Arial Unicode MS"/>
        </w:rPr>
        <w:t>니다.</w:t>
      </w:r>
    </w:p>
    <w:p w:rsidR="00844745" w:rsidRDefault="00844745">
      <w:pPr>
        <w:pStyle w:val="10"/>
      </w:pPr>
    </w:p>
    <w:p w:rsidR="00844745" w:rsidRDefault="00FD37FF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2.1 다양한 플랫폼</w:t>
      </w:r>
    </w:p>
    <w:p w:rsidR="00844745" w:rsidRDefault="00844745">
      <w:pPr>
        <w:pStyle w:val="10"/>
      </w:pPr>
    </w:p>
    <w:p w:rsidR="00844745" w:rsidRDefault="0021518C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가 대부분 리눅스</w:t>
      </w:r>
      <w:r w:rsidR="00A34DE8">
        <w:rPr>
          <w:rFonts w:ascii="Arial Unicode MS" w:eastAsia="Arial Unicode MS" w:hAnsi="Arial Unicode MS" w:cs="Arial Unicode MS" w:hint="eastAsia"/>
        </w:rPr>
        <w:t xml:space="preserve"> 서버</w:t>
      </w:r>
      <w:r w:rsidR="000D50DB">
        <w:rPr>
          <w:rFonts w:ascii="Arial Unicode MS" w:eastAsia="Arial Unicode MS" w:hAnsi="Arial Unicode MS" w:cs="Arial Unicode MS" w:hint="eastAsia"/>
        </w:rPr>
        <w:t xml:space="preserve"> </w:t>
      </w:r>
      <w:r w:rsidR="00A34DE8">
        <w:rPr>
          <w:rFonts w:ascii="Arial Unicode MS" w:eastAsia="Arial Unicode MS" w:hAnsi="Arial Unicode MS" w:cs="Arial Unicode MS" w:hint="eastAsia"/>
        </w:rPr>
        <w:t>기반에서 서비스</w:t>
      </w:r>
      <w:ins w:id="1" w:author="이호진" w:date="2017-09-19T16:15:00Z">
        <w:r w:rsidR="0014693E">
          <w:rPr>
            <w:rFonts w:ascii="Arial Unicode MS" w:eastAsia="Arial Unicode MS" w:hAnsi="Arial Unicode MS" w:cs="Arial Unicode MS" w:hint="eastAsia"/>
          </w:rPr>
          <w:t xml:space="preserve"> 입니다.</w:t>
        </w:r>
      </w:ins>
      <w:del w:id="2" w:author="이호진" w:date="2017-09-19T16:15:00Z">
        <w:r w:rsidR="00A34DE8" w:rsidDel="0014693E">
          <w:rPr>
            <w:rFonts w:ascii="Arial Unicode MS" w:eastAsia="Arial Unicode MS" w:hAnsi="Arial Unicode MS" w:cs="Arial Unicode MS" w:hint="eastAsia"/>
          </w:rPr>
          <w:delText>하지만</w:delText>
        </w:r>
      </w:del>
      <w:r w:rsidR="00A34DE8">
        <w:rPr>
          <w:rFonts w:ascii="Arial Unicode MS" w:eastAsia="Arial Unicode MS" w:hAnsi="Arial Unicode MS" w:cs="Arial Unicode MS" w:hint="eastAsia"/>
        </w:rPr>
        <w:t xml:space="preserve"> 개발환경은 </w:t>
      </w:r>
      <w:r w:rsidR="000D50DB">
        <w:rPr>
          <w:rFonts w:ascii="Arial Unicode MS" w:eastAsia="Arial Unicode MS" w:hAnsi="Arial Unicode MS" w:cs="Arial Unicode MS" w:hint="eastAsia"/>
        </w:rPr>
        <w:t>윈도우</w:t>
      </w:r>
      <w:r w:rsidR="00A34DE8">
        <w:rPr>
          <w:rFonts w:ascii="Arial Unicode MS" w:eastAsia="Arial Unicode MS" w:hAnsi="Arial Unicode MS" w:cs="Arial Unicode MS" w:hint="eastAsia"/>
        </w:rPr>
        <w:t>와 더불어 맥</w:t>
      </w:r>
      <w:r w:rsidR="000D50DB">
        <w:rPr>
          <w:rFonts w:ascii="Arial Unicode MS" w:eastAsia="Arial Unicode MS" w:hAnsi="Arial Unicode MS" w:cs="Arial Unicode MS" w:hint="eastAsia"/>
        </w:rPr>
        <w:t xml:space="preserve"> </w:t>
      </w:r>
      <w:r w:rsidR="00A34DE8">
        <w:rPr>
          <w:rFonts w:ascii="Arial Unicode MS" w:eastAsia="Arial Unicode MS" w:hAnsi="Arial Unicode MS" w:cs="Arial Unicode MS" w:hint="eastAsia"/>
        </w:rPr>
        <w:t>등 인기로 다양</w:t>
      </w:r>
      <w:r w:rsidR="000D50DB">
        <w:rPr>
          <w:rFonts w:ascii="Arial Unicode MS" w:eastAsia="Arial Unicode MS" w:hAnsi="Arial Unicode MS" w:cs="Arial Unicode MS" w:hint="eastAsia"/>
        </w:rPr>
        <w:t>해졌</w:t>
      </w:r>
      <w:r w:rsidR="00A34DE8">
        <w:rPr>
          <w:rFonts w:ascii="Arial Unicode MS" w:eastAsia="Arial Unicode MS" w:hAnsi="Arial Unicode MS" w:cs="Arial Unicode MS" w:hint="eastAsia"/>
        </w:rPr>
        <w:t>습니다.</w:t>
      </w:r>
      <w:r w:rsidR="00A34DE8">
        <w:rPr>
          <w:rFonts w:ascii="Arial Unicode MS" w:eastAsia="Arial Unicode MS" w:hAnsi="Arial Unicode MS" w:cs="Arial Unicode MS"/>
        </w:rPr>
        <w:t xml:space="preserve"> </w:t>
      </w:r>
      <w:r w:rsidR="00A34DE8">
        <w:rPr>
          <w:rFonts w:ascii="Arial Unicode MS" w:eastAsia="Arial Unicode MS" w:hAnsi="Arial Unicode MS" w:cs="Arial Unicode MS" w:hint="eastAsia"/>
        </w:rPr>
        <w:t xml:space="preserve">따라서 </w:t>
      </w:r>
      <w:r w:rsidR="00FD37FF">
        <w:rPr>
          <w:rFonts w:ascii="Arial Unicode MS" w:eastAsia="Arial Unicode MS" w:hAnsi="Arial Unicode MS" w:cs="Arial Unicode MS"/>
        </w:rPr>
        <w:t>PHP는 그 인기와 더불어 다양한 플랫폼에서 사용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>가능합니다.</w:t>
      </w:r>
    </w:p>
    <w:p w:rsidR="00844745" w:rsidRDefault="00844745">
      <w:pPr>
        <w:pStyle w:val="10"/>
      </w:pPr>
    </w:p>
    <w:p w:rsidR="00844745" w:rsidRDefault="00FD37FF">
      <w:pPr>
        <w:pStyle w:val="10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리눅스</w:t>
      </w:r>
    </w:p>
    <w:p w:rsidR="00844745" w:rsidRDefault="00FD37FF">
      <w:pPr>
        <w:pStyle w:val="10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윈도우</w:t>
      </w:r>
    </w:p>
    <w:p w:rsidR="00844745" w:rsidRDefault="00FD37FF">
      <w:pPr>
        <w:pStyle w:val="10"/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맥</w:t>
      </w:r>
    </w:p>
    <w:p w:rsidR="00844745" w:rsidRDefault="00844745">
      <w:pPr>
        <w:pStyle w:val="10"/>
      </w:pPr>
    </w:p>
    <w:p w:rsidR="00004EAF" w:rsidRDefault="000510E1">
      <w:pPr>
        <w:pStyle w:val="10"/>
      </w:pPr>
      <w:r>
        <w:rPr>
          <w:noProof/>
        </w:rPr>
        <w:drawing>
          <wp:inline distT="0" distB="0" distL="0" distR="0">
            <wp:extent cx="1914525" cy="1660314"/>
            <wp:effectExtent l="0" t="0" r="0" b="0"/>
            <wp:docPr id="4" name="그림 4" descr="C:\Users\infoh\AppData\Local\Microsoft\Windows\INetCache\Content.Word\ma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mac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2" cy="16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1675" cy="1272048"/>
            <wp:effectExtent l="0" t="0" r="0" b="0"/>
            <wp:docPr id="3" name="그림 3" descr="C:\Users\infoh\AppData\Local\Microsoft\Windows\INetCache\Content.Word\150911-window1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150911-window10-thum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77" cy="12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4781" cy="1219200"/>
            <wp:effectExtent l="0" t="0" r="0" b="0"/>
            <wp:docPr id="5" name="그림 5" descr="C:\Users\infoh\AppData\Local\Microsoft\Windows\INetCache\Content.Word\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h\AppData\Local\Microsoft\Windows\INetCache\Content.Word\linu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32" cy="12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AF" w:rsidRDefault="00004EAF">
      <w:pPr>
        <w:pStyle w:val="10"/>
      </w:pPr>
    </w:p>
    <w:p w:rsidR="00004EAF" w:rsidRDefault="00004EAF" w:rsidP="00004EAF">
      <w:pPr>
        <w:pStyle w:val="1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[사진</w:t>
      </w:r>
      <w:r w:rsidR="000D50D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출처: 구글 이미지]</w:t>
      </w:r>
    </w:p>
    <w:p w:rsidR="00004EAF" w:rsidRDefault="00004EAF">
      <w:pPr>
        <w:pStyle w:val="10"/>
      </w:pPr>
    </w:p>
    <w:p w:rsidR="00004EAF" w:rsidRDefault="00004EAF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>또한 리눅스 기반의 임베디드 장비에서도 사용이 가능합니다.</w:t>
      </w:r>
    </w:p>
    <w:p w:rsidR="00844745" w:rsidRPr="0014693E" w:rsidRDefault="00FD37FF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라즈베리파이</w:t>
      </w:r>
    </w:p>
    <w:p w:rsidR="0021518C" w:rsidRDefault="0021518C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임베디드 리눅스 장비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2.2 PHP 버전 </w:t>
      </w:r>
      <w:r w:rsidR="00006200">
        <w:rPr>
          <w:rFonts w:ascii="Arial Unicode MS" w:eastAsia="Arial Unicode MS" w:hAnsi="Arial Unicode MS" w:cs="Arial Unicode MS" w:hint="eastAsia"/>
          <w:b/>
          <w:sz w:val="36"/>
          <w:szCs w:val="36"/>
        </w:rPr>
        <w:t>다운로드</w:t>
      </w:r>
    </w:p>
    <w:p w:rsidR="005865F8" w:rsidRPr="005865F8" w:rsidRDefault="005865F8">
      <w:pPr>
        <w:pStyle w:val="10"/>
      </w:pPr>
    </w:p>
    <w:p w:rsidR="00844745" w:rsidRDefault="00A2115C">
      <w:pPr>
        <w:pStyle w:val="10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123825</wp:posOffset>
            </wp:positionV>
            <wp:extent cx="948690" cy="1143000"/>
            <wp:effectExtent l="0" t="0" r="0" b="0"/>
            <wp:wrapSquare wrapText="bothSides"/>
            <wp:docPr id="11" name="그림 11" descr="C:\Users\infoh\AppData\Local\Microsoft\Windows\INetCache\Content.Word\그림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그림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18C">
        <w:rPr>
          <w:rFonts w:ascii="Arial Unicode MS" w:eastAsia="Arial Unicode MS" w:hAnsi="Arial Unicode MS" w:cs="Arial Unicode MS"/>
        </w:rPr>
        <w:t>PHP</w:t>
      </w:r>
      <w:r w:rsidR="0021518C">
        <w:rPr>
          <w:rFonts w:ascii="Arial Unicode MS" w:eastAsia="Arial Unicode MS" w:hAnsi="Arial Unicode MS" w:cs="Arial Unicode MS" w:hint="eastAsia"/>
        </w:rPr>
        <w:t>는 무료로 부담</w:t>
      </w:r>
      <w:r w:rsidR="000D50DB">
        <w:rPr>
          <w:rFonts w:ascii="Arial Unicode MS" w:eastAsia="Arial Unicode MS" w:hAnsi="Arial Unicode MS" w:cs="Arial Unicode MS" w:hint="eastAsia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>없이 사용할 수 있는 오픈소스입니다. 또한 수십</w:t>
      </w:r>
      <w:r w:rsidR="000D50DB">
        <w:rPr>
          <w:rFonts w:ascii="Arial Unicode MS" w:eastAsia="Arial Unicode MS" w:hAnsi="Arial Unicode MS" w:cs="Arial Unicode MS" w:hint="eastAsia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>년간 수많은 개발의 사랑과 공헌으로 지속적으로 발전</w:t>
      </w:r>
      <w:ins w:id="3" w:author="이호진" w:date="2017-09-19T16:16:00Z">
        <w:r w:rsidR="0014693E">
          <w:rPr>
            <w:rFonts w:ascii="Arial Unicode MS" w:eastAsia="Arial Unicode MS" w:hAnsi="Arial Unicode MS" w:cs="Arial Unicode MS" w:hint="eastAsia"/>
          </w:rPr>
          <w:t>되고</w:t>
        </w:r>
      </w:ins>
      <w:del w:id="4" w:author="이호진" w:date="2017-09-19T16:16:00Z">
        <w:r w:rsidR="001D20D2" w:rsidDel="0014693E">
          <w:rPr>
            <w:rFonts w:ascii="Arial Unicode MS" w:eastAsia="Arial Unicode MS" w:hAnsi="Arial Unicode MS" w:cs="Arial Unicode MS" w:hint="eastAsia"/>
          </w:rPr>
          <w:delText>하</w:delText>
        </w:r>
        <w:r w:rsidR="0021518C" w:rsidDel="0014693E">
          <w:rPr>
            <w:rFonts w:ascii="Arial Unicode MS" w:eastAsia="Arial Unicode MS" w:hAnsi="Arial Unicode MS" w:cs="Arial Unicode MS" w:hint="eastAsia"/>
          </w:rPr>
          <w:delText>고</w:delText>
        </w:r>
      </w:del>
      <w:r w:rsidR="0021518C">
        <w:rPr>
          <w:rFonts w:ascii="Arial Unicode MS" w:eastAsia="Arial Unicode MS" w:hAnsi="Arial Unicode MS" w:cs="Arial Unicode MS" w:hint="eastAsia"/>
        </w:rPr>
        <w:t xml:space="preserve"> 있는 웹</w:t>
      </w:r>
      <w:r w:rsidR="001D20D2">
        <w:rPr>
          <w:rFonts w:ascii="Arial Unicode MS" w:eastAsia="Arial Unicode MS" w:hAnsi="Arial Unicode MS" w:cs="Arial Unicode MS" w:hint="eastAsia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 xml:space="preserve">언어입니다. </w:t>
      </w:r>
      <w:r w:rsidR="0021518C">
        <w:rPr>
          <w:rFonts w:ascii="Arial Unicode MS" w:eastAsia="Arial Unicode MS" w:hAnsi="Arial Unicode MS" w:cs="Arial Unicode MS"/>
        </w:rPr>
        <w:t>PHP</w:t>
      </w:r>
      <w:r w:rsidR="0021518C">
        <w:rPr>
          <w:rFonts w:ascii="Arial Unicode MS" w:eastAsia="Arial Unicode MS" w:hAnsi="Arial Unicode MS" w:cs="Arial Unicode MS" w:hint="eastAsia"/>
        </w:rPr>
        <w:t xml:space="preserve">는 </w:t>
      </w:r>
      <w:r w:rsidR="0021518C">
        <w:rPr>
          <w:rFonts w:ascii="Arial Unicode MS" w:eastAsia="Arial Unicode MS" w:hAnsi="Arial Unicode MS" w:cs="Arial Unicode MS" w:hint="eastAsia"/>
        </w:rPr>
        <w:lastRenderedPageBreak/>
        <w:t>공식</w:t>
      </w:r>
      <w:r w:rsidR="005D6AC2">
        <w:rPr>
          <w:rFonts w:ascii="Arial Unicode MS" w:eastAsia="Arial Unicode MS" w:hAnsi="Arial Unicode MS" w:cs="Arial Unicode MS" w:hint="eastAsia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>사이트 다운로드 페이지(</w:t>
      </w:r>
      <w:r w:rsidR="00FD37FF">
        <w:rPr>
          <w:rFonts w:ascii="Arial Unicode MS" w:eastAsia="Arial Unicode MS" w:hAnsi="Arial Unicode MS" w:cs="Arial Unicode MS"/>
        </w:rPr>
        <w:t>http://php.net/downloads.php</w:t>
      </w:r>
      <w:r w:rsidR="0021518C">
        <w:rPr>
          <w:rFonts w:ascii="Arial Unicode MS" w:eastAsia="Arial Unicode MS" w:hAnsi="Arial Unicode MS" w:cs="Arial Unicode MS"/>
        </w:rPr>
        <w:t>)</w:t>
      </w:r>
      <w:r w:rsidR="00FD37FF">
        <w:rPr>
          <w:rFonts w:ascii="Arial Unicode MS" w:eastAsia="Arial Unicode MS" w:hAnsi="Arial Unicode MS" w:cs="Arial Unicode MS"/>
        </w:rPr>
        <w:t>에 방문하면 최신의 PHP 버전을 무료로 다운로드</w:t>
      </w:r>
      <w:r w:rsidR="00006200">
        <w:rPr>
          <w:rFonts w:ascii="Arial Unicode MS" w:eastAsia="Arial Unicode MS" w:hAnsi="Arial Unicode MS" w:cs="Arial Unicode MS" w:hint="eastAsia"/>
        </w:rPr>
        <w:t>할</w:t>
      </w:r>
      <w:r w:rsidR="00FD37FF">
        <w:rPr>
          <w:rFonts w:ascii="Arial Unicode MS" w:eastAsia="Arial Unicode MS" w:hAnsi="Arial Unicode MS" w:cs="Arial Unicode MS"/>
        </w:rPr>
        <w:t xml:space="preserve"> 수 있습니다.</w:t>
      </w: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여러 운영체제와 시스템 환경에 대해서 각 버전별로 제공하고 있습니다. 자신의 시스템 운영체제와 </w:t>
      </w:r>
      <w:r>
        <w:rPr>
          <w:rFonts w:ascii="Arial Unicode MS" w:eastAsia="Arial Unicode MS" w:hAnsi="Arial Unicode MS" w:cs="Arial Unicode MS"/>
        </w:rPr>
        <w:t xml:space="preserve">32bit, 64bit </w:t>
      </w:r>
      <w:r>
        <w:rPr>
          <w:rFonts w:ascii="Arial Unicode MS" w:eastAsia="Arial Unicode MS" w:hAnsi="Arial Unicode MS" w:cs="Arial Unicode MS" w:hint="eastAsia"/>
        </w:rPr>
        <w:t>등을 확인하여 다운로드</w:t>
      </w:r>
      <w:r w:rsidR="001D20D2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 w:hint="eastAsia"/>
        </w:rPr>
        <w:t>면 됩니다.</w:t>
      </w: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다음 화면은 </w:t>
      </w:r>
      <w:r w:rsidR="005D6AC2">
        <w:rPr>
          <w:rFonts w:ascii="Arial Unicode MS" w:eastAsia="Arial Unicode MS" w:hAnsi="Arial Unicode MS" w:cs="Arial Unicode MS" w:hint="eastAsia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공식 </w:t>
      </w:r>
      <w:r w:rsidR="005D6AC2">
        <w:rPr>
          <w:rFonts w:ascii="Arial Unicode MS" w:eastAsia="Arial Unicode MS" w:hAnsi="Arial Unicode MS" w:cs="Arial Unicode MS" w:hint="eastAsia"/>
        </w:rPr>
        <w:t xml:space="preserve">사이트 </w:t>
      </w:r>
      <w:r>
        <w:rPr>
          <w:rFonts w:ascii="Arial Unicode MS" w:eastAsia="Arial Unicode MS" w:hAnsi="Arial Unicode MS" w:cs="Arial Unicode MS" w:hint="eastAsia"/>
        </w:rPr>
        <w:t>다운로드</w:t>
      </w:r>
      <w:r w:rsidR="001D20D2">
        <w:rPr>
          <w:rFonts w:ascii="Arial Unicode MS" w:eastAsia="Arial Unicode MS" w:hAnsi="Arial Unicode MS" w:cs="Arial Unicode MS" w:hint="eastAsia"/>
        </w:rPr>
        <w:t xml:space="preserve"> </w:t>
      </w:r>
      <w:r w:rsidR="005D6AC2">
        <w:rPr>
          <w:rFonts w:ascii="Arial Unicode MS" w:eastAsia="Arial Unicode MS" w:hAnsi="Arial Unicode MS" w:cs="Arial Unicode MS" w:hint="eastAsia"/>
        </w:rPr>
        <w:t>페이지</w:t>
      </w:r>
      <w:r>
        <w:rPr>
          <w:rFonts w:ascii="Arial Unicode MS" w:eastAsia="Arial Unicode MS" w:hAnsi="Arial Unicode MS" w:cs="Arial Unicode MS" w:hint="eastAsia"/>
        </w:rPr>
        <w:t xml:space="preserve"> 접속</w:t>
      </w:r>
      <w:r w:rsidR="001D20D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시 나타나는 화면을 캡</w:t>
      </w:r>
      <w:r w:rsidR="001D20D2">
        <w:rPr>
          <w:rFonts w:ascii="Arial Unicode MS" w:eastAsia="Arial Unicode MS" w:hAnsi="Arial Unicode MS" w:cs="Arial Unicode MS" w:hint="eastAsia"/>
        </w:rPr>
        <w:t>처</w:t>
      </w:r>
      <w:r>
        <w:rPr>
          <w:rFonts w:ascii="Arial Unicode MS" w:eastAsia="Arial Unicode MS" w:hAnsi="Arial Unicode MS" w:cs="Arial Unicode MS" w:hint="eastAsia"/>
        </w:rPr>
        <w:t>한 것입니다.</w:t>
      </w:r>
    </w:p>
    <w:p w:rsidR="00844745" w:rsidRDefault="00FD37FF">
      <w:pPr>
        <w:pStyle w:val="10"/>
      </w:pPr>
      <w:r>
        <w:rPr>
          <w:noProof/>
        </w:rPr>
        <w:drawing>
          <wp:inline distT="114300" distB="114300" distL="114300" distR="114300">
            <wp:extent cx="6120000" cy="2641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1540" w:rsidRDefault="00F81540">
      <w:pPr>
        <w:pStyle w:val="10"/>
        <w:rPr>
          <w:rFonts w:ascii="Arial Unicode MS" w:eastAsia="Arial Unicode MS" w:hAnsi="Arial Unicode MS" w:cs="Arial Unicode MS"/>
        </w:rPr>
      </w:pPr>
    </w:p>
    <w:p w:rsidR="00844745" w:rsidRDefault="0021518C">
      <w:pPr>
        <w:pStyle w:val="10"/>
      </w:pPr>
      <w:r>
        <w:rPr>
          <w:rFonts w:ascii="Arial Unicode MS" w:eastAsia="Arial Unicode MS" w:hAnsi="Arial Unicode MS" w:cs="Arial Unicode MS"/>
        </w:rPr>
        <w:t xml:space="preserve">PHP </w:t>
      </w:r>
      <w:r w:rsidR="00FD37FF">
        <w:rPr>
          <w:rFonts w:ascii="Arial Unicode MS" w:eastAsia="Arial Unicode MS" w:hAnsi="Arial Unicode MS" w:cs="Arial Unicode MS"/>
        </w:rPr>
        <w:t xml:space="preserve">설치에 대한 자세한 부분은 지면 한계상 설명을 생략합니다. </w:t>
      </w:r>
      <w:r>
        <w:rPr>
          <w:rFonts w:ascii="Arial Unicode MS" w:eastAsia="Arial Unicode MS" w:hAnsi="Arial Unicode MS" w:cs="Arial Unicode MS" w:hint="eastAsia"/>
        </w:rPr>
        <w:t>PH</w:t>
      </w:r>
      <w:r>
        <w:rPr>
          <w:rFonts w:ascii="Arial Unicode MS" w:eastAsia="Arial Unicode MS" w:hAnsi="Arial Unicode MS" w:cs="Arial Unicode MS"/>
        </w:rPr>
        <w:t xml:space="preserve">P </w:t>
      </w:r>
      <w:r>
        <w:rPr>
          <w:rFonts w:ascii="Arial Unicode MS" w:eastAsia="Arial Unicode MS" w:hAnsi="Arial Unicode MS" w:cs="Arial Unicode MS" w:hint="eastAsia"/>
        </w:rPr>
        <w:t>다운로드 및 압축</w:t>
      </w:r>
      <w:r w:rsidR="005D6A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해제, 자세한 </w:t>
      </w:r>
      <w:r w:rsidR="00006200">
        <w:rPr>
          <w:rFonts w:ascii="Arial Unicode MS" w:eastAsia="Arial Unicode MS" w:hAnsi="Arial Unicode MS" w:cs="Arial Unicode MS" w:hint="eastAsia"/>
        </w:rPr>
        <w:t xml:space="preserve">설치에 대한 부분은 </w:t>
      </w:r>
      <w:r w:rsidR="00FD37FF">
        <w:rPr>
          <w:rFonts w:ascii="Arial Unicode MS" w:eastAsia="Arial Unicode MS" w:hAnsi="Arial Unicode MS" w:cs="Arial Unicode MS"/>
        </w:rPr>
        <w:t>필자</w:t>
      </w:r>
      <w:r w:rsidR="005D6AC2">
        <w:rPr>
          <w:rFonts w:ascii="Arial Unicode MS" w:eastAsia="Arial Unicode MS" w:hAnsi="Arial Unicode MS" w:cs="Arial Unicode MS" w:hint="eastAsia"/>
        </w:rPr>
        <w:t>가 운영하는</w:t>
      </w:r>
      <w:r w:rsidR="00FD37FF">
        <w:rPr>
          <w:rFonts w:ascii="Arial Unicode MS" w:eastAsia="Arial Unicode MS" w:hAnsi="Arial Unicode MS" w:cs="Arial Unicode MS"/>
        </w:rPr>
        <w:t xml:space="preserve"> www.jinyphp.com에서 추가 설명하겠습니다.</w:t>
      </w:r>
    </w:p>
    <w:p w:rsidR="00F81540" w:rsidRDefault="00F81540">
      <w:pPr>
        <w:pStyle w:val="10"/>
        <w:rPr>
          <w:b/>
          <w:sz w:val="36"/>
          <w:szCs w:val="36"/>
        </w:rPr>
      </w:pPr>
    </w:p>
    <w:p w:rsidR="00844745" w:rsidRDefault="00FD37FF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2.3 PHP 내장서버</w:t>
      </w:r>
    </w:p>
    <w:p w:rsidR="00844745" w:rsidRDefault="00844745">
      <w:pPr>
        <w:pStyle w:val="10"/>
      </w:pPr>
    </w:p>
    <w:p w:rsidR="00EE7440" w:rsidRDefault="00EE7440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무엇을 배우</w:t>
      </w:r>
      <w:r w:rsidR="005D6AC2">
        <w:rPr>
          <w:rFonts w:ascii="Arial Unicode MS" w:eastAsia="Arial Unicode MS" w:hAnsi="Arial Unicode MS" w:cs="Arial Unicode MS" w:hint="eastAsia"/>
        </w:rPr>
        <w:t>든</w:t>
      </w:r>
      <w:r>
        <w:rPr>
          <w:rFonts w:ascii="Arial Unicode MS" w:eastAsia="Arial Unicode MS" w:hAnsi="Arial Unicode MS" w:cs="Arial Unicode MS" w:hint="eastAsia"/>
        </w:rPr>
        <w:t>지 첫</w:t>
      </w:r>
      <w:r w:rsidR="005D6AC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번째로 개발환경을 설정하는 것은 초보자에게 매우 부담이 될 수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="008A40E8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책에서는 빠르게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를 습득하고 개발 테스트를 할 수 있도록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>내장</w:t>
      </w:r>
      <w:r w:rsidR="008A40E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서버를 이용합니다.</w:t>
      </w:r>
    </w:p>
    <w:p w:rsidR="00EE7440" w:rsidRPr="005D6AC2" w:rsidRDefault="00EE7440">
      <w:pPr>
        <w:pStyle w:val="10"/>
        <w:rPr>
          <w:rFonts w:ascii="Arial Unicode MS" w:eastAsia="Arial Unicode MS" w:hAnsi="Arial Unicode MS" w:cs="Arial Unicode MS"/>
        </w:rPr>
      </w:pPr>
    </w:p>
    <w:p w:rsidR="00844745" w:rsidRPr="0014693E" w:rsidRDefault="00FD37FF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PHP 5.4부터는 별도의 외부 웹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서버가 없어도 내장 </w:t>
      </w:r>
      <w:r w:rsidR="00006200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>를 통</w:t>
      </w:r>
      <w:r w:rsidR="00006200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실행할 수 있습니다. PHP</w:t>
      </w:r>
      <w:r w:rsidR="00006200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대부분 </w:t>
      </w:r>
      <w:r w:rsidR="00006200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>와 연동</w:t>
      </w:r>
      <w:r w:rsidR="00006200">
        <w:rPr>
          <w:rFonts w:ascii="Arial Unicode MS" w:eastAsia="Arial Unicode MS" w:hAnsi="Arial Unicode MS" w:cs="Arial Unicode MS" w:hint="eastAsia"/>
        </w:rPr>
        <w:t>되어</w:t>
      </w:r>
      <w:r>
        <w:rPr>
          <w:rFonts w:ascii="Arial Unicode MS" w:eastAsia="Arial Unicode MS" w:hAnsi="Arial Unicode MS" w:cs="Arial Unicode MS"/>
        </w:rPr>
        <w:t xml:space="preserve"> 브라우</w:t>
      </w:r>
      <w:r w:rsidR="00006200">
        <w:rPr>
          <w:rFonts w:ascii="Arial Unicode MS" w:eastAsia="Arial Unicode MS" w:hAnsi="Arial Unicode MS" w:cs="Arial Unicode MS" w:hint="eastAsia"/>
        </w:rPr>
        <w:t>저</w:t>
      </w:r>
      <w:r>
        <w:rPr>
          <w:rFonts w:ascii="Arial Unicode MS" w:eastAsia="Arial Unicode MS" w:hAnsi="Arial Unicode MS" w:cs="Arial Unicode MS"/>
        </w:rPr>
        <w:t>를 통</w:t>
      </w:r>
      <w:r w:rsidR="00006200">
        <w:rPr>
          <w:rFonts w:ascii="Arial Unicode MS" w:eastAsia="Arial Unicode MS" w:hAnsi="Arial Unicode MS" w:cs="Arial Unicode MS" w:hint="eastAsia"/>
        </w:rPr>
        <w:t>해 실행</w:t>
      </w:r>
      <w:ins w:id="5" w:author="이호진" w:date="2017-09-19T16:16:00Z">
        <w:r w:rsidR="0014693E">
          <w:rPr>
            <w:rFonts w:ascii="Arial Unicode MS" w:eastAsia="Arial Unicode MS" w:hAnsi="Arial Unicode MS" w:cs="Arial Unicode MS" w:hint="eastAsia"/>
          </w:rPr>
          <w:t>됩니다.</w:t>
        </w:r>
      </w:ins>
      <w:del w:id="6" w:author="이호진" w:date="2017-09-19T16:16:00Z">
        <w:r w:rsidDel="0014693E">
          <w:rPr>
            <w:rFonts w:ascii="Arial Unicode MS" w:eastAsia="Arial Unicode MS" w:hAnsi="Arial Unicode MS" w:cs="Arial Unicode MS"/>
          </w:rPr>
          <w:delText>되기</w:delText>
        </w:r>
      </w:del>
      <w:r>
        <w:rPr>
          <w:rFonts w:ascii="Arial Unicode MS" w:eastAsia="Arial Unicode MS" w:hAnsi="Arial Unicode MS" w:cs="Arial Unicode MS"/>
        </w:rPr>
        <w:t xml:space="preserve"> 때문에 항상 PHP를 사용하기 위해서는 아파치나 엔진엑스</w:t>
      </w:r>
      <w:r w:rsidR="00006200">
        <w:rPr>
          <w:rFonts w:ascii="Arial Unicode MS" w:eastAsia="Arial Unicode MS" w:hAnsi="Arial Unicode MS" w:cs="Arial Unicode MS" w:hint="eastAsia"/>
        </w:rPr>
        <w:t xml:space="preserve">(NGINX) </w:t>
      </w:r>
      <w:r>
        <w:rPr>
          <w:rFonts w:ascii="Arial Unicode MS" w:eastAsia="Arial Unicode MS" w:hAnsi="Arial Unicode MS" w:cs="Arial Unicode MS"/>
        </w:rPr>
        <w:t xml:space="preserve">등의 </w:t>
      </w:r>
      <w:r w:rsidR="00006200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 xml:space="preserve"> 프로그램이 필요했습니다.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>이제 PHP의 내장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서버를 </w:t>
      </w:r>
      <w:ins w:id="7" w:author="이호진" w:date="2017-09-19T16:16:00Z">
        <w:r w:rsidR="0014693E">
          <w:rPr>
            <w:rFonts w:ascii="Arial Unicode MS" w:eastAsia="Arial Unicode MS" w:hAnsi="Arial Unicode MS" w:cs="Arial Unicode MS" w:hint="eastAsia"/>
          </w:rPr>
          <w:t xml:space="preserve">이용하여 </w:t>
        </w:r>
      </w:ins>
      <w:r>
        <w:rPr>
          <w:rFonts w:ascii="Arial Unicode MS" w:eastAsia="Arial Unicode MS" w:hAnsi="Arial Unicode MS" w:cs="Arial Unicode MS"/>
        </w:rPr>
        <w:t>로컬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작업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간단한 스크립트나 테스트하는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유용할 것입니다.</w:t>
      </w:r>
    </w:p>
    <w:p w:rsidR="00844745" w:rsidRDefault="00844745">
      <w:pPr>
        <w:pStyle w:val="10"/>
      </w:pPr>
    </w:p>
    <w:p w:rsidR="00844745" w:rsidRDefault="00844745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2.3.1 PHP 서버</w:t>
      </w:r>
      <w:r w:rsidR="00006200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실행</w:t>
      </w:r>
    </w:p>
    <w:p w:rsidR="005865F8" w:rsidRDefault="005865F8">
      <w:pPr>
        <w:pStyle w:val="10"/>
      </w:pPr>
    </w:p>
    <w:p w:rsidR="0021518C" w:rsidRDefault="00092AE0">
      <w:pPr>
        <w:pStyle w:val="10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6350</wp:posOffset>
            </wp:positionV>
            <wp:extent cx="2305050" cy="1863090"/>
            <wp:effectExtent l="0" t="0" r="0" b="0"/>
            <wp:wrapSquare wrapText="bothSides"/>
            <wp:docPr id="12" name="그림 12" descr="C:\Users\infoh\AppData\Local\Microsoft\Windows\INetCache\Content.Word\그림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h\AppData\Local\Microsoft\Windows\INetCache\Content.Word\그림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7440">
        <w:rPr>
          <w:rFonts w:ascii="Arial Unicode MS" w:eastAsia="Arial Unicode MS" w:hAnsi="Arial Unicode MS" w:cs="Arial Unicode MS"/>
        </w:rPr>
        <w:t xml:space="preserve">PHP </w:t>
      </w:r>
      <w:r w:rsidR="00EE7440">
        <w:rPr>
          <w:rFonts w:ascii="Arial Unicode MS" w:eastAsia="Arial Unicode MS" w:hAnsi="Arial Unicode MS" w:cs="Arial Unicode MS" w:hint="eastAsia"/>
        </w:rPr>
        <w:t>내장</w:t>
      </w:r>
      <w:r w:rsidR="008A40E8"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>서버를 실행하는 것은 매우 쉽습니다. p</w:t>
      </w:r>
      <w:r w:rsidR="00EE7440">
        <w:rPr>
          <w:rFonts w:ascii="Arial Unicode MS" w:eastAsia="Arial Unicode MS" w:hAnsi="Arial Unicode MS" w:cs="Arial Unicode MS"/>
        </w:rPr>
        <w:t xml:space="preserve">hp.net </w:t>
      </w:r>
      <w:r w:rsidR="00EE7440">
        <w:rPr>
          <w:rFonts w:ascii="Arial Unicode MS" w:eastAsia="Arial Unicode MS" w:hAnsi="Arial Unicode MS" w:cs="Arial Unicode MS" w:hint="eastAsia"/>
        </w:rPr>
        <w:t>공식</w:t>
      </w:r>
      <w:r w:rsidR="008A40E8"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>사이트에서 파일을 다운로드한</w:t>
      </w:r>
      <w:r w:rsidR="008A40E8"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 xml:space="preserve">후에 압축 해제하면 </w:t>
      </w:r>
      <w:r w:rsidR="0021518C">
        <w:rPr>
          <w:rFonts w:ascii="Arial Unicode MS" w:eastAsia="Arial Unicode MS" w:hAnsi="Arial Unicode MS" w:cs="Arial Unicode MS" w:hint="eastAsia"/>
        </w:rPr>
        <w:t>해당 폴더 안에 ./</w:t>
      </w:r>
      <w:r w:rsidR="0021518C">
        <w:rPr>
          <w:rFonts w:ascii="Arial Unicode MS" w:eastAsia="Arial Unicode MS" w:hAnsi="Arial Unicode MS" w:cs="Arial Unicode MS"/>
        </w:rPr>
        <w:t xml:space="preserve">bin </w:t>
      </w:r>
      <w:r w:rsidR="0021518C">
        <w:rPr>
          <w:rFonts w:ascii="Arial Unicode MS" w:eastAsia="Arial Unicode MS" w:hAnsi="Arial Unicode MS" w:cs="Arial Unicode MS" w:hint="eastAsia"/>
        </w:rPr>
        <w:t>디렉</w:t>
      </w:r>
      <w:r w:rsidR="008A40E8">
        <w:rPr>
          <w:rFonts w:ascii="Arial Unicode MS" w:eastAsia="Arial Unicode MS" w:hAnsi="Arial Unicode MS" w:cs="Arial Unicode MS" w:hint="eastAsia"/>
        </w:rPr>
        <w:t>터</w:t>
      </w:r>
      <w:r w:rsidR="0021518C">
        <w:rPr>
          <w:rFonts w:ascii="Arial Unicode MS" w:eastAsia="Arial Unicode MS" w:hAnsi="Arial Unicode MS" w:cs="Arial Unicode MS" w:hint="eastAsia"/>
        </w:rPr>
        <w:t>리가 같이 생성됩니다.</w:t>
      </w: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./bin 디렉</w:t>
      </w:r>
      <w:r w:rsidR="008A40E8">
        <w:rPr>
          <w:rFonts w:ascii="Arial Unicode MS" w:eastAsia="Arial Unicode MS" w:hAnsi="Arial Unicode MS" w:cs="Arial Unicode MS" w:hint="eastAsia"/>
        </w:rPr>
        <w:t>터</w:t>
      </w:r>
      <w:r>
        <w:rPr>
          <w:rFonts w:ascii="Arial Unicode MS" w:eastAsia="Arial Unicode MS" w:hAnsi="Arial Unicode MS" w:cs="Arial Unicode MS" w:hint="eastAsia"/>
        </w:rPr>
        <w:t xml:space="preserve">리에는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실행에 관련된 파일들을 포함하고 있습니다. </w:t>
      </w:r>
      <w:r>
        <w:rPr>
          <w:rFonts w:ascii="Arial Unicode MS" w:eastAsia="Arial Unicode MS" w:hAnsi="Arial Unicode MS" w:cs="Arial Unicode MS"/>
        </w:rPr>
        <w:t xml:space="preserve">php.exe </w:t>
      </w:r>
      <w:r>
        <w:rPr>
          <w:rFonts w:ascii="Arial Unicode MS" w:eastAsia="Arial Unicode MS" w:hAnsi="Arial Unicode MS" w:cs="Arial Unicode MS" w:hint="eastAsia"/>
        </w:rPr>
        <w:t xml:space="preserve">파일은 윈도우에서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를 실행할 수 있는 실행</w:t>
      </w:r>
      <w:r w:rsidR="008A40E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파일입니다.</w:t>
      </w: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</w:p>
    <w:p w:rsidR="00844745" w:rsidRDefault="0021518C">
      <w:pPr>
        <w:pStyle w:val="10"/>
      </w:pPr>
      <w:r>
        <w:rPr>
          <w:rFonts w:ascii="Arial Unicode MS" w:eastAsia="Arial Unicode MS" w:hAnsi="Arial Unicode MS" w:cs="Arial Unicode MS"/>
        </w:rPr>
        <w:t>./</w:t>
      </w:r>
      <w:r>
        <w:rPr>
          <w:rFonts w:ascii="Arial Unicode MS" w:eastAsia="Arial Unicode MS" w:hAnsi="Arial Unicode MS" w:cs="Arial Unicode MS" w:hint="eastAsia"/>
        </w:rPr>
        <w:t>bin 디렉</w:t>
      </w:r>
      <w:r w:rsidR="008A40E8">
        <w:rPr>
          <w:rFonts w:ascii="Arial Unicode MS" w:eastAsia="Arial Unicode MS" w:hAnsi="Arial Unicode MS" w:cs="Arial Unicode MS" w:hint="eastAsia"/>
        </w:rPr>
        <w:t>터</w:t>
      </w:r>
      <w:r>
        <w:rPr>
          <w:rFonts w:ascii="Arial Unicode MS" w:eastAsia="Arial Unicode MS" w:hAnsi="Arial Unicode MS" w:cs="Arial Unicode MS" w:hint="eastAsia"/>
        </w:rPr>
        <w:t xml:space="preserve">리로 이동합니다. </w:t>
      </w:r>
      <w:r w:rsidR="00FD37FF">
        <w:rPr>
          <w:rFonts w:ascii="Arial Unicode MS" w:eastAsia="Arial Unicode MS" w:hAnsi="Arial Unicode MS" w:cs="Arial Unicode MS"/>
        </w:rPr>
        <w:t>PHP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 xml:space="preserve">서버를 실행하기 위해서는 콘솔 터미널에서 </w:t>
      </w:r>
      <w:r w:rsidR="00006200">
        <w:rPr>
          <w:rFonts w:ascii="Arial Unicode MS" w:eastAsia="Arial Unicode MS" w:hAnsi="Arial Unicode MS" w:cs="Arial Unicode MS" w:hint="eastAsia"/>
        </w:rPr>
        <w:t>아래 코드를 입력합니다.</w:t>
      </w:r>
    </w:p>
    <w:p w:rsidR="00844745" w:rsidRPr="00006200" w:rsidRDefault="00844745">
      <w:pPr>
        <w:pStyle w:val="10"/>
      </w:pPr>
    </w:p>
    <w:p w:rsidR="00844745" w:rsidRDefault="00FD37FF">
      <w:pPr>
        <w:pStyle w:val="10"/>
        <w:rPr>
          <w:b/>
        </w:rPr>
      </w:pPr>
      <w:r>
        <w:rPr>
          <w:b/>
        </w:rPr>
        <w:t>php -S localhost:8000</w:t>
      </w:r>
    </w:p>
    <w:p w:rsidR="00844745" w:rsidRDefault="00844745">
      <w:pPr>
        <w:pStyle w:val="10"/>
      </w:pPr>
    </w:p>
    <w:p w:rsidR="00844745" w:rsidRDefault="0014693E">
      <w:pPr>
        <w:pStyle w:val="10"/>
        <w:rPr>
          <w:b/>
        </w:rPr>
      </w:pPr>
      <w:ins w:id="8" w:author="이호진" w:date="2017-09-19T16:16:00Z">
        <w:r>
          <w:rPr>
            <w:rFonts w:hint="eastAsia"/>
            <w:b/>
          </w:rPr>
          <w:t>|</w:t>
        </w:r>
        <w:r>
          <w:rPr>
            <w:rFonts w:hint="eastAsia"/>
            <w:b/>
          </w:rPr>
          <w:t>화면결</w:t>
        </w:r>
      </w:ins>
      <w:ins w:id="9" w:author="이호진" w:date="2017-09-19T16:17:00Z">
        <w:r>
          <w:rPr>
            <w:rFonts w:hint="eastAsia"/>
            <w:b/>
          </w:rPr>
          <w:t>과</w:t>
        </w:r>
        <w:r>
          <w:rPr>
            <w:rFonts w:hint="eastAsia"/>
            <w:b/>
          </w:rPr>
          <w:t>|</w:t>
        </w:r>
      </w:ins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44745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C:\php-7.1.4-Win32-VC14-x86&gt;</w:t>
            </w:r>
            <w:r w:rsidRPr="0014693E">
              <w:rPr>
                <w:b/>
                <w:color w:val="FFFFFF"/>
                <w:rPrChange w:id="10" w:author="이호진" w:date="2017-09-19T16:17:00Z">
                  <w:rPr>
                    <w:color w:val="FFFFFF"/>
                  </w:rPr>
                </w:rPrChange>
              </w:rPr>
              <w:t>php -S localhost:8000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PHP 7.1.4 Development Server started at Sun Apr 30 14:02:40 2017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Listening on http://localhost:8000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Document root is C:\php-7.1.4-Win32-VC14-x86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Press Ctrl-C to quit.</w:t>
            </w:r>
          </w:p>
        </w:tc>
      </w:tr>
    </w:tbl>
    <w:p w:rsidR="00844745" w:rsidRDefault="00844745">
      <w:pPr>
        <w:pStyle w:val="10"/>
      </w:pPr>
    </w:p>
    <w:p w:rsidR="0021518C" w:rsidRDefault="00FD37FF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로컬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서버를 실행한 후에 </w:t>
      </w:r>
      <w:r w:rsidR="00006200">
        <w:rPr>
          <w:rFonts w:ascii="Arial Unicode MS" w:eastAsia="Arial Unicode MS" w:hAnsi="Arial Unicode MS" w:cs="Arial Unicode MS"/>
        </w:rPr>
        <w:t>브라우저</w:t>
      </w:r>
      <w:r>
        <w:rPr>
          <w:rFonts w:ascii="Arial Unicode MS" w:eastAsia="Arial Unicode MS" w:hAnsi="Arial Unicode MS" w:cs="Arial Unicode MS"/>
        </w:rPr>
        <w:t xml:space="preserve">에서 </w:t>
      </w:r>
      <w:r w:rsidRPr="0014693E">
        <w:rPr>
          <w:rFonts w:ascii="Arial Unicode MS" w:eastAsia="Arial Unicode MS" w:hAnsi="Arial Unicode MS" w:cs="Arial Unicode MS"/>
          <w:b/>
          <w:rPrChange w:id="11" w:author="이호진" w:date="2017-09-19T16:17:00Z">
            <w:rPr>
              <w:rFonts w:ascii="Arial Unicode MS" w:eastAsia="Arial Unicode MS" w:hAnsi="Arial Unicode MS" w:cs="Arial Unicode MS"/>
            </w:rPr>
          </w:rPrChange>
        </w:rPr>
        <w:t>http://localhost:8000</w:t>
      </w:r>
      <w:r>
        <w:rPr>
          <w:rFonts w:ascii="Arial Unicode MS" w:eastAsia="Arial Unicode MS" w:hAnsi="Arial Unicode MS" w:cs="Arial Unicode MS"/>
        </w:rPr>
        <w:t xml:space="preserve">으로 접속하면 됩니다. </w:t>
      </w:r>
      <w:r w:rsidR="00D923AE">
        <w:rPr>
          <w:rFonts w:ascii="Arial Unicode MS" w:eastAsia="Arial Unicode MS" w:hAnsi="Arial Unicode MS" w:cs="Arial Unicode MS" w:hint="eastAsia"/>
        </w:rPr>
        <w:t xml:space="preserve">이것은 </w:t>
      </w:r>
      <w:r w:rsidR="0021518C">
        <w:rPr>
          <w:rFonts w:ascii="Arial Unicode MS" w:eastAsia="Arial Unicode MS" w:hAnsi="Arial Unicode MS" w:cs="Arial Unicode MS" w:hint="eastAsia"/>
        </w:rPr>
        <w:t>서버</w:t>
      </w:r>
      <w:r w:rsidR="00D923AE">
        <w:rPr>
          <w:rFonts w:ascii="Arial Unicode MS" w:eastAsia="Arial Unicode MS" w:hAnsi="Arial Unicode MS" w:cs="Arial Unicode MS" w:hint="eastAsia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 xml:space="preserve">이름은 </w:t>
      </w:r>
      <w:r w:rsidR="0021518C">
        <w:rPr>
          <w:rFonts w:ascii="Arial Unicode MS" w:eastAsia="Arial Unicode MS" w:hAnsi="Arial Unicode MS" w:cs="Arial Unicode MS"/>
        </w:rPr>
        <w:t xml:space="preserve">localhost, </w:t>
      </w:r>
      <w:r w:rsidR="0021518C">
        <w:rPr>
          <w:rFonts w:ascii="Arial Unicode MS" w:eastAsia="Arial Unicode MS" w:hAnsi="Arial Unicode MS" w:cs="Arial Unicode MS" w:hint="eastAsia"/>
        </w:rPr>
        <w:t>포트는 8000번을 쓰겠다는 의미입니다.</w:t>
      </w:r>
      <w:r w:rsidR="0021518C">
        <w:rPr>
          <w:rFonts w:ascii="Arial Unicode MS" w:eastAsia="Arial Unicode MS" w:hAnsi="Arial Unicode MS" w:cs="Arial Unicode MS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>여기서 내장</w:t>
      </w:r>
      <w:r w:rsidR="00D923AE">
        <w:rPr>
          <w:rFonts w:ascii="Arial Unicode MS" w:eastAsia="Arial Unicode MS" w:hAnsi="Arial Unicode MS" w:cs="Arial Unicode MS" w:hint="eastAsia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>서버를 실행하는 옵션은 대문자로 -S</w:t>
      </w:r>
      <w:r w:rsidR="0021518C">
        <w:rPr>
          <w:rFonts w:ascii="Arial Unicode MS" w:eastAsia="Arial Unicode MS" w:hAnsi="Arial Unicode MS" w:cs="Arial Unicode MS"/>
        </w:rPr>
        <w:t xml:space="preserve"> </w:t>
      </w:r>
      <w:r w:rsidR="0021518C">
        <w:rPr>
          <w:rFonts w:ascii="Arial Unicode MS" w:eastAsia="Arial Unicode MS" w:hAnsi="Arial Unicode MS" w:cs="Arial Unicode MS" w:hint="eastAsia"/>
        </w:rPr>
        <w:t>입니다. 대소문자를 구분</w:t>
      </w:r>
      <w:r w:rsidR="00D923AE">
        <w:rPr>
          <w:rFonts w:ascii="Arial Unicode MS" w:eastAsia="Arial Unicode MS" w:hAnsi="Arial Unicode MS" w:cs="Arial Unicode MS" w:hint="eastAsia"/>
        </w:rPr>
        <w:t xml:space="preserve">해야 함을 </w:t>
      </w:r>
      <w:r w:rsidR="0021518C">
        <w:rPr>
          <w:rFonts w:ascii="Arial Unicode MS" w:eastAsia="Arial Unicode MS" w:hAnsi="Arial Unicode MS" w:cs="Arial Unicode MS" w:hint="eastAsia"/>
        </w:rPr>
        <w:t>주의</w:t>
      </w:r>
      <w:r w:rsidR="00D923AE">
        <w:rPr>
          <w:rFonts w:ascii="Arial Unicode MS" w:eastAsia="Arial Unicode MS" w:hAnsi="Arial Unicode MS" w:cs="Arial Unicode MS" w:hint="eastAsia"/>
        </w:rPr>
        <w:t>해야 합니다</w:t>
      </w:r>
      <w:r w:rsidR="0021518C">
        <w:rPr>
          <w:rFonts w:ascii="Arial Unicode MS" w:eastAsia="Arial Unicode MS" w:hAnsi="Arial Unicode MS" w:cs="Arial Unicode MS" w:hint="eastAsia"/>
        </w:rPr>
        <w:t>.</w:t>
      </w:r>
    </w:p>
    <w:p w:rsidR="0021518C" w:rsidRDefault="0021518C">
      <w:pPr>
        <w:pStyle w:val="10"/>
        <w:rPr>
          <w:rFonts w:ascii="Arial Unicode MS" w:eastAsia="Arial Unicode MS" w:hAnsi="Arial Unicode MS" w:cs="Arial Unicode MS"/>
        </w:rPr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>테스트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로컬</w:t>
      </w:r>
      <w:r w:rsidR="000062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서버를 끝내기 위해서는 </w:t>
      </w:r>
      <w:r w:rsidRPr="0014693E">
        <w:rPr>
          <w:rFonts w:ascii="Arial Unicode MS" w:eastAsia="Arial Unicode MS" w:hAnsi="Arial Unicode MS" w:cs="Arial Unicode MS"/>
          <w:b/>
          <w:rPrChange w:id="12" w:author="이호진" w:date="2017-09-19T16:17:00Z">
            <w:rPr>
              <w:rFonts w:ascii="Arial Unicode MS" w:eastAsia="Arial Unicode MS" w:hAnsi="Arial Unicode MS" w:cs="Arial Unicode MS"/>
            </w:rPr>
          </w:rPrChange>
        </w:rPr>
        <w:t>&lt;crtl&gt;</w:t>
      </w:r>
      <w:r w:rsidR="001E7ED0" w:rsidRPr="0014693E">
        <w:rPr>
          <w:rFonts w:ascii="Arial Unicode MS" w:eastAsia="Arial Unicode MS" w:hAnsi="Arial Unicode MS" w:cs="Arial Unicode MS" w:hint="eastAsia"/>
          <w:b/>
          <w:rPrChange w:id="13" w:author="이호진" w:date="2017-09-19T16:17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Pr="0014693E">
        <w:rPr>
          <w:rFonts w:ascii="Arial Unicode MS" w:eastAsia="Arial Unicode MS" w:hAnsi="Arial Unicode MS" w:cs="Arial Unicode MS"/>
          <w:b/>
          <w:rPrChange w:id="14" w:author="이호진" w:date="2017-09-19T16:17:00Z">
            <w:rPr>
              <w:rFonts w:ascii="Arial Unicode MS" w:eastAsia="Arial Unicode MS" w:hAnsi="Arial Unicode MS" w:cs="Arial Unicode MS"/>
            </w:rPr>
          </w:rPrChange>
        </w:rPr>
        <w:t>+</w:t>
      </w:r>
      <w:r w:rsidR="001E7ED0" w:rsidRPr="0014693E">
        <w:rPr>
          <w:rFonts w:ascii="Arial Unicode MS" w:eastAsia="Arial Unicode MS" w:hAnsi="Arial Unicode MS" w:cs="Arial Unicode MS" w:hint="eastAsia"/>
          <w:b/>
          <w:rPrChange w:id="15" w:author="이호진" w:date="2017-09-19T16:17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Pr="0014693E">
        <w:rPr>
          <w:rFonts w:ascii="Arial Unicode MS" w:eastAsia="Arial Unicode MS" w:hAnsi="Arial Unicode MS" w:cs="Arial Unicode MS"/>
          <w:b/>
          <w:rPrChange w:id="16" w:author="이호진" w:date="2017-09-19T16:17:00Z">
            <w:rPr>
              <w:rFonts w:ascii="Arial Unicode MS" w:eastAsia="Arial Unicode MS" w:hAnsi="Arial Unicode MS" w:cs="Arial Unicode MS"/>
            </w:rPr>
          </w:rPrChange>
        </w:rPr>
        <w:t>&lt;c&gt;</w:t>
      </w:r>
      <w:r>
        <w:rPr>
          <w:rFonts w:ascii="Arial Unicode MS" w:eastAsia="Arial Unicode MS" w:hAnsi="Arial Unicode MS" w:cs="Arial Unicode MS"/>
        </w:rPr>
        <w:t>를 누르면 실행된 서버가 종료됩니다.</w:t>
      </w:r>
    </w:p>
    <w:p w:rsidR="00844745" w:rsidRPr="004B38EF" w:rsidRDefault="00844745">
      <w:pPr>
        <w:pStyle w:val="10"/>
      </w:pPr>
    </w:p>
    <w:p w:rsidR="0021518C" w:rsidRDefault="0021518C">
      <w:pPr>
        <w:pStyle w:val="10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내장</w:t>
      </w:r>
      <w:r w:rsidR="00D923AE"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D923AE"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 w:rsidR="00D923AE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D923AE"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D923AE">
        <w:rPr>
          <w:rFonts w:hint="eastAsia"/>
        </w:rPr>
        <w:t>합</w:t>
      </w:r>
      <w:r>
        <w:rPr>
          <w:rFonts w:hint="eastAsia"/>
        </w:rPr>
        <w:t>니다</w:t>
      </w:r>
      <w:r>
        <w:rPr>
          <w:rFonts w:hint="eastAsia"/>
        </w:rPr>
        <w:t xml:space="preserve">.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4B38EF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오류들을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E7ED0" w:rsidRPr="00006200" w:rsidRDefault="001E7ED0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2.3.2 </w:t>
      </w:r>
      <w:r w:rsidR="00006200">
        <w:rPr>
          <w:rFonts w:ascii="Arial Unicode MS" w:eastAsia="Arial Unicode MS" w:hAnsi="Arial Unicode MS" w:cs="Arial Unicode MS"/>
          <w:b/>
          <w:sz w:val="28"/>
          <w:szCs w:val="28"/>
        </w:rPr>
        <w:t>로컬 서버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문서</w:t>
      </w:r>
      <w:r w:rsidR="001E7ED0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위치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 xml:space="preserve">PHP 내장 </w:t>
      </w:r>
      <w:r w:rsidR="00006200">
        <w:rPr>
          <w:rFonts w:ascii="Arial Unicode MS" w:eastAsia="Arial Unicode MS" w:hAnsi="Arial Unicode MS" w:cs="Arial Unicode MS"/>
        </w:rPr>
        <w:t>로컬 서버</w:t>
      </w:r>
      <w:r>
        <w:rPr>
          <w:rFonts w:ascii="Arial Unicode MS" w:eastAsia="Arial Unicode MS" w:hAnsi="Arial Unicode MS" w:cs="Arial Unicode MS"/>
        </w:rPr>
        <w:t>의 기본적인 문서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위치는 현재의 작업 디렉</w:t>
      </w:r>
      <w:r w:rsidR="001E7ED0">
        <w:rPr>
          <w:rFonts w:ascii="Arial Unicode MS" w:eastAsia="Arial Unicode MS" w:hAnsi="Arial Unicode MS" w:cs="Arial Unicode MS" w:hint="eastAsia"/>
        </w:rPr>
        <w:t>터</w:t>
      </w:r>
      <w:r>
        <w:rPr>
          <w:rFonts w:ascii="Arial Unicode MS" w:eastAsia="Arial Unicode MS" w:hAnsi="Arial Unicode MS" w:cs="Arial Unicode MS"/>
        </w:rPr>
        <w:t>리입니다. php 실행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del w:id="17" w:author="이호진" w:date="2017-09-19T16:17:00Z">
        <w:r w:rsidDel="0014693E">
          <w:rPr>
            <w:rFonts w:ascii="Arial Unicode MS" w:eastAsia="Arial Unicode MS" w:hAnsi="Arial Unicode MS" w:cs="Arial Unicode MS"/>
          </w:rPr>
          <w:delText xml:space="preserve">파일이 있는 </w:delText>
        </w:r>
      </w:del>
      <w:r w:rsidR="001E7ED0">
        <w:rPr>
          <w:rFonts w:ascii="Arial Unicode MS" w:eastAsia="Arial Unicode MS" w:hAnsi="Arial Unicode MS" w:cs="Arial Unicode MS" w:hint="eastAsia"/>
        </w:rPr>
        <w:t>샘</w:t>
      </w:r>
      <w:r>
        <w:rPr>
          <w:rFonts w:ascii="Arial Unicode MS" w:eastAsia="Arial Unicode MS" w:hAnsi="Arial Unicode MS" w:cs="Arial Unicode MS"/>
        </w:rPr>
        <w:t>플로 index.php 파일</w:t>
      </w:r>
      <w:del w:id="18" w:author="이호진" w:date="2017-09-19T16:17:00Z">
        <w:r w:rsidDel="0014693E">
          <w:rPr>
            <w:rFonts w:ascii="Arial Unicode MS" w:eastAsia="Arial Unicode MS" w:hAnsi="Arial Unicode MS" w:cs="Arial Unicode MS"/>
          </w:rPr>
          <w:delText>을</w:delText>
        </w:r>
      </w:del>
      <w:r>
        <w:rPr>
          <w:rFonts w:ascii="Arial Unicode MS" w:eastAsia="Arial Unicode MS" w:hAnsi="Arial Unicode MS" w:cs="Arial Unicode MS"/>
        </w:rPr>
        <w:t xml:space="preserve"> 하나 생성해봅니다.</w:t>
      </w:r>
    </w:p>
    <w:p w:rsidR="00844745" w:rsidRDefault="00844745">
      <w:pPr>
        <w:pStyle w:val="10"/>
      </w:pPr>
    </w:p>
    <w:p w:rsidR="0033633B" w:rsidRDefault="0033633B">
      <w:pPr>
        <w:pStyle w:val="10"/>
      </w:pPr>
      <w:r>
        <w:rPr>
          <w:rFonts w:hint="eastAsia"/>
        </w:rPr>
        <w:t>예제</w:t>
      </w:r>
      <w:r w:rsidR="00D923AE"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 xml:space="preserve">vi </w:t>
      </w:r>
      <w:r>
        <w:rPr>
          <w:rFonts w:hint="eastAsia"/>
        </w:rPr>
        <w:t>에디터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D923AE" w:rsidRDefault="00D923AE">
      <w:pPr>
        <w:pStyle w:val="10"/>
      </w:pPr>
    </w:p>
    <w:p w:rsidR="0033633B" w:rsidRPr="0033633B" w:rsidRDefault="00FD37FF">
      <w:pPr>
        <w:pStyle w:val="10"/>
        <w:rPr>
          <w:rFonts w:ascii="Arial Unicode MS" w:eastAsia="Arial Unicode MS" w:hAnsi="Arial Unicode MS" w:cs="Arial Unicode MS"/>
        </w:rPr>
      </w:pPr>
      <w:r w:rsidRPr="001E7ED0">
        <w:rPr>
          <w:rFonts w:ascii="Arial Unicode MS" w:eastAsia="Arial Unicode MS" w:hAnsi="Arial Unicode MS" w:cs="Arial Unicode MS"/>
          <w:b/>
        </w:rPr>
        <w:t>예제</w:t>
      </w:r>
      <w:r w:rsidR="001E7ED0" w:rsidRPr="001E7ED0">
        <w:rPr>
          <w:rFonts w:ascii="Arial Unicode MS" w:eastAsia="Arial Unicode MS" w:hAnsi="Arial Unicode MS" w:cs="Arial Unicode MS" w:hint="eastAsia"/>
          <w:b/>
        </w:rPr>
        <w:t xml:space="preserve"> </w:t>
      </w:r>
      <w:r w:rsidRPr="001E7ED0">
        <w:rPr>
          <w:rFonts w:ascii="Arial Unicode MS" w:eastAsia="Arial Unicode MS" w:hAnsi="Arial Unicode MS" w:cs="Arial Unicode MS"/>
          <w:b/>
        </w:rPr>
        <w:t>파일</w:t>
      </w:r>
      <w:r>
        <w:rPr>
          <w:rFonts w:ascii="Arial Unicode MS" w:eastAsia="Arial Unicode MS" w:hAnsi="Arial Unicode MS" w:cs="Arial Unicode MS"/>
        </w:rPr>
        <w:t xml:space="preserve"> index.php</w:t>
      </w:r>
    </w:p>
    <w:p w:rsidR="0033633B" w:rsidRDefault="0033633B" w:rsidP="0033633B">
      <w:pPr>
        <w:pStyle w:val="10"/>
      </w:pP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3633B" w:rsidTr="00EE7440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33B" w:rsidRDefault="0033633B" w:rsidP="00EE7440">
            <w:pPr>
              <w:pStyle w:val="10"/>
            </w:pPr>
            <w:r>
              <w:t>&lt;?php</w:t>
            </w:r>
          </w:p>
          <w:p w:rsidR="0033633B" w:rsidRDefault="0033633B" w:rsidP="00EE7440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t>echo "PHP LocalServer Test";</w:t>
            </w:r>
          </w:p>
          <w:p w:rsidR="0033633B" w:rsidRPr="0014693E" w:rsidRDefault="0033633B" w:rsidP="00EE7440">
            <w:pPr>
              <w:pStyle w:val="1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 w:hint="eastAsia"/>
              </w:rPr>
              <w:t xml:space="preserve">// </w:t>
            </w:r>
            <w:r>
              <w:rPr>
                <w:rFonts w:ascii="Arial Unicode MS" w:eastAsia="Arial Unicode MS" w:hAnsi="Arial Unicode MS" w:cs="Arial Unicode MS"/>
              </w:rPr>
              <w:t xml:space="preserve">phpinfo()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함수는 현재의 </w:t>
            </w:r>
            <w:r>
              <w:rPr>
                <w:rFonts w:ascii="Arial Unicode MS" w:eastAsia="Arial Unicode MS" w:hAnsi="Arial Unicode MS" w:cs="Arial Unicode MS"/>
              </w:rPr>
              <w:t xml:space="preserve">PHP </w:t>
            </w:r>
            <w:r>
              <w:rPr>
                <w:rFonts w:ascii="Arial Unicode MS" w:eastAsia="Arial Unicode MS" w:hAnsi="Arial Unicode MS" w:cs="Arial Unicode MS" w:hint="eastAsia"/>
              </w:rPr>
              <w:t>정보를 출력합니다.</w:t>
            </w:r>
          </w:p>
          <w:p w:rsidR="0033633B" w:rsidRPr="0014693E" w:rsidRDefault="0033633B" w:rsidP="00EE7440">
            <w:pPr>
              <w:pStyle w:val="10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 w:rsidR="00B36575" w:rsidRPr="0014693E">
              <w:rPr>
                <w:b/>
              </w:rPr>
              <w:t>phpinfo();</w:t>
            </w:r>
          </w:p>
          <w:p w:rsidR="0033633B" w:rsidRDefault="0033633B" w:rsidP="00EE7440">
            <w:pPr>
              <w:pStyle w:val="10"/>
            </w:pPr>
            <w:r>
              <w:t>?&gt;</w:t>
            </w:r>
          </w:p>
        </w:tc>
      </w:tr>
    </w:tbl>
    <w:p w:rsidR="0033633B" w:rsidRDefault="0033633B">
      <w:pPr>
        <w:pStyle w:val="10"/>
      </w:pPr>
    </w:p>
    <w:p w:rsidR="0033633B" w:rsidRDefault="0033633B">
      <w:pPr>
        <w:pStyle w:val="10"/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콘솔상에서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4B38EF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t xml:space="preserve">PHP </w:t>
      </w:r>
      <w:r>
        <w:rPr>
          <w:rFonts w:hint="eastAsia"/>
        </w:rPr>
        <w:t>실행</w:t>
      </w:r>
      <w:r w:rsidR="004B38EF"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실행하고자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8B1E93" w:rsidRDefault="008B1E93">
      <w:pPr>
        <w:pStyle w:val="10"/>
      </w:pPr>
    </w:p>
    <w:p w:rsidR="008B1E93" w:rsidRDefault="0014693E">
      <w:pPr>
        <w:pStyle w:val="10"/>
      </w:pPr>
      <w:ins w:id="19" w:author="이호진" w:date="2017-09-19T16:18:00Z">
        <w:r>
          <w:rPr>
            <w:rFonts w:hint="eastAsia"/>
          </w:rPr>
          <w:t>소스에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있는</w:t>
        </w:r>
        <w:r>
          <w:rPr>
            <w:rFonts w:hint="eastAsia"/>
          </w:rPr>
          <w:t xml:space="preserve"> </w:t>
        </w:r>
      </w:ins>
      <w:r w:rsidR="008B1E93">
        <w:t>p</w:t>
      </w:r>
      <w:r w:rsidR="008B1E93">
        <w:rPr>
          <w:rFonts w:hint="eastAsia"/>
        </w:rPr>
        <w:t>hpinfo(</w:t>
      </w:r>
      <w:r w:rsidR="008B1E93">
        <w:t xml:space="preserve">) </w:t>
      </w:r>
      <w:r w:rsidR="008B1E93">
        <w:rPr>
          <w:rFonts w:hint="eastAsia"/>
        </w:rPr>
        <w:t>함수에</w:t>
      </w:r>
      <w:r w:rsidR="008B1E93">
        <w:rPr>
          <w:rFonts w:hint="eastAsia"/>
        </w:rPr>
        <w:t xml:space="preserve"> </w:t>
      </w:r>
      <w:r w:rsidR="008B1E93">
        <w:rPr>
          <w:rFonts w:hint="eastAsia"/>
        </w:rPr>
        <w:t>대한</w:t>
      </w:r>
      <w:del w:id="20" w:author="이호진" w:date="2017-09-19T16:18:00Z">
        <w:r w:rsidR="008B1E93" w:rsidDel="0014693E">
          <w:rPr>
            <w:rFonts w:hint="eastAsia"/>
          </w:rPr>
          <w:delText xml:space="preserve"> </w:delText>
        </w:r>
        <w:r w:rsidR="008B1E93" w:rsidDel="0014693E">
          <w:rPr>
            <w:rFonts w:hint="eastAsia"/>
          </w:rPr>
          <w:delText>자세한</w:delText>
        </w:r>
      </w:del>
      <w:r w:rsidR="008B1E93">
        <w:rPr>
          <w:rFonts w:hint="eastAsia"/>
        </w:rPr>
        <w:t xml:space="preserve"> </w:t>
      </w:r>
      <w:r w:rsidR="008B1E93">
        <w:rPr>
          <w:rFonts w:hint="eastAsia"/>
        </w:rPr>
        <w:t>설명은</w:t>
      </w:r>
      <w:r w:rsidR="008B1E93">
        <w:rPr>
          <w:rFonts w:hint="eastAsia"/>
        </w:rPr>
        <w:t xml:space="preserve"> </w:t>
      </w:r>
      <w:r w:rsidR="008B1E93">
        <w:rPr>
          <w:rFonts w:hint="eastAsia"/>
        </w:rPr>
        <w:t>다음</w:t>
      </w:r>
      <w:r w:rsidR="004B38EF">
        <w:rPr>
          <w:rFonts w:hint="eastAsia"/>
        </w:rPr>
        <w:t xml:space="preserve"> </w:t>
      </w:r>
      <w:r w:rsidR="008B1E93">
        <w:rPr>
          <w:rFonts w:hint="eastAsia"/>
        </w:rPr>
        <w:t>장에서</w:t>
      </w:r>
      <w:r w:rsidR="008B1E93">
        <w:rPr>
          <w:rFonts w:hint="eastAsia"/>
        </w:rPr>
        <w:t xml:space="preserve"> </w:t>
      </w:r>
      <w:r w:rsidR="008B1E93">
        <w:rPr>
          <w:rFonts w:hint="eastAsia"/>
        </w:rPr>
        <w:t>설명하도록</w:t>
      </w:r>
      <w:r w:rsidR="008B1E93">
        <w:rPr>
          <w:rFonts w:hint="eastAsia"/>
        </w:rPr>
        <w:t xml:space="preserve"> </w:t>
      </w:r>
      <w:r w:rsidR="008B1E93">
        <w:rPr>
          <w:rFonts w:hint="eastAsia"/>
        </w:rPr>
        <w:t>하겠습니다</w:t>
      </w:r>
      <w:r w:rsidR="008B1E93">
        <w:rPr>
          <w:rFonts w:hint="eastAsia"/>
        </w:rPr>
        <w:t>.</w:t>
      </w:r>
    </w:p>
    <w:p w:rsidR="0033633B" w:rsidRDefault="0033633B">
      <w:pPr>
        <w:pStyle w:val="10"/>
        <w:rPr>
          <w:rFonts w:ascii="Arial Unicode MS" w:eastAsia="Arial Unicode MS" w:hAnsi="Arial Unicode MS" w:cs="Arial Unicode MS"/>
        </w:rPr>
      </w:pPr>
    </w:p>
    <w:p w:rsidR="00844745" w:rsidRDefault="00FD37FF">
      <w:pPr>
        <w:pStyle w:val="10"/>
        <w:rPr>
          <w:rFonts w:ascii="Arial Unicode MS" w:eastAsia="Arial Unicode MS" w:hAnsi="Arial Unicode MS" w:cs="Arial Unicode MS"/>
        </w:rPr>
      </w:pPr>
      <w:r w:rsidRPr="0014693E">
        <w:rPr>
          <w:rFonts w:ascii="Arial Unicode MS" w:eastAsia="Arial Unicode MS" w:hAnsi="Arial Unicode MS" w:cs="Arial Unicode MS"/>
          <w:b/>
          <w:rPrChange w:id="21" w:author="이호진" w:date="2017-09-19T16:19:00Z">
            <w:rPr>
              <w:rFonts w:ascii="Arial Unicode MS" w:eastAsia="Arial Unicode MS" w:hAnsi="Arial Unicode MS" w:cs="Arial Unicode MS"/>
            </w:rPr>
          </w:rPrChange>
        </w:rPr>
        <w:t>#] php index.php</w:t>
      </w:r>
      <w:r w:rsidRPr="001E7ED0">
        <w:rPr>
          <w:rFonts w:ascii="Arial Unicode MS" w:eastAsia="Arial Unicode MS" w:hAnsi="Arial Unicode MS" w:cs="Arial Unicode MS"/>
        </w:rPr>
        <w:t xml:space="preserve"> </w:t>
      </w:r>
      <w:ins w:id="22" w:author="이호진" w:date="2017-09-19T16:18:00Z">
        <w:r w:rsidR="0014693E">
          <w:rPr>
            <w:rFonts w:ascii="Arial Unicode MS" w:eastAsia="Arial Unicode MS" w:hAnsi="Arial Unicode MS" w:cs="Arial Unicode MS"/>
          </w:rPr>
          <w:t xml:space="preserve"> </w:t>
        </w:r>
      </w:ins>
      <w:ins w:id="23" w:author="이호진" w:date="2017-09-19T16:19:00Z">
        <w:r w:rsidR="0014693E">
          <w:rPr>
            <w:rFonts w:ascii="맑은 고딕" w:eastAsia="맑은 고딕" w:hAnsi="맑은 고딕" w:cs="Arial Unicode MS" w:hint="eastAsia"/>
          </w:rPr>
          <w:t xml:space="preserve"> ← 콘솔실행</w:t>
        </w:r>
      </w:ins>
    </w:p>
    <w:p w:rsidR="0033633B" w:rsidRDefault="0033633B">
      <w:pPr>
        <w:pStyle w:val="10"/>
        <w:rPr>
          <w:rFonts w:ascii="Arial Unicode MS" w:eastAsia="Arial Unicode MS" w:hAnsi="Arial Unicode MS" w:cs="Arial Unicode MS"/>
        </w:rPr>
      </w:pPr>
    </w:p>
    <w:p w:rsidR="0033633B" w:rsidRDefault="0033633B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위와 같이 명령을 작성하면 콘솔에서 바로 </w:t>
      </w:r>
      <w:r w:rsidR="003316FB">
        <w:rPr>
          <w:rFonts w:ascii="Arial Unicode MS" w:eastAsia="Arial Unicode MS" w:hAnsi="Arial Unicode MS" w:cs="Arial Unicode MS" w:hint="eastAsia"/>
        </w:rPr>
        <w:t>화</w:t>
      </w:r>
      <w:r>
        <w:rPr>
          <w:rFonts w:ascii="Arial Unicode MS" w:eastAsia="Arial Unicode MS" w:hAnsi="Arial Unicode MS" w:cs="Arial Unicode MS" w:hint="eastAsia"/>
        </w:rPr>
        <w:t>면에 출력될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것입니다. 하지만 콘솔로 출력하여 내용을 확인하는 방법은 불편할 수 있습니다.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가 웹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개발</w:t>
      </w:r>
      <w:r w:rsidR="003316FB">
        <w:rPr>
          <w:rFonts w:ascii="Arial Unicode MS" w:eastAsia="Arial Unicode MS" w:hAnsi="Arial Unicode MS" w:cs="Arial Unicode MS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최적화된 언</w:t>
      </w:r>
      <w:r w:rsidR="00EE7440">
        <w:rPr>
          <w:rFonts w:ascii="Arial Unicode MS" w:eastAsia="Arial Unicode MS" w:hAnsi="Arial Unicode MS" w:cs="Arial Unicode MS" w:hint="eastAsia"/>
        </w:rPr>
        <w:t>어의 특성을 살려서 웹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>브라우저를 통</w:t>
      </w:r>
      <w:r w:rsidR="003316FB">
        <w:rPr>
          <w:rFonts w:ascii="Arial Unicode MS" w:eastAsia="Arial Unicode MS" w:hAnsi="Arial Unicode MS" w:cs="Arial Unicode MS" w:hint="eastAsia"/>
        </w:rPr>
        <w:t>해</w:t>
      </w:r>
      <w:r w:rsidR="00EE7440">
        <w:rPr>
          <w:rFonts w:ascii="Arial Unicode MS" w:eastAsia="Arial Unicode MS" w:hAnsi="Arial Unicode MS" w:cs="Arial Unicode MS" w:hint="eastAsia"/>
        </w:rPr>
        <w:t xml:space="preserve"> 실행해 봅니다.</w:t>
      </w:r>
    </w:p>
    <w:p w:rsidR="00EE7440" w:rsidRDefault="00EE7440">
      <w:pPr>
        <w:pStyle w:val="10"/>
        <w:rPr>
          <w:rFonts w:ascii="Arial Unicode MS" w:eastAsia="Arial Unicode MS" w:hAnsi="Arial Unicode MS" w:cs="Arial Unicode MS"/>
        </w:rPr>
      </w:pPr>
    </w:p>
    <w:p w:rsidR="00EE7440" w:rsidRDefault="00EE7440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웹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브라우저로 확인을 하기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위해서는 </w:t>
      </w:r>
      <w:ins w:id="24" w:author="이호진" w:date="2017-09-19T16:19:00Z">
        <w:r w:rsidR="0014693E">
          <w:rPr>
            <w:rFonts w:ascii="Arial Unicode MS" w:eastAsia="Arial Unicode MS" w:hAnsi="Arial Unicode MS" w:cs="Arial Unicode MS" w:hint="eastAsia"/>
          </w:rPr>
          <w:t xml:space="preserve">미리 </w:t>
        </w:r>
      </w:ins>
      <w:r>
        <w:rPr>
          <w:rFonts w:ascii="Arial Unicode MS" w:eastAsia="Arial Unicode MS" w:hAnsi="Arial Unicode MS" w:cs="Arial Unicode MS" w:hint="eastAsia"/>
        </w:rPr>
        <w:t>웹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서버 또는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>내장</w:t>
      </w:r>
      <w:r w:rsidR="003316F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서버가 실행되어 있어야 합니다. 브라우저를 실행한 다음에 주소창에 다음과 같이 입력</w:t>
      </w:r>
      <w:r w:rsidR="003316FB">
        <w:rPr>
          <w:rFonts w:ascii="Arial Unicode MS" w:eastAsia="Arial Unicode MS" w:hAnsi="Arial Unicode MS" w:cs="Arial Unicode MS" w:hint="eastAsia"/>
        </w:rPr>
        <w:t>합</w:t>
      </w:r>
      <w:r>
        <w:rPr>
          <w:rFonts w:ascii="Arial Unicode MS" w:eastAsia="Arial Unicode MS" w:hAnsi="Arial Unicode MS" w:cs="Arial Unicode MS" w:hint="eastAsia"/>
        </w:rPr>
        <w:t>니다.</w:t>
      </w:r>
    </w:p>
    <w:p w:rsidR="003316FB" w:rsidRPr="001E7ED0" w:rsidRDefault="003316FB">
      <w:pPr>
        <w:pStyle w:val="10"/>
        <w:rPr>
          <w:rFonts w:ascii="Arial Unicode MS" w:eastAsia="Arial Unicode MS" w:hAnsi="Arial Unicode MS" w:cs="Arial Unicode MS"/>
        </w:rPr>
      </w:pPr>
    </w:p>
    <w:p w:rsidR="00EE7440" w:rsidRDefault="00FD37FF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http://localhost:8000</w:t>
      </w:r>
    </w:p>
    <w:p w:rsidR="003316FB" w:rsidRDefault="003316FB">
      <w:pPr>
        <w:pStyle w:val="10"/>
        <w:rPr>
          <w:rFonts w:ascii="Arial Unicode MS" w:eastAsia="Arial Unicode MS" w:hAnsi="Arial Unicode MS" w:cs="Arial Unicode MS"/>
        </w:rPr>
      </w:pPr>
    </w:p>
    <w:p w:rsidR="00EE7440" w:rsidRDefault="003316FB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위 주소</w:t>
      </w:r>
      <w:r w:rsidR="001E7ED0">
        <w:rPr>
          <w:rFonts w:ascii="Arial Unicode MS" w:eastAsia="Arial Unicode MS" w:hAnsi="Arial Unicode MS" w:cs="Arial Unicode MS" w:hint="eastAsia"/>
        </w:rPr>
        <w:t>에</w:t>
      </w:r>
      <w:r w:rsidR="00FD37FF">
        <w:rPr>
          <w:rFonts w:ascii="Arial Unicode MS" w:eastAsia="Arial Unicode MS" w:hAnsi="Arial Unicode MS" w:cs="Arial Unicode MS"/>
        </w:rPr>
        <w:t xml:space="preserve"> 접속하면 다음과 같은 PHP 정보 페이지가 보일 것입니다.</w:t>
      </w:r>
      <w:r w:rsidR="00F81540">
        <w:rPr>
          <w:rFonts w:ascii="Arial Unicode MS" w:eastAsia="Arial Unicode MS" w:hAnsi="Arial Unicode MS" w:cs="Arial Unicode MS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>웹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 xml:space="preserve">사이트 주소는 </w:t>
      </w:r>
      <w:r w:rsidR="00EE7440">
        <w:rPr>
          <w:rFonts w:ascii="Arial Unicode MS" w:eastAsia="Arial Unicode MS" w:hAnsi="Arial Unicode MS" w:cs="Arial Unicode MS"/>
        </w:rPr>
        <w:t>localhost</w:t>
      </w:r>
      <w:r w:rsidR="00EE7440">
        <w:rPr>
          <w:rFonts w:ascii="Arial Unicode MS" w:eastAsia="Arial Unicode MS" w:hAnsi="Arial Unicode MS" w:cs="Arial Unicode MS" w:hint="eastAsia"/>
        </w:rPr>
        <w:t>이며, 포트는 8000번을 이용하라는 의미입니다.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>그</w:t>
      </w:r>
      <w:r>
        <w:rPr>
          <w:rFonts w:ascii="Arial Unicode MS" w:eastAsia="Arial Unicode MS" w:hAnsi="Arial Unicode MS" w:cs="Arial Unicode MS" w:hint="eastAsia"/>
        </w:rPr>
        <w:t>러면</w:t>
      </w:r>
      <w:r w:rsidR="00EE7440">
        <w:rPr>
          <w:rFonts w:ascii="Arial Unicode MS" w:eastAsia="Arial Unicode MS" w:hAnsi="Arial Unicode MS" w:cs="Arial Unicode MS" w:hint="eastAsia"/>
        </w:rPr>
        <w:t xml:space="preserve"> 저장된 </w:t>
      </w:r>
      <w:r w:rsidR="00EE7440">
        <w:rPr>
          <w:rFonts w:ascii="Arial Unicode MS" w:eastAsia="Arial Unicode MS" w:hAnsi="Arial Unicode MS" w:cs="Arial Unicode MS"/>
        </w:rPr>
        <w:t xml:space="preserve">index.php </w:t>
      </w:r>
      <w:r w:rsidR="00EE7440">
        <w:rPr>
          <w:rFonts w:ascii="Arial Unicode MS" w:eastAsia="Arial Unicode MS" w:hAnsi="Arial Unicode MS" w:cs="Arial Unicode MS" w:hint="eastAsia"/>
        </w:rPr>
        <w:t>파일이 실행되어 화면에 출력될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 w:hint="eastAsia"/>
        </w:rPr>
        <w:t>것입니다.</w:t>
      </w:r>
    </w:p>
    <w:p w:rsidR="00EE7440" w:rsidRDefault="00EE7440">
      <w:pPr>
        <w:pStyle w:val="10"/>
      </w:pPr>
    </w:p>
    <w:p w:rsidR="00844745" w:rsidRDefault="00FD37FF">
      <w:pPr>
        <w:pStyle w:val="10"/>
      </w:pPr>
      <w:r>
        <w:rPr>
          <w:noProof/>
        </w:rPr>
        <w:lastRenderedPageBreak/>
        <w:drawing>
          <wp:inline distT="114300" distB="114300" distL="114300" distR="114300">
            <wp:extent cx="6120000" cy="4622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45" w:rsidRDefault="00844745">
      <w:pPr>
        <w:pStyle w:val="10"/>
      </w:pPr>
    </w:p>
    <w:p w:rsidR="00844745" w:rsidRDefault="00EE7440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만일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내장 서버로 실행을 하고 있다면 </w:t>
      </w:r>
      <w:r w:rsidR="00FD37FF">
        <w:rPr>
          <w:rFonts w:ascii="Arial Unicode MS" w:eastAsia="Arial Unicode MS" w:hAnsi="Arial Unicode MS" w:cs="Arial Unicode MS"/>
        </w:rPr>
        <w:t>내장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006200">
        <w:rPr>
          <w:rFonts w:ascii="Arial Unicode MS" w:eastAsia="Arial Unicode MS" w:hAnsi="Arial Unicode MS" w:cs="Arial Unicode MS"/>
        </w:rPr>
        <w:t>웹 서버</w:t>
      </w:r>
      <w:r w:rsidR="00FD37FF">
        <w:rPr>
          <w:rFonts w:ascii="Arial Unicode MS" w:eastAsia="Arial Unicode MS" w:hAnsi="Arial Unicode MS" w:cs="Arial Unicode MS"/>
        </w:rPr>
        <w:t>의 문서 시작</w:t>
      </w:r>
      <w:r w:rsidR="00FE4818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 xml:space="preserve">위치를 </w:t>
      </w:r>
      <w:r w:rsidR="00FD37FF" w:rsidRPr="0014693E">
        <w:rPr>
          <w:rFonts w:ascii="Arial Unicode MS" w:eastAsia="Arial Unicode MS" w:hAnsi="Arial Unicode MS" w:cs="Arial Unicode MS"/>
          <w:b/>
          <w:rPrChange w:id="25" w:author="이호진" w:date="2017-09-19T16:19:00Z">
            <w:rPr>
              <w:rFonts w:ascii="Arial Unicode MS" w:eastAsia="Arial Unicode MS" w:hAnsi="Arial Unicode MS" w:cs="Arial Unicode MS"/>
            </w:rPr>
          </w:rPrChange>
        </w:rPr>
        <w:t>-t</w:t>
      </w:r>
      <w:r w:rsidR="00FD37FF">
        <w:rPr>
          <w:rFonts w:ascii="Arial Unicode MS" w:eastAsia="Arial Unicode MS" w:hAnsi="Arial Unicode MS" w:cs="Arial Unicode MS"/>
        </w:rPr>
        <w:t xml:space="preserve"> 옵션으로 </w:t>
      </w:r>
      <w:r>
        <w:rPr>
          <w:rFonts w:ascii="Arial Unicode MS" w:eastAsia="Arial Unicode MS" w:hAnsi="Arial Unicode MS" w:cs="Arial Unicode MS" w:hint="eastAsia"/>
        </w:rPr>
        <w:t xml:space="preserve">사용자 </w:t>
      </w:r>
      <w:r w:rsidR="00FD37FF">
        <w:rPr>
          <w:rFonts w:ascii="Arial Unicode MS" w:eastAsia="Arial Unicode MS" w:hAnsi="Arial Unicode MS" w:cs="Arial Unicode MS"/>
        </w:rPr>
        <w:t>설정을 바꿀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>수 있습니다.</w:t>
      </w:r>
    </w:p>
    <w:p w:rsidR="00844745" w:rsidRPr="00EE7440" w:rsidRDefault="00844745">
      <w:pPr>
        <w:pStyle w:val="10"/>
        <w:rPr>
          <w:b/>
        </w:rPr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44745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C:\php-7.1.4-Win32-VC14-x86&gt;php -S localhost:8000 -t ./jinyPHP</w:t>
            </w:r>
          </w:p>
        </w:tc>
      </w:tr>
    </w:tbl>
    <w:p w:rsidR="00844745" w:rsidRDefault="00844745">
      <w:pPr>
        <w:pStyle w:val="10"/>
      </w:pPr>
    </w:p>
    <w:p w:rsidR="00844745" w:rsidRDefault="00EE7440">
      <w:pPr>
        <w:pStyle w:val="10"/>
      </w:pPr>
      <w:r>
        <w:rPr>
          <w:rFonts w:ascii="Arial Unicode MS" w:eastAsia="Arial Unicode MS" w:hAnsi="Arial Unicode MS" w:cs="Arial Unicode MS" w:hint="eastAsia"/>
        </w:rPr>
        <w:t>실행</w:t>
      </w:r>
      <w:r w:rsidR="00FE481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옵션 </w:t>
      </w:r>
      <w:r w:rsidR="00FD37FF">
        <w:rPr>
          <w:rFonts w:ascii="Arial Unicode MS" w:eastAsia="Arial Unicode MS" w:hAnsi="Arial Unicode MS" w:cs="Arial Unicode MS"/>
        </w:rPr>
        <w:t>-t</w:t>
      </w:r>
      <w:r>
        <w:rPr>
          <w:rFonts w:ascii="Arial Unicode MS" w:eastAsia="Arial Unicode MS" w:hAnsi="Arial Unicode MS" w:cs="Arial Unicode MS" w:hint="eastAsia"/>
        </w:rPr>
        <w:t>는</w:t>
      </w:r>
      <w:r w:rsidR="00FD37FF">
        <w:rPr>
          <w:rFonts w:ascii="Arial Unicode MS" w:eastAsia="Arial Unicode MS" w:hAnsi="Arial Unicode MS" w:cs="Arial Unicode MS"/>
        </w:rPr>
        <w:t xml:space="preserve"> 이후에 문서 </w:t>
      </w:r>
      <w:r>
        <w:rPr>
          <w:rFonts w:ascii="Arial Unicode MS" w:eastAsia="Arial Unicode MS" w:hAnsi="Arial Unicode MS" w:cs="Arial Unicode MS" w:hint="eastAsia"/>
        </w:rPr>
        <w:t xml:space="preserve">시작 </w:t>
      </w:r>
      <w:r w:rsidR="00FD37FF">
        <w:rPr>
          <w:rFonts w:ascii="Arial Unicode MS" w:eastAsia="Arial Unicode MS" w:hAnsi="Arial Unicode MS" w:cs="Arial Unicode MS"/>
        </w:rPr>
        <w:t>root 폴더</w:t>
      </w:r>
      <w:r>
        <w:rPr>
          <w:rFonts w:ascii="Arial Unicode MS" w:eastAsia="Arial Unicode MS" w:hAnsi="Arial Unicode MS" w:cs="Arial Unicode MS" w:hint="eastAsia"/>
        </w:rPr>
        <w:t xml:space="preserve"> 주소 경로</w:t>
      </w:r>
      <w:r w:rsidR="00FD37FF">
        <w:rPr>
          <w:rFonts w:ascii="Arial Unicode MS" w:eastAsia="Arial Unicode MS" w:hAnsi="Arial Unicode MS" w:cs="Arial Unicode MS"/>
        </w:rPr>
        <w:t>를 입력하면 내장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006200">
        <w:rPr>
          <w:rFonts w:ascii="Arial Unicode MS" w:eastAsia="Arial Unicode MS" w:hAnsi="Arial Unicode MS" w:cs="Arial Unicode MS"/>
        </w:rPr>
        <w:t>웹 서버</w:t>
      </w:r>
      <w:r w:rsidR="00FD37FF">
        <w:rPr>
          <w:rFonts w:ascii="Arial Unicode MS" w:eastAsia="Arial Unicode MS" w:hAnsi="Arial Unicode MS" w:cs="Arial Unicode MS"/>
        </w:rPr>
        <w:t>의 시작 문서 위치의 경로가 수정됩니다.</w:t>
      </w:r>
    </w:p>
    <w:p w:rsidR="00844745" w:rsidRDefault="00844745">
      <w:pPr>
        <w:pStyle w:val="10"/>
      </w:pPr>
    </w:p>
    <w:p w:rsidR="00844745" w:rsidRDefault="00844745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2.3.3 개별 환경</w:t>
      </w:r>
      <w:r w:rsidR="001E7ED0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설정</w:t>
      </w:r>
    </w:p>
    <w:p w:rsidR="00844745" w:rsidRDefault="00844745">
      <w:pPr>
        <w:pStyle w:val="10"/>
      </w:pPr>
    </w:p>
    <w:p w:rsidR="005865F8" w:rsidRDefault="000510E1" w:rsidP="005865F8">
      <w:pPr>
        <w:pStyle w:val="10"/>
        <w:jc w:val="center"/>
        <w:rPr>
          <w:rFonts w:ascii="Arial Unicode MS" w:eastAsia="Arial Unicode MS" w:hAnsi="Arial Unicode MS" w:cs="Arial Unicode MS"/>
        </w:rPr>
      </w:pPr>
      <w:r w:rsidRPr="0014693E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0" distR="0">
            <wp:extent cx="2143125" cy="2143125"/>
            <wp:effectExtent l="0" t="0" r="0" b="0"/>
            <wp:docPr id="8" name="그림 8" descr="C:\Users\infoh\AppData\Local\Microsoft\Windows\INetCache\Content.Word\환경설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foh\AppData\Local\Microsoft\Windows\INetCache\Content.Word\환경설정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5F8">
        <w:rPr>
          <w:rFonts w:ascii="Arial Unicode MS" w:eastAsia="Arial Unicode MS" w:hAnsi="Arial Unicode MS" w:cs="Arial Unicode MS" w:hint="eastAsia"/>
        </w:rPr>
        <w:t>[사진</w:t>
      </w:r>
      <w:r w:rsidR="00111EBB">
        <w:rPr>
          <w:rFonts w:ascii="Arial Unicode MS" w:eastAsia="Arial Unicode MS" w:hAnsi="Arial Unicode MS" w:cs="Arial Unicode MS" w:hint="eastAsia"/>
        </w:rPr>
        <w:t xml:space="preserve"> </w:t>
      </w:r>
      <w:r w:rsidR="005865F8">
        <w:rPr>
          <w:rFonts w:ascii="Arial Unicode MS" w:eastAsia="Arial Unicode MS" w:hAnsi="Arial Unicode MS" w:cs="Arial Unicode MS" w:hint="eastAsia"/>
        </w:rPr>
        <w:t>출처: 구글 이미지]</w:t>
      </w:r>
    </w:p>
    <w:p w:rsidR="005865F8" w:rsidRDefault="005865F8">
      <w:pPr>
        <w:pStyle w:val="10"/>
        <w:rPr>
          <w:rFonts w:ascii="Arial Unicode MS" w:eastAsia="Arial Unicode MS" w:hAnsi="Arial Unicode MS" w:cs="Arial Unicode MS"/>
        </w:rPr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 w:rsidR="00EE7440">
        <w:rPr>
          <w:rFonts w:ascii="Arial Unicode MS" w:eastAsia="Arial Unicode MS" w:hAnsi="Arial Unicode MS" w:cs="Arial Unicode MS" w:hint="eastAsia"/>
        </w:rPr>
        <w:t>언어</w:t>
      </w:r>
      <w:r>
        <w:rPr>
          <w:rFonts w:ascii="Arial Unicode MS" w:eastAsia="Arial Unicode MS" w:hAnsi="Arial Unicode MS" w:cs="Arial Unicode MS"/>
        </w:rPr>
        <w:t>는 php.ini의 환경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설정 파일에 영향을 받습니다. </w:t>
      </w:r>
      <w:r w:rsidR="00EE7440">
        <w:rPr>
          <w:rFonts w:ascii="Arial Unicode MS" w:eastAsia="Arial Unicode MS" w:hAnsi="Arial Unicode MS" w:cs="Arial Unicode MS"/>
        </w:rPr>
        <w:t>php.ini 파일은</w:t>
      </w:r>
      <w:r w:rsidR="00EE7440">
        <w:rPr>
          <w:rFonts w:ascii="Arial Unicode MS" w:eastAsia="Arial Unicode MS" w:hAnsi="Arial Unicode MS" w:cs="Arial Unicode MS" w:hint="eastAsia"/>
        </w:rPr>
        <w:t xml:space="preserve"> </w:t>
      </w:r>
      <w:r w:rsidR="00EE7440">
        <w:rPr>
          <w:rFonts w:ascii="Arial Unicode MS" w:eastAsia="Arial Unicode MS" w:hAnsi="Arial Unicode MS" w:cs="Arial Unicode MS"/>
        </w:rPr>
        <w:t xml:space="preserve">PHP </w:t>
      </w:r>
      <w:r w:rsidR="00EE7440">
        <w:rPr>
          <w:rFonts w:ascii="Arial Unicode MS" w:eastAsia="Arial Unicode MS" w:hAnsi="Arial Unicode MS" w:cs="Arial Unicode MS" w:hint="eastAsia"/>
        </w:rPr>
        <w:t xml:space="preserve">실행에 공통적으로 적용되어 동작합니다. </w:t>
      </w:r>
      <w:r>
        <w:rPr>
          <w:rFonts w:ascii="Arial Unicode MS" w:eastAsia="Arial Unicode MS" w:hAnsi="Arial Unicode MS" w:cs="Arial Unicode MS"/>
        </w:rPr>
        <w:t>하지만 로컬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실행 서버만 별도의 </w:t>
      </w:r>
      <w:r w:rsidR="00EE7440">
        <w:rPr>
          <w:rFonts w:ascii="Arial Unicode MS" w:eastAsia="Arial Unicode MS" w:hAnsi="Arial Unicode MS" w:cs="Arial Unicode MS" w:hint="eastAsia"/>
        </w:rPr>
        <w:t xml:space="preserve">개별 사용자 </w:t>
      </w:r>
      <w:r>
        <w:rPr>
          <w:rFonts w:ascii="Arial Unicode MS" w:eastAsia="Arial Unicode MS" w:hAnsi="Arial Unicode MS" w:cs="Arial Unicode MS"/>
        </w:rPr>
        <w:t>환경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파일을 적용하고 싶다면 </w:t>
      </w:r>
      <w:ins w:id="26" w:author="이호진" w:date="2017-09-19T16:20:00Z">
        <w:r w:rsidR="0014693E">
          <w:rPr>
            <w:rFonts w:ascii="Arial Unicode MS" w:eastAsia="Arial Unicode MS" w:hAnsi="Arial Unicode MS" w:cs="Arial Unicode MS" w:hint="eastAsia"/>
          </w:rPr>
          <w:t xml:space="preserve">직접 </w:t>
        </w:r>
      </w:ins>
      <w:r>
        <w:rPr>
          <w:rFonts w:ascii="Arial Unicode MS" w:eastAsia="Arial Unicode MS" w:hAnsi="Arial Unicode MS" w:cs="Arial Unicode MS"/>
        </w:rPr>
        <w:t>개별 환경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옵션을 연결할 수 있습니다.</w:t>
      </w:r>
    </w:p>
    <w:p w:rsidR="00844745" w:rsidRDefault="00844745">
      <w:pPr>
        <w:pStyle w:val="10"/>
      </w:pP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4474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45" w:rsidRDefault="00FD37FF">
            <w:pPr>
              <w:pStyle w:val="10"/>
              <w:rPr>
                <w:b/>
              </w:rPr>
            </w:pPr>
            <w:r>
              <w:t xml:space="preserve">PHP -S localhost:8000 </w:t>
            </w:r>
            <w:r>
              <w:rPr>
                <w:b/>
              </w:rPr>
              <w:t>-c &lt; app/env/php.ini</w:t>
            </w:r>
          </w:p>
        </w:tc>
      </w:tr>
    </w:tbl>
    <w:p w:rsidR="00844745" w:rsidRDefault="00844745">
      <w:pPr>
        <w:pStyle w:val="10"/>
      </w:pPr>
    </w:p>
    <w:p w:rsidR="00844745" w:rsidRDefault="00EE7440">
      <w:pPr>
        <w:pStyle w:val="10"/>
      </w:pPr>
      <w:r>
        <w:rPr>
          <w:rFonts w:hint="eastAsia"/>
        </w:rPr>
        <w:t>실행</w:t>
      </w:r>
      <w:r w:rsidR="00111EBB"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-c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 w:rsidR="00111EBB"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440" w:rsidRDefault="00EE7440">
      <w:pPr>
        <w:pStyle w:val="10"/>
      </w:pPr>
    </w:p>
    <w:p w:rsidR="00EE7440" w:rsidRDefault="00EE7440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2.3.4 .htaccess</w:t>
      </w:r>
    </w:p>
    <w:p w:rsidR="00844745" w:rsidRDefault="00844745">
      <w:pPr>
        <w:pStyle w:val="10"/>
      </w:pPr>
    </w:p>
    <w:p w:rsidR="00844745" w:rsidRDefault="00EE7440">
      <w:pPr>
        <w:pStyle w:val="10"/>
      </w:pPr>
      <w:r>
        <w:rPr>
          <w:rFonts w:ascii="Arial Unicode MS" w:eastAsia="Arial Unicode MS" w:hAnsi="Arial Unicode MS" w:cs="Arial Unicode MS"/>
        </w:rPr>
        <w:t>아</w:t>
      </w:r>
      <w:r>
        <w:rPr>
          <w:rFonts w:ascii="Arial Unicode MS" w:eastAsia="Arial Unicode MS" w:hAnsi="Arial Unicode MS" w:cs="Arial Unicode MS" w:hint="eastAsia"/>
        </w:rPr>
        <w:t>파치 웹</w:t>
      </w:r>
      <w:r w:rsidR="00111EB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서버와 달리</w:t>
      </w:r>
      <w:ins w:id="27" w:author="이호진" w:date="2017-09-19T16:20:00Z">
        <w:r w:rsidR="0014693E">
          <w:rPr>
            <w:rFonts w:ascii="Arial Unicode MS" w:eastAsia="Arial Unicode MS" w:hAnsi="Arial Unicode MS" w:cs="Arial Unicode MS" w:hint="eastAsia"/>
          </w:rPr>
          <w:t xml:space="preserve"> </w:t>
        </w:r>
      </w:ins>
      <w:r w:rsidR="00FD37FF">
        <w:rPr>
          <w:rFonts w:ascii="Arial Unicode MS" w:eastAsia="Arial Unicode MS" w:hAnsi="Arial Unicode MS" w:cs="Arial Unicode MS"/>
        </w:rPr>
        <w:t>PHP 내장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 xml:space="preserve">서버는 .htaccess 설정을 지원하지 않습니다. 따라서 요즘 프레임워크에서 많이 사용하는 </w:t>
      </w:r>
      <w:r w:rsidR="001E7ED0">
        <w:rPr>
          <w:rFonts w:ascii="Arial Unicode MS" w:eastAsia="Arial Unicode MS" w:hAnsi="Arial Unicode MS" w:cs="Arial Unicode MS"/>
        </w:rPr>
        <w:t>rewrite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>등의 규칙을 적용하거나 설정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>등을 할 수 없습니다.</w:t>
      </w:r>
    </w:p>
    <w:p w:rsidR="00844745" w:rsidRDefault="00844745">
      <w:pPr>
        <w:pStyle w:val="10"/>
      </w:pPr>
    </w:p>
    <w:p w:rsidR="00844745" w:rsidRDefault="00844745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2.3.5 내장</w:t>
      </w:r>
      <w:r w:rsidR="001E7ED0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서버 체크</w:t>
      </w:r>
    </w:p>
    <w:p w:rsidR="00844745" w:rsidRDefault="00844745">
      <w:pPr>
        <w:pStyle w:val="10"/>
      </w:pPr>
    </w:p>
    <w:p w:rsidR="00844745" w:rsidRDefault="00A2115C">
      <w:pPr>
        <w:pStyle w:val="10"/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1647825" cy="1647825"/>
            <wp:effectExtent l="0" t="0" r="0" b="0"/>
            <wp:wrapSquare wrapText="bothSides"/>
            <wp:docPr id="10" name="그림 10" descr="C:\Users\infoh\AppData\Local\Microsoft\Windows\INetCache\Content.Word\그림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5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37FF">
        <w:rPr>
          <w:rFonts w:ascii="Arial Unicode MS" w:eastAsia="Arial Unicode MS" w:hAnsi="Arial Unicode MS" w:cs="Arial Unicode MS"/>
        </w:rPr>
        <w:t>P</w:t>
      </w:r>
      <w:bookmarkStart w:id="28" w:name="_GoBack"/>
      <w:bookmarkEnd w:id="28"/>
      <w:r w:rsidR="00FD37FF">
        <w:rPr>
          <w:rFonts w:ascii="Arial Unicode MS" w:eastAsia="Arial Unicode MS" w:hAnsi="Arial Unicode MS" w:cs="Arial Unicode MS"/>
        </w:rPr>
        <w:t xml:space="preserve">HP가 내장 </w:t>
      </w:r>
      <w:r w:rsidR="00006200">
        <w:rPr>
          <w:rFonts w:ascii="Arial Unicode MS" w:eastAsia="Arial Unicode MS" w:hAnsi="Arial Unicode MS" w:cs="Arial Unicode MS"/>
        </w:rPr>
        <w:t>웹 서버</w:t>
      </w:r>
      <w:r w:rsidR="00FD37FF">
        <w:rPr>
          <w:rFonts w:ascii="Arial Unicode MS" w:eastAsia="Arial Unicode MS" w:hAnsi="Arial Unicode MS" w:cs="Arial Unicode MS"/>
        </w:rPr>
        <w:t>로 동작을 하고 있는지 또는 아파치나 엔진엑스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 xml:space="preserve">등 다른 외장 </w:t>
      </w:r>
      <w:r w:rsidR="00006200">
        <w:rPr>
          <w:rFonts w:ascii="Arial Unicode MS" w:eastAsia="Arial Unicode MS" w:hAnsi="Arial Unicode MS" w:cs="Arial Unicode MS"/>
        </w:rPr>
        <w:t>웹 서버</w:t>
      </w:r>
      <w:r w:rsidR="00FD37FF">
        <w:rPr>
          <w:rFonts w:ascii="Arial Unicode MS" w:eastAsia="Arial Unicode MS" w:hAnsi="Arial Unicode MS" w:cs="Arial Unicode MS"/>
        </w:rPr>
        <w:t xml:space="preserve">를 사용하고 있는지를 판별할 수 있습니다. 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 xml:space="preserve">PHP 코딩을 하면서 </w:t>
      </w:r>
      <w:r w:rsidR="00006200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>에 따라서 동작을 달리 처리해야 하는 경우 매우 유용합니다. PHP는 이러한 PHP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내장 </w:t>
      </w:r>
      <w:r w:rsidR="00006200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>의 환경</w:t>
      </w:r>
      <w:r w:rsidR="001E7ED0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감지할 수 있는 특수한 함수를 제공합니다.</w:t>
      </w:r>
    </w:p>
    <w:p w:rsidR="00844745" w:rsidRPr="001E7ED0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>php_sapi_name() 내장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함수는 PHP 내장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서버 에서 제공하는 특수한 문자열 “cli-server”를 반</w:t>
      </w:r>
      <w:r w:rsidR="001E7ED0">
        <w:rPr>
          <w:rFonts w:ascii="Arial Unicode MS" w:eastAsia="Arial Unicode MS" w:hAnsi="Arial Unicode MS" w:cs="Arial Unicode MS" w:hint="eastAsia"/>
        </w:rPr>
        <w:t>환</w:t>
      </w:r>
      <w:r>
        <w:rPr>
          <w:rFonts w:ascii="Arial Unicode MS" w:eastAsia="Arial Unicode MS" w:hAnsi="Arial Unicode MS" w:cs="Arial Unicode MS"/>
        </w:rPr>
        <w:t>합니다.</w:t>
      </w:r>
    </w:p>
    <w:p w:rsidR="00844745" w:rsidRPr="001E7ED0" w:rsidRDefault="00844745">
      <w:pPr>
        <w:pStyle w:val="10"/>
      </w:pPr>
    </w:p>
    <w:p w:rsidR="00844745" w:rsidRDefault="00B36575">
      <w:pPr>
        <w:pStyle w:val="10"/>
      </w:pPr>
      <w:r w:rsidRPr="0014693E">
        <w:rPr>
          <w:rFonts w:ascii="Arial Unicode MS" w:eastAsia="Arial Unicode MS" w:hAnsi="Arial Unicode MS" w:cs="Arial Unicode MS"/>
          <w:b/>
        </w:rPr>
        <w:t>예제 파일</w:t>
      </w:r>
      <w:r w:rsidR="00FD37FF">
        <w:rPr>
          <w:rFonts w:ascii="Arial Unicode MS" w:eastAsia="Arial Unicode MS" w:hAnsi="Arial Unicode MS" w:cs="Arial Unicode MS"/>
        </w:rPr>
        <w:t xml:space="preserve"> cli-server.php</w:t>
      </w:r>
    </w:p>
    <w:p w:rsidR="00844745" w:rsidRDefault="00844745">
      <w:pPr>
        <w:pStyle w:val="10"/>
      </w:pP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4474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45" w:rsidRDefault="00FD37FF">
            <w:pPr>
              <w:pStyle w:val="10"/>
            </w:pPr>
            <w:r>
              <w:t>&lt;?php</w:t>
            </w:r>
          </w:p>
          <w:p w:rsidR="00844745" w:rsidRDefault="00FD37FF">
            <w:pPr>
              <w:pStyle w:val="10"/>
            </w:pPr>
            <w:r>
              <w:tab/>
              <w:t>if( php_sapi_name() === "cli-server"){</w:t>
            </w:r>
          </w:p>
          <w:p w:rsidR="00844745" w:rsidRDefault="00FD37FF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echo "내장 </w:t>
            </w:r>
            <w:r w:rsidR="00006200">
              <w:rPr>
                <w:rFonts w:ascii="Arial Unicode MS" w:eastAsia="Arial Unicode MS" w:hAnsi="Arial Unicode MS" w:cs="Arial Unicode MS"/>
              </w:rPr>
              <w:t>웹 서버</w:t>
            </w:r>
            <w:r>
              <w:rPr>
                <w:rFonts w:ascii="Arial Unicode MS" w:eastAsia="Arial Unicode MS" w:hAnsi="Arial Unicode MS" w:cs="Arial Unicode MS"/>
              </w:rPr>
              <w:t xml:space="preserve"> 실행환경 입니다.";</w:t>
            </w:r>
          </w:p>
          <w:p w:rsidR="00844745" w:rsidRDefault="00FD37FF">
            <w:pPr>
              <w:pStyle w:val="10"/>
            </w:pPr>
            <w:r>
              <w:tab/>
              <w:t>} else {</w:t>
            </w:r>
          </w:p>
          <w:p w:rsidR="00844745" w:rsidRDefault="00FD37FF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echo "외장 </w:t>
            </w:r>
            <w:r w:rsidR="00006200">
              <w:rPr>
                <w:rFonts w:ascii="Arial Unicode MS" w:eastAsia="Arial Unicode MS" w:hAnsi="Arial Unicode MS" w:cs="Arial Unicode MS"/>
              </w:rPr>
              <w:t>웹 서버</w:t>
            </w:r>
            <w:r>
              <w:rPr>
                <w:rFonts w:ascii="Arial Unicode MS" w:eastAsia="Arial Unicode MS" w:hAnsi="Arial Unicode MS" w:cs="Arial Unicode MS"/>
              </w:rPr>
              <w:t xml:space="preserve"> 실행환경 입니다.";</w:t>
            </w:r>
          </w:p>
          <w:p w:rsidR="00844745" w:rsidRDefault="00FD37FF">
            <w:pPr>
              <w:pStyle w:val="10"/>
            </w:pPr>
            <w:r>
              <w:tab/>
              <w:t>}</w:t>
            </w:r>
          </w:p>
          <w:p w:rsidR="00844745" w:rsidRDefault="00FD37FF">
            <w:pPr>
              <w:pStyle w:val="10"/>
            </w:pPr>
            <w:r>
              <w:t>?&gt;</w:t>
            </w:r>
          </w:p>
        </w:tc>
      </w:tr>
    </w:tbl>
    <w:p w:rsidR="001E7ED0" w:rsidRPr="00F81540" w:rsidRDefault="001E7ED0">
      <w:pPr>
        <w:pStyle w:val="10"/>
        <w:rPr>
          <w:rFonts w:ascii="Arial Unicode MS" w:eastAsia="Arial Unicode MS" w:hAnsi="Arial Unicode MS" w:cs="Arial Unicode MS"/>
          <w:b/>
        </w:rPr>
      </w:pPr>
    </w:p>
    <w:p w:rsidR="00844745" w:rsidRDefault="00FD37FF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2.</w:t>
      </w:r>
      <w:r w:rsidR="001E7ED0">
        <w:rPr>
          <w:rFonts w:ascii="Arial Unicode MS" w:eastAsia="Arial Unicode MS" w:hAnsi="Arial Unicode MS" w:cs="Arial Unicode MS" w:hint="eastAsia"/>
          <w:b/>
          <w:sz w:val="36"/>
          <w:szCs w:val="36"/>
        </w:rPr>
        <w:t>4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윈도우 개발환경 구축하기</w:t>
      </w:r>
    </w:p>
    <w:p w:rsidR="00844745" w:rsidRDefault="00844745">
      <w:pPr>
        <w:pStyle w:val="10"/>
      </w:pPr>
    </w:p>
    <w:p w:rsidR="0033633B" w:rsidRDefault="0033633B">
      <w:pPr>
        <w:pStyle w:val="10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내장</w:t>
      </w:r>
      <w:r w:rsidR="00111EBB"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t xml:space="preserve">Apache </w:t>
      </w:r>
      <w:r>
        <w:rPr>
          <w:rFonts w:hint="eastAsia"/>
        </w:rPr>
        <w:t>웹</w:t>
      </w:r>
      <w:r w:rsidR="00111EBB"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t>PHP, MYSQL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설치하여</w:t>
      </w:r>
      <w:r>
        <w:rPr>
          <w:rFonts w:hint="eastAsia"/>
        </w:rPr>
        <w:t xml:space="preserve"> </w:t>
      </w:r>
      <w:r>
        <w:rPr>
          <w:rFonts w:hint="eastAsia"/>
        </w:rPr>
        <w:t>연동할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대중적인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111EBB"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t>Apache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PHP</w:t>
      </w:r>
      <w:r w:rsidR="00111EBB"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서버보다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111EBB"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데이터베이스와의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 w:rsidR="00111EBB"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 w:rsidR="00B81684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33633B" w:rsidRPr="0033633B" w:rsidRDefault="0033633B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</w:t>
      </w:r>
      <w:r w:rsidR="001E7ED0">
        <w:rPr>
          <w:rFonts w:ascii="Arial Unicode MS" w:eastAsia="Arial Unicode MS" w:hAnsi="Arial Unicode MS" w:cs="Arial Unicode MS" w:hint="eastAsia"/>
          <w:b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.1 APM 프로그램으로 일괄 설치하기</w:t>
      </w:r>
    </w:p>
    <w:p w:rsidR="00844745" w:rsidRDefault="00844745">
      <w:pPr>
        <w:pStyle w:val="10"/>
      </w:pPr>
    </w:p>
    <w:p w:rsidR="0033633B" w:rsidRPr="0033633B" w:rsidRDefault="0033633B" w:rsidP="0033633B">
      <w:pPr>
        <w:pStyle w:val="10"/>
      </w:pPr>
      <w:r>
        <w:rPr>
          <w:rFonts w:hint="eastAsia"/>
        </w:rPr>
        <w:t>A</w:t>
      </w:r>
      <w:r>
        <w:t>PM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Apache + PHP + MYSQL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t>APM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약자를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B81684">
        <w:rPr>
          <w:rFonts w:hint="eastAsia"/>
        </w:rPr>
        <w:t>세</w:t>
      </w:r>
      <w:r w:rsidR="00B81684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궁합이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,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111EBB"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환경들이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조합으로</w:t>
      </w:r>
      <w:r>
        <w:rPr>
          <w:rFonts w:hint="eastAsia"/>
        </w:rPr>
        <w:t xml:space="preserve"> </w:t>
      </w:r>
      <w:r>
        <w:rPr>
          <w:rFonts w:hint="eastAsia"/>
        </w:rPr>
        <w:t>구동이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APM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설치는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표준화</w:t>
      </w:r>
      <w:r w:rsidR="00B81684">
        <w:rPr>
          <w:rFonts w:hint="eastAsia"/>
        </w:rPr>
        <w:t>되는</w:t>
      </w:r>
      <w:r w:rsidR="00B81684">
        <w:rPr>
          <w:rFonts w:hint="eastAsia"/>
        </w:rPr>
        <w:t xml:space="preserve"> </w:t>
      </w:r>
      <w:r w:rsidR="00B81684">
        <w:rPr>
          <w:rFonts w:hint="eastAsia"/>
        </w:rPr>
        <w:t>추세입니다</w:t>
      </w:r>
      <w:r>
        <w:rPr>
          <w:rFonts w:hint="eastAsia"/>
        </w:rPr>
        <w:t xml:space="preserve">. </w:t>
      </w:r>
    </w:p>
    <w:p w:rsidR="0033633B" w:rsidRDefault="0033633B">
      <w:pPr>
        <w:pStyle w:val="10"/>
      </w:pPr>
    </w:p>
    <w:p w:rsidR="0033633B" w:rsidRDefault="0033633B">
      <w:pPr>
        <w:pStyle w:val="10"/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설치하여</w:t>
      </w:r>
      <w:r>
        <w:rPr>
          <w:rFonts w:hint="eastAsia"/>
        </w:rPr>
        <w:t xml:space="preserve"> </w:t>
      </w:r>
      <w:r w:rsidR="00171297">
        <w:rPr>
          <w:rFonts w:hint="eastAsia"/>
        </w:rPr>
        <w:t>직접</w:t>
      </w:r>
      <w:r w:rsidR="00171297">
        <w:rPr>
          <w:rFonts w:hint="eastAsia"/>
        </w:rPr>
        <w:t xml:space="preserve"> </w:t>
      </w:r>
      <w:r>
        <w:rPr>
          <w:rFonts w:hint="eastAsia"/>
        </w:rPr>
        <w:t>환경</w:t>
      </w:r>
      <w:r w:rsidR="00171297">
        <w:rPr>
          <w:rFonts w:hint="eastAsia"/>
        </w:rPr>
        <w:t xml:space="preserve"> </w:t>
      </w:r>
      <w:r>
        <w:rPr>
          <w:rFonts w:hint="eastAsia"/>
        </w:rPr>
        <w:t>설정할</w:t>
      </w:r>
      <w:r w:rsidR="00111EBB"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번거롭고</w:t>
      </w:r>
      <w:r>
        <w:rPr>
          <w:rFonts w:hint="eastAsia"/>
        </w:rPr>
        <w:t xml:space="preserve"> </w:t>
      </w:r>
      <w:r>
        <w:rPr>
          <w:rFonts w:hint="eastAsia"/>
        </w:rPr>
        <w:t>초보자에게는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작업입니다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 w:rsidR="00171297">
        <w:rPr>
          <w:rFonts w:hint="eastAsia"/>
        </w:rPr>
        <w:t>을</w:t>
      </w:r>
      <w:r w:rsidR="00171297">
        <w:rPr>
          <w:rFonts w:hint="eastAsia"/>
        </w:rPr>
        <w:t xml:space="preserve"> </w:t>
      </w:r>
      <w:r w:rsidR="00171297">
        <w:rPr>
          <w:rFonts w:hint="eastAsia"/>
        </w:rPr>
        <w:t>검색하면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t xml:space="preserve">APM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프로그램들을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 w:rsidR="00B81684"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33633B" w:rsidRDefault="0033633B">
      <w:pPr>
        <w:pStyle w:val="10"/>
      </w:pPr>
    </w:p>
    <w:p w:rsidR="0033633B" w:rsidRDefault="0033633B">
      <w:pPr>
        <w:pStyle w:val="10"/>
      </w:pPr>
      <w:r>
        <w:t xml:space="preserve">APM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지면상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설명하지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필자의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111EBB"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t>http://www.jinyphp.com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</w:p>
    <w:p w:rsidR="00844745" w:rsidRDefault="00844745">
      <w:pPr>
        <w:pStyle w:val="10"/>
      </w:pPr>
    </w:p>
    <w:p w:rsidR="00844745" w:rsidRDefault="00FD37F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</w:t>
      </w:r>
      <w:r w:rsidR="001E7ED0">
        <w:rPr>
          <w:rFonts w:ascii="Arial Unicode MS" w:eastAsia="Arial Unicode MS" w:hAnsi="Arial Unicode MS" w:cs="Arial Unicode MS" w:hint="eastAsia"/>
          <w:b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.2 PHP 버</w:t>
      </w:r>
      <w:r w:rsidR="001E7ED0">
        <w:rPr>
          <w:rFonts w:ascii="Arial Unicode MS" w:eastAsia="Arial Unicode MS" w:hAnsi="Arial Unicode MS" w:cs="Arial Unicode MS" w:hint="eastAsia"/>
          <w:b/>
          <w:sz w:val="28"/>
          <w:szCs w:val="28"/>
        </w:rPr>
        <w:t>전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업그레이드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 xml:space="preserve">최신의 APM </w:t>
      </w:r>
      <w:r w:rsidR="001E7ED0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>으로 설치</w:t>
      </w:r>
      <w:r w:rsidR="001E7ED0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 xml:space="preserve">다고 해도 PHP </w:t>
      </w:r>
      <w:r w:rsidR="001E7ED0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>은 최신이 아닐 수 있습니다. APM은 여러 사용자와 다양한 프레임</w:t>
      </w:r>
      <w:r w:rsidR="001E7ED0">
        <w:rPr>
          <w:rFonts w:ascii="Arial Unicode MS" w:eastAsia="Arial Unicode MS" w:hAnsi="Arial Unicode MS" w:cs="Arial Unicode MS" w:hint="eastAsia"/>
        </w:rPr>
        <w:t xml:space="preserve">워크 </w:t>
      </w:r>
      <w:r>
        <w:rPr>
          <w:rFonts w:ascii="Arial Unicode MS" w:eastAsia="Arial Unicode MS" w:hAnsi="Arial Unicode MS" w:cs="Arial Unicode MS"/>
        </w:rPr>
        <w:t>등 동작을 위해서 최신</w:t>
      </w:r>
      <w:r w:rsidR="001E7ED0">
        <w:rPr>
          <w:rFonts w:ascii="Arial Unicode MS" w:eastAsia="Arial Unicode MS" w:hAnsi="Arial Unicode MS" w:cs="Arial Unicode MS" w:hint="eastAsia"/>
        </w:rPr>
        <w:t xml:space="preserve"> </w:t>
      </w:r>
      <w:r w:rsidR="001E7ED0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 xml:space="preserve">보다는 약간 이전의 </w:t>
      </w:r>
      <w:r w:rsidR="001E7ED0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>을 사용하는 경우가 많습니다.</w:t>
      </w:r>
    </w:p>
    <w:p w:rsidR="00844745" w:rsidRPr="00631736" w:rsidRDefault="00844745">
      <w:pPr>
        <w:pStyle w:val="10"/>
      </w:pPr>
    </w:p>
    <w:p w:rsidR="00844745" w:rsidRDefault="00631736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그 </w:t>
      </w:r>
      <w:r w:rsidR="00FD37FF">
        <w:rPr>
          <w:rFonts w:ascii="Arial Unicode MS" w:eastAsia="Arial Unicode MS" w:hAnsi="Arial Unicode MS" w:cs="Arial Unicode MS"/>
        </w:rPr>
        <w:t xml:space="preserve">예로 bitnami WAMP 5.6.30의 경우 </w:t>
      </w:r>
      <w:r>
        <w:rPr>
          <w:rFonts w:ascii="Arial Unicode MS" w:eastAsia="Arial Unicode MS" w:hAnsi="Arial Unicode MS" w:cs="Arial Unicode MS" w:hint="eastAsia"/>
        </w:rPr>
        <w:t>PHP</w:t>
      </w:r>
      <w:r>
        <w:rPr>
          <w:rFonts w:ascii="Arial Unicode MS" w:eastAsia="Arial Unicode MS" w:hAnsi="Arial Unicode MS" w:cs="Arial Unicode MS"/>
        </w:rPr>
        <w:t xml:space="preserve"> </w:t>
      </w:r>
      <w:r w:rsidR="001E7ED0">
        <w:rPr>
          <w:rFonts w:ascii="Arial Unicode MS" w:eastAsia="Arial Unicode MS" w:hAnsi="Arial Unicode MS" w:cs="Arial Unicode MS"/>
        </w:rPr>
        <w:t>버전</w:t>
      </w:r>
      <w:r w:rsidR="00FD37FF">
        <w:rPr>
          <w:rFonts w:ascii="Arial Unicode MS" w:eastAsia="Arial Unicode MS" w:hAnsi="Arial Unicode MS" w:cs="Arial Unicode MS"/>
        </w:rPr>
        <w:t>을 살펴보면 PHP 5.6.30으로 설정되어 있습니다.</w:t>
      </w:r>
    </w:p>
    <w:p w:rsidR="00844745" w:rsidRDefault="00844745">
      <w:pPr>
        <w:pStyle w:val="10"/>
        <w:rPr>
          <w:b/>
        </w:rPr>
      </w:pPr>
    </w:p>
    <w:tbl>
      <w:tblPr>
        <w:tblStyle w:val="a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44745">
        <w:tc>
          <w:tcPr>
            <w:tcW w:w="9638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C:\Bitnami\wampstack-5.6.30-0\php&gt;php -v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PHP 5.6.30 (cli) (built: Jan 18 2017 19:47:36)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>Copyright (c) 1997-2016 The PHP Group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lastRenderedPageBreak/>
              <w:t>Zend Engine v2.6.0, Copyright (c) 1998-2016 Zend Technologies</w:t>
            </w:r>
          </w:p>
          <w:p w:rsidR="00844745" w:rsidRDefault="00FD37FF">
            <w:pPr>
              <w:pStyle w:val="10"/>
              <w:rPr>
                <w:color w:val="FFFFFF"/>
              </w:rPr>
            </w:pPr>
            <w:r>
              <w:rPr>
                <w:color w:val="FFFFFF"/>
              </w:rPr>
              <w:t xml:space="preserve">    with Zend OPcache v7.0.6-dev, Copyright (c) 1999-2016, by Zend Technologies</w:t>
            </w:r>
          </w:p>
        </w:tc>
      </w:tr>
    </w:tbl>
    <w:p w:rsidR="00844745" w:rsidRDefault="00844745">
      <w:pPr>
        <w:pStyle w:val="10"/>
      </w:pPr>
    </w:p>
    <w:p w:rsidR="00844745" w:rsidRDefault="00631736">
      <w:pPr>
        <w:pStyle w:val="10"/>
      </w:pPr>
      <w:r>
        <w:rPr>
          <w:rFonts w:ascii="Arial Unicode MS" w:eastAsia="Arial Unicode MS" w:hAnsi="Arial Unicode MS" w:cs="Arial Unicode MS" w:hint="eastAsia"/>
        </w:rPr>
        <w:t>이 책을 집필</w:t>
      </w:r>
      <w:r w:rsidR="00FD37FF"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D37FF">
        <w:rPr>
          <w:rFonts w:ascii="Arial Unicode MS" w:eastAsia="Arial Unicode MS" w:hAnsi="Arial Unicode MS" w:cs="Arial Unicode MS"/>
        </w:rPr>
        <w:t xml:space="preserve">때 기준으로 PHP 최신 </w:t>
      </w:r>
      <w:r w:rsidR="001E7ED0">
        <w:rPr>
          <w:rFonts w:ascii="Arial Unicode MS" w:eastAsia="Arial Unicode MS" w:hAnsi="Arial Unicode MS" w:cs="Arial Unicode MS"/>
        </w:rPr>
        <w:t>버전</w:t>
      </w:r>
      <w:r w:rsidR="00FD37FF">
        <w:rPr>
          <w:rFonts w:ascii="Arial Unicode MS" w:eastAsia="Arial Unicode MS" w:hAnsi="Arial Unicode MS" w:cs="Arial Unicode MS"/>
        </w:rPr>
        <w:t xml:space="preserve">은 7.1.4입니다. www.php.net에 접속하면 최신의 </w:t>
      </w:r>
      <w:r w:rsidR="001E7ED0">
        <w:rPr>
          <w:rFonts w:ascii="Arial Unicode MS" w:eastAsia="Arial Unicode MS" w:hAnsi="Arial Unicode MS" w:cs="Arial Unicode MS"/>
        </w:rPr>
        <w:t>버전</w:t>
      </w:r>
      <w:r w:rsidR="00FD37FF">
        <w:rPr>
          <w:rFonts w:ascii="Arial Unicode MS" w:eastAsia="Arial Unicode MS" w:hAnsi="Arial Unicode MS" w:cs="Arial Unicode MS"/>
        </w:rPr>
        <w:t>을 다운로드</w:t>
      </w:r>
      <w:r>
        <w:rPr>
          <w:rFonts w:ascii="Arial Unicode MS" w:eastAsia="Arial Unicode MS" w:hAnsi="Arial Unicode MS" w:cs="Arial Unicode MS" w:hint="eastAsia"/>
        </w:rPr>
        <w:t>할</w:t>
      </w:r>
      <w:r w:rsidR="00FD37FF">
        <w:rPr>
          <w:rFonts w:ascii="Arial Unicode MS" w:eastAsia="Arial Unicode MS" w:hAnsi="Arial Unicode MS" w:cs="Arial Unicode MS"/>
        </w:rPr>
        <w:t xml:space="preserve"> 수 있습니다.</w:t>
      </w:r>
    </w:p>
    <w:p w:rsidR="00844745" w:rsidRDefault="00844745">
      <w:pPr>
        <w:pStyle w:val="10"/>
      </w:pPr>
    </w:p>
    <w:p w:rsidR="00844745" w:rsidRDefault="00FD37FF">
      <w:pPr>
        <w:pStyle w:val="10"/>
      </w:pPr>
      <w:r>
        <w:rPr>
          <w:rFonts w:ascii="Arial Unicode MS" w:eastAsia="Arial Unicode MS" w:hAnsi="Arial Unicode MS" w:cs="Arial Unicode MS"/>
        </w:rPr>
        <w:t>다운로드</w:t>
      </w:r>
      <w:r w:rsidR="00631736"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파일을</w:t>
      </w:r>
      <w:r w:rsidR="0063173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./php 폴더에 </w:t>
      </w:r>
      <w:r w:rsidR="00631736">
        <w:rPr>
          <w:rFonts w:ascii="Arial Unicode MS" w:eastAsia="Arial Unicode MS" w:hAnsi="Arial Unicode MS" w:cs="Arial Unicode MS" w:hint="eastAsia"/>
        </w:rPr>
        <w:t>덮</w:t>
      </w:r>
      <w:r>
        <w:rPr>
          <w:rFonts w:ascii="Arial Unicode MS" w:eastAsia="Arial Unicode MS" w:hAnsi="Arial Unicode MS" w:cs="Arial Unicode MS"/>
        </w:rPr>
        <w:t>어</w:t>
      </w:r>
      <w:r w:rsidR="00631736">
        <w:rPr>
          <w:rFonts w:ascii="Arial Unicode MS" w:eastAsia="Arial Unicode MS" w:hAnsi="Arial Unicode MS" w:cs="Arial Unicode MS" w:hint="eastAsia"/>
        </w:rPr>
        <w:t>쓰면</w:t>
      </w:r>
      <w:r>
        <w:rPr>
          <w:rFonts w:ascii="Arial Unicode MS" w:eastAsia="Arial Unicode MS" w:hAnsi="Arial Unicode MS" w:cs="Arial Unicode MS"/>
        </w:rPr>
        <w:t xml:space="preserve"> 간단하게 업그레이드할 수 있습니다. </w:t>
      </w:r>
    </w:p>
    <w:sectPr w:rsidR="00844745" w:rsidSect="00844745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A19" w:rsidRDefault="002F0A19" w:rsidP="00006200">
      <w:pPr>
        <w:spacing w:line="240" w:lineRule="auto"/>
      </w:pPr>
      <w:r>
        <w:separator/>
      </w:r>
    </w:p>
  </w:endnote>
  <w:endnote w:type="continuationSeparator" w:id="0">
    <w:p w:rsidR="002F0A19" w:rsidRDefault="002F0A19" w:rsidP="00006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A19" w:rsidRDefault="002F0A19" w:rsidP="00006200">
      <w:pPr>
        <w:spacing w:line="240" w:lineRule="auto"/>
      </w:pPr>
      <w:r>
        <w:separator/>
      </w:r>
    </w:p>
  </w:footnote>
  <w:footnote w:type="continuationSeparator" w:id="0">
    <w:p w:rsidR="002F0A19" w:rsidRDefault="002F0A19" w:rsidP="000062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7680"/>
    <w:multiLevelType w:val="multilevel"/>
    <w:tmpl w:val="CD9EC6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8220DE"/>
    <w:multiLevelType w:val="multilevel"/>
    <w:tmpl w:val="3C8413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4745"/>
    <w:rsid w:val="00004EAF"/>
    <w:rsid w:val="00006200"/>
    <w:rsid w:val="000510E1"/>
    <w:rsid w:val="00092AE0"/>
    <w:rsid w:val="000D50DB"/>
    <w:rsid w:val="00111EBB"/>
    <w:rsid w:val="0014693E"/>
    <w:rsid w:val="00171297"/>
    <w:rsid w:val="001D20D2"/>
    <w:rsid w:val="001E7ED0"/>
    <w:rsid w:val="0021518C"/>
    <w:rsid w:val="002A12A6"/>
    <w:rsid w:val="002F0A19"/>
    <w:rsid w:val="003316FB"/>
    <w:rsid w:val="0033633B"/>
    <w:rsid w:val="003815DB"/>
    <w:rsid w:val="003B0B64"/>
    <w:rsid w:val="004B38EF"/>
    <w:rsid w:val="005865F8"/>
    <w:rsid w:val="005D6AC2"/>
    <w:rsid w:val="00631736"/>
    <w:rsid w:val="00844745"/>
    <w:rsid w:val="008A40E8"/>
    <w:rsid w:val="008B1E93"/>
    <w:rsid w:val="00A2115C"/>
    <w:rsid w:val="00A34DE8"/>
    <w:rsid w:val="00B36575"/>
    <w:rsid w:val="00B81684"/>
    <w:rsid w:val="00D42492"/>
    <w:rsid w:val="00D923AE"/>
    <w:rsid w:val="00DE0C09"/>
    <w:rsid w:val="00ED6D74"/>
    <w:rsid w:val="00EE7440"/>
    <w:rsid w:val="00F81540"/>
    <w:rsid w:val="00FD37FF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32F74"/>
  <w15:docId w15:val="{5ACAFD5F-4FD7-457F-ABC7-69CA590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57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84474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4474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4474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4474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4474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84474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844745"/>
  </w:style>
  <w:style w:type="table" w:customStyle="1" w:styleId="TableNormal">
    <w:name w:val="Table Normal"/>
    <w:rsid w:val="008447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44745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844745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844745"/>
    <w:tblPr>
      <w:tblStyleRowBandSize w:val="1"/>
      <w:tblStyleColBandSize w:val="1"/>
    </w:tblPr>
  </w:style>
  <w:style w:type="table" w:customStyle="1" w:styleId="a6">
    <w:basedOn w:val="TableNormal"/>
    <w:rsid w:val="00844745"/>
    <w:tblPr>
      <w:tblStyleRowBandSize w:val="1"/>
      <w:tblStyleColBandSize w:val="1"/>
    </w:tblPr>
  </w:style>
  <w:style w:type="table" w:customStyle="1" w:styleId="a7">
    <w:basedOn w:val="TableNormal"/>
    <w:rsid w:val="00844745"/>
    <w:tblPr>
      <w:tblStyleRowBandSize w:val="1"/>
      <w:tblStyleColBandSize w:val="1"/>
    </w:tblPr>
  </w:style>
  <w:style w:type="table" w:customStyle="1" w:styleId="a8">
    <w:basedOn w:val="TableNormal"/>
    <w:rsid w:val="00844745"/>
    <w:tblPr>
      <w:tblStyleRowBandSize w:val="1"/>
      <w:tblStyleColBandSize w:val="1"/>
    </w:tblPr>
  </w:style>
  <w:style w:type="table" w:customStyle="1" w:styleId="a9">
    <w:basedOn w:val="TableNormal"/>
    <w:rsid w:val="00844745"/>
    <w:tblPr>
      <w:tblStyleRowBandSize w:val="1"/>
      <w:tblStyleColBandSize w:val="1"/>
    </w:tblPr>
  </w:style>
  <w:style w:type="table" w:customStyle="1" w:styleId="aa">
    <w:basedOn w:val="TableNormal"/>
    <w:rsid w:val="00844745"/>
    <w:tblPr>
      <w:tblStyleRowBandSize w:val="1"/>
      <w:tblStyleColBandSize w:val="1"/>
    </w:tblPr>
  </w:style>
  <w:style w:type="paragraph" w:styleId="ab">
    <w:name w:val="header"/>
    <w:basedOn w:val="a"/>
    <w:link w:val="Char"/>
    <w:uiPriority w:val="99"/>
    <w:unhideWhenUsed/>
    <w:rsid w:val="000062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6200"/>
  </w:style>
  <w:style w:type="paragraph" w:styleId="ac">
    <w:name w:val="footer"/>
    <w:basedOn w:val="a"/>
    <w:link w:val="Char0"/>
    <w:uiPriority w:val="99"/>
    <w:unhideWhenUsed/>
    <w:rsid w:val="000062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6200"/>
  </w:style>
  <w:style w:type="paragraph" w:styleId="ad">
    <w:name w:val="Balloon Text"/>
    <w:basedOn w:val="a"/>
    <w:link w:val="Char1"/>
    <w:uiPriority w:val="99"/>
    <w:semiHidden/>
    <w:unhideWhenUsed/>
    <w:rsid w:val="0000620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0620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33633B"/>
    <w:rPr>
      <w:color w:val="0000FF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3363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18</cp:revision>
  <dcterms:created xsi:type="dcterms:W3CDTF">2017-06-13T03:02:00Z</dcterms:created>
  <dcterms:modified xsi:type="dcterms:W3CDTF">2017-09-19T07:20:00Z</dcterms:modified>
</cp:coreProperties>
</file>