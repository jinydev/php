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84604" w:rsidRDefault="0013649A">
      <w:r>
        <w:rPr>
          <w:rFonts w:ascii="Arial Unicode MS" w:eastAsia="Arial Unicode MS" w:hAnsi="Arial Unicode MS" w:cs="Arial Unicode MS"/>
        </w:rPr>
        <w:t xml:space="preserve">jinyPHP 1권 - </w:t>
      </w:r>
      <w:r w:rsidR="00411C04">
        <w:rPr>
          <w:rFonts w:ascii="Arial Unicode MS" w:eastAsia="Arial Unicode MS" w:hAnsi="Arial Unicode MS" w:cs="Arial Unicode MS"/>
        </w:rPr>
        <w:t>9.</w:t>
      </w:r>
      <w:r>
        <w:rPr>
          <w:rFonts w:ascii="Arial Unicode MS" w:eastAsia="Arial Unicode MS" w:hAnsi="Arial Unicode MS" w:cs="Arial Unicode MS"/>
        </w:rPr>
        <w:t xml:space="preserve"> 반복문</w:t>
      </w:r>
    </w:p>
    <w:p w:rsidR="00284604" w:rsidRDefault="00284604"/>
    <w:p w:rsidR="00284604" w:rsidRDefault="00411C04">
      <w:pPr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9.</w:t>
      </w:r>
      <w:r w:rsidR="0013649A">
        <w:rPr>
          <w:rFonts w:ascii="Arial Unicode MS" w:eastAsia="Arial Unicode MS" w:hAnsi="Arial Unicode MS" w:cs="Arial Unicode MS"/>
          <w:b/>
          <w:sz w:val="48"/>
          <w:szCs w:val="48"/>
        </w:rPr>
        <w:t xml:space="preserve"> 반복문</w:t>
      </w:r>
    </w:p>
    <w:p w:rsidR="00284604" w:rsidRDefault="00284604"/>
    <w:p w:rsidR="009D473F" w:rsidRDefault="009D473F">
      <w:r>
        <w:rPr>
          <w:rFonts w:hint="eastAsia"/>
        </w:rPr>
        <w:t>일상생활과</w:t>
      </w:r>
      <w:r>
        <w:rPr>
          <w:rFonts w:hint="eastAsia"/>
        </w:rPr>
        <w:t xml:space="preserve"> </w:t>
      </w:r>
      <w:r>
        <w:rPr>
          <w:rFonts w:hint="eastAsia"/>
        </w:rPr>
        <w:t>비슷하게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소스를</w:t>
      </w:r>
      <w:r>
        <w:rPr>
          <w:rFonts w:hint="eastAsia"/>
        </w:rPr>
        <w:t xml:space="preserve"> </w:t>
      </w:r>
      <w:r>
        <w:rPr>
          <w:rFonts w:hint="eastAsia"/>
        </w:rPr>
        <w:t>작성하면서</w:t>
      </w:r>
      <w:r>
        <w:rPr>
          <w:rFonts w:hint="eastAsia"/>
        </w:rPr>
        <w:t xml:space="preserve"> </w:t>
      </w:r>
      <w:r>
        <w:rPr>
          <w:rFonts w:hint="eastAsia"/>
        </w:rPr>
        <w:t>반복되는</w:t>
      </w:r>
      <w:r>
        <w:rPr>
          <w:rFonts w:hint="eastAsia"/>
        </w:rPr>
        <w:t xml:space="preserve"> </w:t>
      </w:r>
      <w:r>
        <w:rPr>
          <w:rFonts w:hint="eastAsia"/>
        </w:rPr>
        <w:t>작업들을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접하게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만일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hello world!</w:t>
      </w:r>
      <w:r>
        <w:t>”</w:t>
      </w:r>
      <w:r>
        <w:rPr>
          <w:rFonts w:hint="eastAsia"/>
        </w:rPr>
        <w:t>을</w:t>
      </w:r>
      <w:r>
        <w:rPr>
          <w:rFonts w:hint="eastAsia"/>
        </w:rPr>
        <w:t xml:space="preserve"> 10</w:t>
      </w:r>
      <w:r>
        <w:rPr>
          <w:rFonts w:hint="eastAsia"/>
        </w:rPr>
        <w:t>번을</w:t>
      </w:r>
      <w:r>
        <w:rPr>
          <w:rFonts w:hint="eastAsia"/>
        </w:rPr>
        <w:t xml:space="preserve"> </w:t>
      </w:r>
      <w:r>
        <w:rPr>
          <w:rFonts w:hint="eastAsia"/>
        </w:rPr>
        <w:t>출력한다거나</w:t>
      </w:r>
      <w:r>
        <w:rPr>
          <w:rFonts w:hint="eastAsia"/>
        </w:rPr>
        <w:t>, 1</w:t>
      </w:r>
      <w:r>
        <w:rPr>
          <w:rFonts w:hint="eastAsia"/>
        </w:rPr>
        <w:t>부터</w:t>
      </w:r>
      <w:r>
        <w:rPr>
          <w:rFonts w:hint="eastAsia"/>
        </w:rPr>
        <w:t xml:space="preserve"> 10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출력할</w:t>
      </w:r>
      <w:r w:rsidR="00B4120B"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 xml:space="preserve">cho </w:t>
      </w:r>
      <w:r>
        <w:t>“hello world”;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 xml:space="preserve">echo “1”; echo “2”; … echo “10”; </w:t>
      </w:r>
      <w:r>
        <w:rPr>
          <w:rFonts w:hint="eastAsia"/>
        </w:rPr>
        <w:t>처럼</w:t>
      </w:r>
      <w:r>
        <w:rPr>
          <w:rFonts w:hint="eastAsia"/>
        </w:rPr>
        <w:t xml:space="preserve">  </w:t>
      </w:r>
      <w:r>
        <w:rPr>
          <w:rFonts w:hint="eastAsia"/>
        </w:rPr>
        <w:t>코드를</w:t>
      </w:r>
      <w:r>
        <w:rPr>
          <w:rFonts w:hint="eastAsia"/>
        </w:rPr>
        <w:t xml:space="preserve"> 10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작성해야만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언어들은</w:t>
      </w:r>
      <w:r>
        <w:rPr>
          <w:rFonts w:hint="eastAsia"/>
        </w:rPr>
        <w:t xml:space="preserve"> </w:t>
      </w:r>
      <w:r>
        <w:rPr>
          <w:rFonts w:hint="eastAsia"/>
        </w:rPr>
        <w:t>반복되는</w:t>
      </w:r>
      <w:r>
        <w:rPr>
          <w:rFonts w:hint="eastAsia"/>
        </w:rPr>
        <w:t xml:space="preserve"> </w:t>
      </w:r>
      <w:r>
        <w:rPr>
          <w:rFonts w:hint="eastAsia"/>
        </w:rPr>
        <w:t>작업들을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 w:rsidR="00B4120B">
        <w:rPr>
          <w:rFonts w:hint="eastAsia"/>
        </w:rPr>
        <w:t>묶</w:t>
      </w: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그룹화하여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문법을</w:t>
      </w:r>
      <w:r>
        <w:rPr>
          <w:rFonts w:hint="eastAsia"/>
        </w:rPr>
        <w:t xml:space="preserve"> </w:t>
      </w:r>
      <w:r>
        <w:rPr>
          <w:rFonts w:hint="eastAsia"/>
        </w:rPr>
        <w:t>지원하고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B4120B" w:rsidRPr="009D473F" w:rsidRDefault="00B4120B"/>
    <w:p w:rsidR="00284604" w:rsidRDefault="00411C04">
      <w:r>
        <w:rPr>
          <w:rFonts w:ascii="Arial Unicode MS" w:eastAsia="Arial Unicode MS" w:hAnsi="Arial Unicode MS" w:cs="Arial Unicode MS" w:hint="eastAsia"/>
        </w:rPr>
        <w:t>반복문</w:t>
      </w:r>
      <w:r w:rsidR="00B4120B">
        <w:rPr>
          <w:rFonts w:ascii="Arial Unicode MS" w:eastAsia="Arial Unicode MS" w:hAnsi="Arial Unicode MS" w:cs="Arial Unicode MS" w:hint="eastAsia"/>
        </w:rPr>
        <w:t>은</w:t>
      </w:r>
      <w:r>
        <w:rPr>
          <w:rFonts w:ascii="Arial Unicode MS" w:eastAsia="Arial Unicode MS" w:hAnsi="Arial Unicode MS" w:cs="Arial Unicode MS" w:hint="eastAsia"/>
        </w:rPr>
        <w:t xml:space="preserve"> 프</w:t>
      </w:r>
      <w:r w:rsidR="0013649A">
        <w:rPr>
          <w:rFonts w:ascii="Arial Unicode MS" w:eastAsia="Arial Unicode MS" w:hAnsi="Arial Unicode MS" w:cs="Arial Unicode MS"/>
        </w:rPr>
        <w:t xml:space="preserve">로그램 소스상에서 </w:t>
      </w:r>
      <w:r w:rsidR="009D473F">
        <w:rPr>
          <w:rFonts w:ascii="Arial Unicode MS" w:eastAsia="Arial Unicode MS" w:hAnsi="Arial Unicode MS" w:cs="Arial Unicode MS" w:hint="eastAsia"/>
        </w:rPr>
        <w:t>비슷한</w:t>
      </w:r>
      <w:r w:rsidR="0013649A">
        <w:rPr>
          <w:rFonts w:ascii="Arial Unicode MS" w:eastAsia="Arial Unicode MS" w:hAnsi="Arial Unicode MS" w:cs="Arial Unicode MS"/>
        </w:rPr>
        <w:t xml:space="preserve"> 내용을 여러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13649A">
        <w:rPr>
          <w:rFonts w:ascii="Arial Unicode MS" w:eastAsia="Arial Unicode MS" w:hAnsi="Arial Unicode MS" w:cs="Arial Unicode MS"/>
        </w:rPr>
        <w:t xml:space="preserve">번 </w:t>
      </w:r>
      <w:r w:rsidR="009D473F">
        <w:rPr>
          <w:rFonts w:ascii="Arial Unicode MS" w:eastAsia="Arial Unicode MS" w:hAnsi="Arial Unicode MS" w:cs="Arial Unicode MS" w:hint="eastAsia"/>
        </w:rPr>
        <w:t xml:space="preserve">반복 </w:t>
      </w:r>
      <w:r w:rsidR="0013649A">
        <w:rPr>
          <w:rFonts w:ascii="Arial Unicode MS" w:eastAsia="Arial Unicode MS" w:hAnsi="Arial Unicode MS" w:cs="Arial Unicode MS"/>
        </w:rPr>
        <w:t>처리</w:t>
      </w:r>
      <w:r w:rsidR="009D473F">
        <w:rPr>
          <w:rFonts w:ascii="Arial Unicode MS" w:eastAsia="Arial Unicode MS" w:hAnsi="Arial Unicode MS" w:cs="Arial Unicode MS" w:hint="eastAsia"/>
        </w:rPr>
        <w:t>를 수행합니다. 반복 기능을 통</w:t>
      </w:r>
      <w:r w:rsidR="00B4120B">
        <w:rPr>
          <w:rFonts w:ascii="Arial Unicode MS" w:eastAsia="Arial Unicode MS" w:hAnsi="Arial Unicode MS" w:cs="Arial Unicode MS" w:hint="eastAsia"/>
        </w:rPr>
        <w:t>해</w:t>
      </w:r>
      <w:r w:rsidR="009D473F">
        <w:rPr>
          <w:rFonts w:ascii="Arial Unicode MS" w:eastAsia="Arial Unicode MS" w:hAnsi="Arial Unicode MS" w:cs="Arial Unicode MS" w:hint="eastAsia"/>
        </w:rPr>
        <w:t xml:space="preserve"> </w:t>
      </w:r>
      <w:r w:rsidR="0013649A">
        <w:rPr>
          <w:rFonts w:ascii="Arial Unicode MS" w:eastAsia="Arial Unicode MS" w:hAnsi="Arial Unicode MS" w:cs="Arial Unicode MS"/>
        </w:rPr>
        <w:t>같은 코드를 중복해서 나열하지 않고 반복</w:t>
      </w:r>
      <w:r w:rsidR="00B4120B">
        <w:rPr>
          <w:rFonts w:ascii="Arial Unicode MS" w:eastAsia="Arial Unicode MS" w:hAnsi="Arial Unicode MS" w:cs="Arial Unicode MS" w:hint="eastAsia"/>
        </w:rPr>
        <w:t xml:space="preserve"> </w:t>
      </w:r>
      <w:r w:rsidR="009D473F">
        <w:rPr>
          <w:rFonts w:ascii="Arial Unicode MS" w:eastAsia="Arial Unicode MS" w:hAnsi="Arial Unicode MS" w:cs="Arial Unicode MS" w:hint="eastAsia"/>
        </w:rPr>
        <w:t>문법</w:t>
      </w:r>
      <w:r w:rsidR="00B4120B">
        <w:rPr>
          <w:rFonts w:ascii="Arial Unicode MS" w:eastAsia="Arial Unicode MS" w:hAnsi="Arial Unicode MS" w:cs="Arial Unicode MS" w:hint="eastAsia"/>
        </w:rPr>
        <w:t>으로</w:t>
      </w:r>
      <w:r w:rsidR="009D473F">
        <w:rPr>
          <w:rFonts w:ascii="Arial Unicode MS" w:eastAsia="Arial Unicode MS" w:hAnsi="Arial Unicode MS" w:cs="Arial Unicode MS" w:hint="eastAsia"/>
        </w:rPr>
        <w:t xml:space="preserve"> 코드</w:t>
      </w:r>
      <w:r w:rsidR="00B4120B">
        <w:rPr>
          <w:rFonts w:ascii="Arial Unicode MS" w:eastAsia="Arial Unicode MS" w:hAnsi="Arial Unicode MS" w:cs="Arial Unicode MS" w:hint="eastAsia"/>
        </w:rPr>
        <w:t>를</w:t>
      </w:r>
      <w:r w:rsidR="009D473F">
        <w:rPr>
          <w:rFonts w:ascii="Arial Unicode MS" w:eastAsia="Arial Unicode MS" w:hAnsi="Arial Unicode MS" w:cs="Arial Unicode MS" w:hint="eastAsia"/>
        </w:rPr>
        <w:t xml:space="preserve"> 반복 수행합니다.</w:t>
      </w:r>
    </w:p>
    <w:p w:rsidR="00284604" w:rsidRDefault="00284604"/>
    <w:p w:rsidR="00284604" w:rsidRDefault="00284604"/>
    <w:p w:rsidR="00284604" w:rsidRDefault="0013649A">
      <w:r>
        <w:rPr>
          <w:noProof/>
        </w:rPr>
        <w:drawing>
          <wp:inline distT="114300" distB="114300" distL="114300" distR="114300">
            <wp:extent cx="4981575" cy="24003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4604" w:rsidRDefault="00284604"/>
    <w:p w:rsidR="00284604" w:rsidRDefault="009D473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프로그램 언어에서 </w:t>
      </w:r>
      <w:r w:rsidR="0013649A">
        <w:rPr>
          <w:rFonts w:ascii="Arial Unicode MS" w:eastAsia="Arial Unicode MS" w:hAnsi="Arial Unicode MS" w:cs="Arial Unicode MS"/>
        </w:rPr>
        <w:t>반복문을 사용하는 이유는 연속하여 발생</w:t>
      </w:r>
      <w:r w:rsidR="00411C04">
        <w:rPr>
          <w:rFonts w:ascii="Arial Unicode MS" w:eastAsia="Arial Unicode MS" w:hAnsi="Arial Unicode MS" w:cs="Arial Unicode MS" w:hint="eastAsia"/>
        </w:rPr>
        <w:t>한</w:t>
      </w:r>
      <w:r w:rsidR="0013649A">
        <w:rPr>
          <w:rFonts w:ascii="Arial Unicode MS" w:eastAsia="Arial Unicode MS" w:hAnsi="Arial Unicode MS" w:cs="Arial Unicode MS"/>
        </w:rPr>
        <w:t xml:space="preserve"> 중복 코드의 양을 줄이고 소스의 가독성을 향상하는</w:t>
      </w:r>
      <w:r w:rsidR="00411C04">
        <w:rPr>
          <w:rFonts w:ascii="Arial Unicode MS" w:eastAsia="Arial Unicode MS" w:hAnsi="Arial Unicode MS" w:cs="Arial Unicode MS" w:hint="eastAsia"/>
        </w:rPr>
        <w:t xml:space="preserve"> </w:t>
      </w:r>
      <w:r w:rsidR="0013649A">
        <w:rPr>
          <w:rFonts w:ascii="Arial Unicode MS" w:eastAsia="Arial Unicode MS" w:hAnsi="Arial Unicode MS" w:cs="Arial Unicode MS"/>
        </w:rPr>
        <w:t>데 목적이 있습니다.</w:t>
      </w:r>
    </w:p>
    <w:p w:rsidR="00EE548C" w:rsidRDefault="00EE548C">
      <w:pPr>
        <w:rPr>
          <w:rFonts w:ascii="Arial Unicode MS" w:eastAsia="Arial Unicode MS" w:hAnsi="Arial Unicode MS" w:cs="Arial Unicode MS"/>
        </w:rPr>
      </w:pPr>
    </w:p>
    <w:p w:rsidR="00EE548C" w:rsidRDefault="00EE548C" w:rsidP="00EE548C">
      <w:r>
        <w:rPr>
          <w:rFonts w:ascii="Arial Unicode MS" w:eastAsia="Arial Unicode MS" w:hAnsi="Arial Unicode MS" w:cs="Arial Unicode MS"/>
        </w:rPr>
        <w:t>PHP</w:t>
      </w:r>
      <w:r>
        <w:rPr>
          <w:rFonts w:ascii="Arial Unicode MS" w:eastAsia="Arial Unicode MS" w:hAnsi="Arial Unicode MS" w:cs="Arial Unicode MS" w:hint="eastAsia"/>
        </w:rPr>
        <w:t xml:space="preserve">언어 </w:t>
      </w:r>
      <w:r>
        <w:rPr>
          <w:rFonts w:ascii="Arial Unicode MS" w:eastAsia="Arial Unicode MS" w:hAnsi="Arial Unicode MS" w:cs="Arial Unicode MS"/>
        </w:rPr>
        <w:t>에서는 반복 처리를 위</w:t>
      </w:r>
      <w:r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네 </w:t>
      </w:r>
      <w:r>
        <w:rPr>
          <w:rFonts w:ascii="Arial Unicode MS" w:eastAsia="Arial Unicode MS" w:hAnsi="Arial Unicode MS" w:cs="Arial Unicode MS"/>
        </w:rPr>
        <w:t>가지의 명령 및 문법을 제공합니다.</w:t>
      </w:r>
    </w:p>
    <w:p w:rsidR="00EE548C" w:rsidRPr="00EE548C" w:rsidRDefault="00EE548C" w:rsidP="00EE548C"/>
    <w:p w:rsidR="00EE548C" w:rsidRDefault="00EE548C" w:rsidP="00EE548C">
      <w:pPr>
        <w:numPr>
          <w:ilvl w:val="0"/>
          <w:numId w:val="1"/>
        </w:numPr>
        <w:ind w:hanging="360"/>
        <w:contextualSpacing/>
      </w:pPr>
      <w:r>
        <w:t>for</w:t>
      </w:r>
    </w:p>
    <w:p w:rsidR="00EE548C" w:rsidRDefault="00EE548C" w:rsidP="00EE548C">
      <w:pPr>
        <w:numPr>
          <w:ilvl w:val="0"/>
          <w:numId w:val="1"/>
        </w:numPr>
        <w:ind w:hanging="360"/>
        <w:contextualSpacing/>
      </w:pPr>
      <w:r>
        <w:t>foreach</w:t>
      </w:r>
    </w:p>
    <w:p w:rsidR="00EE548C" w:rsidRDefault="00EE548C" w:rsidP="00EE548C">
      <w:pPr>
        <w:numPr>
          <w:ilvl w:val="0"/>
          <w:numId w:val="1"/>
        </w:numPr>
        <w:ind w:hanging="360"/>
        <w:contextualSpacing/>
      </w:pPr>
      <w:r>
        <w:t>while</w:t>
      </w:r>
    </w:p>
    <w:p w:rsidR="00EE548C" w:rsidRDefault="00EE548C" w:rsidP="00EE548C">
      <w:pPr>
        <w:numPr>
          <w:ilvl w:val="0"/>
          <w:numId w:val="1"/>
        </w:numPr>
        <w:ind w:hanging="360"/>
        <w:contextualSpacing/>
      </w:pPr>
      <w:r>
        <w:t>do~while</w:t>
      </w:r>
    </w:p>
    <w:p w:rsidR="00EE548C" w:rsidRDefault="00EE548C"/>
    <w:p w:rsidR="00284604" w:rsidRDefault="00EE548C"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문법은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 w:rsidR="00B4120B">
        <w:rPr>
          <w:rFonts w:hint="eastAsia"/>
        </w:rPr>
        <w:t xml:space="preserve"> </w:t>
      </w:r>
      <w:r>
        <w:rPr>
          <w:rFonts w:hint="eastAsia"/>
        </w:rPr>
        <w:t>규칙과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 w:rsidR="0013649A">
        <w:rPr>
          <w:rFonts w:ascii="Arial Unicode MS" w:eastAsia="Arial Unicode MS" w:hAnsi="Arial Unicode MS" w:cs="Arial Unicode MS"/>
        </w:rPr>
        <w:t>반복 조건을 검사하는 제어부와 반복을 수행하는 소스의 블</w:t>
      </w:r>
      <w:r w:rsidR="00411C04">
        <w:rPr>
          <w:rFonts w:ascii="Arial Unicode MS" w:eastAsia="Arial Unicode MS" w:hAnsi="Arial Unicode MS" w:cs="Arial Unicode MS" w:hint="eastAsia"/>
        </w:rPr>
        <w:t>록</w:t>
      </w:r>
      <w:r w:rsidR="0013649A">
        <w:rPr>
          <w:rFonts w:ascii="Arial Unicode MS" w:eastAsia="Arial Unicode MS" w:hAnsi="Arial Unicode MS" w:cs="Arial Unicode MS"/>
        </w:rPr>
        <w:t>으로 구성됩니다.</w:t>
      </w:r>
    </w:p>
    <w:p w:rsidR="00284604" w:rsidRDefault="00284604"/>
    <w:p w:rsidR="00284604" w:rsidRDefault="0013649A">
      <w:r>
        <w:rPr>
          <w:noProof/>
        </w:rPr>
        <w:lastRenderedPageBreak/>
        <w:drawing>
          <wp:inline distT="114300" distB="114300" distL="114300" distR="114300">
            <wp:extent cx="6120000" cy="17018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4604" w:rsidRDefault="00284604"/>
    <w:p w:rsidR="00284604" w:rsidRDefault="00EE548C">
      <w:r>
        <w:rPr>
          <w:rFonts w:ascii="Arial Unicode MS" w:eastAsia="Arial Unicode MS" w:hAnsi="Arial Unicode MS" w:cs="Arial Unicode MS" w:hint="eastAsia"/>
        </w:rPr>
        <w:t xml:space="preserve">또한 </w:t>
      </w:r>
      <w:r w:rsidR="0013649A">
        <w:rPr>
          <w:rFonts w:ascii="Arial Unicode MS" w:eastAsia="Arial Unicode MS" w:hAnsi="Arial Unicode MS" w:cs="Arial Unicode MS"/>
        </w:rPr>
        <w:t xml:space="preserve">반복문을 작성할 때는 반복되는 작업들이 </w:t>
      </w:r>
      <w:r>
        <w:rPr>
          <w:rFonts w:ascii="Arial Unicode MS" w:eastAsia="Arial Unicode MS" w:hAnsi="Arial Unicode MS" w:cs="Arial Unicode MS" w:hint="eastAsia"/>
        </w:rPr>
        <w:t xml:space="preserve">하나 또는 여러 작업들이 순차적으로 </w:t>
      </w:r>
      <w:r w:rsidR="0013649A">
        <w:rPr>
          <w:rFonts w:ascii="Arial Unicode MS" w:eastAsia="Arial Unicode MS" w:hAnsi="Arial Unicode MS" w:cs="Arial Unicode MS"/>
        </w:rPr>
        <w:t xml:space="preserve">하나의 </w:t>
      </w:r>
      <w:r w:rsidR="00411C04">
        <w:rPr>
          <w:rFonts w:ascii="Arial Unicode MS" w:eastAsia="Arial Unicode MS" w:hAnsi="Arial Unicode MS" w:cs="Arial Unicode MS"/>
        </w:rPr>
        <w:t>블록</w:t>
      </w:r>
      <w:r w:rsidR="0013649A">
        <w:rPr>
          <w:rFonts w:ascii="Arial Unicode MS" w:eastAsia="Arial Unicode MS" w:hAnsi="Arial Unicode MS" w:cs="Arial Unicode MS"/>
        </w:rPr>
        <w:t xml:space="preserve">으로 </w:t>
      </w:r>
      <w:r w:rsidR="00411C04">
        <w:rPr>
          <w:rFonts w:ascii="Arial Unicode MS" w:eastAsia="Arial Unicode MS" w:hAnsi="Arial Unicode MS" w:cs="Arial Unicode MS" w:hint="eastAsia"/>
        </w:rPr>
        <w:t>묶</w:t>
      </w:r>
      <w:r w:rsidR="0013649A">
        <w:rPr>
          <w:rFonts w:ascii="Arial Unicode MS" w:eastAsia="Arial Unicode MS" w:hAnsi="Arial Unicode MS" w:cs="Arial Unicode MS"/>
        </w:rPr>
        <w:t xml:space="preserve">여 있어야 합니다. </w:t>
      </w:r>
      <w:r>
        <w:rPr>
          <w:rFonts w:ascii="Arial Unicode MS" w:eastAsia="Arial Unicode MS" w:hAnsi="Arial Unicode MS" w:cs="Arial Unicode MS" w:hint="eastAsia"/>
        </w:rPr>
        <w:t xml:space="preserve">만일 </w:t>
      </w:r>
      <w:r w:rsidR="0013649A">
        <w:rPr>
          <w:rFonts w:ascii="Arial Unicode MS" w:eastAsia="Arial Unicode MS" w:hAnsi="Arial Unicode MS" w:cs="Arial Unicode MS"/>
        </w:rPr>
        <w:t>소스</w:t>
      </w:r>
      <w:r>
        <w:rPr>
          <w:rFonts w:ascii="Arial Unicode MS" w:eastAsia="Arial Unicode MS" w:hAnsi="Arial Unicode MS" w:cs="Arial Unicode MS" w:hint="eastAsia"/>
        </w:rPr>
        <w:t xml:space="preserve"> 코드가</w:t>
      </w:r>
      <w:r w:rsidR="0013649A">
        <w:rPr>
          <w:rFonts w:ascii="Arial Unicode MS" w:eastAsia="Arial Unicode MS" w:hAnsi="Arial Unicode MS" w:cs="Arial Unicode MS"/>
        </w:rPr>
        <w:t xml:space="preserve"> 여러 </w:t>
      </w:r>
      <w:r>
        <w:rPr>
          <w:rFonts w:ascii="Arial Unicode MS" w:eastAsia="Arial Unicode MS" w:hAnsi="Arial Unicode MS" w:cs="Arial Unicode MS" w:hint="eastAsia"/>
        </w:rPr>
        <w:t xml:space="preserve">블록으로 분산되어 있다고 한다면 </w:t>
      </w:r>
      <w:r w:rsidR="0013649A">
        <w:rPr>
          <w:rFonts w:ascii="Arial Unicode MS" w:eastAsia="Arial Unicode MS" w:hAnsi="Arial Unicode MS" w:cs="Arial Unicode MS"/>
        </w:rPr>
        <w:t>반복</w:t>
      </w:r>
      <w:r w:rsidR="00B4120B">
        <w:rPr>
          <w:rFonts w:ascii="Arial Unicode MS" w:eastAsia="Arial Unicode MS" w:hAnsi="Arial Unicode MS" w:cs="Arial Unicode MS" w:hint="eastAsia"/>
        </w:rPr>
        <w:t xml:space="preserve"> </w:t>
      </w:r>
      <w:r w:rsidR="0013649A">
        <w:rPr>
          <w:rFonts w:ascii="Arial Unicode MS" w:eastAsia="Arial Unicode MS" w:hAnsi="Arial Unicode MS" w:cs="Arial Unicode MS"/>
        </w:rPr>
        <w:t>작업</w:t>
      </w:r>
      <w:r>
        <w:rPr>
          <w:rFonts w:ascii="Arial Unicode MS" w:eastAsia="Arial Unicode MS" w:hAnsi="Arial Unicode MS" w:cs="Arial Unicode MS" w:hint="eastAsia"/>
        </w:rPr>
        <w:t>을</w:t>
      </w:r>
      <w:r w:rsidR="0013649A">
        <w:rPr>
          <w:rFonts w:ascii="Arial Unicode MS" w:eastAsia="Arial Unicode MS" w:hAnsi="Arial Unicode MS" w:cs="Arial Unicode MS"/>
        </w:rPr>
        <w:t xml:space="preserve"> 수행할 수 없습니다.</w:t>
      </w:r>
    </w:p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t>반복문은 프로그램에서 if 조건문 다음으로 가장 많이 사용을 하는 명령</w:t>
      </w:r>
      <w:r w:rsidR="00411C0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기능입니다. 반복문을 잘 이용하면 보다 구조적이고 간략하게 프로그램 코드를 작성할 수 있습니다.</w:t>
      </w:r>
    </w:p>
    <w:p w:rsidR="00284604" w:rsidRDefault="00284604"/>
    <w:p w:rsidR="00284604" w:rsidRDefault="00284604">
      <w:pPr>
        <w:rPr>
          <w:b/>
          <w:sz w:val="36"/>
          <w:szCs w:val="36"/>
        </w:rPr>
      </w:pPr>
    </w:p>
    <w:p w:rsidR="00284604" w:rsidRDefault="00411C04">
      <w:pPr>
        <w:rPr>
          <w:b/>
          <w:sz w:val="36"/>
          <w:szCs w:val="36"/>
        </w:rPr>
      </w:pPr>
      <w:r>
        <w:rPr>
          <w:b/>
          <w:sz w:val="36"/>
          <w:szCs w:val="36"/>
        </w:rPr>
        <w:t>9.</w:t>
      </w:r>
      <w:r w:rsidR="0013649A">
        <w:rPr>
          <w:b/>
          <w:sz w:val="36"/>
          <w:szCs w:val="36"/>
        </w:rPr>
        <w:t>1 for</w:t>
      </w:r>
    </w:p>
    <w:p w:rsidR="00284604" w:rsidRDefault="00B4120B">
      <w:r>
        <w:rPr>
          <w:rFonts w:ascii="Arial Unicode MS" w:eastAsia="Arial Unicode MS" w:hAnsi="Arial Unicode MS" w:cs="Arial Unicode MS"/>
        </w:rPr>
        <w:t>f</w:t>
      </w:r>
      <w:r w:rsidR="00EE548C">
        <w:rPr>
          <w:rFonts w:ascii="Arial Unicode MS" w:eastAsia="Arial Unicode MS" w:hAnsi="Arial Unicode MS" w:cs="Arial Unicode MS"/>
        </w:rPr>
        <w:t xml:space="preserve">or </w:t>
      </w:r>
      <w:r w:rsidR="00EE548C">
        <w:rPr>
          <w:rFonts w:ascii="Arial Unicode MS" w:eastAsia="Arial Unicode MS" w:hAnsi="Arial Unicode MS" w:cs="Arial Unicode MS" w:hint="eastAsia"/>
        </w:rPr>
        <w:t xml:space="preserve">반복문은 대부분의 언어에서 가장 기본적이고 많이 사용하는 반복 문법입니다. </w:t>
      </w:r>
      <w:r w:rsidR="0013649A">
        <w:rPr>
          <w:rFonts w:ascii="Arial Unicode MS" w:eastAsia="Arial Unicode MS" w:hAnsi="Arial Unicode MS" w:cs="Arial Unicode MS"/>
        </w:rPr>
        <w:t>for 키워드를 이용한 반복문은 C 언어</w:t>
      </w:r>
      <w:r w:rsidR="00411C04">
        <w:rPr>
          <w:rFonts w:ascii="Arial Unicode MS" w:eastAsia="Arial Unicode MS" w:hAnsi="Arial Unicode MS" w:cs="Arial Unicode MS" w:hint="eastAsia"/>
        </w:rPr>
        <w:t xml:space="preserve"> </w:t>
      </w:r>
      <w:r w:rsidR="0013649A">
        <w:rPr>
          <w:rFonts w:ascii="Arial Unicode MS" w:eastAsia="Arial Unicode MS" w:hAnsi="Arial Unicode MS" w:cs="Arial Unicode MS"/>
        </w:rPr>
        <w:t>스타일로 고급</w:t>
      </w:r>
      <w:r w:rsidR="00411C04">
        <w:rPr>
          <w:rFonts w:ascii="Arial Unicode MS" w:eastAsia="Arial Unicode MS" w:hAnsi="Arial Unicode MS" w:cs="Arial Unicode MS" w:hint="eastAsia"/>
        </w:rPr>
        <w:t xml:space="preserve"> </w:t>
      </w:r>
      <w:r w:rsidR="0013649A">
        <w:rPr>
          <w:rFonts w:ascii="Arial Unicode MS" w:eastAsia="Arial Unicode MS" w:hAnsi="Arial Unicode MS" w:cs="Arial Unicode MS"/>
        </w:rPr>
        <w:t>언어에서</w:t>
      </w:r>
      <w:r w:rsidR="00EE548C">
        <w:rPr>
          <w:rFonts w:ascii="Arial Unicode MS" w:eastAsia="Arial Unicode MS" w:hAnsi="Arial Unicode MS" w:cs="Arial Unicode MS" w:hint="eastAsia"/>
        </w:rPr>
        <w:t>는 대부분 적용이 가능한 문법 구조입니다.</w:t>
      </w:r>
      <w:r w:rsidR="0013649A">
        <w:rPr>
          <w:rFonts w:ascii="Arial Unicode MS" w:eastAsia="Arial Unicode MS" w:hAnsi="Arial Unicode MS" w:cs="Arial Unicode MS"/>
        </w:rPr>
        <w:t xml:space="preserve"> PHP에서도 </w:t>
      </w:r>
      <w:r w:rsidR="00EE548C">
        <w:rPr>
          <w:rFonts w:ascii="Arial Unicode MS" w:eastAsia="Arial Unicode MS" w:hAnsi="Arial Unicode MS" w:cs="Arial Unicode MS"/>
        </w:rPr>
        <w:t xml:space="preserve">대중적인 </w:t>
      </w:r>
      <w:r w:rsidR="00EE548C">
        <w:rPr>
          <w:rFonts w:ascii="Arial Unicode MS" w:eastAsia="Arial Unicode MS" w:hAnsi="Arial Unicode MS" w:cs="Arial Unicode MS" w:hint="eastAsia"/>
        </w:rPr>
        <w:t xml:space="preserve">반복 문법인 </w:t>
      </w:r>
      <w:r w:rsidR="0013649A">
        <w:rPr>
          <w:rFonts w:ascii="Arial Unicode MS" w:eastAsia="Arial Unicode MS" w:hAnsi="Arial Unicode MS" w:cs="Arial Unicode MS"/>
        </w:rPr>
        <w:t>for문을 제공합니다.</w:t>
      </w:r>
    </w:p>
    <w:p w:rsidR="00284604" w:rsidRPr="00EE548C" w:rsidRDefault="00284604"/>
    <w:p w:rsidR="00EE548C" w:rsidRDefault="00EE54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다음은 for 반복 문법의 기존 구조 표현입니다.</w:t>
      </w:r>
    </w:p>
    <w:p w:rsidR="00B4120B" w:rsidRPr="00EE548C" w:rsidRDefault="00B4120B">
      <w:pPr>
        <w:rPr>
          <w:rFonts w:ascii="Arial Unicode MS" w:eastAsia="Arial Unicode MS" w:hAnsi="Arial Unicode MS" w:cs="Arial Unicode MS"/>
        </w:rPr>
      </w:pPr>
    </w:p>
    <w:p w:rsidR="00284604" w:rsidRPr="00B4120B" w:rsidRDefault="00C87729">
      <w:pPr>
        <w:rPr>
          <w:b/>
        </w:rPr>
      </w:pPr>
      <w:r>
        <w:rPr>
          <w:rFonts w:ascii="Arial Unicode MS" w:eastAsia="Arial Unicode MS" w:hAnsi="Arial Unicode MS" w:cs="Arial Unicode MS" w:hint="eastAsia"/>
          <w:b/>
        </w:rPr>
        <w:t xml:space="preserve">다중 반복 </w:t>
      </w:r>
      <w:r w:rsidR="0013649A">
        <w:rPr>
          <w:rFonts w:ascii="Arial Unicode MS" w:eastAsia="Arial Unicode MS" w:hAnsi="Arial Unicode MS" w:cs="Arial Unicode MS"/>
          <w:b/>
        </w:rPr>
        <w:t>문법</w:t>
      </w:r>
    </w:p>
    <w:tbl>
      <w:tblPr>
        <w:tblStyle w:val="a5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8460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04" w:rsidRDefault="0013649A">
            <w:r>
              <w:t>&lt;?php</w:t>
            </w:r>
          </w:p>
          <w:p w:rsidR="00284604" w:rsidRDefault="00284604"/>
          <w:p w:rsidR="00284604" w:rsidRDefault="0013649A">
            <w:r>
              <w:rPr>
                <w:rFonts w:ascii="Arial Unicode MS" w:eastAsia="Arial Unicode MS" w:hAnsi="Arial Unicode MS" w:cs="Arial Unicode MS"/>
              </w:rPr>
              <w:t>for (</w:t>
            </w:r>
            <w:r w:rsidR="000A1589">
              <w:rPr>
                <w:rFonts w:ascii="Arial Unicode MS" w:eastAsia="Arial Unicode MS" w:hAnsi="Arial Unicode MS" w:cs="Arial Unicode MS"/>
              </w:rPr>
              <w:t>초기값</w:t>
            </w:r>
            <w:r>
              <w:rPr>
                <w:rFonts w:ascii="Arial Unicode MS" w:eastAsia="Arial Unicode MS" w:hAnsi="Arial Unicode MS" w:cs="Arial Unicode MS"/>
              </w:rPr>
              <w:t xml:space="preserve"> 설정; 조건; 증가 연산자) {</w:t>
            </w:r>
          </w:p>
          <w:p w:rsidR="00284604" w:rsidRDefault="00284604"/>
          <w:p w:rsidR="00284604" w:rsidRDefault="0013649A">
            <w:r>
              <w:rPr>
                <w:rFonts w:ascii="Arial Unicode MS" w:eastAsia="Arial Unicode MS" w:hAnsi="Arial Unicode MS" w:cs="Arial Unicode MS"/>
              </w:rPr>
              <w:t xml:space="preserve">   반복되는 수행문 1;</w:t>
            </w:r>
          </w:p>
          <w:p w:rsidR="00284604" w:rsidRDefault="0013649A">
            <w:r>
              <w:rPr>
                <w:rFonts w:ascii="Arial Unicode MS" w:eastAsia="Arial Unicode MS" w:hAnsi="Arial Unicode MS" w:cs="Arial Unicode MS"/>
              </w:rPr>
              <w:t xml:space="preserve">   반복되는 수행문 2;</w:t>
            </w:r>
          </w:p>
          <w:p w:rsidR="00284604" w:rsidRDefault="00284604"/>
          <w:p w:rsidR="00284604" w:rsidRDefault="0013649A">
            <w:r>
              <w:t>}</w:t>
            </w:r>
          </w:p>
          <w:p w:rsidR="00284604" w:rsidRDefault="00284604"/>
          <w:p w:rsidR="00284604" w:rsidRDefault="0013649A">
            <w:r>
              <w:t>?&gt;</w:t>
            </w:r>
          </w:p>
        </w:tc>
      </w:tr>
    </w:tbl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lastRenderedPageBreak/>
        <w:t>for 문법은 for 키워드</w:t>
      </w:r>
      <w:r w:rsidR="00EE548C">
        <w:rPr>
          <w:rFonts w:ascii="Arial Unicode MS" w:eastAsia="Arial Unicode MS" w:hAnsi="Arial Unicode MS" w:cs="Arial Unicode MS" w:hint="eastAsia"/>
        </w:rPr>
        <w:t>와 중괄호의 조건</w:t>
      </w:r>
      <w:r w:rsidR="00B4120B">
        <w:rPr>
          <w:rFonts w:ascii="Arial Unicode MS" w:eastAsia="Arial Unicode MS" w:hAnsi="Arial Unicode MS" w:cs="Arial Unicode MS" w:hint="eastAsia"/>
        </w:rPr>
        <w:t xml:space="preserve"> </w:t>
      </w:r>
      <w:r w:rsidR="00EE548C">
        <w:rPr>
          <w:rFonts w:ascii="Arial Unicode MS" w:eastAsia="Arial Unicode MS" w:hAnsi="Arial Unicode MS" w:cs="Arial Unicode MS" w:hint="eastAsia"/>
        </w:rPr>
        <w:t>블</w:t>
      </w:r>
      <w:r w:rsidR="00B4120B">
        <w:rPr>
          <w:rFonts w:ascii="Arial Unicode MS" w:eastAsia="Arial Unicode MS" w:hAnsi="Arial Unicode MS" w:cs="Arial Unicode MS" w:hint="eastAsia"/>
        </w:rPr>
        <w:t>록</w:t>
      </w:r>
      <w:r w:rsidR="00EE548C">
        <w:rPr>
          <w:rFonts w:ascii="Arial Unicode MS" w:eastAsia="Arial Unicode MS" w:hAnsi="Arial Unicode MS" w:cs="Arial Unicode MS" w:hint="eastAsia"/>
        </w:rPr>
        <w:t>과 대괄호의 반복</w:t>
      </w:r>
      <w:r w:rsidR="00B4120B">
        <w:rPr>
          <w:rFonts w:ascii="Arial Unicode MS" w:eastAsia="Arial Unicode MS" w:hAnsi="Arial Unicode MS" w:cs="Arial Unicode MS" w:hint="eastAsia"/>
        </w:rPr>
        <w:t xml:space="preserve"> </w:t>
      </w:r>
      <w:r w:rsidR="00EE548C">
        <w:rPr>
          <w:rFonts w:ascii="Arial Unicode MS" w:eastAsia="Arial Unicode MS" w:hAnsi="Arial Unicode MS" w:cs="Arial Unicode MS" w:hint="eastAsia"/>
        </w:rPr>
        <w:t>수행 코드로 작성합니다.</w:t>
      </w:r>
      <w:r w:rsidR="00EE548C">
        <w:rPr>
          <w:rFonts w:ascii="Arial Unicode MS" w:eastAsia="Arial Unicode MS" w:hAnsi="Arial Unicode MS" w:cs="Arial Unicode MS"/>
        </w:rPr>
        <w:t xml:space="preserve"> </w:t>
      </w:r>
      <w:r w:rsidR="00EE548C">
        <w:rPr>
          <w:rFonts w:ascii="Arial Unicode MS" w:eastAsia="Arial Unicode MS" w:hAnsi="Arial Unicode MS" w:cs="Arial Unicode MS" w:hint="eastAsia"/>
        </w:rPr>
        <w:t>조건</w:t>
      </w:r>
      <w:r w:rsidR="00B4120B">
        <w:rPr>
          <w:rFonts w:ascii="Arial Unicode MS" w:eastAsia="Arial Unicode MS" w:hAnsi="Arial Unicode MS" w:cs="Arial Unicode MS" w:hint="eastAsia"/>
        </w:rPr>
        <w:t xml:space="preserve"> </w:t>
      </w:r>
      <w:r w:rsidR="00EE548C">
        <w:rPr>
          <w:rFonts w:ascii="Arial Unicode MS" w:eastAsia="Arial Unicode MS" w:hAnsi="Arial Unicode MS" w:cs="Arial Unicode MS" w:hint="eastAsia"/>
        </w:rPr>
        <w:t>블</w:t>
      </w:r>
      <w:r w:rsidR="00B4120B">
        <w:rPr>
          <w:rFonts w:ascii="Arial Unicode MS" w:eastAsia="Arial Unicode MS" w:hAnsi="Arial Unicode MS" w:cs="Arial Unicode MS" w:hint="eastAsia"/>
        </w:rPr>
        <w:t>록</w:t>
      </w:r>
      <w:r w:rsidR="00EE548C">
        <w:rPr>
          <w:rFonts w:ascii="Arial Unicode MS" w:eastAsia="Arial Unicode MS" w:hAnsi="Arial Unicode MS" w:cs="Arial Unicode MS" w:hint="eastAsia"/>
        </w:rPr>
        <w:t xml:space="preserve">은 </w:t>
      </w:r>
      <w:r w:rsidR="00411C04">
        <w:rPr>
          <w:rFonts w:ascii="Arial Unicode MS" w:eastAsia="Arial Unicode MS" w:hAnsi="Arial Unicode MS" w:cs="Arial Unicode MS" w:hint="eastAsia"/>
        </w:rPr>
        <w:t xml:space="preserve">세 </w:t>
      </w:r>
      <w:r>
        <w:rPr>
          <w:rFonts w:ascii="Arial Unicode MS" w:eastAsia="Arial Unicode MS" w:hAnsi="Arial Unicode MS" w:cs="Arial Unicode MS"/>
        </w:rPr>
        <w:t xml:space="preserve">개의 </w:t>
      </w:r>
      <w:r w:rsidR="0035149F">
        <w:rPr>
          <w:rFonts w:ascii="Arial Unicode MS" w:eastAsia="Arial Unicode MS" w:hAnsi="Arial Unicode MS" w:cs="Arial Unicode MS"/>
        </w:rPr>
        <w:t>인자값</w:t>
      </w:r>
      <w:r>
        <w:rPr>
          <w:rFonts w:ascii="Arial Unicode MS" w:eastAsia="Arial Unicode MS" w:hAnsi="Arial Unicode MS" w:cs="Arial Unicode MS"/>
        </w:rPr>
        <w:t xml:space="preserve">이 세미콜론(;)으로 구분하여 입력됩니다. 또한 반복되는 수행은 중괄호 { }를 이용하여 실행할 코드의 </w:t>
      </w:r>
      <w:r w:rsidR="00411C04">
        <w:rPr>
          <w:rFonts w:ascii="Arial Unicode MS" w:eastAsia="Arial Unicode MS" w:hAnsi="Arial Unicode MS" w:cs="Arial Unicode MS"/>
        </w:rPr>
        <w:t>블록</w:t>
      </w:r>
      <w:r>
        <w:rPr>
          <w:rFonts w:ascii="Arial Unicode MS" w:eastAsia="Arial Unicode MS" w:hAnsi="Arial Unicode MS" w:cs="Arial Unicode MS"/>
        </w:rPr>
        <w:t>을 지정할 수 있습니다.</w:t>
      </w:r>
    </w:p>
    <w:p w:rsidR="00284604" w:rsidRDefault="00284604"/>
    <w:p w:rsidR="00284604" w:rsidRDefault="0013649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만일 반복되는 수행문이 </w:t>
      </w:r>
      <w:r w:rsidR="00411C04">
        <w:rPr>
          <w:rFonts w:ascii="Arial Unicode MS" w:eastAsia="Arial Unicode MS" w:hAnsi="Arial Unicode MS" w:cs="Arial Unicode MS" w:hint="eastAsia"/>
        </w:rPr>
        <w:t xml:space="preserve">한 </w:t>
      </w:r>
      <w:r>
        <w:rPr>
          <w:rFonts w:ascii="Arial Unicode MS" w:eastAsia="Arial Unicode MS" w:hAnsi="Arial Unicode MS" w:cs="Arial Unicode MS"/>
        </w:rPr>
        <w:t xml:space="preserve">개일 때는 </w:t>
      </w:r>
      <w:r w:rsidR="00C87729">
        <w:rPr>
          <w:rFonts w:ascii="Arial Unicode MS" w:eastAsia="Arial Unicode MS" w:hAnsi="Arial Unicode MS" w:cs="Arial Unicode MS" w:hint="eastAsia"/>
        </w:rPr>
        <w:t xml:space="preserve">다음과 같이 </w:t>
      </w:r>
      <w:r>
        <w:rPr>
          <w:rFonts w:ascii="Arial Unicode MS" w:eastAsia="Arial Unicode MS" w:hAnsi="Arial Unicode MS" w:cs="Arial Unicode MS"/>
        </w:rPr>
        <w:t>중괄호 {</w:t>
      </w:r>
      <w:r w:rsidR="00411C04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}를 생략할 수 있습니다.</w:t>
      </w:r>
    </w:p>
    <w:p w:rsidR="00B4120B" w:rsidRDefault="00B4120B"/>
    <w:p w:rsidR="00284604" w:rsidRPr="00FA7EA4" w:rsidRDefault="00C87729">
      <w:pPr>
        <w:rPr>
          <w:b/>
        </w:rPr>
      </w:pPr>
      <w:r w:rsidRPr="00FA7EA4">
        <w:rPr>
          <w:rFonts w:hint="eastAsia"/>
          <w:b/>
        </w:rPr>
        <w:t>단일</w:t>
      </w:r>
      <w:r w:rsidRPr="00FA7EA4">
        <w:rPr>
          <w:b/>
        </w:rPr>
        <w:t xml:space="preserve"> </w:t>
      </w:r>
      <w:r w:rsidRPr="00FA7EA4">
        <w:rPr>
          <w:rFonts w:hint="eastAsia"/>
          <w:b/>
        </w:rPr>
        <w:t>반복</w:t>
      </w:r>
      <w:r w:rsidR="00B4120B">
        <w:rPr>
          <w:rFonts w:hint="eastAsia"/>
          <w:b/>
        </w:rPr>
        <w:t xml:space="preserve"> </w:t>
      </w:r>
      <w:r w:rsidRPr="00FA7EA4">
        <w:rPr>
          <w:rFonts w:hint="eastAsia"/>
          <w:b/>
        </w:rPr>
        <w:t>문법</w:t>
      </w:r>
    </w:p>
    <w:tbl>
      <w:tblPr>
        <w:tblStyle w:val="a6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84604" w:rsidTr="00B4120B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04" w:rsidRDefault="0013649A">
            <w:r>
              <w:t>&lt;?php</w:t>
            </w:r>
          </w:p>
          <w:p w:rsidR="00284604" w:rsidRDefault="00284604"/>
          <w:p w:rsidR="00284604" w:rsidRDefault="0013649A">
            <w:r>
              <w:rPr>
                <w:rFonts w:ascii="Arial Unicode MS" w:eastAsia="Arial Unicode MS" w:hAnsi="Arial Unicode MS" w:cs="Arial Unicode MS"/>
              </w:rPr>
              <w:t>for (</w:t>
            </w:r>
            <w:r w:rsidR="000A1589">
              <w:rPr>
                <w:rFonts w:ascii="Arial Unicode MS" w:eastAsia="Arial Unicode MS" w:hAnsi="Arial Unicode MS" w:cs="Arial Unicode MS"/>
              </w:rPr>
              <w:t>초기값</w:t>
            </w:r>
            <w:r>
              <w:rPr>
                <w:rFonts w:ascii="Arial Unicode MS" w:eastAsia="Arial Unicode MS" w:hAnsi="Arial Unicode MS" w:cs="Arial Unicode MS"/>
              </w:rPr>
              <w:t xml:space="preserve"> 설정; 조건; 증가 연산자) 반복되는 수행문;</w:t>
            </w:r>
          </w:p>
          <w:p w:rsidR="00284604" w:rsidRDefault="00284604"/>
          <w:p w:rsidR="00284604" w:rsidRDefault="0013649A">
            <w:r>
              <w:t>?&gt;</w:t>
            </w:r>
          </w:p>
        </w:tc>
      </w:tr>
    </w:tbl>
    <w:p w:rsidR="00284604" w:rsidRDefault="00284604"/>
    <w:p w:rsidR="00C87729" w:rsidRDefault="00C87729">
      <w:r>
        <w:t>f</w:t>
      </w:r>
      <w:r>
        <w:rPr>
          <w:rFonts w:hint="eastAsia"/>
        </w:rPr>
        <w:t xml:space="preserve">or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문법은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블록은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 w:rsidR="00553F51"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 w:rsidR="00373DAE">
        <w:rPr>
          <w:rFonts w:hint="eastAsia"/>
        </w:rPr>
        <w:t xml:space="preserve"> </w:t>
      </w:r>
      <w:r>
        <w:rPr>
          <w:rFonts w:hint="eastAsia"/>
        </w:rPr>
        <w:t>인자값이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>.</w:t>
      </w:r>
      <w:r w:rsidR="00B4120B">
        <w:t xml:space="preserve"> </w:t>
      </w:r>
      <w:r>
        <w:rPr>
          <w:rFonts w:hint="eastAsia"/>
        </w:rPr>
        <w:t>첫</w:t>
      </w:r>
      <w:r w:rsidR="00B4120B">
        <w:rPr>
          <w:rFonts w:hint="eastAsia"/>
        </w:rPr>
        <w:t xml:space="preserve"> </w:t>
      </w:r>
      <w:r>
        <w:rPr>
          <w:rFonts w:hint="eastAsia"/>
        </w:rPr>
        <w:t>번째는</w:t>
      </w:r>
      <w:r>
        <w:rPr>
          <w:rFonts w:hint="eastAsia"/>
        </w:rPr>
        <w:t xml:space="preserve"> </w:t>
      </w:r>
      <w:r>
        <w:rPr>
          <w:rFonts w:hint="eastAsia"/>
        </w:rPr>
        <w:t>초기값</w:t>
      </w:r>
      <w:r>
        <w:rPr>
          <w:rFonts w:hint="eastAsia"/>
        </w:rPr>
        <w:t xml:space="preserve">, </w:t>
      </w:r>
      <w:r>
        <w:rPr>
          <w:rFonts w:hint="eastAsia"/>
        </w:rPr>
        <w:t>두</w:t>
      </w:r>
      <w:r w:rsidR="00B4120B">
        <w:rPr>
          <w:rFonts w:hint="eastAsia"/>
        </w:rPr>
        <w:t xml:space="preserve"> </w:t>
      </w:r>
      <w:r>
        <w:rPr>
          <w:rFonts w:hint="eastAsia"/>
        </w:rPr>
        <w:t>번째는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 w:rsidR="00373DAE"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, </w:t>
      </w:r>
      <w:r>
        <w:rPr>
          <w:rFonts w:hint="eastAsia"/>
        </w:rPr>
        <w:t>세</w:t>
      </w:r>
      <w:r w:rsidR="00B4120B">
        <w:rPr>
          <w:rFonts w:hint="eastAsia"/>
        </w:rPr>
        <w:t xml:space="preserve"> </w:t>
      </w:r>
      <w:r>
        <w:rPr>
          <w:rFonts w:hint="eastAsia"/>
        </w:rPr>
        <w:t>번째는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 w:rsidR="00B4120B">
        <w:rPr>
          <w:rFonts w:hint="eastAsia"/>
        </w:rPr>
        <w:t xml:space="preserve"> </w:t>
      </w:r>
      <w:r>
        <w:rPr>
          <w:rFonts w:hint="eastAsia"/>
        </w:rPr>
        <w:t>연산자입니다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첫</w:t>
      </w:r>
      <w:r w:rsidR="00B4120B"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초기값과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 w:rsidR="00373DAE">
        <w:rPr>
          <w:rFonts w:hint="eastAsia"/>
        </w:rPr>
        <w:t xml:space="preserve"> </w:t>
      </w:r>
      <w:r>
        <w:rPr>
          <w:rFonts w:hint="eastAsia"/>
        </w:rPr>
        <w:t>연산자는</w:t>
      </w:r>
      <w:r>
        <w:rPr>
          <w:rFonts w:hint="eastAsia"/>
        </w:rPr>
        <w:t xml:space="preserve"> </w:t>
      </w:r>
      <w:r>
        <w:rPr>
          <w:rFonts w:hint="eastAsia"/>
        </w:rPr>
        <w:t>생략할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 w:rsidR="00B4120B"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 w:rsidR="00373DAE">
        <w:rPr>
          <w:rFonts w:hint="eastAsia"/>
        </w:rPr>
        <w:t xml:space="preserve"> </w:t>
      </w:r>
      <w:r>
        <w:rPr>
          <w:rFonts w:hint="eastAsia"/>
        </w:rPr>
        <w:t>조건은</w:t>
      </w:r>
      <w:r>
        <w:rPr>
          <w:rFonts w:hint="eastAsia"/>
        </w:rPr>
        <w:t xml:space="preserve"> </w:t>
      </w:r>
      <w:r>
        <w:rPr>
          <w:rFonts w:hint="eastAsia"/>
        </w:rPr>
        <w:t>생략할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:rsidR="00411C04" w:rsidRDefault="00C87729">
      <w:r>
        <w:rPr>
          <w:rFonts w:hint="eastAsia"/>
        </w:rPr>
        <w:t xml:space="preserve"> </w:t>
      </w:r>
    </w:p>
    <w:p w:rsidR="00284604" w:rsidRDefault="00411C04">
      <w:r>
        <w:rPr>
          <w:rFonts w:ascii="Arial Unicode MS" w:eastAsia="Arial Unicode MS" w:hAnsi="Arial Unicode MS" w:cs="Arial Unicode MS"/>
          <w:b/>
          <w:sz w:val="28"/>
          <w:szCs w:val="28"/>
        </w:rPr>
        <w:t>9.</w:t>
      </w:r>
      <w:r w:rsidR="0013649A">
        <w:rPr>
          <w:rFonts w:ascii="Arial Unicode MS" w:eastAsia="Arial Unicode MS" w:hAnsi="Arial Unicode MS" w:cs="Arial Unicode MS"/>
          <w:b/>
          <w:sz w:val="28"/>
          <w:szCs w:val="28"/>
        </w:rPr>
        <w:t>1.1 초기값</w:t>
      </w:r>
    </w:p>
    <w:p w:rsidR="00C87729" w:rsidRDefault="00C87729">
      <w:r>
        <w:rPr>
          <w:rFonts w:ascii="Arial Unicode MS" w:eastAsia="Arial Unicode MS" w:hAnsi="Arial Unicode MS" w:cs="Arial Unicode MS" w:hint="eastAsia"/>
        </w:rPr>
        <w:t xml:space="preserve">반복 문법 </w:t>
      </w:r>
      <w:r w:rsidR="0013649A">
        <w:rPr>
          <w:rFonts w:ascii="Arial Unicode MS" w:eastAsia="Arial Unicode MS" w:hAnsi="Arial Unicode MS" w:cs="Arial Unicode MS"/>
        </w:rPr>
        <w:t xml:space="preserve">for문장은 </w:t>
      </w:r>
      <w:r>
        <w:rPr>
          <w:rFonts w:ascii="Arial Unicode MS" w:eastAsia="Arial Unicode MS" w:hAnsi="Arial Unicode MS" w:cs="Arial Unicode MS" w:hint="eastAsia"/>
        </w:rPr>
        <w:t xml:space="preserve">중괄호로 </w:t>
      </w:r>
      <w:r w:rsidR="00B4120B">
        <w:rPr>
          <w:rFonts w:ascii="Arial Unicode MS" w:eastAsia="Arial Unicode MS" w:hAnsi="Arial Unicode MS" w:cs="Arial Unicode MS" w:hint="eastAsia"/>
        </w:rPr>
        <w:t>묶</w:t>
      </w:r>
      <w:r>
        <w:rPr>
          <w:rFonts w:ascii="Arial Unicode MS" w:eastAsia="Arial Unicode MS" w:hAnsi="Arial Unicode MS" w:cs="Arial Unicode MS" w:hint="eastAsia"/>
        </w:rPr>
        <w:t>여</w:t>
      </w:r>
      <w:r w:rsidR="00B4120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있는 </w:t>
      </w:r>
      <w:r w:rsidR="0013649A">
        <w:rPr>
          <w:rFonts w:ascii="Arial Unicode MS" w:eastAsia="Arial Unicode MS" w:hAnsi="Arial Unicode MS" w:cs="Arial Unicode MS"/>
        </w:rPr>
        <w:t>반복</w:t>
      </w:r>
      <w:r w:rsidR="00373DAE">
        <w:rPr>
          <w:rFonts w:ascii="Arial Unicode MS" w:eastAsia="Arial Unicode MS" w:hAnsi="Arial Unicode MS" w:cs="Arial Unicode MS" w:hint="eastAsia"/>
        </w:rPr>
        <w:t xml:space="preserve"> </w:t>
      </w:r>
      <w:r w:rsidR="0013649A">
        <w:rPr>
          <w:rFonts w:ascii="Arial Unicode MS" w:eastAsia="Arial Unicode MS" w:hAnsi="Arial Unicode MS" w:cs="Arial Unicode MS"/>
        </w:rPr>
        <w:t>코드</w:t>
      </w:r>
      <w:r w:rsidR="00411C04">
        <w:rPr>
          <w:rFonts w:ascii="Arial Unicode MS" w:eastAsia="Arial Unicode MS" w:hAnsi="Arial Unicode MS" w:cs="Arial Unicode MS" w:hint="eastAsia"/>
        </w:rPr>
        <w:t xml:space="preserve"> </w:t>
      </w:r>
      <w:r w:rsidR="00411C04">
        <w:rPr>
          <w:rFonts w:ascii="Arial Unicode MS" w:eastAsia="Arial Unicode MS" w:hAnsi="Arial Unicode MS" w:cs="Arial Unicode MS"/>
        </w:rPr>
        <w:t>블록</w:t>
      </w:r>
      <w:r w:rsidR="0013649A">
        <w:rPr>
          <w:rFonts w:ascii="Arial Unicode MS" w:eastAsia="Arial Unicode MS" w:hAnsi="Arial Unicode MS" w:cs="Arial Unicode MS"/>
        </w:rPr>
        <w:t>을 지정한 수</w:t>
      </w:r>
      <w:r w:rsidR="00411C04">
        <w:rPr>
          <w:rFonts w:ascii="Arial Unicode MS" w:eastAsia="Arial Unicode MS" w:hAnsi="Arial Unicode MS" w:cs="Arial Unicode MS" w:hint="eastAsia"/>
        </w:rPr>
        <w:t>만</w:t>
      </w:r>
      <w:r w:rsidR="0013649A">
        <w:rPr>
          <w:rFonts w:ascii="Arial Unicode MS" w:eastAsia="Arial Unicode MS" w:hAnsi="Arial Unicode MS" w:cs="Arial Unicode MS"/>
        </w:rPr>
        <w:t xml:space="preserve">큼 반복 수행합니다. 만일 우리가 </w:t>
      </w:r>
      <w:r w:rsidR="00411C04">
        <w:rPr>
          <w:rFonts w:ascii="Arial Unicode MS" w:eastAsia="Arial Unicode MS" w:hAnsi="Arial Unicode MS" w:cs="Arial Unicode MS" w:hint="eastAsia"/>
        </w:rPr>
        <w:t>다섯</w:t>
      </w:r>
      <w:r w:rsidR="00411C04">
        <w:rPr>
          <w:rFonts w:ascii="Arial Unicode MS" w:eastAsia="Arial Unicode MS" w:hAnsi="Arial Unicode MS" w:cs="Arial Unicode MS"/>
        </w:rPr>
        <w:t xml:space="preserve"> </w:t>
      </w:r>
      <w:r w:rsidR="0013649A">
        <w:rPr>
          <w:rFonts w:ascii="Arial Unicode MS" w:eastAsia="Arial Unicode MS" w:hAnsi="Arial Unicode MS" w:cs="Arial Unicode MS"/>
        </w:rPr>
        <w:t>번</w:t>
      </w:r>
      <w:r>
        <w:rPr>
          <w:rFonts w:ascii="Arial Unicode MS" w:eastAsia="Arial Unicode MS" w:hAnsi="Arial Unicode MS" w:cs="Arial Unicode MS" w:hint="eastAsia"/>
        </w:rPr>
        <w:t>의</w:t>
      </w:r>
      <w:r w:rsidR="0013649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반복 </w:t>
      </w:r>
      <w:r w:rsidR="0013649A">
        <w:rPr>
          <w:rFonts w:ascii="Arial Unicode MS" w:eastAsia="Arial Unicode MS" w:hAnsi="Arial Unicode MS" w:cs="Arial Unicode MS"/>
        </w:rPr>
        <w:t>수행을 한다고 할</w:t>
      </w:r>
      <w:r w:rsidR="00411C04">
        <w:rPr>
          <w:rFonts w:ascii="Arial Unicode MS" w:eastAsia="Arial Unicode MS" w:hAnsi="Arial Unicode MS" w:cs="Arial Unicode MS" w:hint="eastAsia"/>
        </w:rPr>
        <w:t xml:space="preserve"> </w:t>
      </w:r>
      <w:r w:rsidR="0013649A">
        <w:rPr>
          <w:rFonts w:ascii="Arial Unicode MS" w:eastAsia="Arial Unicode MS" w:hAnsi="Arial Unicode MS" w:cs="Arial Unicode MS"/>
        </w:rPr>
        <w:t xml:space="preserve">때 </w:t>
      </w:r>
      <w:r>
        <w:rPr>
          <w:rFonts w:ascii="Arial Unicode MS" w:eastAsia="Arial Unicode MS" w:hAnsi="Arial Unicode MS" w:cs="Arial Unicode MS" w:hint="eastAsia"/>
        </w:rPr>
        <w:t>사람들은 추상적으로 다섯</w:t>
      </w:r>
      <w:r w:rsidR="00B4120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번을 쉽게 이해할 수 있습니다. 하지만 </w:t>
      </w:r>
      <w:r w:rsidR="0013649A">
        <w:rPr>
          <w:rFonts w:ascii="Arial Unicode MS" w:eastAsia="Arial Unicode MS" w:hAnsi="Arial Unicode MS" w:cs="Arial Unicode MS"/>
        </w:rPr>
        <w:t xml:space="preserve">1회, 2회, 3회, 4회, 5회 등 </w:t>
      </w:r>
      <w:r w:rsidR="00373DAE">
        <w:rPr>
          <w:rFonts w:ascii="Arial Unicode MS" w:eastAsia="Arial Unicode MS" w:hAnsi="Arial Unicode MS" w:cs="Arial Unicode MS" w:hint="eastAsia"/>
        </w:rPr>
        <w:t>횟</w:t>
      </w:r>
      <w:r>
        <w:rPr>
          <w:rFonts w:ascii="Arial Unicode MS" w:eastAsia="Arial Unicode MS" w:hAnsi="Arial Unicode MS" w:cs="Arial Unicode MS" w:hint="eastAsia"/>
        </w:rPr>
        <w:t>수를 카운트하기 위해서는 초기의 시작하는 값이 필요합니다.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 w:hint="eastAsia"/>
        </w:rPr>
        <w:t>부터 다섯</w:t>
      </w:r>
      <w:r w:rsidR="00B4120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번을 세어 5까지 셀</w:t>
      </w:r>
      <w:r w:rsidR="00B4120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수도 있고, 3부터 다섯</w:t>
      </w:r>
      <w:r w:rsidR="00B4120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번을 세어 7까지도 셀</w:t>
      </w:r>
      <w:r w:rsidR="00B4120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수도 있습니다.</w:t>
      </w:r>
      <w:r w:rsidR="00373DAE">
        <w:rPr>
          <w:rFonts w:ascii="Arial Unicode MS" w:eastAsia="Arial Unicode MS" w:hAnsi="Arial Unicode MS" w:cs="Arial Unicode MS"/>
        </w:rPr>
        <w:t xml:space="preserve"> </w:t>
      </w:r>
      <w:r w:rsidR="00373DAE">
        <w:rPr>
          <w:rFonts w:ascii="Arial Unicode MS" w:eastAsia="Arial Unicode MS" w:hAnsi="Arial Unicode MS" w:cs="Arial Unicode MS" w:hint="eastAsia"/>
        </w:rPr>
        <w:t xml:space="preserve">그러므로 </w:t>
      </w:r>
      <w:r>
        <w:rPr>
          <w:rFonts w:hint="eastAsia"/>
        </w:rPr>
        <w:t>반복문을</w:t>
      </w:r>
      <w:r>
        <w:rPr>
          <w:rFonts w:hint="eastAsia"/>
        </w:rPr>
        <w:t xml:space="preserve"> </w:t>
      </w:r>
      <w:r>
        <w:rPr>
          <w:rFonts w:hint="eastAsia"/>
        </w:rPr>
        <w:t>실행하기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횟수를</w:t>
      </w:r>
      <w:r>
        <w:rPr>
          <w:rFonts w:hint="eastAsia"/>
        </w:rPr>
        <w:t xml:space="preserve"> </w:t>
      </w:r>
      <w:r>
        <w:rPr>
          <w:rFonts w:hint="eastAsia"/>
        </w:rPr>
        <w:t>카운트를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초기값을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 w:rsidR="00373DAE">
        <w:t xml:space="preserve"> </w:t>
      </w:r>
    </w:p>
    <w:p w:rsidR="00C87729" w:rsidRPr="00C87729" w:rsidRDefault="00C87729"/>
    <w:p w:rsidR="00EF76F2" w:rsidRDefault="00EF76F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반복문에서는 </w:t>
      </w:r>
      <w:r w:rsidR="00C87729">
        <w:rPr>
          <w:rFonts w:ascii="Arial Unicode MS" w:eastAsia="Arial Unicode MS" w:hAnsi="Arial Unicode MS" w:cs="Arial Unicode MS" w:hint="eastAsia"/>
        </w:rPr>
        <w:t>카운트를 할 때 카운</w:t>
      </w:r>
      <w:r>
        <w:rPr>
          <w:rFonts w:ascii="Arial Unicode MS" w:eastAsia="Arial Unicode MS" w:hAnsi="Arial Unicode MS" w:cs="Arial Unicode MS" w:hint="eastAsia"/>
        </w:rPr>
        <w:t>트용으로 사용할 하나의</w:t>
      </w:r>
      <w:r w:rsidR="00C87729">
        <w:rPr>
          <w:rFonts w:ascii="Arial Unicode MS" w:eastAsia="Arial Unicode MS" w:hAnsi="Arial Unicode MS" w:cs="Arial Unicode MS" w:hint="eastAsia"/>
        </w:rPr>
        <w:t xml:space="preserve"> 변수</w:t>
      </w:r>
      <w:r>
        <w:rPr>
          <w:rFonts w:ascii="Arial Unicode MS" w:eastAsia="Arial Unicode MS" w:hAnsi="Arial Unicode MS" w:cs="Arial Unicode MS" w:hint="eastAsia"/>
        </w:rPr>
        <w:t>가 필요로 합니다.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즉, 한</w:t>
      </w:r>
      <w:r w:rsidR="00373DAE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번, 두</w:t>
      </w:r>
      <w:r w:rsidR="00373DAE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번, 세</w:t>
      </w:r>
      <w:r w:rsidR="00373DAE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번 등 반복되는 횟수를 저장해야</w:t>
      </w:r>
      <w:r w:rsidR="00373DAE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할 임시변수입니다.</w:t>
      </w:r>
      <w:r w:rsidR="00373DA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반복문의 초기값이란 이 반복</w:t>
      </w:r>
      <w:r w:rsidR="00373DAE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횟수를 지정하는 변수에 초기값을 지정하는 것입니다.</w:t>
      </w:r>
    </w:p>
    <w:p w:rsidR="00C87729" w:rsidRDefault="00C87729">
      <w:pPr>
        <w:rPr>
          <w:rFonts w:ascii="Arial Unicode MS" w:eastAsia="Arial Unicode MS" w:hAnsi="Arial Unicode MS" w:cs="Arial Unicode MS"/>
        </w:rPr>
      </w:pPr>
    </w:p>
    <w:p w:rsidR="00EF76F2" w:rsidRDefault="00EF76F2" w:rsidP="00EF76F2">
      <w:r>
        <w:t>for (</w:t>
      </w:r>
      <w:r>
        <w:rPr>
          <w:b/>
        </w:rPr>
        <w:t>$i=0</w:t>
      </w:r>
      <w:r>
        <w:rPr>
          <w:rFonts w:ascii="Arial Unicode MS" w:eastAsia="Arial Unicode MS" w:hAnsi="Arial Unicode MS" w:cs="Arial Unicode MS"/>
        </w:rPr>
        <w:t>; 조건; 증가 연산자) 반복되는 수행문;</w:t>
      </w:r>
    </w:p>
    <w:p w:rsidR="00EF76F2" w:rsidRDefault="00EF76F2">
      <w:pPr>
        <w:rPr>
          <w:rFonts w:ascii="Arial Unicode MS" w:eastAsia="Arial Unicode MS" w:hAnsi="Arial Unicode MS" w:cs="Arial Unicode MS"/>
        </w:rPr>
      </w:pPr>
    </w:p>
    <w:p w:rsidR="00EF76F2" w:rsidRDefault="00EF76F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위의 예는 초기값을 0부터 카운트한다는 표현입니다.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반복문은 초기값이 반드시 필요하지만 꼭 </w:t>
      </w:r>
      <w:r>
        <w:rPr>
          <w:rFonts w:ascii="Arial Unicode MS" w:eastAsia="Arial Unicode MS" w:hAnsi="Arial Unicode MS" w:cs="Arial Unicode MS"/>
        </w:rPr>
        <w:t xml:space="preserve">for </w:t>
      </w:r>
      <w:r>
        <w:rPr>
          <w:rFonts w:ascii="Arial Unicode MS" w:eastAsia="Arial Unicode MS" w:hAnsi="Arial Unicode MS" w:cs="Arial Unicode MS" w:hint="eastAsia"/>
        </w:rPr>
        <w:t>반복 조건문 안에 써야</w:t>
      </w:r>
      <w:r w:rsidR="000A1589">
        <w:rPr>
          <w:rFonts w:ascii="Arial Unicode MS" w:eastAsia="Arial Unicode MS" w:hAnsi="Arial Unicode MS" w:cs="Arial Unicode MS" w:hint="eastAsia"/>
        </w:rPr>
        <w:t xml:space="preserve"> 하는</w:t>
      </w:r>
      <w:r>
        <w:rPr>
          <w:rFonts w:ascii="Arial Unicode MS" w:eastAsia="Arial Unicode MS" w:hAnsi="Arial Unicode MS" w:cs="Arial Unicode MS" w:hint="eastAsia"/>
        </w:rPr>
        <w:t xml:space="preserve"> 것은 아닙니다. </w:t>
      </w:r>
      <w:r>
        <w:rPr>
          <w:rFonts w:ascii="Arial Unicode MS" w:eastAsia="Arial Unicode MS" w:hAnsi="Arial Unicode MS" w:cs="Arial Unicode MS"/>
        </w:rPr>
        <w:t xml:space="preserve">for </w:t>
      </w:r>
      <w:r>
        <w:rPr>
          <w:rFonts w:ascii="Arial Unicode MS" w:eastAsia="Arial Unicode MS" w:hAnsi="Arial Unicode MS" w:cs="Arial Unicode MS" w:hint="eastAsia"/>
        </w:rPr>
        <w:t>반복 조건문의 첫</w:t>
      </w:r>
      <w:r w:rsidR="000A158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번째 인자인 </w:t>
      </w:r>
      <w:r w:rsidR="0013649A">
        <w:rPr>
          <w:rFonts w:ascii="Arial Unicode MS" w:eastAsia="Arial Unicode MS" w:hAnsi="Arial Unicode MS" w:cs="Arial Unicode MS"/>
        </w:rPr>
        <w:t>초기값</w:t>
      </w:r>
      <w:r>
        <w:rPr>
          <w:rFonts w:ascii="Arial Unicode MS" w:eastAsia="Arial Unicode MS" w:hAnsi="Arial Unicode MS" w:cs="Arial Unicode MS" w:hint="eastAsia"/>
        </w:rPr>
        <w:t>은</w:t>
      </w:r>
      <w:r w:rsidR="0013649A">
        <w:rPr>
          <w:rFonts w:ascii="Arial Unicode MS" w:eastAsia="Arial Unicode MS" w:hAnsi="Arial Unicode MS" w:cs="Arial Unicode MS"/>
        </w:rPr>
        <w:t xml:space="preserve"> 생략도 가능합니다.</w:t>
      </w:r>
    </w:p>
    <w:p w:rsidR="00EF76F2" w:rsidRDefault="00EF76F2">
      <w:pPr>
        <w:rPr>
          <w:rFonts w:ascii="Arial Unicode MS" w:eastAsia="Arial Unicode MS" w:hAnsi="Arial Unicode MS" w:cs="Arial Unicode MS"/>
        </w:rPr>
      </w:pPr>
    </w:p>
    <w:p w:rsidR="00EF76F2" w:rsidRDefault="00EF76F2" w:rsidP="00EF76F2">
      <w:r>
        <w:rPr>
          <w:b/>
        </w:rPr>
        <w:t>$i=1;</w:t>
      </w:r>
    </w:p>
    <w:p w:rsidR="00EF76F2" w:rsidRDefault="00EF76F2" w:rsidP="00EF76F2">
      <w:r>
        <w:rPr>
          <w:rFonts w:ascii="Arial Unicode MS" w:eastAsia="Arial Unicode MS" w:hAnsi="Arial Unicode MS" w:cs="Arial Unicode MS"/>
        </w:rPr>
        <w:lastRenderedPageBreak/>
        <w:t>for (; 조건; 증가 연산자) 반복되는 수행문;</w:t>
      </w:r>
    </w:p>
    <w:p w:rsidR="00EF76F2" w:rsidRPr="00EF76F2" w:rsidRDefault="00EF76F2">
      <w:pPr>
        <w:rPr>
          <w:rFonts w:ascii="Arial Unicode MS" w:eastAsia="Arial Unicode MS" w:hAnsi="Arial Unicode MS" w:cs="Arial Unicode MS"/>
        </w:rPr>
      </w:pPr>
    </w:p>
    <w:p w:rsidR="00284604" w:rsidRPr="00FA7EA4" w:rsidRDefault="00EF76F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위의 예처럼 조건</w:t>
      </w:r>
      <w:r w:rsidR="000A158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블</w:t>
      </w:r>
      <w:r w:rsidR="000A1589">
        <w:rPr>
          <w:rFonts w:ascii="Arial Unicode MS" w:eastAsia="Arial Unicode MS" w:hAnsi="Arial Unicode MS" w:cs="Arial Unicode MS" w:hint="eastAsia"/>
        </w:rPr>
        <w:t>록</w:t>
      </w:r>
      <w:r>
        <w:rPr>
          <w:rFonts w:ascii="Arial Unicode MS" w:eastAsia="Arial Unicode MS" w:hAnsi="Arial Unicode MS" w:cs="Arial Unicode MS" w:hint="eastAsia"/>
        </w:rPr>
        <w:t xml:space="preserve">에서는 </w:t>
      </w:r>
      <w:r w:rsidR="0013649A">
        <w:rPr>
          <w:rFonts w:ascii="Arial Unicode MS" w:eastAsia="Arial Unicode MS" w:hAnsi="Arial Unicode MS" w:cs="Arial Unicode MS"/>
        </w:rPr>
        <w:t>생략</w:t>
      </w:r>
      <w:r>
        <w:rPr>
          <w:rFonts w:ascii="Arial Unicode MS" w:eastAsia="Arial Unicode MS" w:hAnsi="Arial Unicode MS" w:cs="Arial Unicode MS" w:hint="eastAsia"/>
        </w:rPr>
        <w:t>한 경우에는</w:t>
      </w:r>
      <w:r w:rsidR="0013649A">
        <w:rPr>
          <w:rFonts w:ascii="Arial Unicode MS" w:eastAsia="Arial Unicode MS" w:hAnsi="Arial Unicode MS" w:cs="Arial Unicode MS"/>
        </w:rPr>
        <w:t xml:space="preserve"> 초기값은 for</w:t>
      </w:r>
      <w:r>
        <w:rPr>
          <w:rFonts w:ascii="Arial Unicode MS" w:eastAsia="Arial Unicode MS" w:hAnsi="Arial Unicode MS" w:cs="Arial Unicode MS" w:hint="eastAsia"/>
        </w:rPr>
        <w:t>반복</w:t>
      </w:r>
      <w:r w:rsidR="0013649A">
        <w:rPr>
          <w:rFonts w:ascii="Arial Unicode MS" w:eastAsia="Arial Unicode MS" w:hAnsi="Arial Unicode MS" w:cs="Arial Unicode MS"/>
        </w:rPr>
        <w:t>문</w:t>
      </w:r>
      <w:r>
        <w:rPr>
          <w:rFonts w:ascii="Arial Unicode MS" w:eastAsia="Arial Unicode MS" w:hAnsi="Arial Unicode MS" w:cs="Arial Unicode MS" w:hint="eastAsia"/>
        </w:rPr>
        <w:t xml:space="preserve">이 실행되기 이전에 </w:t>
      </w:r>
      <w:r w:rsidR="0013649A">
        <w:rPr>
          <w:rFonts w:ascii="Arial Unicode MS" w:eastAsia="Arial Unicode MS" w:hAnsi="Arial Unicode MS" w:cs="Arial Unicode MS"/>
        </w:rPr>
        <w:t>미리 정의</w:t>
      </w:r>
      <w:r>
        <w:rPr>
          <w:rFonts w:ascii="Arial Unicode MS" w:eastAsia="Arial Unicode MS" w:hAnsi="Arial Unicode MS" w:cs="Arial Unicode MS" w:hint="eastAsia"/>
        </w:rPr>
        <w:t>해주면 상관 없습니다.</w:t>
      </w:r>
    </w:p>
    <w:p w:rsidR="00284604" w:rsidRPr="00EF76F2" w:rsidRDefault="00284604"/>
    <w:p w:rsidR="00284604" w:rsidRDefault="00EF76F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초기값을 </w:t>
      </w:r>
      <w:r w:rsidR="0013649A">
        <w:rPr>
          <w:rFonts w:ascii="Arial Unicode MS" w:eastAsia="Arial Unicode MS" w:hAnsi="Arial Unicode MS" w:cs="Arial Unicode MS"/>
        </w:rPr>
        <w:t>외부에서 설정할</w:t>
      </w:r>
      <w:r w:rsidR="00411C04">
        <w:rPr>
          <w:rFonts w:ascii="Arial Unicode MS" w:eastAsia="Arial Unicode MS" w:hAnsi="Arial Unicode MS" w:cs="Arial Unicode MS" w:hint="eastAsia"/>
        </w:rPr>
        <w:t xml:space="preserve"> </w:t>
      </w:r>
      <w:r w:rsidR="0013649A">
        <w:rPr>
          <w:rFonts w:ascii="Arial Unicode MS" w:eastAsia="Arial Unicode MS" w:hAnsi="Arial Unicode MS" w:cs="Arial Unicode MS"/>
        </w:rPr>
        <w:t>때는 외부에서 설정한 값부터 시작해서 카운트합니다.</w:t>
      </w:r>
      <w:r w:rsidR="00411C04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이러한 외부초기값 설정 방법은 </w:t>
      </w:r>
      <w:r>
        <w:rPr>
          <w:rFonts w:ascii="Arial Unicode MS" w:eastAsia="Arial Unicode MS" w:hAnsi="Arial Unicode MS" w:cs="Arial Unicode MS"/>
        </w:rPr>
        <w:t xml:space="preserve">for </w:t>
      </w:r>
      <w:r>
        <w:rPr>
          <w:rFonts w:ascii="Arial Unicode MS" w:eastAsia="Arial Unicode MS" w:hAnsi="Arial Unicode MS" w:cs="Arial Unicode MS" w:hint="eastAsia"/>
        </w:rPr>
        <w:t>반복문을 동적으로 수행하거나, 하나의 반복문을 나누어 실행할 수 있는 테크닉으로 사용할 수 있습니다.</w:t>
      </w:r>
    </w:p>
    <w:p w:rsidR="00EF76F2" w:rsidRDefault="00EF76F2">
      <w:pPr>
        <w:rPr>
          <w:rFonts w:ascii="Arial Unicode MS" w:eastAsia="Arial Unicode MS" w:hAnsi="Arial Unicode MS" w:cs="Arial Unicode MS"/>
        </w:rPr>
      </w:pPr>
    </w:p>
    <w:p w:rsidR="00EF76F2" w:rsidRDefault="00EF76F2" w:rsidP="00EF76F2">
      <w:r>
        <w:t>for (</w:t>
      </w:r>
      <w:r>
        <w:rPr>
          <w:b/>
        </w:rPr>
        <w:t>$i=0</w:t>
      </w:r>
      <w:r>
        <w:rPr>
          <w:rFonts w:ascii="Arial Unicode MS" w:eastAsia="Arial Unicode MS" w:hAnsi="Arial Unicode MS" w:cs="Arial Unicode MS"/>
        </w:rPr>
        <w:t xml:space="preserve">; </w:t>
      </w:r>
      <w:r>
        <w:rPr>
          <w:rFonts w:ascii="Arial Unicode MS" w:eastAsia="Arial Unicode MS" w:hAnsi="Arial Unicode MS" w:cs="Arial Unicode MS" w:hint="eastAsia"/>
        </w:rPr>
        <w:t>$i&lt;5</w:t>
      </w:r>
      <w:r>
        <w:rPr>
          <w:rFonts w:ascii="Arial Unicode MS" w:eastAsia="Arial Unicode MS" w:hAnsi="Arial Unicode MS" w:cs="Arial Unicode MS"/>
        </w:rPr>
        <w:t xml:space="preserve">; </w:t>
      </w:r>
      <w:r>
        <w:rPr>
          <w:rFonts w:ascii="Arial Unicode MS" w:eastAsia="Arial Unicode MS" w:hAnsi="Arial Unicode MS" w:cs="Arial Unicode MS" w:hint="eastAsia"/>
        </w:rPr>
        <w:t>$</w:t>
      </w:r>
      <w:r>
        <w:rPr>
          <w:rFonts w:ascii="Arial Unicode MS" w:eastAsia="Arial Unicode MS" w:hAnsi="Arial Unicode MS" w:cs="Arial Unicode MS"/>
        </w:rPr>
        <w:t>i++) 반복되는 수행문</w:t>
      </w:r>
      <w:r>
        <w:rPr>
          <w:rFonts w:ascii="Arial Unicode MS" w:eastAsia="Arial Unicode MS" w:hAnsi="Arial Unicode MS" w:cs="Arial Unicode MS" w:hint="eastAsia"/>
        </w:rPr>
        <w:t>1</w:t>
      </w:r>
      <w:r>
        <w:rPr>
          <w:rFonts w:ascii="Arial Unicode MS" w:eastAsia="Arial Unicode MS" w:hAnsi="Arial Unicode MS" w:cs="Arial Unicode MS"/>
        </w:rPr>
        <w:t>;</w:t>
      </w:r>
    </w:p>
    <w:p w:rsidR="00EF76F2" w:rsidRDefault="00EF76F2" w:rsidP="00EF76F2">
      <w:r>
        <w:rPr>
          <w:rFonts w:ascii="Arial Unicode MS" w:eastAsia="Arial Unicode MS" w:hAnsi="Arial Unicode MS" w:cs="Arial Unicode MS"/>
        </w:rPr>
        <w:t xml:space="preserve">for (;$i&lt;10; </w:t>
      </w:r>
      <w:r>
        <w:rPr>
          <w:rFonts w:ascii="Arial Unicode MS" w:eastAsia="Arial Unicode MS" w:hAnsi="Arial Unicode MS" w:cs="Arial Unicode MS" w:hint="eastAsia"/>
        </w:rPr>
        <w:t>$</w:t>
      </w:r>
      <w:r>
        <w:rPr>
          <w:rFonts w:ascii="Arial Unicode MS" w:eastAsia="Arial Unicode MS" w:hAnsi="Arial Unicode MS" w:cs="Arial Unicode MS"/>
        </w:rPr>
        <w:t>i++) 반복되는 수행문</w:t>
      </w:r>
      <w:r>
        <w:rPr>
          <w:rFonts w:ascii="Arial Unicode MS" w:eastAsia="Arial Unicode MS" w:hAnsi="Arial Unicode MS" w:cs="Arial Unicode MS" w:hint="eastAsia"/>
        </w:rPr>
        <w:t>2</w:t>
      </w:r>
      <w:r>
        <w:rPr>
          <w:rFonts w:ascii="Arial Unicode MS" w:eastAsia="Arial Unicode MS" w:hAnsi="Arial Unicode MS" w:cs="Arial Unicode MS"/>
        </w:rPr>
        <w:t>;</w:t>
      </w:r>
    </w:p>
    <w:p w:rsidR="00EF76F2" w:rsidRPr="00EF76F2" w:rsidRDefault="00EF76F2">
      <w:pPr>
        <w:rPr>
          <w:rFonts w:ascii="Arial Unicode MS" w:eastAsia="Arial Unicode MS" w:hAnsi="Arial Unicode MS" w:cs="Arial Unicode MS"/>
        </w:rPr>
      </w:pPr>
    </w:p>
    <w:p w:rsidR="004B1C7C" w:rsidRDefault="00EF76F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위의 예는 두</w:t>
      </w:r>
      <w:r w:rsidR="000A158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개의 반복문을 연결하는 예입니다. 첫</w:t>
      </w:r>
      <w:r w:rsidR="000A158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번째 반복문은 초기값을 0으로 시작해서 수행문1을 다섯</w:t>
      </w:r>
      <w:r w:rsidR="000A158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번을 실행합니다. 두</w:t>
      </w:r>
      <w:r w:rsidR="000A158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번째 반복문은 </w:t>
      </w:r>
      <w:r w:rsidR="000A1589">
        <w:rPr>
          <w:rFonts w:ascii="Arial Unicode MS" w:eastAsia="Arial Unicode MS" w:hAnsi="Arial Unicode MS" w:cs="Arial Unicode MS" w:hint="eastAsia"/>
        </w:rPr>
        <w:t>초기값</w:t>
      </w:r>
      <w:r>
        <w:rPr>
          <w:rFonts w:ascii="Arial Unicode MS" w:eastAsia="Arial Unicode MS" w:hAnsi="Arial Unicode MS" w:cs="Arial Unicode MS" w:hint="eastAsia"/>
        </w:rPr>
        <w:t>이 없습니다. 앞에 수행한 반복</w:t>
      </w:r>
      <w:r w:rsidR="000A1589">
        <w:rPr>
          <w:rFonts w:ascii="Arial Unicode MS" w:eastAsia="Arial Unicode MS" w:hAnsi="Arial Unicode MS" w:cs="Arial Unicode MS" w:hint="eastAsia"/>
        </w:rPr>
        <w:t>문</w:t>
      </w:r>
      <w:r>
        <w:rPr>
          <w:rFonts w:ascii="Arial Unicode MS" w:eastAsia="Arial Unicode MS" w:hAnsi="Arial Unicode MS" w:cs="Arial Unicode MS" w:hint="eastAsia"/>
        </w:rPr>
        <w:t xml:space="preserve">의 </w:t>
      </w:r>
      <w:r w:rsidR="004B1C7C">
        <w:rPr>
          <w:rFonts w:ascii="Arial Unicode MS" w:eastAsia="Arial Unicode MS" w:hAnsi="Arial Unicode MS" w:cs="Arial Unicode MS" w:hint="eastAsia"/>
        </w:rPr>
        <w:t xml:space="preserve">초기값 임시변수 </w:t>
      </w:r>
      <w:r>
        <w:rPr>
          <w:rFonts w:ascii="Arial Unicode MS" w:eastAsia="Arial Unicode MS" w:hAnsi="Arial Unicode MS" w:cs="Arial Unicode MS"/>
        </w:rPr>
        <w:t xml:space="preserve">$i </w:t>
      </w:r>
      <w:r w:rsidR="004B1C7C">
        <w:rPr>
          <w:rFonts w:ascii="Arial Unicode MS" w:eastAsia="Arial Unicode MS" w:hAnsi="Arial Unicode MS" w:cs="Arial Unicode MS" w:hint="eastAsia"/>
        </w:rPr>
        <w:t>를 이어서 계속 사용합니다.</w:t>
      </w:r>
      <w:r w:rsidR="004B1C7C">
        <w:rPr>
          <w:rFonts w:ascii="Arial Unicode MS" w:eastAsia="Arial Unicode MS" w:hAnsi="Arial Unicode MS" w:cs="Arial Unicode MS"/>
        </w:rPr>
        <w:t xml:space="preserve"> </w:t>
      </w:r>
    </w:p>
    <w:p w:rsidR="004B1C7C" w:rsidRDefault="004B1C7C">
      <w:pPr>
        <w:rPr>
          <w:rFonts w:ascii="Arial Unicode MS" w:eastAsia="Arial Unicode MS" w:hAnsi="Arial Unicode MS" w:cs="Arial Unicode MS"/>
        </w:rPr>
      </w:pPr>
    </w:p>
    <w:p w:rsidR="00EF76F2" w:rsidRDefault="004B1C7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따라서 수행문2가 두</w:t>
      </w:r>
      <w:r w:rsidR="000A158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번째 반복문을 통</w:t>
      </w:r>
      <w:r w:rsidR="000A1589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 w:hint="eastAsia"/>
        </w:rPr>
        <w:t xml:space="preserve"> 다섯</w:t>
      </w:r>
      <w:r w:rsidR="000A158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번을 실행하고 종료하게 됩니다.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즉</w:t>
      </w:r>
      <w:r w:rsidR="000A1589">
        <w:rPr>
          <w:rFonts w:ascii="Arial Unicode MS" w:eastAsia="Arial Unicode MS" w:hAnsi="Arial Unicode MS" w:cs="Arial Unicode MS" w:hint="eastAsia"/>
        </w:rPr>
        <w:t>,</w:t>
      </w:r>
      <w:r>
        <w:rPr>
          <w:rFonts w:ascii="Arial Unicode MS" w:eastAsia="Arial Unicode MS" w:hAnsi="Arial Unicode MS" w:cs="Arial Unicode MS" w:hint="eastAsia"/>
        </w:rPr>
        <w:t xml:space="preserve"> 수행문1 과 수행문 2를 각각 다섯 번씩 동작하게 됩니다.</w:t>
      </w:r>
      <w:r w:rsidR="00EF76F2">
        <w:rPr>
          <w:rFonts w:ascii="Arial Unicode MS" w:eastAsia="Arial Unicode MS" w:hAnsi="Arial Unicode MS" w:cs="Arial Unicode MS" w:hint="eastAsia"/>
        </w:rPr>
        <w:t xml:space="preserve"> </w:t>
      </w:r>
    </w:p>
    <w:p w:rsidR="00EF76F2" w:rsidRDefault="00EF76F2"/>
    <w:p w:rsidR="004B1C7C" w:rsidDel="00FA7EA4" w:rsidRDefault="004B1C7C" w:rsidP="004B1C7C">
      <w:pPr>
        <w:rPr>
          <w:moveFrom w:id="0" w:author="이호진" w:date="2017-09-19T17:35:00Z"/>
        </w:rPr>
      </w:pPr>
      <w:moveFromRangeStart w:id="1" w:author="이호진" w:date="2017-09-19T17:35:00Z" w:name="move493605835"/>
      <w:moveFrom w:id="2" w:author="이호진" w:date="2017-09-19T17:35:00Z">
        <w:r w:rsidDel="00FA7EA4">
          <w:t>for (</w:t>
        </w:r>
        <w:r w:rsidDel="00FA7EA4">
          <w:rPr>
            <w:b/>
          </w:rPr>
          <w:t>$i=0,</w:t>
        </w:r>
        <w:r w:rsidDel="00FA7EA4">
          <w:t xml:space="preserve"> </w:t>
        </w:r>
        <w:r w:rsidDel="00FA7EA4">
          <w:rPr>
            <w:b/>
          </w:rPr>
          <w:t xml:space="preserve">$j=0, </w:t>
        </w:r>
        <w:r w:rsidDel="00FA7EA4">
          <w:t xml:space="preserve"> </w:t>
        </w:r>
        <w:r w:rsidDel="00FA7EA4">
          <w:rPr>
            <w:b/>
          </w:rPr>
          <w:t>$k=0</w:t>
        </w:r>
        <w:r w:rsidDel="00FA7EA4">
          <w:rPr>
            <w:rFonts w:ascii="Arial Unicode MS" w:eastAsia="Arial Unicode MS" w:hAnsi="Arial Unicode MS" w:cs="Arial Unicode MS"/>
          </w:rPr>
          <w:t>; 조건; 증가 연산자) 반복되는 수행문;</w:t>
        </w:r>
      </w:moveFrom>
    </w:p>
    <w:moveFromRangeEnd w:id="1"/>
    <w:p w:rsidR="004B1C7C" w:rsidRPr="004B1C7C" w:rsidRDefault="004B1C7C"/>
    <w:p w:rsidR="00FA7EA4" w:rsidRDefault="004B1C7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반복</w:t>
      </w:r>
      <w:r w:rsidR="000A158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수행에 필요한 </w:t>
      </w:r>
      <w:r w:rsidR="000A1589">
        <w:rPr>
          <w:rFonts w:ascii="Arial Unicode MS" w:eastAsia="Arial Unicode MS" w:hAnsi="Arial Unicode MS" w:cs="Arial Unicode MS"/>
        </w:rPr>
        <w:t>초기값</w:t>
      </w:r>
      <w:r>
        <w:rPr>
          <w:rFonts w:ascii="Arial Unicode MS" w:eastAsia="Arial Unicode MS" w:hAnsi="Arial Unicode MS" w:cs="Arial Unicode MS" w:hint="eastAsia"/>
        </w:rPr>
        <w:t xml:space="preserve"> 변수는</w:t>
      </w:r>
      <w:r w:rsidR="0013649A">
        <w:rPr>
          <w:rFonts w:ascii="Arial Unicode MS" w:eastAsia="Arial Unicode MS" w:hAnsi="Arial Unicode MS" w:cs="Arial Unicode MS"/>
        </w:rPr>
        <w:t xml:space="preserve"> 하나</w:t>
      </w:r>
      <w:r w:rsidR="00411C04">
        <w:rPr>
          <w:rFonts w:ascii="Arial Unicode MS" w:eastAsia="Arial Unicode MS" w:hAnsi="Arial Unicode MS" w:cs="Arial Unicode MS" w:hint="eastAsia"/>
        </w:rPr>
        <w:t xml:space="preserve"> 이</w:t>
      </w:r>
      <w:r w:rsidR="0013649A">
        <w:rPr>
          <w:rFonts w:ascii="Arial Unicode MS" w:eastAsia="Arial Unicode MS" w:hAnsi="Arial Unicode MS" w:cs="Arial Unicode MS"/>
        </w:rPr>
        <w:t>상의 다수의 변수를 한</w:t>
      </w:r>
      <w:r w:rsidR="00411C04">
        <w:rPr>
          <w:rFonts w:ascii="Arial Unicode MS" w:eastAsia="Arial Unicode MS" w:hAnsi="Arial Unicode MS" w:cs="Arial Unicode MS" w:hint="eastAsia"/>
        </w:rPr>
        <w:t xml:space="preserve"> </w:t>
      </w:r>
      <w:r w:rsidR="0013649A">
        <w:rPr>
          <w:rFonts w:ascii="Arial Unicode MS" w:eastAsia="Arial Unicode MS" w:hAnsi="Arial Unicode MS" w:cs="Arial Unicode MS"/>
        </w:rPr>
        <w:t xml:space="preserve">번에 초기화할 수 있습니다. </w:t>
      </w:r>
    </w:p>
    <w:p w:rsidR="00FA7EA4" w:rsidRPr="00FA7EA4" w:rsidRDefault="00FA7EA4">
      <w:pPr>
        <w:rPr>
          <w:rFonts w:ascii="Arial Unicode MS" w:eastAsia="Arial Unicode MS" w:hAnsi="Arial Unicode MS" w:cs="Arial Unicode MS"/>
        </w:rPr>
      </w:pPr>
    </w:p>
    <w:p w:rsidR="00FA7EA4" w:rsidRDefault="00FA7EA4" w:rsidP="00FA7EA4">
      <w:pPr>
        <w:rPr>
          <w:moveTo w:id="3" w:author="이호진" w:date="2017-09-19T17:35:00Z"/>
        </w:rPr>
      </w:pPr>
      <w:moveToRangeStart w:id="4" w:author="이호진" w:date="2017-09-19T17:35:00Z" w:name="move493605835"/>
      <w:moveTo w:id="5" w:author="이호진" w:date="2017-09-19T17:35:00Z">
        <w:r>
          <w:t>for (</w:t>
        </w:r>
        <w:r>
          <w:rPr>
            <w:b/>
          </w:rPr>
          <w:t>$i=0,</w:t>
        </w:r>
        <w:r>
          <w:t xml:space="preserve"> </w:t>
        </w:r>
        <w:r>
          <w:rPr>
            <w:b/>
          </w:rPr>
          <w:t xml:space="preserve">$j=0, </w:t>
        </w:r>
        <w:r>
          <w:t xml:space="preserve"> </w:t>
        </w:r>
        <w:r>
          <w:rPr>
            <w:b/>
          </w:rPr>
          <w:t>$k=0</w:t>
        </w:r>
        <w:r>
          <w:rPr>
            <w:rFonts w:ascii="Arial Unicode MS" w:eastAsia="Arial Unicode MS" w:hAnsi="Arial Unicode MS" w:cs="Arial Unicode MS"/>
          </w:rPr>
          <w:t>; 조건; 증가 연산자) 반복되는 수행문;</w:t>
        </w:r>
      </w:moveTo>
    </w:p>
    <w:moveToRangeEnd w:id="4"/>
    <w:p w:rsidR="00FA7EA4" w:rsidRPr="00FA7EA4" w:rsidRDefault="00FA7EA4">
      <w:pPr>
        <w:rPr>
          <w:rFonts w:ascii="Arial Unicode MS" w:eastAsia="Arial Unicode MS" w:hAnsi="Arial Unicode MS" w:cs="Arial Unicode MS"/>
        </w:rPr>
      </w:pPr>
    </w:p>
    <w:p w:rsidR="00284604" w:rsidRDefault="004B1C7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위의 예는 초기값 변수 </w:t>
      </w:r>
      <w:r>
        <w:rPr>
          <w:rFonts w:ascii="Arial Unicode MS" w:eastAsia="Arial Unicode MS" w:hAnsi="Arial Unicode MS" w:cs="Arial Unicode MS"/>
        </w:rPr>
        <w:t xml:space="preserve">$i, $j, $k </w:t>
      </w:r>
      <w:r>
        <w:rPr>
          <w:rFonts w:ascii="Arial Unicode MS" w:eastAsia="Arial Unicode MS" w:hAnsi="Arial Unicode MS" w:cs="Arial Unicode MS" w:hint="eastAsia"/>
        </w:rPr>
        <w:t>세</w:t>
      </w:r>
      <w:r w:rsidR="000A158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개를 한</w:t>
      </w:r>
      <w:r w:rsidR="000A158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번에 </w:t>
      </w:r>
      <w:r>
        <w:rPr>
          <w:rFonts w:ascii="Arial Unicode MS" w:eastAsia="Arial Unicode MS" w:hAnsi="Arial Unicode MS" w:cs="Arial Unicode MS"/>
        </w:rPr>
        <w:t>for</w:t>
      </w:r>
      <w:r>
        <w:rPr>
          <w:rFonts w:ascii="Arial Unicode MS" w:eastAsia="Arial Unicode MS" w:hAnsi="Arial Unicode MS" w:cs="Arial Unicode MS" w:hint="eastAsia"/>
        </w:rPr>
        <w:t xml:space="preserve">문에서 초기화할 수 있습니다. 다수의 변수를 </w:t>
      </w:r>
      <w:r w:rsidR="0013649A">
        <w:rPr>
          <w:rFonts w:ascii="Arial Unicode MS" w:eastAsia="Arial Unicode MS" w:hAnsi="Arial Unicode MS" w:cs="Arial Unicode MS"/>
        </w:rPr>
        <w:t>초기</w:t>
      </w:r>
      <w:r>
        <w:rPr>
          <w:rFonts w:ascii="Arial Unicode MS" w:eastAsia="Arial Unicode MS" w:hAnsi="Arial Unicode MS" w:cs="Arial Unicode MS" w:hint="eastAsia"/>
        </w:rPr>
        <w:t>화</w:t>
      </w:r>
      <w:r w:rsidR="00411C04">
        <w:rPr>
          <w:rFonts w:ascii="Arial Unicode MS" w:eastAsia="Arial Unicode MS" w:hAnsi="Arial Unicode MS" w:cs="Arial Unicode MS" w:hint="eastAsia"/>
        </w:rPr>
        <w:t xml:space="preserve"> </w:t>
      </w:r>
      <w:r w:rsidR="0013649A">
        <w:rPr>
          <w:rFonts w:ascii="Arial Unicode MS" w:eastAsia="Arial Unicode MS" w:hAnsi="Arial Unicode MS" w:cs="Arial Unicode MS"/>
        </w:rPr>
        <w:t xml:space="preserve">값을 지정하고 싶다면 콤마(,)를 이용하여 </w:t>
      </w:r>
      <w:r>
        <w:rPr>
          <w:rFonts w:ascii="Arial Unicode MS" w:eastAsia="Arial Unicode MS" w:hAnsi="Arial Unicode MS" w:cs="Arial Unicode MS" w:hint="eastAsia"/>
        </w:rPr>
        <w:t>구분</w:t>
      </w:r>
      <w:r w:rsidR="0013649A">
        <w:rPr>
          <w:rFonts w:ascii="Arial Unicode MS" w:eastAsia="Arial Unicode MS" w:hAnsi="Arial Unicode MS" w:cs="Arial Unicode MS"/>
        </w:rPr>
        <w:t>하면 됩니다.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4B1C7C" w:rsidRDefault="004B1C7C">
      <w:pPr>
        <w:rPr>
          <w:rFonts w:ascii="Arial Unicode MS" w:eastAsia="Arial Unicode MS" w:hAnsi="Arial Unicode MS" w:cs="Arial Unicode MS"/>
        </w:rPr>
      </w:pPr>
    </w:p>
    <w:p w:rsidR="00284604" w:rsidRDefault="004B1C7C">
      <w:r>
        <w:rPr>
          <w:rFonts w:hint="eastAsia"/>
        </w:rPr>
        <w:t>초기화된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반복문</w:t>
      </w:r>
      <w:r>
        <w:rPr>
          <w:rFonts w:hint="eastAsia"/>
        </w:rPr>
        <w:t xml:space="preserve"> 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r>
        <w:rPr>
          <w:rFonts w:hint="eastAsia"/>
        </w:rPr>
        <w:t>사용해야만</w:t>
      </w:r>
      <w:r>
        <w:rPr>
          <w:rFonts w:hint="eastAsia"/>
        </w:rPr>
        <w:t xml:space="preserve"> </w:t>
      </w:r>
      <w:r w:rsidR="000A1589">
        <w:rPr>
          <w:rFonts w:hint="eastAsia"/>
        </w:rPr>
        <w:t>하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로직에서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변수들도</w:t>
      </w:r>
      <w:r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문법을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 w:rsidR="000A1589"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초기화하여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4B1C7C" w:rsidRDefault="004B1C7C" w:rsidP="004B1C7C"/>
    <w:tbl>
      <w:tblPr>
        <w:tblStyle w:val="a6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B1C7C" w:rsidTr="00A57045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C7C" w:rsidRPr="004B1C7C" w:rsidRDefault="004B1C7C" w:rsidP="004B1C7C">
            <w:pPr>
              <w:rPr>
                <w:rFonts w:ascii="Arial Unicode MS" w:eastAsia="Arial Unicode MS" w:hAnsi="Arial Unicode MS" w:cs="Arial Unicode MS"/>
              </w:rPr>
            </w:pPr>
            <w:r w:rsidRPr="004B1C7C">
              <w:rPr>
                <w:rFonts w:ascii="Arial Unicode MS" w:eastAsia="Arial Unicode MS" w:hAnsi="Arial Unicode MS" w:cs="Arial Unicode MS"/>
              </w:rPr>
              <w:t>for</w:t>
            </w:r>
            <w:ins w:id="6" w:author="이호진" w:date="2017-09-19T17:35:00Z">
              <w:r w:rsidR="00FA7EA4">
                <w:rPr>
                  <w:rFonts w:ascii="Arial Unicode MS" w:eastAsia="Arial Unicode MS" w:hAnsi="Arial Unicode MS" w:cs="Arial Unicode MS"/>
                </w:rPr>
                <w:t xml:space="preserve"> </w:t>
              </w:r>
            </w:ins>
            <w:r w:rsidRPr="004B1C7C">
              <w:rPr>
                <w:rFonts w:ascii="Arial Unicode MS" w:eastAsia="Arial Unicode MS" w:hAnsi="Arial Unicode MS" w:cs="Arial Unicode MS"/>
              </w:rPr>
              <w:t>($i=1,$sum=0;$i&lt;=10;$i++)</w:t>
            </w:r>
            <w:ins w:id="7" w:author="이호진" w:date="2017-09-19T17:35:00Z">
              <w:r w:rsidR="00FA7EA4">
                <w:rPr>
                  <w:rFonts w:ascii="Arial Unicode MS" w:eastAsia="Arial Unicode MS" w:hAnsi="Arial Unicode MS" w:cs="Arial Unicode MS"/>
                </w:rPr>
                <w:t xml:space="preserve"> </w:t>
              </w:r>
            </w:ins>
            <w:r w:rsidRPr="004B1C7C">
              <w:rPr>
                <w:rFonts w:ascii="Arial Unicode MS" w:eastAsia="Arial Unicode MS" w:hAnsi="Arial Unicode MS" w:cs="Arial Unicode MS"/>
              </w:rPr>
              <w:t>{</w:t>
            </w:r>
          </w:p>
          <w:p w:rsidR="004B1C7C" w:rsidRPr="004B1C7C" w:rsidRDefault="004B1C7C" w:rsidP="004B1C7C">
            <w:pPr>
              <w:rPr>
                <w:rFonts w:ascii="Arial Unicode MS" w:eastAsia="Arial Unicode MS" w:hAnsi="Arial Unicode MS" w:cs="Arial Unicode MS"/>
              </w:rPr>
            </w:pPr>
            <w:r>
              <w:tab/>
            </w:r>
            <w:r w:rsidRPr="004B1C7C">
              <w:rPr>
                <w:rFonts w:ascii="Arial Unicode MS" w:eastAsia="Arial Unicode MS" w:hAnsi="Arial Unicode MS" w:cs="Arial Unicode MS"/>
              </w:rPr>
              <w:t>$sum += $i;</w:t>
            </w:r>
          </w:p>
          <w:p w:rsidR="004B1C7C" w:rsidRDefault="004B1C7C" w:rsidP="004B1C7C">
            <w:r w:rsidRPr="004B1C7C">
              <w:rPr>
                <w:rFonts w:ascii="Arial Unicode MS" w:eastAsia="Arial Unicode MS" w:hAnsi="Arial Unicode MS" w:cs="Arial Unicode MS"/>
              </w:rPr>
              <w:t>}</w:t>
            </w:r>
          </w:p>
        </w:tc>
      </w:tr>
    </w:tbl>
    <w:p w:rsidR="004B1C7C" w:rsidRDefault="004B1C7C"/>
    <w:p w:rsidR="004B1C7C" w:rsidRDefault="004B1C7C">
      <w:r>
        <w:rPr>
          <w:rFonts w:hint="eastAsia"/>
        </w:rPr>
        <w:lastRenderedPageBreak/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예처럼</w:t>
      </w:r>
      <w:r>
        <w:rPr>
          <w:rFonts w:hint="eastAsia"/>
        </w:rPr>
        <w:t xml:space="preserve"> </w:t>
      </w:r>
      <w:r>
        <w:t xml:space="preserve">$sum </w:t>
      </w:r>
      <w:r>
        <w:rPr>
          <w:rFonts w:hint="eastAsia"/>
        </w:rPr>
        <w:t>한수는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 w:rsidR="000A1589">
        <w:rPr>
          <w:rFonts w:hint="eastAsia"/>
        </w:rPr>
        <w:t xml:space="preserve"> </w:t>
      </w:r>
      <w:r>
        <w:rPr>
          <w:rFonts w:hint="eastAsia"/>
        </w:rPr>
        <w:t>수행에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아니지만</w:t>
      </w:r>
      <w:r>
        <w:rPr>
          <w:rFonts w:hint="eastAsia"/>
        </w:rPr>
        <w:t xml:space="preserve">, </w:t>
      </w:r>
      <w:r>
        <w:rPr>
          <w:rFonts w:hint="eastAsia"/>
        </w:rPr>
        <w:t>반복</w:t>
      </w:r>
      <w:r w:rsidR="000A1589"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 w:rsidR="000A1589"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합계를</w:t>
      </w:r>
      <w:r>
        <w:rPr>
          <w:rFonts w:hint="eastAsia"/>
        </w:rPr>
        <w:t xml:space="preserve"> </w:t>
      </w:r>
      <w:r>
        <w:rPr>
          <w:rFonts w:hint="eastAsia"/>
        </w:rPr>
        <w:t>구하기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임시변수로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조건에서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초기화할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4B1C7C" w:rsidRPr="004B1C7C" w:rsidRDefault="004B1C7C">
      <w:r>
        <w:t xml:space="preserve"> </w:t>
      </w:r>
    </w:p>
    <w:p w:rsidR="00284604" w:rsidRDefault="00284604"/>
    <w:p w:rsidR="00284604" w:rsidRDefault="00411C04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9.</w:t>
      </w:r>
      <w:r w:rsidR="0013649A">
        <w:rPr>
          <w:rFonts w:ascii="Arial Unicode MS" w:eastAsia="Arial Unicode MS" w:hAnsi="Arial Unicode MS" w:cs="Arial Unicode MS"/>
          <w:b/>
          <w:sz w:val="28"/>
          <w:szCs w:val="28"/>
        </w:rPr>
        <w:t>1.2 증가 연산자</w:t>
      </w:r>
    </w:p>
    <w:p w:rsidR="00284604" w:rsidRDefault="00A57045">
      <w:r>
        <w:rPr>
          <w:rFonts w:ascii="Arial Unicode MS" w:eastAsia="Arial Unicode MS" w:hAnsi="Arial Unicode MS" w:cs="Arial Unicode MS" w:hint="eastAsia"/>
        </w:rPr>
        <w:t xml:space="preserve">반복문이 </w:t>
      </w:r>
      <w:r w:rsidR="000C4C17">
        <w:rPr>
          <w:rFonts w:ascii="Arial Unicode MS" w:eastAsia="Arial Unicode MS" w:hAnsi="Arial Unicode MS" w:cs="Arial Unicode MS" w:hint="eastAsia"/>
        </w:rPr>
        <w:t>여러 번의 코드를 수행할 때 반복 횟수는 어떻게 카운트할까요?</w:t>
      </w:r>
      <w:r w:rsidR="000C4C17">
        <w:rPr>
          <w:rFonts w:ascii="Arial Unicode MS" w:eastAsia="Arial Unicode MS" w:hAnsi="Arial Unicode MS" w:cs="Arial Unicode MS"/>
        </w:rPr>
        <w:t xml:space="preserve"> </w:t>
      </w:r>
      <w:r w:rsidR="000C4C17">
        <w:rPr>
          <w:rFonts w:ascii="Arial Unicode MS" w:eastAsia="Arial Unicode MS" w:hAnsi="Arial Unicode MS" w:cs="Arial Unicode MS" w:hint="eastAsia"/>
        </w:rPr>
        <w:t xml:space="preserve">바로 </w:t>
      </w:r>
      <w:r w:rsidR="000C4C17">
        <w:rPr>
          <w:rFonts w:ascii="Arial Unicode MS" w:eastAsia="Arial Unicode MS" w:hAnsi="Arial Unicode MS" w:cs="Arial Unicode MS"/>
        </w:rPr>
        <w:t>for</w:t>
      </w:r>
      <w:r w:rsidR="000C4C17">
        <w:rPr>
          <w:rFonts w:ascii="Arial Unicode MS" w:eastAsia="Arial Unicode MS" w:hAnsi="Arial Unicode MS" w:cs="Arial Unicode MS" w:hint="eastAsia"/>
        </w:rPr>
        <w:t>문의 세</w:t>
      </w:r>
      <w:r w:rsidR="0035149F">
        <w:rPr>
          <w:rFonts w:ascii="Arial Unicode MS" w:eastAsia="Arial Unicode MS" w:hAnsi="Arial Unicode MS" w:cs="Arial Unicode MS" w:hint="eastAsia"/>
        </w:rPr>
        <w:t xml:space="preserve"> </w:t>
      </w:r>
      <w:r w:rsidR="000C4C17">
        <w:rPr>
          <w:rFonts w:ascii="Arial Unicode MS" w:eastAsia="Arial Unicode MS" w:hAnsi="Arial Unicode MS" w:cs="Arial Unicode MS" w:hint="eastAsia"/>
        </w:rPr>
        <w:t xml:space="preserve">번째 인자값을 </w:t>
      </w:r>
      <w:r w:rsidR="0013649A">
        <w:rPr>
          <w:rFonts w:ascii="Arial Unicode MS" w:eastAsia="Arial Unicode MS" w:hAnsi="Arial Unicode MS" w:cs="Arial Unicode MS"/>
        </w:rPr>
        <w:t>증가 연산자</w:t>
      </w:r>
      <w:r w:rsidR="0035149F">
        <w:rPr>
          <w:rFonts w:ascii="Arial Unicode MS" w:eastAsia="Arial Unicode MS" w:hAnsi="Arial Unicode MS" w:cs="Arial Unicode MS" w:hint="eastAsia"/>
        </w:rPr>
        <w:t xml:space="preserve"> </w:t>
      </w:r>
      <w:r w:rsidR="000C4C17">
        <w:rPr>
          <w:rFonts w:ascii="Arial Unicode MS" w:eastAsia="Arial Unicode MS" w:hAnsi="Arial Unicode MS" w:cs="Arial Unicode MS" w:hint="eastAsia"/>
        </w:rPr>
        <w:t xml:space="preserve">형태를 이용하여 </w:t>
      </w:r>
      <w:r w:rsidR="0013649A">
        <w:rPr>
          <w:rFonts w:ascii="Arial Unicode MS" w:eastAsia="Arial Unicode MS" w:hAnsi="Arial Unicode MS" w:cs="Arial Unicode MS"/>
        </w:rPr>
        <w:t xml:space="preserve">반복을 수행하면서 카운트의 </w:t>
      </w:r>
      <w:r w:rsidR="000C4C17">
        <w:rPr>
          <w:rFonts w:ascii="Arial Unicode MS" w:eastAsia="Arial Unicode MS" w:hAnsi="Arial Unicode MS" w:cs="Arial Unicode MS" w:hint="eastAsia"/>
        </w:rPr>
        <w:t>값을 한</w:t>
      </w:r>
      <w:r w:rsidR="0035149F">
        <w:rPr>
          <w:rFonts w:ascii="Arial Unicode MS" w:eastAsia="Arial Unicode MS" w:hAnsi="Arial Unicode MS" w:cs="Arial Unicode MS" w:hint="eastAsia"/>
        </w:rPr>
        <w:t xml:space="preserve"> </w:t>
      </w:r>
      <w:r w:rsidR="000C4C17">
        <w:rPr>
          <w:rFonts w:ascii="Arial Unicode MS" w:eastAsia="Arial Unicode MS" w:hAnsi="Arial Unicode MS" w:cs="Arial Unicode MS" w:hint="eastAsia"/>
        </w:rPr>
        <w:t xml:space="preserve">번씩 </w:t>
      </w:r>
      <w:r w:rsidR="0013649A">
        <w:rPr>
          <w:rFonts w:ascii="Arial Unicode MS" w:eastAsia="Arial Unicode MS" w:hAnsi="Arial Unicode MS" w:cs="Arial Unicode MS"/>
        </w:rPr>
        <w:t>변경</w:t>
      </w:r>
      <w:r w:rsidR="000C4C17">
        <w:rPr>
          <w:rFonts w:ascii="Arial Unicode MS" w:eastAsia="Arial Unicode MS" w:hAnsi="Arial Unicode MS" w:cs="Arial Unicode MS" w:hint="eastAsia"/>
        </w:rPr>
        <w:t>합니다.</w:t>
      </w:r>
      <w:r w:rsidR="0013649A">
        <w:rPr>
          <w:rFonts w:ascii="Arial Unicode MS" w:eastAsia="Arial Unicode MS" w:hAnsi="Arial Unicode MS" w:cs="Arial Unicode MS"/>
        </w:rPr>
        <w:t xml:space="preserve"> </w:t>
      </w:r>
      <w:r w:rsidR="000C4C17">
        <w:rPr>
          <w:rFonts w:ascii="Arial Unicode MS" w:eastAsia="Arial Unicode MS" w:hAnsi="Arial Unicode MS" w:cs="Arial Unicode MS" w:hint="eastAsia"/>
        </w:rPr>
        <w:t>대부분 반복</w:t>
      </w:r>
      <w:r w:rsidR="0035149F">
        <w:rPr>
          <w:rFonts w:ascii="Arial Unicode MS" w:eastAsia="Arial Unicode MS" w:hAnsi="Arial Unicode MS" w:cs="Arial Unicode MS" w:hint="eastAsia"/>
        </w:rPr>
        <w:t xml:space="preserve"> </w:t>
      </w:r>
      <w:r w:rsidR="000C4C17">
        <w:rPr>
          <w:rFonts w:ascii="Arial Unicode MS" w:eastAsia="Arial Unicode MS" w:hAnsi="Arial Unicode MS" w:cs="Arial Unicode MS" w:hint="eastAsia"/>
        </w:rPr>
        <w:t xml:space="preserve">수행을 할 때 </w:t>
      </w:r>
      <w:r w:rsidR="0013649A">
        <w:rPr>
          <w:rFonts w:ascii="Arial Unicode MS" w:eastAsia="Arial Unicode MS" w:hAnsi="Arial Unicode MS" w:cs="Arial Unicode MS"/>
        </w:rPr>
        <w:t>카운트의 숫자를 1씩 증가</w:t>
      </w:r>
      <w:r w:rsidR="000C4C17">
        <w:rPr>
          <w:rFonts w:ascii="Arial Unicode MS" w:eastAsia="Arial Unicode MS" w:hAnsi="Arial Unicode MS" w:cs="Arial Unicode MS" w:hint="eastAsia"/>
        </w:rPr>
        <w:t>를 합니다. 꼭 증가만 하는 것은 아닙니다.</w:t>
      </w:r>
      <w:r w:rsidR="0013649A">
        <w:rPr>
          <w:rFonts w:ascii="Arial Unicode MS" w:eastAsia="Arial Unicode MS" w:hAnsi="Arial Unicode MS" w:cs="Arial Unicode MS"/>
        </w:rPr>
        <w:t xml:space="preserve"> 감소할</w:t>
      </w:r>
      <w:r w:rsidR="00411C04">
        <w:rPr>
          <w:rFonts w:ascii="Arial Unicode MS" w:eastAsia="Arial Unicode MS" w:hAnsi="Arial Unicode MS" w:cs="Arial Unicode MS" w:hint="eastAsia"/>
        </w:rPr>
        <w:t xml:space="preserve"> </w:t>
      </w:r>
      <w:r w:rsidR="0013649A">
        <w:rPr>
          <w:rFonts w:ascii="Arial Unicode MS" w:eastAsia="Arial Unicode MS" w:hAnsi="Arial Unicode MS" w:cs="Arial Unicode MS"/>
        </w:rPr>
        <w:t xml:space="preserve">때는 </w:t>
      </w:r>
      <w:ins w:id="8" w:author="이호진" w:date="2017-09-19T17:35:00Z">
        <w:r w:rsidR="00FA7EA4">
          <w:rPr>
            <w:rFonts w:ascii="Arial Unicode MS" w:eastAsia="Arial Unicode MS" w:hAnsi="Arial Unicode MS" w:cs="Arial Unicode MS" w:hint="eastAsia"/>
          </w:rPr>
          <w:t>감소</w:t>
        </w:r>
      </w:ins>
      <w:del w:id="9" w:author="이호진" w:date="2017-09-19T17:35:00Z">
        <w:r w:rsidR="0013649A" w:rsidDel="00FA7EA4">
          <w:rPr>
            <w:rFonts w:ascii="Arial Unicode MS" w:eastAsia="Arial Unicode MS" w:hAnsi="Arial Unicode MS" w:cs="Arial Unicode MS"/>
          </w:rPr>
          <w:delText>증가</w:delText>
        </w:r>
      </w:del>
      <w:r w:rsidR="00411C04">
        <w:rPr>
          <w:rFonts w:ascii="Arial Unicode MS" w:eastAsia="Arial Unicode MS" w:hAnsi="Arial Unicode MS" w:cs="Arial Unicode MS" w:hint="eastAsia"/>
        </w:rPr>
        <w:t xml:space="preserve"> </w:t>
      </w:r>
      <w:r w:rsidR="0013649A">
        <w:rPr>
          <w:rFonts w:ascii="Arial Unicode MS" w:eastAsia="Arial Unicode MS" w:hAnsi="Arial Unicode MS" w:cs="Arial Unicode MS"/>
        </w:rPr>
        <w:t>연산자</w:t>
      </w:r>
      <w:r w:rsidR="000C4C17">
        <w:rPr>
          <w:rFonts w:ascii="Arial Unicode MS" w:eastAsia="Arial Unicode MS" w:hAnsi="Arial Unicode MS" w:cs="Arial Unicode MS" w:hint="eastAsia"/>
        </w:rPr>
        <w:t>를 사용하면 됩니다.</w:t>
      </w:r>
    </w:p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t xml:space="preserve">for ($i=0; 조건; </w:t>
      </w:r>
      <w:r>
        <w:rPr>
          <w:b/>
        </w:rPr>
        <w:t>$i++</w:t>
      </w:r>
      <w:r>
        <w:rPr>
          <w:rFonts w:ascii="Arial Unicode MS" w:eastAsia="Arial Unicode MS" w:hAnsi="Arial Unicode MS" w:cs="Arial Unicode MS"/>
        </w:rPr>
        <w:t>) 반복되는 수행문;</w:t>
      </w:r>
    </w:p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t xml:space="preserve">for ($i=0; 조건; </w:t>
      </w:r>
      <w:r>
        <w:rPr>
          <w:b/>
        </w:rPr>
        <w:t>$j--</w:t>
      </w:r>
      <w:r>
        <w:rPr>
          <w:rFonts w:ascii="Arial Unicode MS" w:eastAsia="Arial Unicode MS" w:hAnsi="Arial Unicode MS" w:cs="Arial Unicode MS"/>
        </w:rPr>
        <w:t>) 반복되는 수행문;</w:t>
      </w:r>
    </w:p>
    <w:p w:rsidR="00284604" w:rsidRDefault="00284604"/>
    <w:p w:rsidR="00284604" w:rsidRDefault="000C4C17">
      <w:r>
        <w:rPr>
          <w:rFonts w:ascii="Arial Unicode MS" w:eastAsia="Arial Unicode MS" w:hAnsi="Arial Unicode MS" w:cs="Arial Unicode MS" w:hint="eastAsia"/>
        </w:rPr>
        <w:t>단순한 반복</w:t>
      </w:r>
      <w:r w:rsidR="0035149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작업 이라면 증가</w:t>
      </w:r>
      <w:r w:rsidR="0035149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연산자를 이용하여 한</w:t>
      </w:r>
      <w:r w:rsidR="0035149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번에 1씩 더하거나 빼면서 카운트를 합니다. 하지만 꼭 1씩 써야만 하는 것은 아닙니다. </w:t>
      </w:r>
      <w:r w:rsidR="0013649A">
        <w:rPr>
          <w:rFonts w:ascii="Arial Unicode MS" w:eastAsia="Arial Unicode MS" w:hAnsi="Arial Unicode MS" w:cs="Arial Unicode MS"/>
        </w:rPr>
        <w:t>만일 증가되는 카운트 값이 1이 아닌 값을 처리해야 될</w:t>
      </w:r>
      <w:r w:rsidR="00411C04">
        <w:rPr>
          <w:rFonts w:ascii="Arial Unicode MS" w:eastAsia="Arial Unicode MS" w:hAnsi="Arial Unicode MS" w:cs="Arial Unicode MS" w:hint="eastAsia"/>
        </w:rPr>
        <w:t xml:space="preserve"> </w:t>
      </w:r>
      <w:r w:rsidR="0013649A">
        <w:rPr>
          <w:rFonts w:ascii="Arial Unicode MS" w:eastAsia="Arial Unicode MS" w:hAnsi="Arial Unicode MS" w:cs="Arial Unicode MS"/>
        </w:rPr>
        <w:t>경우</w:t>
      </w:r>
      <w:r w:rsidR="0035149F">
        <w:rPr>
          <w:rFonts w:ascii="Arial Unicode MS" w:eastAsia="Arial Unicode MS" w:hAnsi="Arial Unicode MS" w:cs="Arial Unicode MS" w:hint="eastAsia"/>
        </w:rPr>
        <w:t>,</w:t>
      </w:r>
      <w:r w:rsidR="0013649A">
        <w:rPr>
          <w:rFonts w:ascii="Arial Unicode MS" w:eastAsia="Arial Unicode MS" w:hAnsi="Arial Unicode MS" w:cs="Arial Unicode MS"/>
        </w:rPr>
        <w:t xml:space="preserve"> </w:t>
      </w:r>
    </w:p>
    <w:p w:rsidR="00284604" w:rsidRDefault="00284604"/>
    <w:p w:rsidR="00284604" w:rsidRDefault="0013649A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$i + = 증가</w:t>
      </w:r>
      <w:r w:rsidR="00411C04"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값 </w:t>
      </w:r>
    </w:p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t>형태로 바</w:t>
      </w:r>
      <w:r w:rsidR="00411C04">
        <w:rPr>
          <w:rFonts w:ascii="Arial Unicode MS" w:eastAsia="Arial Unicode MS" w:hAnsi="Arial Unicode MS" w:cs="Arial Unicode MS" w:hint="eastAsia"/>
        </w:rPr>
        <w:t>꿔</w:t>
      </w:r>
      <w:r>
        <w:rPr>
          <w:rFonts w:ascii="Arial Unicode MS" w:eastAsia="Arial Unicode MS" w:hAnsi="Arial Unicode MS" w:cs="Arial Unicode MS"/>
        </w:rPr>
        <w:t>서 값을 변경할</w:t>
      </w:r>
      <w:r w:rsidR="00411C0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수 있습니다.</w:t>
      </w:r>
      <w:r w:rsidR="000C4C17">
        <w:rPr>
          <w:rFonts w:ascii="Arial Unicode MS" w:eastAsia="Arial Unicode MS" w:hAnsi="Arial Unicode MS" w:cs="Arial Unicode MS"/>
        </w:rPr>
        <w:t xml:space="preserve"> $i+=2 </w:t>
      </w:r>
      <w:r w:rsidR="000C4C17">
        <w:rPr>
          <w:rFonts w:ascii="Arial Unicode MS" w:eastAsia="Arial Unicode MS" w:hAnsi="Arial Unicode MS" w:cs="Arial Unicode MS" w:hint="eastAsia"/>
        </w:rPr>
        <w:t>형태로 쓴다고 하면 짝수</w:t>
      </w:r>
      <w:r w:rsidR="0035149F">
        <w:rPr>
          <w:rFonts w:ascii="Arial Unicode MS" w:eastAsia="Arial Unicode MS" w:hAnsi="Arial Unicode MS" w:cs="Arial Unicode MS" w:hint="eastAsia"/>
        </w:rPr>
        <w:t xml:space="preserve"> </w:t>
      </w:r>
      <w:r w:rsidR="000C4C17">
        <w:rPr>
          <w:rFonts w:ascii="Arial Unicode MS" w:eastAsia="Arial Unicode MS" w:hAnsi="Arial Unicode MS" w:cs="Arial Unicode MS" w:hint="eastAsia"/>
        </w:rPr>
        <w:t>값 형태로 초기값 임시변수의 값이 증가될 것입니다.</w:t>
      </w:r>
    </w:p>
    <w:p w:rsidR="00284604" w:rsidRDefault="00284604"/>
    <w:p w:rsidR="00284604" w:rsidRDefault="000C4C17">
      <w:r>
        <w:rPr>
          <w:rFonts w:ascii="Arial Unicode MS" w:eastAsia="Arial Unicode MS" w:hAnsi="Arial Unicode MS" w:cs="Arial Unicode MS" w:hint="eastAsia"/>
        </w:rPr>
        <w:t>초기값 변수가 생략이 가능한</w:t>
      </w:r>
      <w:r w:rsidR="0035149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것처럼 </w:t>
      </w:r>
      <w:r w:rsidR="0013649A">
        <w:rPr>
          <w:rFonts w:ascii="Arial Unicode MS" w:eastAsia="Arial Unicode MS" w:hAnsi="Arial Unicode MS" w:cs="Arial Unicode MS"/>
        </w:rPr>
        <w:t>증가 연산자</w:t>
      </w:r>
      <w:r>
        <w:rPr>
          <w:rFonts w:ascii="Arial Unicode MS" w:eastAsia="Arial Unicode MS" w:hAnsi="Arial Unicode MS" w:cs="Arial Unicode MS" w:hint="eastAsia"/>
        </w:rPr>
        <w:t xml:space="preserve"> 조건도</w:t>
      </w:r>
      <w:r w:rsidR="0013649A">
        <w:rPr>
          <w:rFonts w:ascii="Arial Unicode MS" w:eastAsia="Arial Unicode MS" w:hAnsi="Arial Unicode MS" w:cs="Arial Unicode MS"/>
        </w:rPr>
        <w:t xml:space="preserve"> 필요에 따라서 생략이 가능합니다. </w:t>
      </w:r>
      <w:r>
        <w:rPr>
          <w:rFonts w:ascii="Arial Unicode MS" w:eastAsia="Arial Unicode MS" w:hAnsi="Arial Unicode MS" w:cs="Arial Unicode MS" w:hint="eastAsia"/>
        </w:rPr>
        <w:t xml:space="preserve">대신에 </w:t>
      </w:r>
      <w:r w:rsidR="0013649A">
        <w:rPr>
          <w:rFonts w:ascii="Arial Unicode MS" w:eastAsia="Arial Unicode MS" w:hAnsi="Arial Unicode MS" w:cs="Arial Unicode MS"/>
        </w:rPr>
        <w:t>증가 연산자의 값</w:t>
      </w:r>
      <w:r>
        <w:rPr>
          <w:rFonts w:ascii="Arial Unicode MS" w:eastAsia="Arial Unicode MS" w:hAnsi="Arial Unicode MS" w:cs="Arial Unicode MS" w:hint="eastAsia"/>
        </w:rPr>
        <w:t>은</w:t>
      </w:r>
      <w:r w:rsidR="0013649A">
        <w:rPr>
          <w:rFonts w:ascii="Arial Unicode MS" w:eastAsia="Arial Unicode MS" w:hAnsi="Arial Unicode MS" w:cs="Arial Unicode MS"/>
        </w:rPr>
        <w:t xml:space="preserve"> 반복 수행하는 코드</w:t>
      </w:r>
      <w:r w:rsidR="00411C0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블록 안</w:t>
      </w:r>
      <w:r w:rsidR="0013649A">
        <w:rPr>
          <w:rFonts w:ascii="Arial Unicode MS" w:eastAsia="Arial Unicode MS" w:hAnsi="Arial Unicode MS" w:cs="Arial Unicode MS"/>
        </w:rPr>
        <w:t>에 삽입</w:t>
      </w:r>
      <w:r w:rsidR="0035149F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 w:hint="eastAsia"/>
        </w:rPr>
        <w:t>야 합니다.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t>for ($i=0; 조건;) {</w:t>
      </w:r>
    </w:p>
    <w:p w:rsidR="00284604" w:rsidRDefault="0013649A">
      <w:r>
        <w:tab/>
      </w:r>
      <w:r>
        <w:rPr>
          <w:b/>
        </w:rPr>
        <w:t>$i++;</w:t>
      </w:r>
    </w:p>
    <w:p w:rsidR="00284604" w:rsidRDefault="0013649A">
      <w:pPr>
        <w:ind w:firstLine="720"/>
      </w:pPr>
      <w:r>
        <w:rPr>
          <w:rFonts w:ascii="Arial Unicode MS" w:eastAsia="Arial Unicode MS" w:hAnsi="Arial Unicode MS" w:cs="Arial Unicode MS"/>
        </w:rPr>
        <w:t>반복되는 수행문;</w:t>
      </w:r>
    </w:p>
    <w:p w:rsidR="00284604" w:rsidRDefault="0013649A">
      <w:r>
        <w:t>}</w:t>
      </w:r>
    </w:p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t>본문</w:t>
      </w:r>
      <w:r w:rsidR="00411C0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안에 증가 연산자를 넣어서 작성하면 반복의 수행 횟수를 </w:t>
      </w:r>
      <w:r w:rsidR="000C4C17">
        <w:rPr>
          <w:rFonts w:ascii="Arial Unicode MS" w:eastAsia="Arial Unicode MS" w:hAnsi="Arial Unicode MS" w:cs="Arial Unicode MS" w:hint="eastAsia"/>
        </w:rPr>
        <w:t xml:space="preserve">반복문 내부에서 </w:t>
      </w:r>
      <w:r>
        <w:rPr>
          <w:rFonts w:ascii="Arial Unicode MS" w:eastAsia="Arial Unicode MS" w:hAnsi="Arial Unicode MS" w:cs="Arial Unicode MS"/>
        </w:rPr>
        <w:t xml:space="preserve">제어할 수 있는 장점이 있습니다. </w:t>
      </w:r>
      <w:r w:rsidR="000C4C17">
        <w:rPr>
          <w:rFonts w:ascii="Arial Unicode MS" w:eastAsia="Arial Unicode MS" w:hAnsi="Arial Unicode MS" w:cs="Arial Unicode MS" w:hint="eastAsia"/>
        </w:rPr>
        <w:t>특정 조건</w:t>
      </w:r>
      <w:r w:rsidR="0035149F">
        <w:rPr>
          <w:rFonts w:ascii="Arial Unicode MS" w:eastAsia="Arial Unicode MS" w:hAnsi="Arial Unicode MS" w:cs="Arial Unicode MS" w:hint="eastAsia"/>
        </w:rPr>
        <w:t xml:space="preserve"> </w:t>
      </w:r>
      <w:r w:rsidR="000C4C17">
        <w:rPr>
          <w:rFonts w:ascii="Arial Unicode MS" w:eastAsia="Arial Unicode MS" w:hAnsi="Arial Unicode MS" w:cs="Arial Unicode MS" w:hint="eastAsia"/>
        </w:rPr>
        <w:t>등을 넣어서 일부러 조건</w:t>
      </w:r>
      <w:r w:rsidR="0035149F">
        <w:rPr>
          <w:rFonts w:ascii="Arial Unicode MS" w:eastAsia="Arial Unicode MS" w:hAnsi="Arial Unicode MS" w:cs="Arial Unicode MS" w:hint="eastAsia"/>
        </w:rPr>
        <w:t xml:space="preserve"> </w:t>
      </w:r>
      <w:r w:rsidR="000C4C17">
        <w:rPr>
          <w:rFonts w:ascii="Arial Unicode MS" w:eastAsia="Arial Unicode MS" w:hAnsi="Arial Unicode MS" w:cs="Arial Unicode MS" w:hint="eastAsia"/>
        </w:rPr>
        <w:t>값 이상의 값으로 설정한다면 반복문을 조기에 마치고 탈출할 수도 있을 것입니다.</w:t>
      </w:r>
    </w:p>
    <w:p w:rsidR="00284604" w:rsidRDefault="00284604"/>
    <w:p w:rsidR="00284604" w:rsidRDefault="000C4C17">
      <w:r>
        <w:rPr>
          <w:rFonts w:ascii="Arial Unicode MS" w:eastAsia="Arial Unicode MS" w:hAnsi="Arial Unicode MS" w:cs="Arial Unicode MS" w:hint="eastAsia"/>
        </w:rPr>
        <w:t>만일</w:t>
      </w:r>
      <w:r w:rsidR="0013649A">
        <w:rPr>
          <w:rFonts w:ascii="Arial Unicode MS" w:eastAsia="Arial Unicode MS" w:hAnsi="Arial Unicode MS" w:cs="Arial Unicode MS"/>
        </w:rPr>
        <w:t xml:space="preserve"> 증가</w:t>
      </w:r>
      <w:r w:rsidR="00411C04">
        <w:rPr>
          <w:rFonts w:ascii="Arial Unicode MS" w:eastAsia="Arial Unicode MS" w:hAnsi="Arial Unicode MS" w:cs="Arial Unicode MS" w:hint="eastAsia"/>
        </w:rPr>
        <w:t xml:space="preserve"> </w:t>
      </w:r>
      <w:r w:rsidR="0013649A">
        <w:rPr>
          <w:rFonts w:ascii="Arial Unicode MS" w:eastAsia="Arial Unicode MS" w:hAnsi="Arial Unicode MS" w:cs="Arial Unicode MS"/>
        </w:rPr>
        <w:t>연산자를 for문 조건</w:t>
      </w:r>
      <w:r w:rsidR="00411C04">
        <w:rPr>
          <w:rFonts w:ascii="Arial Unicode MS" w:eastAsia="Arial Unicode MS" w:hAnsi="Arial Unicode MS" w:cs="Arial Unicode MS" w:hint="eastAsia"/>
        </w:rPr>
        <w:t xml:space="preserve"> </w:t>
      </w:r>
      <w:r w:rsidR="0013649A">
        <w:rPr>
          <w:rFonts w:ascii="Arial Unicode MS" w:eastAsia="Arial Unicode MS" w:hAnsi="Arial Unicode MS" w:cs="Arial Unicode MS"/>
        </w:rPr>
        <w:t>인자값, 본문 코드</w:t>
      </w:r>
      <w:r w:rsidR="00411C04">
        <w:rPr>
          <w:rFonts w:ascii="Arial Unicode MS" w:eastAsia="Arial Unicode MS" w:hAnsi="Arial Unicode MS" w:cs="Arial Unicode MS" w:hint="eastAsia"/>
        </w:rPr>
        <w:t xml:space="preserve"> </w:t>
      </w:r>
      <w:r w:rsidR="00411C04">
        <w:rPr>
          <w:rFonts w:ascii="Arial Unicode MS" w:eastAsia="Arial Unicode MS" w:hAnsi="Arial Unicode MS" w:cs="Arial Unicode MS"/>
        </w:rPr>
        <w:t>블록</w:t>
      </w:r>
      <w:r w:rsidR="0013649A">
        <w:rPr>
          <w:rFonts w:ascii="Arial Unicode MS" w:eastAsia="Arial Unicode MS" w:hAnsi="Arial Unicode MS" w:cs="Arial Unicode MS"/>
        </w:rPr>
        <w:t xml:space="preserve"> 모두 사용하지 않으면 프로그램은 for문을 탈출하지 못하고 무한적으로 반복하기 때문에 컴퓨터에 부하를 주거나 프로그램이 동작을 하지 않는 것처럼 보일 수 있습니다.</w:t>
      </w:r>
    </w:p>
    <w:p w:rsidR="00284604" w:rsidRDefault="00284604"/>
    <w:p w:rsidR="00411C04" w:rsidRDefault="00411C04"/>
    <w:p w:rsidR="00284604" w:rsidRDefault="00411C04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9.</w:t>
      </w:r>
      <w:r w:rsidR="0013649A">
        <w:rPr>
          <w:rFonts w:ascii="Arial Unicode MS" w:eastAsia="Arial Unicode MS" w:hAnsi="Arial Unicode MS" w:cs="Arial Unicode MS"/>
          <w:b/>
          <w:sz w:val="28"/>
          <w:szCs w:val="28"/>
        </w:rPr>
        <w:t>1.3 조건</w:t>
      </w:r>
    </w:p>
    <w:p w:rsidR="00284604" w:rsidRDefault="00B37BE0">
      <w:r>
        <w:rPr>
          <w:rFonts w:ascii="Arial Unicode MS" w:eastAsia="Arial Unicode MS" w:hAnsi="Arial Unicode MS" w:cs="Arial Unicode MS"/>
        </w:rPr>
        <w:t>f</w:t>
      </w:r>
      <w:r>
        <w:rPr>
          <w:rFonts w:ascii="Arial Unicode MS" w:eastAsia="Arial Unicode MS" w:hAnsi="Arial Unicode MS" w:cs="Arial Unicode MS" w:hint="eastAsia"/>
        </w:rPr>
        <w:t xml:space="preserve">or </w:t>
      </w:r>
      <w:r w:rsidR="0013649A">
        <w:rPr>
          <w:rFonts w:ascii="Arial Unicode MS" w:eastAsia="Arial Unicode MS" w:hAnsi="Arial Unicode MS" w:cs="Arial Unicode MS"/>
        </w:rPr>
        <w:t>반복</w:t>
      </w:r>
      <w:r>
        <w:rPr>
          <w:rFonts w:ascii="Arial Unicode MS" w:eastAsia="Arial Unicode MS" w:hAnsi="Arial Unicode MS" w:cs="Arial Unicode MS" w:hint="eastAsia"/>
        </w:rPr>
        <w:t xml:space="preserve"> 문법</w:t>
      </w:r>
      <w:r w:rsidR="0013649A">
        <w:rPr>
          <w:rFonts w:ascii="Arial Unicode MS" w:eastAsia="Arial Unicode MS" w:hAnsi="Arial Unicode MS" w:cs="Arial Unicode MS"/>
        </w:rPr>
        <w:t>의 조건인자는 for문</w:t>
      </w:r>
      <w:r>
        <w:rPr>
          <w:rFonts w:ascii="Arial Unicode MS" w:eastAsia="Arial Unicode MS" w:hAnsi="Arial Unicode MS" w:cs="Arial Unicode MS" w:hint="eastAsia"/>
        </w:rPr>
        <w:t>의 소스를</w:t>
      </w:r>
      <w:r w:rsidR="0013649A">
        <w:rPr>
          <w:rFonts w:ascii="Arial Unicode MS" w:eastAsia="Arial Unicode MS" w:hAnsi="Arial Unicode MS" w:cs="Arial Unicode MS"/>
        </w:rPr>
        <w:t xml:space="preserve"> 반복</w:t>
      </w:r>
      <w:r>
        <w:rPr>
          <w:rFonts w:ascii="Arial Unicode MS" w:eastAsia="Arial Unicode MS" w:hAnsi="Arial Unicode MS" w:cs="Arial Unicode MS" w:hint="eastAsia"/>
        </w:rPr>
        <w:t xml:space="preserve">하는 </w:t>
      </w:r>
      <w:r w:rsidR="0013649A">
        <w:rPr>
          <w:rFonts w:ascii="Arial Unicode MS" w:eastAsia="Arial Unicode MS" w:hAnsi="Arial Unicode MS" w:cs="Arial Unicode MS"/>
        </w:rPr>
        <w:t>조건</w:t>
      </w:r>
      <w:r w:rsidR="00411C04">
        <w:rPr>
          <w:rFonts w:ascii="Arial Unicode MS" w:eastAsia="Arial Unicode MS" w:hAnsi="Arial Unicode MS" w:cs="Arial Unicode MS" w:hint="eastAsia"/>
        </w:rPr>
        <w:t xml:space="preserve"> 횟</w:t>
      </w:r>
      <w:r w:rsidR="0013649A">
        <w:rPr>
          <w:rFonts w:ascii="Arial Unicode MS" w:eastAsia="Arial Unicode MS" w:hAnsi="Arial Unicode MS" w:cs="Arial Unicode MS"/>
        </w:rPr>
        <w:t xml:space="preserve">수를 판별하는 if와 같습니다. </w:t>
      </w:r>
      <w:r w:rsidR="00411C04">
        <w:rPr>
          <w:rFonts w:ascii="Arial Unicode MS" w:eastAsia="Arial Unicode MS" w:hAnsi="Arial Unicode MS" w:cs="Arial Unicode MS"/>
        </w:rPr>
        <w:t>첫 번째</w:t>
      </w:r>
      <w:r w:rsidR="0013649A">
        <w:rPr>
          <w:rFonts w:ascii="Arial Unicode MS" w:eastAsia="Arial Unicode MS" w:hAnsi="Arial Unicode MS" w:cs="Arial Unicode MS"/>
        </w:rPr>
        <w:t xml:space="preserve"> 인자의 </w:t>
      </w:r>
      <w:r w:rsidR="000A1589">
        <w:rPr>
          <w:rFonts w:ascii="Arial Unicode MS" w:eastAsia="Arial Unicode MS" w:hAnsi="Arial Unicode MS" w:cs="Arial Unicode MS"/>
        </w:rPr>
        <w:t>초기값</w:t>
      </w:r>
      <w:r w:rsidR="0013649A">
        <w:rPr>
          <w:rFonts w:ascii="Arial Unicode MS" w:eastAsia="Arial Unicode MS" w:hAnsi="Arial Unicode MS" w:cs="Arial Unicode MS"/>
        </w:rPr>
        <w:t xml:space="preserve">으로 시작하여, </w:t>
      </w:r>
      <w:r w:rsidR="00411C04">
        <w:rPr>
          <w:rFonts w:ascii="Arial Unicode MS" w:eastAsia="Arial Unicode MS" w:hAnsi="Arial Unicode MS" w:cs="Arial Unicode MS"/>
        </w:rPr>
        <w:t>세 번째</w:t>
      </w:r>
      <w:r w:rsidR="0013649A">
        <w:rPr>
          <w:rFonts w:ascii="Arial Unicode MS" w:eastAsia="Arial Unicode MS" w:hAnsi="Arial Unicode MS" w:cs="Arial Unicode MS"/>
        </w:rPr>
        <w:t xml:space="preserve"> 인자의 설정값처럼 증가/감소하면서 반복하다가 </w:t>
      </w:r>
      <w:r w:rsidR="00411C04">
        <w:rPr>
          <w:rFonts w:ascii="Arial Unicode MS" w:eastAsia="Arial Unicode MS" w:hAnsi="Arial Unicode MS" w:cs="Arial Unicode MS"/>
        </w:rPr>
        <w:t>두 번째</w:t>
      </w:r>
      <w:r w:rsidR="0013649A">
        <w:rPr>
          <w:rFonts w:ascii="Arial Unicode MS" w:eastAsia="Arial Unicode MS" w:hAnsi="Arial Unicode MS" w:cs="Arial Unicode MS"/>
        </w:rPr>
        <w:t xml:space="preserve"> 인자의 조건이 되면 반복문을 종료하게 됩니다.</w:t>
      </w:r>
    </w:p>
    <w:p w:rsidR="00284604" w:rsidRDefault="00284604"/>
    <w:p w:rsidR="00284604" w:rsidRDefault="0013649A">
      <w:r>
        <w:t xml:space="preserve"> for ($i=0; </w:t>
      </w:r>
      <w:r>
        <w:rPr>
          <w:b/>
        </w:rPr>
        <w:t>$i&lt;5</w:t>
      </w:r>
      <w:r>
        <w:rPr>
          <w:rFonts w:ascii="Arial Unicode MS" w:eastAsia="Arial Unicode MS" w:hAnsi="Arial Unicode MS" w:cs="Arial Unicode MS"/>
        </w:rPr>
        <w:t>; $i++) 반복되는 수행문;</w:t>
      </w:r>
    </w:p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t xml:space="preserve">반복 조건은 등호(=)와 크기를 비교하는 </w:t>
      </w:r>
      <w:r w:rsidR="00411C04">
        <w:rPr>
          <w:rFonts w:ascii="Arial Unicode MS" w:eastAsia="Arial Unicode MS" w:hAnsi="Arial Unicode MS" w:cs="Arial Unicode MS" w:hint="eastAsia"/>
        </w:rPr>
        <w:t>부등호</w:t>
      </w:r>
      <w:r>
        <w:rPr>
          <w:rFonts w:ascii="Arial Unicode MS" w:eastAsia="Arial Unicode MS" w:hAnsi="Arial Unicode MS" w:cs="Arial Unicode MS"/>
        </w:rPr>
        <w:t>(&lt;, &gt;)와 같</w:t>
      </w:r>
      <w:r w:rsidR="00B37BE0">
        <w:rPr>
          <w:rFonts w:ascii="Arial Unicode MS" w:eastAsia="Arial Unicode MS" w:hAnsi="Arial Unicode MS" w:cs="Arial Unicode MS" w:hint="eastAsia"/>
        </w:rPr>
        <w:t>은 연산</w:t>
      </w:r>
      <w:r w:rsidR="0035149F">
        <w:rPr>
          <w:rFonts w:ascii="Arial Unicode MS" w:eastAsia="Arial Unicode MS" w:hAnsi="Arial Unicode MS" w:cs="Arial Unicode MS" w:hint="eastAsia"/>
        </w:rPr>
        <w:t xml:space="preserve"> </w:t>
      </w:r>
      <w:r w:rsidR="00B37BE0">
        <w:rPr>
          <w:rFonts w:ascii="Arial Unicode MS" w:eastAsia="Arial Unicode MS" w:hAnsi="Arial Unicode MS" w:cs="Arial Unicode MS" w:hint="eastAsia"/>
        </w:rPr>
        <w:t>기호를 사용</w:t>
      </w:r>
      <w:r>
        <w:rPr>
          <w:rFonts w:ascii="Arial Unicode MS" w:eastAsia="Arial Unicode MS" w:hAnsi="Arial Unicode MS" w:cs="Arial Unicode MS"/>
        </w:rPr>
        <w:t xml:space="preserve">하여 </w:t>
      </w:r>
      <w:r w:rsidR="00B37BE0">
        <w:rPr>
          <w:rFonts w:ascii="Arial Unicode MS" w:eastAsia="Arial Unicode MS" w:hAnsi="Arial Unicode MS" w:cs="Arial Unicode MS" w:hint="eastAsia"/>
        </w:rPr>
        <w:t xml:space="preserve">반복 </w:t>
      </w:r>
      <w:r>
        <w:rPr>
          <w:rFonts w:ascii="Arial Unicode MS" w:eastAsia="Arial Unicode MS" w:hAnsi="Arial Unicode MS" w:cs="Arial Unicode MS"/>
        </w:rPr>
        <w:t>횟수를 비교할 수 있습니다.</w:t>
      </w:r>
      <w:r w:rsidR="00B37BE0">
        <w:rPr>
          <w:rFonts w:ascii="Arial Unicode MS" w:eastAsia="Arial Unicode MS" w:hAnsi="Arial Unicode MS" w:cs="Arial Unicode MS"/>
        </w:rPr>
        <w:t xml:space="preserve"> </w:t>
      </w:r>
      <w:r w:rsidR="00B37BE0">
        <w:rPr>
          <w:rFonts w:ascii="Arial Unicode MS" w:eastAsia="Arial Unicode MS" w:hAnsi="Arial Unicode MS" w:cs="Arial Unicode MS" w:hint="eastAsia"/>
        </w:rPr>
        <w:t>또한 조건이 거짓일 경우에 반복문을 종료하고 다음 소스</w:t>
      </w:r>
      <w:r w:rsidR="0035149F">
        <w:rPr>
          <w:rFonts w:ascii="Arial Unicode MS" w:eastAsia="Arial Unicode MS" w:hAnsi="Arial Unicode MS" w:cs="Arial Unicode MS" w:hint="eastAsia"/>
        </w:rPr>
        <w:t xml:space="preserve"> </w:t>
      </w:r>
      <w:r w:rsidR="00B37BE0">
        <w:rPr>
          <w:rFonts w:ascii="Arial Unicode MS" w:eastAsia="Arial Unicode MS" w:hAnsi="Arial Unicode MS" w:cs="Arial Unicode MS" w:hint="eastAsia"/>
        </w:rPr>
        <w:t>코드 실행으로 이동합니다.</w:t>
      </w:r>
    </w:p>
    <w:p w:rsidR="00284604" w:rsidRPr="00B37BE0" w:rsidRDefault="00284604"/>
    <w:p w:rsidR="00411C04" w:rsidRDefault="00411C04"/>
    <w:p w:rsidR="00284604" w:rsidRDefault="00411C04">
      <w:r>
        <w:rPr>
          <w:rFonts w:ascii="Arial Unicode MS" w:eastAsia="Arial Unicode MS" w:hAnsi="Arial Unicode MS" w:cs="Arial Unicode MS"/>
          <w:b/>
          <w:sz w:val="28"/>
          <w:szCs w:val="28"/>
        </w:rPr>
        <w:t>9.</w:t>
      </w:r>
      <w:r w:rsidR="0013649A">
        <w:rPr>
          <w:rFonts w:ascii="Arial Unicode MS" w:eastAsia="Arial Unicode MS" w:hAnsi="Arial Unicode MS" w:cs="Arial Unicode MS"/>
          <w:b/>
          <w:sz w:val="28"/>
          <w:szCs w:val="28"/>
        </w:rPr>
        <w:t>1.4 반복 플로우</w:t>
      </w:r>
    </w:p>
    <w:p w:rsidR="00284604" w:rsidRDefault="00B37BE0"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for </w:t>
      </w:r>
      <w:r>
        <w:rPr>
          <w:rFonts w:hint="eastAsia"/>
        </w:rPr>
        <w:t>반복</w:t>
      </w:r>
      <w:r w:rsidR="0035149F">
        <w:rPr>
          <w:rFonts w:hint="eastAsia"/>
        </w:rPr>
        <w:t xml:space="preserve"> </w:t>
      </w:r>
      <w:r>
        <w:rPr>
          <w:rFonts w:hint="eastAsia"/>
        </w:rPr>
        <w:t>문법의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순차적으로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그림으로</w:t>
      </w:r>
      <w:r>
        <w:rPr>
          <w:rFonts w:hint="eastAsia"/>
        </w:rPr>
        <w:t xml:space="preserve"> </w:t>
      </w:r>
      <w:r>
        <w:rPr>
          <w:rFonts w:hint="eastAsia"/>
        </w:rPr>
        <w:t>정리해</w:t>
      </w:r>
      <w:r>
        <w:rPr>
          <w:rFonts w:hint="eastAsia"/>
        </w:rPr>
        <w:t xml:space="preserve"> </w:t>
      </w:r>
      <w:r>
        <w:rPr>
          <w:rFonts w:hint="eastAsia"/>
        </w:rPr>
        <w:t>봅니다</w:t>
      </w:r>
      <w:r>
        <w:rPr>
          <w:rFonts w:hint="eastAsia"/>
        </w:rPr>
        <w:t>.</w:t>
      </w:r>
    </w:p>
    <w:p w:rsidR="00284604" w:rsidRDefault="0013649A">
      <w:r>
        <w:rPr>
          <w:noProof/>
        </w:rPr>
        <w:drawing>
          <wp:inline distT="114300" distB="114300" distL="114300" distR="114300">
            <wp:extent cx="6120000" cy="35941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4604" w:rsidRDefault="00284604">
      <w:pPr>
        <w:rPr>
          <w:sz w:val="36"/>
          <w:szCs w:val="36"/>
        </w:rPr>
      </w:pPr>
    </w:p>
    <w:p w:rsidR="00284604" w:rsidRDefault="0013649A">
      <w:r>
        <w:rPr>
          <w:rFonts w:ascii="Arial Unicode MS" w:eastAsia="Arial Unicode MS" w:hAnsi="Arial Unicode MS" w:cs="Arial Unicode MS"/>
        </w:rPr>
        <w:t xml:space="preserve">① </w:t>
      </w:r>
      <w:r w:rsidR="00B37BE0">
        <w:rPr>
          <w:rFonts w:ascii="Arial Unicode MS" w:eastAsia="Arial Unicode MS" w:hAnsi="Arial Unicode MS" w:cs="Arial Unicode MS" w:hint="eastAsia"/>
        </w:rPr>
        <w:t xml:space="preserve">for </w:t>
      </w:r>
      <w:r>
        <w:rPr>
          <w:rFonts w:ascii="Arial Unicode MS" w:eastAsia="Arial Unicode MS" w:hAnsi="Arial Unicode MS" w:cs="Arial Unicode MS"/>
        </w:rPr>
        <w:t>반복문이 실행될</w:t>
      </w:r>
      <w:r w:rsidR="00411C0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때 사용자가 설정한 </w:t>
      </w:r>
      <w:r w:rsidR="000A1589">
        <w:rPr>
          <w:rFonts w:ascii="Arial Unicode MS" w:eastAsia="Arial Unicode MS" w:hAnsi="Arial Unicode MS" w:cs="Arial Unicode MS"/>
        </w:rPr>
        <w:t>초기값</w:t>
      </w:r>
      <w:r>
        <w:rPr>
          <w:rFonts w:ascii="Arial Unicode MS" w:eastAsia="Arial Unicode MS" w:hAnsi="Arial Unicode MS" w:cs="Arial Unicode MS"/>
        </w:rPr>
        <w:t>을 가지고 옵니다.</w:t>
      </w:r>
    </w:p>
    <w:p w:rsidR="00284604" w:rsidRDefault="0013649A">
      <w:r>
        <w:rPr>
          <w:rFonts w:ascii="Arial Unicode MS" w:eastAsia="Arial Unicode MS" w:hAnsi="Arial Unicode MS" w:cs="Arial Unicode MS"/>
        </w:rPr>
        <w:t xml:space="preserve">② </w:t>
      </w:r>
      <w:r w:rsidR="00B37BE0">
        <w:rPr>
          <w:rFonts w:ascii="Arial Unicode MS" w:eastAsia="Arial Unicode MS" w:hAnsi="Arial Unicode MS" w:cs="Arial Unicode MS" w:hint="eastAsia"/>
        </w:rPr>
        <w:t xml:space="preserve">초기화 변수의 </w:t>
      </w:r>
      <w:r w:rsidR="000A1589">
        <w:rPr>
          <w:rFonts w:ascii="Arial Unicode MS" w:eastAsia="Arial Unicode MS" w:hAnsi="Arial Unicode MS" w:cs="Arial Unicode MS"/>
        </w:rPr>
        <w:t>초기값</w:t>
      </w:r>
      <w:r>
        <w:rPr>
          <w:rFonts w:ascii="Arial Unicode MS" w:eastAsia="Arial Unicode MS" w:hAnsi="Arial Unicode MS" w:cs="Arial Unicode MS"/>
        </w:rPr>
        <w:t>과 조건을 비교합니다</w:t>
      </w:r>
    </w:p>
    <w:p w:rsidR="00284604" w:rsidRDefault="0013649A">
      <w:r>
        <w:rPr>
          <w:rFonts w:ascii="Arial Unicode MS" w:eastAsia="Arial Unicode MS" w:hAnsi="Arial Unicode MS" w:cs="Arial Unicode MS"/>
        </w:rPr>
        <w:t xml:space="preserve">③ </w:t>
      </w:r>
      <w:r w:rsidR="00B37BE0">
        <w:rPr>
          <w:rFonts w:ascii="Arial Unicode MS" w:eastAsia="Arial Unicode MS" w:hAnsi="Arial Unicode MS" w:cs="Arial Unicode MS" w:hint="eastAsia"/>
        </w:rPr>
        <w:t>처음 시작</w:t>
      </w:r>
      <w:r w:rsidR="0035149F">
        <w:rPr>
          <w:rFonts w:ascii="Arial Unicode MS" w:eastAsia="Arial Unicode MS" w:hAnsi="Arial Unicode MS" w:cs="Arial Unicode MS" w:hint="eastAsia"/>
        </w:rPr>
        <w:t xml:space="preserve"> </w:t>
      </w:r>
      <w:r w:rsidR="00B37BE0">
        <w:rPr>
          <w:rFonts w:ascii="Arial Unicode MS" w:eastAsia="Arial Unicode MS" w:hAnsi="Arial Unicode MS" w:cs="Arial Unicode MS" w:hint="eastAsia"/>
        </w:rPr>
        <w:t xml:space="preserve">시 </w:t>
      </w:r>
      <w:r>
        <w:rPr>
          <w:rFonts w:ascii="Arial Unicode MS" w:eastAsia="Arial Unicode MS" w:hAnsi="Arial Unicode MS" w:cs="Arial Unicode MS"/>
        </w:rPr>
        <w:t xml:space="preserve">초기 조건이 만족하면 { } </w:t>
      </w:r>
      <w:r w:rsidR="00411C04">
        <w:rPr>
          <w:rFonts w:ascii="Arial Unicode MS" w:eastAsia="Arial Unicode MS" w:hAnsi="Arial Unicode MS" w:cs="Arial Unicode MS"/>
        </w:rPr>
        <w:t>블록</w:t>
      </w:r>
      <w:r>
        <w:rPr>
          <w:rFonts w:ascii="Arial Unicode MS" w:eastAsia="Arial Unicode MS" w:hAnsi="Arial Unicode MS" w:cs="Arial Unicode MS"/>
        </w:rPr>
        <w:t xml:space="preserve"> 코드를 실행합니다.</w:t>
      </w:r>
    </w:p>
    <w:p w:rsidR="00284604" w:rsidRDefault="0013649A">
      <w:r>
        <w:rPr>
          <w:rFonts w:ascii="Arial Unicode MS" w:eastAsia="Arial Unicode MS" w:hAnsi="Arial Unicode MS" w:cs="Arial Unicode MS"/>
        </w:rPr>
        <w:t xml:space="preserve">④ </w:t>
      </w:r>
      <w:r w:rsidR="00B37BE0">
        <w:rPr>
          <w:rFonts w:ascii="Arial Unicode MS" w:eastAsia="Arial Unicode MS" w:hAnsi="Arial Unicode MS" w:cs="Arial Unicode MS" w:hint="eastAsia"/>
        </w:rPr>
        <w:t xml:space="preserve">초기화 변수의 값을 </w:t>
      </w:r>
      <w:r>
        <w:rPr>
          <w:rFonts w:ascii="Arial Unicode MS" w:eastAsia="Arial Unicode MS" w:hAnsi="Arial Unicode MS" w:cs="Arial Unicode MS"/>
        </w:rPr>
        <w:t>변경합니다.</w:t>
      </w:r>
    </w:p>
    <w:p w:rsidR="00284604" w:rsidRDefault="0013649A">
      <w:r>
        <w:rPr>
          <w:rFonts w:ascii="Arial Unicode MS" w:eastAsia="Arial Unicode MS" w:hAnsi="Arial Unicode MS" w:cs="Arial Unicode MS"/>
        </w:rPr>
        <w:t xml:space="preserve">⑤ 변경된 </w:t>
      </w:r>
      <w:r w:rsidR="00B37BE0">
        <w:rPr>
          <w:rFonts w:ascii="Arial Unicode MS" w:eastAsia="Arial Unicode MS" w:hAnsi="Arial Unicode MS" w:cs="Arial Unicode MS" w:hint="eastAsia"/>
        </w:rPr>
        <w:t xml:space="preserve">초기화 변수의 </w:t>
      </w:r>
      <w:r>
        <w:rPr>
          <w:rFonts w:ascii="Arial Unicode MS" w:eastAsia="Arial Unicode MS" w:hAnsi="Arial Unicode MS" w:cs="Arial Unicode MS"/>
        </w:rPr>
        <w:t>증가</w:t>
      </w:r>
      <w:r w:rsidR="00411C0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값과 조건을 비교합니다.</w:t>
      </w:r>
    </w:p>
    <w:p w:rsidR="00284604" w:rsidRDefault="0013649A">
      <w:r>
        <w:rPr>
          <w:rFonts w:ascii="Arial Unicode MS" w:eastAsia="Arial Unicode MS" w:hAnsi="Arial Unicode MS" w:cs="Arial Unicode MS"/>
        </w:rPr>
        <w:lastRenderedPageBreak/>
        <w:t xml:space="preserve">③ 증가된 조건이 만족하면 </w:t>
      </w:r>
      <w:r w:rsidR="00B37BE0">
        <w:rPr>
          <w:rFonts w:ascii="Arial Unicode MS" w:eastAsia="Arial Unicode MS" w:hAnsi="Arial Unicode MS" w:cs="Arial Unicode MS" w:hint="eastAsia"/>
        </w:rPr>
        <w:t xml:space="preserve">다시 한번 </w:t>
      </w:r>
      <w:r>
        <w:rPr>
          <w:rFonts w:ascii="Arial Unicode MS" w:eastAsia="Arial Unicode MS" w:hAnsi="Arial Unicode MS" w:cs="Arial Unicode MS"/>
        </w:rPr>
        <w:t xml:space="preserve">{ } </w:t>
      </w:r>
      <w:r w:rsidR="00411C04">
        <w:rPr>
          <w:rFonts w:ascii="Arial Unicode MS" w:eastAsia="Arial Unicode MS" w:hAnsi="Arial Unicode MS" w:cs="Arial Unicode MS"/>
        </w:rPr>
        <w:t>블록</w:t>
      </w:r>
      <w:r>
        <w:rPr>
          <w:rFonts w:ascii="Arial Unicode MS" w:eastAsia="Arial Unicode MS" w:hAnsi="Arial Unicode MS" w:cs="Arial Unicode MS"/>
        </w:rPr>
        <w:t xml:space="preserve"> 코드를 </w:t>
      </w:r>
      <w:r w:rsidR="00B37BE0">
        <w:rPr>
          <w:rFonts w:ascii="Arial Unicode MS" w:eastAsia="Arial Unicode MS" w:hAnsi="Arial Unicode MS" w:cs="Arial Unicode MS" w:hint="eastAsia"/>
        </w:rPr>
        <w:t>재</w:t>
      </w:r>
      <w:r>
        <w:rPr>
          <w:rFonts w:ascii="Arial Unicode MS" w:eastAsia="Arial Unicode MS" w:hAnsi="Arial Unicode MS" w:cs="Arial Unicode MS"/>
        </w:rPr>
        <w:t>실행합니다.</w:t>
      </w:r>
    </w:p>
    <w:p w:rsidR="00284604" w:rsidRDefault="0013649A">
      <w:r>
        <w:rPr>
          <w:rFonts w:ascii="Arial Unicode MS" w:eastAsia="Arial Unicode MS" w:hAnsi="Arial Unicode MS" w:cs="Arial Unicode MS"/>
        </w:rPr>
        <w:t xml:space="preserve">④ </w:t>
      </w:r>
      <w:r w:rsidR="00B37BE0">
        <w:rPr>
          <w:rFonts w:ascii="Arial Unicode MS" w:eastAsia="Arial Unicode MS" w:hAnsi="Arial Unicode MS" w:cs="Arial Unicode MS" w:hint="eastAsia"/>
        </w:rPr>
        <w:t xml:space="preserve">초기화 변수의 </w:t>
      </w:r>
      <w:r>
        <w:rPr>
          <w:rFonts w:ascii="Arial Unicode MS" w:eastAsia="Arial Unicode MS" w:hAnsi="Arial Unicode MS" w:cs="Arial Unicode MS"/>
        </w:rPr>
        <w:t>증가 값을 변경합니다.</w:t>
      </w:r>
    </w:p>
    <w:p w:rsidR="00284604" w:rsidRDefault="0013649A">
      <w:r>
        <w:rPr>
          <w:rFonts w:ascii="Arial Unicode MS" w:eastAsia="Arial Unicode MS" w:hAnsi="Arial Unicode MS" w:cs="Arial Unicode MS"/>
        </w:rPr>
        <w:t>⑤ 변경된 증가</w:t>
      </w:r>
      <w:r w:rsidR="00411C0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값과 조건을 비교합니다.</w:t>
      </w:r>
    </w:p>
    <w:p w:rsidR="00284604" w:rsidRDefault="0013649A">
      <w:r>
        <w:rPr>
          <w:rFonts w:ascii="Arial Unicode MS" w:eastAsia="Arial Unicode MS" w:hAnsi="Arial Unicode MS" w:cs="Arial Unicode MS"/>
        </w:rPr>
        <w:t xml:space="preserve">⑥ 증가된 조건이 </w:t>
      </w:r>
      <w:r w:rsidR="00B37BE0">
        <w:rPr>
          <w:rFonts w:ascii="Arial Unicode MS" w:eastAsia="Arial Unicode MS" w:hAnsi="Arial Unicode MS" w:cs="Arial Unicode MS" w:hint="eastAsia"/>
        </w:rPr>
        <w:t>거짓이면</w:t>
      </w:r>
      <w:r>
        <w:rPr>
          <w:rFonts w:ascii="Arial Unicode MS" w:eastAsia="Arial Unicode MS" w:hAnsi="Arial Unicode MS" w:cs="Arial Unicode MS"/>
        </w:rPr>
        <w:t xml:space="preserve"> 반복문을 종료합니다.</w:t>
      </w:r>
    </w:p>
    <w:p w:rsidR="00284604" w:rsidRDefault="00284604"/>
    <w:p w:rsidR="00284604" w:rsidRDefault="00284604"/>
    <w:p w:rsidR="00284604" w:rsidRDefault="00411C04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9.</w:t>
      </w:r>
      <w:r w:rsidR="0013649A">
        <w:rPr>
          <w:rFonts w:ascii="Arial Unicode MS" w:eastAsia="Arial Unicode MS" w:hAnsi="Arial Unicode MS" w:cs="Arial Unicode MS"/>
          <w:b/>
          <w:sz w:val="28"/>
          <w:szCs w:val="28"/>
        </w:rPr>
        <w:t>1.5 예제</w:t>
      </w:r>
    </w:p>
    <w:p w:rsidR="00284604" w:rsidRDefault="00284604"/>
    <w:p w:rsidR="00B37BE0" w:rsidRDefault="00B37BE0">
      <w:r>
        <w:rPr>
          <w:rFonts w:hint="eastAsia"/>
        </w:rPr>
        <w:t>몇</w:t>
      </w:r>
      <w:r w:rsidR="0035149F"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>반복문의</w:t>
      </w:r>
      <w:r>
        <w:rPr>
          <w:rFonts w:hint="eastAsia"/>
        </w:rPr>
        <w:t xml:space="preserve"> </w:t>
      </w:r>
      <w:r>
        <w:rPr>
          <w:rFonts w:hint="eastAsia"/>
        </w:rPr>
        <w:t>실행과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숙지하도록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  <w:r>
        <w:rPr>
          <w:rFonts w:hint="eastAsia"/>
        </w:rPr>
        <w:t xml:space="preserve">. </w:t>
      </w:r>
      <w:r>
        <w:rPr>
          <w:rFonts w:hint="eastAsia"/>
        </w:rPr>
        <w:t>반복문은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사용해야만</w:t>
      </w:r>
      <w:r>
        <w:rPr>
          <w:rFonts w:hint="eastAsia"/>
        </w:rPr>
        <w:t xml:space="preserve"> </w:t>
      </w:r>
      <w:r>
        <w:rPr>
          <w:rFonts w:hint="eastAsia"/>
        </w:rPr>
        <w:t>익숙해지고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 w:rsidR="0035149F"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B37BE0" w:rsidRDefault="00B37BE0"/>
    <w:p w:rsidR="00284604" w:rsidRPr="0013649A" w:rsidRDefault="0013649A">
      <w:r>
        <w:rPr>
          <w:rFonts w:ascii="Arial Unicode MS" w:eastAsia="Arial Unicode MS" w:hAnsi="Arial Unicode MS" w:cs="Arial Unicode MS"/>
          <w:b/>
        </w:rPr>
        <w:t>예제</w:t>
      </w:r>
      <w:r w:rsidR="00411C04"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파일 </w:t>
      </w:r>
      <w:r w:rsidRPr="00FA7EA4">
        <w:rPr>
          <w:rFonts w:ascii="Arial Unicode MS" w:eastAsia="Arial Unicode MS" w:hAnsi="Arial Unicode MS" w:cs="Arial Unicode MS"/>
        </w:rPr>
        <w:t>for-01.php</w:t>
      </w:r>
    </w:p>
    <w:tbl>
      <w:tblPr>
        <w:tblStyle w:val="a7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8460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04" w:rsidRDefault="0013649A">
            <w:r>
              <w:t>&lt;?php</w:t>
            </w:r>
          </w:p>
          <w:p w:rsidR="00284604" w:rsidRDefault="0013649A">
            <w:r>
              <w:t xml:space="preserve">    for ($i = 0; $i &lt; 5; $i++) {</w:t>
            </w:r>
          </w:p>
          <w:p w:rsidR="00284604" w:rsidRDefault="0013649A">
            <w:r>
              <w:t xml:space="preserve">      echo "The number is: $i &lt;br&gt;";</w:t>
            </w:r>
          </w:p>
          <w:p w:rsidR="00284604" w:rsidRDefault="0013649A">
            <w:r>
              <w:t xml:space="preserve">    }</w:t>
            </w:r>
          </w:p>
          <w:p w:rsidR="00284604" w:rsidRDefault="0013649A">
            <w:r>
              <w:t>?&gt;</w:t>
            </w:r>
          </w:p>
        </w:tc>
      </w:tr>
    </w:tbl>
    <w:p w:rsidR="00284604" w:rsidRDefault="00284604"/>
    <w:p w:rsidR="00284604" w:rsidRPr="00FA7EA4" w:rsidRDefault="00411C04">
      <w:pPr>
        <w:rPr>
          <w:b/>
        </w:rPr>
      </w:pPr>
      <w:r w:rsidRPr="00FA7EA4">
        <w:rPr>
          <w:rFonts w:ascii="Arial Unicode MS" w:eastAsia="Arial Unicode MS" w:hAnsi="Arial Unicode MS" w:cs="Arial Unicode MS"/>
          <w:b/>
        </w:rPr>
        <w:t>결과</w:t>
      </w:r>
    </w:p>
    <w:p w:rsidR="00284604" w:rsidRDefault="0013649A">
      <w:r>
        <w:t>The number is: 0</w:t>
      </w:r>
    </w:p>
    <w:p w:rsidR="00284604" w:rsidRDefault="0013649A">
      <w:r>
        <w:t>The number is: 1</w:t>
      </w:r>
    </w:p>
    <w:p w:rsidR="00284604" w:rsidRDefault="0013649A">
      <w:r>
        <w:t>The number is: 2</w:t>
      </w:r>
    </w:p>
    <w:p w:rsidR="00284604" w:rsidRDefault="0013649A">
      <w:r>
        <w:t>The number is: 3</w:t>
      </w:r>
    </w:p>
    <w:p w:rsidR="00284604" w:rsidRDefault="0013649A">
      <w:r>
        <w:t xml:space="preserve">The number is: 4 </w:t>
      </w:r>
    </w:p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t xml:space="preserve">가장 </w:t>
      </w:r>
      <w:r w:rsidR="00B37BE0">
        <w:rPr>
          <w:rFonts w:ascii="Arial Unicode MS" w:eastAsia="Arial Unicode MS" w:hAnsi="Arial Unicode MS" w:cs="Arial Unicode MS" w:hint="eastAsia"/>
        </w:rPr>
        <w:t>전형적인</w:t>
      </w:r>
      <w:r>
        <w:rPr>
          <w:rFonts w:ascii="Arial Unicode MS" w:eastAsia="Arial Unicode MS" w:hAnsi="Arial Unicode MS" w:cs="Arial Unicode MS"/>
        </w:rPr>
        <w:t xml:space="preserve"> for 구문입니다. </w:t>
      </w:r>
      <w:r w:rsidR="00411C04">
        <w:rPr>
          <w:rFonts w:ascii="Arial Unicode MS" w:eastAsia="Arial Unicode MS" w:hAnsi="Arial Unicode MS" w:cs="Arial Unicode MS"/>
        </w:rPr>
        <w:t>첫 번째</w:t>
      </w:r>
      <w:r>
        <w:rPr>
          <w:rFonts w:ascii="Arial Unicode MS" w:eastAsia="Arial Unicode MS" w:hAnsi="Arial Unicode MS" w:cs="Arial Unicode MS"/>
        </w:rPr>
        <w:t xml:space="preserve"> 인자로 </w:t>
      </w:r>
      <w:r w:rsidR="00B37BE0">
        <w:rPr>
          <w:rFonts w:ascii="Arial Unicode MS" w:eastAsia="Arial Unicode MS" w:hAnsi="Arial Unicode MS" w:cs="Arial Unicode MS" w:hint="eastAsia"/>
        </w:rPr>
        <w:t>초기화</w:t>
      </w:r>
      <w:r w:rsidR="0035149F">
        <w:rPr>
          <w:rFonts w:ascii="Arial Unicode MS" w:eastAsia="Arial Unicode MS" w:hAnsi="Arial Unicode MS" w:cs="Arial Unicode MS" w:hint="eastAsia"/>
        </w:rPr>
        <w:t xml:space="preserve"> </w:t>
      </w:r>
      <w:r w:rsidR="00B37BE0">
        <w:rPr>
          <w:rFonts w:ascii="Arial Unicode MS" w:eastAsia="Arial Unicode MS" w:hAnsi="Arial Unicode MS" w:cs="Arial Unicode MS" w:hint="eastAsia"/>
        </w:rPr>
        <w:t xml:space="preserve">변수 </w:t>
      </w:r>
      <w:r>
        <w:rPr>
          <w:rFonts w:ascii="Arial Unicode MS" w:eastAsia="Arial Unicode MS" w:hAnsi="Arial Unicode MS" w:cs="Arial Unicode MS"/>
        </w:rPr>
        <w:t>$i 를 0으로 초기화합니다.</w:t>
      </w:r>
    </w:p>
    <w:p w:rsidR="00284604" w:rsidRDefault="00411C04">
      <w:r>
        <w:rPr>
          <w:rFonts w:ascii="Arial Unicode MS" w:eastAsia="Arial Unicode MS" w:hAnsi="Arial Unicode MS" w:cs="Arial Unicode MS"/>
        </w:rPr>
        <w:t>두 번째</w:t>
      </w:r>
      <w:r w:rsidR="0013649A">
        <w:rPr>
          <w:rFonts w:ascii="Arial Unicode MS" w:eastAsia="Arial Unicode MS" w:hAnsi="Arial Unicode MS" w:cs="Arial Unicode MS"/>
        </w:rPr>
        <w:t xml:space="preserve"> 인자로 </w:t>
      </w:r>
      <w:r w:rsidR="00B37BE0">
        <w:rPr>
          <w:rFonts w:ascii="Arial Unicode MS" w:eastAsia="Arial Unicode MS" w:hAnsi="Arial Unicode MS" w:cs="Arial Unicode MS" w:hint="eastAsia"/>
        </w:rPr>
        <w:t xml:space="preserve">조건 </w:t>
      </w:r>
      <w:r w:rsidR="0013649A">
        <w:rPr>
          <w:rFonts w:ascii="Arial Unicode MS" w:eastAsia="Arial Unicode MS" w:hAnsi="Arial Unicode MS" w:cs="Arial Unicode MS"/>
        </w:rPr>
        <w:t>$i가 5보다 작을 때까지 해당 코드가 반복</w:t>
      </w:r>
      <w:r w:rsidR="0035149F">
        <w:rPr>
          <w:rFonts w:ascii="Arial Unicode MS" w:eastAsia="Arial Unicode MS" w:hAnsi="Arial Unicode MS" w:cs="Arial Unicode MS" w:hint="eastAsia"/>
        </w:rPr>
        <w:t xml:space="preserve"> </w:t>
      </w:r>
      <w:r w:rsidR="00B37BE0">
        <w:rPr>
          <w:rFonts w:ascii="Arial Unicode MS" w:eastAsia="Arial Unicode MS" w:hAnsi="Arial Unicode MS" w:cs="Arial Unicode MS" w:hint="eastAsia"/>
        </w:rPr>
        <w:t>수행</w:t>
      </w:r>
      <w:r w:rsidR="0013649A">
        <w:rPr>
          <w:rFonts w:ascii="Arial Unicode MS" w:eastAsia="Arial Unicode MS" w:hAnsi="Arial Unicode MS" w:cs="Arial Unicode MS"/>
        </w:rPr>
        <w:t>됩니다.</w:t>
      </w:r>
    </w:p>
    <w:p w:rsidR="00284604" w:rsidRDefault="00411C04">
      <w:r>
        <w:rPr>
          <w:rFonts w:ascii="Arial Unicode MS" w:eastAsia="Arial Unicode MS" w:hAnsi="Arial Unicode MS" w:cs="Arial Unicode MS"/>
        </w:rPr>
        <w:t>세 번째</w:t>
      </w:r>
      <w:r w:rsidR="0013649A">
        <w:rPr>
          <w:rFonts w:ascii="Arial Unicode MS" w:eastAsia="Arial Unicode MS" w:hAnsi="Arial Unicode MS" w:cs="Arial Unicode MS"/>
        </w:rPr>
        <w:t xml:space="preserve"> 인자로 매번 반복될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13649A">
        <w:rPr>
          <w:rFonts w:ascii="Arial Unicode MS" w:eastAsia="Arial Unicode MS" w:hAnsi="Arial Unicode MS" w:cs="Arial Unicode MS"/>
        </w:rPr>
        <w:t xml:space="preserve">때마다 </w:t>
      </w:r>
      <w:r w:rsidR="008356B7">
        <w:rPr>
          <w:rFonts w:ascii="Arial Unicode MS" w:eastAsia="Arial Unicode MS" w:hAnsi="Arial Unicode MS" w:cs="Arial Unicode MS" w:hint="eastAsia"/>
        </w:rPr>
        <w:t xml:space="preserve">임시변수 </w:t>
      </w:r>
      <w:r w:rsidR="0013649A">
        <w:rPr>
          <w:rFonts w:ascii="Arial Unicode MS" w:eastAsia="Arial Unicode MS" w:hAnsi="Arial Unicode MS" w:cs="Arial Unicode MS"/>
        </w:rPr>
        <w:t>$i 값을 1씩 증가시킵니다.</w:t>
      </w:r>
    </w:p>
    <w:p w:rsidR="00284604" w:rsidRDefault="0013649A">
      <w:r>
        <w:rPr>
          <w:rFonts w:ascii="Arial Unicode MS" w:eastAsia="Arial Unicode MS" w:hAnsi="Arial Unicode MS" w:cs="Arial Unicode MS"/>
        </w:rPr>
        <w:t>이런 세</w:t>
      </w:r>
      <w:r w:rsidR="00411C0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가지 조건을 </w:t>
      </w:r>
      <w:r w:rsidR="00411C04"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본문이 5번 반복되어 내용을 출력합니다.</w:t>
      </w:r>
    </w:p>
    <w:p w:rsidR="00284604" w:rsidRDefault="00284604"/>
    <w:p w:rsidR="008356B7" w:rsidRDefault="008356B7">
      <w:r>
        <w:rPr>
          <w:rFonts w:hint="eastAsia"/>
        </w:rPr>
        <w:t>두</w:t>
      </w:r>
      <w:r w:rsidR="0035149F"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예는</w:t>
      </w:r>
      <w:r>
        <w:rPr>
          <w:rFonts w:hint="eastAsia"/>
        </w:rPr>
        <w:t xml:space="preserve"> </w:t>
      </w:r>
      <w:r>
        <w:rPr>
          <w:rFonts w:hint="eastAsia"/>
        </w:rPr>
        <w:t>초기값</w:t>
      </w:r>
      <w:r>
        <w:rPr>
          <w:rFonts w:hint="eastAsia"/>
        </w:rPr>
        <w:t xml:space="preserve">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 w:rsidR="0035149F"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방법의</w:t>
      </w:r>
      <w:r>
        <w:rPr>
          <w:rFonts w:hint="eastAsia"/>
        </w:rPr>
        <w:t xml:space="preserve"> </w:t>
      </w:r>
      <w:r>
        <w:rPr>
          <w:rFonts w:hint="eastAsia"/>
        </w:rPr>
        <w:t>예제입니다</w:t>
      </w:r>
      <w:r>
        <w:rPr>
          <w:rFonts w:hint="eastAsia"/>
        </w:rPr>
        <w:t>.</w:t>
      </w:r>
    </w:p>
    <w:p w:rsidR="0035149F" w:rsidRDefault="0035149F"/>
    <w:p w:rsidR="00284604" w:rsidRDefault="00411C04">
      <w:r>
        <w:rPr>
          <w:rFonts w:ascii="Arial Unicode MS" w:eastAsia="Arial Unicode MS" w:hAnsi="Arial Unicode MS" w:cs="Arial Unicode MS"/>
          <w:b/>
        </w:rPr>
        <w:t>예제 파일</w:t>
      </w:r>
      <w:r w:rsidR="0013649A">
        <w:rPr>
          <w:rFonts w:ascii="Arial Unicode MS" w:eastAsia="Arial Unicode MS" w:hAnsi="Arial Unicode MS" w:cs="Arial Unicode MS"/>
          <w:b/>
        </w:rPr>
        <w:t xml:space="preserve"> </w:t>
      </w:r>
      <w:r w:rsidR="0013649A" w:rsidRPr="00FA7EA4">
        <w:rPr>
          <w:rFonts w:ascii="Arial Unicode MS" w:eastAsia="Arial Unicode MS" w:hAnsi="Arial Unicode MS" w:cs="Arial Unicode MS"/>
        </w:rPr>
        <w:t>for-02.php</w:t>
      </w:r>
    </w:p>
    <w:tbl>
      <w:tblPr>
        <w:tblStyle w:val="a8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8460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04" w:rsidRDefault="0013649A">
            <w:r>
              <w:t>&lt;?php</w:t>
            </w:r>
          </w:p>
          <w:p w:rsidR="00284604" w:rsidRDefault="0013649A">
            <w:r>
              <w:rPr>
                <w:rFonts w:ascii="Arial Unicode MS" w:eastAsia="Arial Unicode MS" w:hAnsi="Arial Unicode MS" w:cs="Arial Unicode MS"/>
              </w:rPr>
              <w:tab/>
              <w:t xml:space="preserve">// for문 밖에서 </w:t>
            </w:r>
            <w:r w:rsidR="000A1589">
              <w:rPr>
                <w:rFonts w:ascii="Arial Unicode MS" w:eastAsia="Arial Unicode MS" w:hAnsi="Arial Unicode MS" w:cs="Arial Unicode MS"/>
              </w:rPr>
              <w:t>초기값</w:t>
            </w:r>
            <w:r>
              <w:rPr>
                <w:rFonts w:ascii="Arial Unicode MS" w:eastAsia="Arial Unicode MS" w:hAnsi="Arial Unicode MS" w:cs="Arial Unicode MS"/>
              </w:rPr>
              <w:t>을 지정합니다.</w:t>
            </w:r>
          </w:p>
          <w:p w:rsidR="00284604" w:rsidRDefault="0013649A">
            <w:r>
              <w:tab/>
              <w:t>$i=1;</w:t>
            </w:r>
          </w:p>
          <w:p w:rsidR="00284604" w:rsidRDefault="00284604"/>
          <w:p w:rsidR="00284604" w:rsidRDefault="0013649A">
            <w:r>
              <w:rPr>
                <w:rFonts w:ascii="Arial Unicode MS" w:eastAsia="Arial Unicode MS" w:hAnsi="Arial Unicode MS" w:cs="Arial Unicode MS"/>
              </w:rPr>
              <w:tab/>
              <w:t xml:space="preserve">// for문에서는 </w:t>
            </w:r>
            <w:r w:rsidR="000A1589">
              <w:rPr>
                <w:rFonts w:ascii="Arial Unicode MS" w:eastAsia="Arial Unicode MS" w:hAnsi="Arial Unicode MS" w:cs="Arial Unicode MS"/>
              </w:rPr>
              <w:t>초기값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  <w:r w:rsidR="00411C04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증가</w:t>
            </w:r>
            <w:r w:rsidR="00411C04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 설정 부분을 생략합니다.</w:t>
            </w:r>
          </w:p>
          <w:p w:rsidR="00284604" w:rsidRDefault="0013649A">
            <w:r>
              <w:tab/>
              <w:t>for ( ; $i &lt; 5; ) {</w:t>
            </w:r>
          </w:p>
          <w:p w:rsidR="00284604" w:rsidRDefault="0013649A">
            <w:r>
              <w:t xml:space="preserve">      </w:t>
            </w:r>
            <w:r>
              <w:tab/>
            </w:r>
            <w:r w:rsidR="008356B7">
              <w:tab/>
            </w:r>
            <w:r>
              <w:t>echo "The number is: $i &lt;br&gt;";</w:t>
            </w:r>
          </w:p>
          <w:p w:rsidR="00284604" w:rsidRDefault="00284604"/>
          <w:p w:rsidR="00284604" w:rsidRDefault="0013649A">
            <w:r>
              <w:rPr>
                <w:rFonts w:ascii="Arial Unicode MS" w:eastAsia="Arial Unicode MS" w:hAnsi="Arial Unicode MS" w:cs="Arial Unicode MS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8356B7">
              <w:tab/>
            </w:r>
            <w:r>
              <w:rPr>
                <w:rFonts w:ascii="Arial Unicode MS" w:eastAsia="Arial Unicode MS" w:hAnsi="Arial Unicode MS" w:cs="Arial Unicode MS"/>
              </w:rPr>
              <w:t>// 한</w:t>
            </w:r>
            <w:r w:rsidR="00411C04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번 반복할</w:t>
            </w:r>
            <w:r w:rsidR="00411C04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때마다 1씩 값을 증가합니다.</w:t>
            </w:r>
          </w:p>
          <w:p w:rsidR="00284604" w:rsidRDefault="0013649A">
            <w:r>
              <w:t xml:space="preserve">      </w:t>
            </w:r>
            <w:r>
              <w:tab/>
            </w:r>
            <w:r w:rsidR="008356B7">
              <w:tab/>
            </w:r>
            <w:r>
              <w:t>$i++;</w:t>
            </w:r>
          </w:p>
          <w:p w:rsidR="00284604" w:rsidRDefault="0013649A">
            <w:r>
              <w:tab/>
              <w:t>}</w:t>
            </w:r>
          </w:p>
          <w:p w:rsidR="00284604" w:rsidRDefault="0013649A">
            <w:r>
              <w:t>?&gt;</w:t>
            </w:r>
          </w:p>
        </w:tc>
      </w:tr>
    </w:tbl>
    <w:p w:rsidR="00284604" w:rsidRDefault="00284604"/>
    <w:p w:rsidR="00284604" w:rsidRPr="00FA7EA4" w:rsidRDefault="0035149F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결과</w:t>
      </w:r>
    </w:p>
    <w:p w:rsidR="00284604" w:rsidRDefault="0013649A">
      <w:r>
        <w:t>The number is: 1</w:t>
      </w:r>
    </w:p>
    <w:p w:rsidR="00284604" w:rsidRDefault="0013649A">
      <w:r>
        <w:t>The number is: 2</w:t>
      </w:r>
    </w:p>
    <w:p w:rsidR="00284604" w:rsidRDefault="0013649A">
      <w:r>
        <w:t>The number is: 3</w:t>
      </w:r>
    </w:p>
    <w:p w:rsidR="00284604" w:rsidRDefault="0013649A">
      <w:r>
        <w:t xml:space="preserve">The number is: 4 </w:t>
      </w:r>
    </w:p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t xml:space="preserve">위의 예제는 </w:t>
      </w:r>
      <w:r w:rsidR="000A1589">
        <w:rPr>
          <w:rFonts w:ascii="Arial Unicode MS" w:eastAsia="Arial Unicode MS" w:hAnsi="Arial Unicode MS" w:cs="Arial Unicode MS"/>
        </w:rPr>
        <w:t>초기값</w:t>
      </w:r>
      <w:r>
        <w:rPr>
          <w:rFonts w:ascii="Arial Unicode MS" w:eastAsia="Arial Unicode MS" w:hAnsi="Arial Unicode MS" w:cs="Arial Unicode MS"/>
        </w:rPr>
        <w:t xml:space="preserve">을 for문 </w:t>
      </w:r>
      <w:r w:rsidR="008356B7">
        <w:rPr>
          <w:rFonts w:ascii="Arial Unicode MS" w:eastAsia="Arial Unicode MS" w:hAnsi="Arial Unicode MS" w:cs="Arial Unicode MS" w:hint="eastAsia"/>
        </w:rPr>
        <w:t>실행</w:t>
      </w:r>
      <w:r w:rsidR="0035149F">
        <w:rPr>
          <w:rFonts w:ascii="Arial Unicode MS" w:eastAsia="Arial Unicode MS" w:hAnsi="Arial Unicode MS" w:cs="Arial Unicode MS" w:hint="eastAsia"/>
        </w:rPr>
        <w:t xml:space="preserve"> </w:t>
      </w:r>
      <w:r w:rsidR="008356B7">
        <w:rPr>
          <w:rFonts w:ascii="Arial Unicode MS" w:eastAsia="Arial Unicode MS" w:hAnsi="Arial Unicode MS" w:cs="Arial Unicode MS" w:hint="eastAsia"/>
        </w:rPr>
        <w:t xml:space="preserve">전에 </w:t>
      </w:r>
      <w:r>
        <w:rPr>
          <w:rFonts w:ascii="Arial Unicode MS" w:eastAsia="Arial Unicode MS" w:hAnsi="Arial Unicode MS" w:cs="Arial Unicode MS"/>
        </w:rPr>
        <w:t>반복문 상단 밖에 지정</w:t>
      </w:r>
      <w:r w:rsidR="008356B7">
        <w:rPr>
          <w:rFonts w:ascii="Arial Unicode MS" w:eastAsia="Arial Unicode MS" w:hAnsi="Arial Unicode MS" w:cs="Arial Unicode MS" w:hint="eastAsia"/>
        </w:rPr>
        <w:t xml:space="preserve">합니다. </w:t>
      </w:r>
      <w:r>
        <w:rPr>
          <w:rFonts w:ascii="Arial Unicode MS" w:eastAsia="Arial Unicode MS" w:hAnsi="Arial Unicode MS" w:cs="Arial Unicode MS"/>
        </w:rPr>
        <w:t>증가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연산</w:t>
      </w:r>
      <w:r w:rsidR="0035149F">
        <w:rPr>
          <w:rFonts w:ascii="Arial Unicode MS" w:eastAsia="Arial Unicode MS" w:hAnsi="Arial Unicode MS" w:cs="Arial Unicode MS" w:hint="eastAsia"/>
        </w:rPr>
        <w:t xml:space="preserve"> </w:t>
      </w:r>
      <w:r w:rsidR="008356B7">
        <w:rPr>
          <w:rFonts w:ascii="Arial Unicode MS" w:eastAsia="Arial Unicode MS" w:hAnsi="Arial Unicode MS" w:cs="Arial Unicode MS" w:hint="eastAsia"/>
        </w:rPr>
        <w:t>값은 본문 중괄호 {</w:t>
      </w:r>
      <w:r w:rsidR="0035149F">
        <w:rPr>
          <w:rFonts w:ascii="Arial Unicode MS" w:eastAsia="Arial Unicode MS" w:hAnsi="Arial Unicode MS" w:cs="Arial Unicode MS"/>
        </w:rPr>
        <w:t xml:space="preserve"> </w:t>
      </w:r>
      <w:r w:rsidR="008356B7">
        <w:rPr>
          <w:rFonts w:ascii="Arial Unicode MS" w:eastAsia="Arial Unicode MS" w:hAnsi="Arial Unicode MS" w:cs="Arial Unicode MS" w:hint="eastAsia"/>
        </w:rPr>
        <w:t xml:space="preserve">} 블록 안에 </w:t>
      </w:r>
      <w:r>
        <w:rPr>
          <w:rFonts w:ascii="Arial Unicode MS" w:eastAsia="Arial Unicode MS" w:hAnsi="Arial Unicode MS" w:cs="Arial Unicode MS"/>
        </w:rPr>
        <w:t xml:space="preserve">넣은 </w:t>
      </w:r>
      <w:r w:rsidR="008356B7">
        <w:rPr>
          <w:rFonts w:ascii="Arial Unicode MS" w:eastAsia="Arial Unicode MS" w:hAnsi="Arial Unicode MS" w:cs="Arial Unicode MS" w:hint="eastAsia"/>
        </w:rPr>
        <w:t>방법</w:t>
      </w:r>
      <w:r w:rsidR="0035149F">
        <w:rPr>
          <w:rFonts w:ascii="Arial Unicode MS" w:eastAsia="Arial Unicode MS" w:hAnsi="Arial Unicode MS" w:cs="Arial Unicode MS" w:hint="eastAsia"/>
        </w:rPr>
        <w:t>입니</w:t>
      </w:r>
      <w:r w:rsidR="008356B7">
        <w:rPr>
          <w:rFonts w:ascii="Arial Unicode MS" w:eastAsia="Arial Unicode MS" w:hAnsi="Arial Unicode MS" w:cs="Arial Unicode MS" w:hint="eastAsia"/>
        </w:rPr>
        <w:t>다.</w:t>
      </w:r>
    </w:p>
    <w:p w:rsidR="00284604" w:rsidRDefault="0013649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for 반복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문장은 프로그램에서 반복문의 가장 전형적인 문법이고 표준으로 자리잡고 있습니다.</w:t>
      </w:r>
      <w:r w:rsidR="008356B7">
        <w:rPr>
          <w:rFonts w:ascii="Arial Unicode MS" w:eastAsia="Arial Unicode MS" w:hAnsi="Arial Unicode MS" w:cs="Arial Unicode MS"/>
        </w:rPr>
        <w:t xml:space="preserve"> for </w:t>
      </w:r>
      <w:r w:rsidR="008356B7">
        <w:rPr>
          <w:rFonts w:ascii="Arial Unicode MS" w:eastAsia="Arial Unicode MS" w:hAnsi="Arial Unicode MS" w:cs="Arial Unicode MS" w:hint="eastAsia"/>
        </w:rPr>
        <w:t>반복</w:t>
      </w:r>
      <w:r w:rsidR="0035149F">
        <w:rPr>
          <w:rFonts w:ascii="Arial Unicode MS" w:eastAsia="Arial Unicode MS" w:hAnsi="Arial Unicode MS" w:cs="Arial Unicode MS" w:hint="eastAsia"/>
        </w:rPr>
        <w:t xml:space="preserve"> </w:t>
      </w:r>
      <w:r w:rsidR="008356B7">
        <w:rPr>
          <w:rFonts w:ascii="Arial Unicode MS" w:eastAsia="Arial Unicode MS" w:hAnsi="Arial Unicode MS" w:cs="Arial Unicode MS" w:hint="eastAsia"/>
        </w:rPr>
        <w:t>문법 하나만 잘 숙지</w:t>
      </w:r>
      <w:r w:rsidR="0035149F">
        <w:rPr>
          <w:rFonts w:ascii="Arial Unicode MS" w:eastAsia="Arial Unicode MS" w:hAnsi="Arial Unicode MS" w:cs="Arial Unicode MS" w:hint="eastAsia"/>
        </w:rPr>
        <w:t>해</w:t>
      </w:r>
      <w:r w:rsidR="008356B7">
        <w:rPr>
          <w:rFonts w:ascii="Arial Unicode MS" w:eastAsia="Arial Unicode MS" w:hAnsi="Arial Unicode MS" w:cs="Arial Unicode MS" w:hint="eastAsia"/>
        </w:rPr>
        <w:t>도 대부분의 언어에서 반복 문법을 쉽게 적용하여 사용할 수 있습니다.</w:t>
      </w:r>
    </w:p>
    <w:p w:rsidR="000D791A" w:rsidRDefault="000D791A"/>
    <w:p w:rsidR="00284604" w:rsidRDefault="00F467CF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9</w:t>
      </w:r>
      <w:r w:rsidR="0013649A">
        <w:rPr>
          <w:rFonts w:ascii="Arial Unicode MS" w:eastAsia="Arial Unicode MS" w:hAnsi="Arial Unicode MS" w:cs="Arial Unicode MS"/>
          <w:b/>
          <w:sz w:val="36"/>
          <w:szCs w:val="36"/>
        </w:rPr>
        <w:t xml:space="preserve">.2 </w:t>
      </w:r>
      <w:r w:rsidR="00667C52">
        <w:rPr>
          <w:rFonts w:ascii="Arial Unicode MS" w:eastAsia="Arial Unicode MS" w:hAnsi="Arial Unicode MS" w:cs="Arial Unicode MS" w:hint="eastAsia"/>
          <w:b/>
          <w:sz w:val="36"/>
          <w:szCs w:val="36"/>
        </w:rPr>
        <w:t>다중</w:t>
      </w:r>
      <w:r w:rsidR="0013649A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  <w:r w:rsidR="0013649A">
        <w:rPr>
          <w:rFonts w:ascii="Arial Unicode MS" w:eastAsia="Arial Unicode MS" w:hAnsi="Arial Unicode MS" w:cs="Arial Unicode MS"/>
          <w:b/>
          <w:sz w:val="36"/>
          <w:szCs w:val="36"/>
        </w:rPr>
        <w:t>반복문</w:t>
      </w:r>
    </w:p>
    <w:p w:rsidR="00284604" w:rsidRDefault="00284604"/>
    <w:p w:rsidR="00284604" w:rsidRDefault="008356B7">
      <w:r>
        <w:rPr>
          <w:rFonts w:ascii="Arial Unicode MS" w:eastAsia="Arial Unicode MS" w:hAnsi="Arial Unicode MS" w:cs="Arial Unicode MS" w:hint="eastAsia"/>
        </w:rPr>
        <w:t>반복문은 여러 소스코드를 묽어 반복처리를 수행합니다. 반복문 또한 소스코드 이기 때문에 다른 반복문의 반복 수행되는 코드가 될 수 있습니다.</w:t>
      </w:r>
      <w:r>
        <w:rPr>
          <w:rFonts w:ascii="Arial Unicode MS" w:eastAsia="Arial Unicode MS" w:hAnsi="Arial Unicode MS" w:cs="Arial Unicode MS"/>
        </w:rPr>
        <w:t xml:space="preserve"> </w:t>
      </w:r>
      <w:r w:rsidR="00667C52">
        <w:rPr>
          <w:rFonts w:ascii="Arial Unicode MS" w:eastAsia="Arial Unicode MS" w:hAnsi="Arial Unicode MS" w:cs="Arial Unicode MS" w:hint="eastAsia"/>
        </w:rPr>
        <w:t>다중</w:t>
      </w:r>
      <w:r>
        <w:rPr>
          <w:rFonts w:ascii="Arial Unicode MS" w:eastAsia="Arial Unicode MS" w:hAnsi="Arial Unicode MS" w:cs="Arial Unicode MS" w:hint="eastAsia"/>
        </w:rPr>
        <w:t xml:space="preserve"> 반복문이란 하나의 </w:t>
      </w:r>
      <w:r w:rsidR="0013649A">
        <w:rPr>
          <w:rFonts w:ascii="Arial Unicode MS" w:eastAsia="Arial Unicode MS" w:hAnsi="Arial Unicode MS" w:cs="Arial Unicode MS"/>
        </w:rPr>
        <w:t>반복문</w:t>
      </w:r>
      <w:r>
        <w:rPr>
          <w:rFonts w:ascii="Arial Unicode MS" w:eastAsia="Arial Unicode MS" w:hAnsi="Arial Unicode MS" w:cs="Arial Unicode MS" w:hint="eastAsia"/>
        </w:rPr>
        <w:t>이</w:t>
      </w:r>
      <w:r w:rsidR="0013649A">
        <w:rPr>
          <w:rFonts w:ascii="Arial Unicode MS" w:eastAsia="Arial Unicode MS" w:hAnsi="Arial Unicode MS" w:cs="Arial Unicode MS"/>
        </w:rPr>
        <w:t xml:space="preserve"> 또</w:t>
      </w:r>
      <w:r w:rsidR="0013649A">
        <w:rPr>
          <w:rFonts w:ascii="Arial Unicode MS" w:eastAsia="Arial Unicode MS" w:hAnsi="Arial Unicode MS" w:cs="Arial Unicode MS" w:hint="eastAsia"/>
        </w:rPr>
        <w:t xml:space="preserve"> </w:t>
      </w:r>
      <w:r w:rsidR="0013649A">
        <w:rPr>
          <w:rFonts w:ascii="Arial Unicode MS" w:eastAsia="Arial Unicode MS" w:hAnsi="Arial Unicode MS" w:cs="Arial Unicode MS"/>
        </w:rPr>
        <w:t>다른 반복문을 포함</w:t>
      </w:r>
      <w:ins w:id="10" w:author="이호진" w:date="2017-09-19T17:36:00Z">
        <w:r w:rsidR="00FA7EA4">
          <w:rPr>
            <w:rFonts w:ascii="Arial Unicode MS" w:eastAsia="Arial Unicode MS" w:hAnsi="Arial Unicode MS" w:cs="Arial Unicode MS" w:hint="eastAsia"/>
          </w:rPr>
          <w:t>하는</w:t>
        </w:r>
      </w:ins>
      <w:del w:id="11" w:author="이호진" w:date="2017-09-19T17:36:00Z">
        <w:r w:rsidR="0013649A" w:rsidDel="00FA7EA4">
          <w:rPr>
            <w:rFonts w:ascii="Arial Unicode MS" w:eastAsia="Arial Unicode MS" w:hAnsi="Arial Unicode MS" w:cs="Arial Unicode MS"/>
          </w:rPr>
          <w:delText>할</w:delText>
        </w:r>
      </w:del>
      <w:r w:rsidR="0013649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형태를 말합니다.</w:t>
      </w:r>
    </w:p>
    <w:p w:rsidR="00284604" w:rsidRDefault="00667C52">
      <w:r>
        <w:rPr>
          <w:rFonts w:hint="eastAsia"/>
        </w:rPr>
        <w:t>그림으로</w:t>
      </w:r>
      <w:r>
        <w:rPr>
          <w:rFonts w:hint="eastAsia"/>
        </w:rPr>
        <w:t xml:space="preserve"> </w:t>
      </w:r>
      <w:r>
        <w:rPr>
          <w:rFonts w:hint="eastAsia"/>
        </w:rPr>
        <w:t>이중</w:t>
      </w:r>
      <w:r w:rsidR="0035149F">
        <w:rPr>
          <w:rFonts w:hint="eastAsia"/>
        </w:rPr>
        <w:t xml:space="preserve"> </w:t>
      </w:r>
      <w:r>
        <w:rPr>
          <w:rFonts w:hint="eastAsia"/>
        </w:rPr>
        <w:t>반복문을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ins w:id="12" w:author="이호진" w:date="2017-09-19T17:36:00Z">
        <w:r w:rsidR="00FA7EA4">
          <w:rPr>
            <w:rFonts w:hint="eastAsia"/>
          </w:rPr>
          <w:t>같습니다</w:t>
        </w:r>
        <w:r w:rsidR="00FA7EA4">
          <w:rPr>
            <w:rFonts w:hint="eastAsia"/>
          </w:rPr>
          <w:t>.</w:t>
        </w:r>
      </w:ins>
      <w:del w:id="13" w:author="이호진" w:date="2017-09-19T17:36:00Z">
        <w:r w:rsidDel="00FA7EA4">
          <w:rPr>
            <w:rFonts w:hint="eastAsia"/>
          </w:rPr>
          <w:delText>같을</w:delText>
        </w:r>
        <w:r w:rsidDel="00FA7EA4">
          <w:rPr>
            <w:rFonts w:hint="eastAsia"/>
          </w:rPr>
          <w:delText xml:space="preserve"> </w:delText>
        </w:r>
        <w:r w:rsidDel="00FA7EA4">
          <w:rPr>
            <w:rFonts w:hint="eastAsia"/>
          </w:rPr>
          <w:delText>수</w:delText>
        </w:r>
        <w:r w:rsidDel="00FA7EA4">
          <w:rPr>
            <w:rFonts w:hint="eastAsia"/>
          </w:rPr>
          <w:delText xml:space="preserve"> </w:delText>
        </w:r>
        <w:r w:rsidDel="00FA7EA4">
          <w:rPr>
            <w:rFonts w:hint="eastAsia"/>
          </w:rPr>
          <w:delText>있습니다</w:delText>
        </w:r>
        <w:r w:rsidDel="00FA7EA4">
          <w:rPr>
            <w:rFonts w:hint="eastAsia"/>
          </w:rPr>
          <w:delText>.</w:delText>
        </w:r>
      </w:del>
    </w:p>
    <w:p w:rsidR="00667C52" w:rsidRDefault="00667C52"/>
    <w:p w:rsidR="00284604" w:rsidRDefault="0013649A">
      <w:r>
        <w:rPr>
          <w:noProof/>
        </w:rPr>
        <w:drawing>
          <wp:inline distT="114300" distB="114300" distL="114300" distR="114300">
            <wp:extent cx="6120000" cy="34544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4604" w:rsidRDefault="00284604"/>
    <w:p w:rsidR="00667C52" w:rsidRDefault="00667C52">
      <w:r>
        <w:rPr>
          <w:rFonts w:hint="eastAsia"/>
        </w:rPr>
        <w:t>반복문의</w:t>
      </w:r>
      <w:r>
        <w:rPr>
          <w:rFonts w:hint="eastAsia"/>
        </w:rPr>
        <w:t xml:space="preserve"> </w:t>
      </w:r>
      <w:r>
        <w:rPr>
          <w:rFonts w:hint="eastAsia"/>
        </w:rPr>
        <w:t>중복의</w:t>
      </w:r>
      <w:r>
        <w:rPr>
          <w:rFonts w:hint="eastAsia"/>
        </w:rPr>
        <w:t xml:space="preserve"> </w:t>
      </w:r>
      <w:r>
        <w:rPr>
          <w:rFonts w:hint="eastAsia"/>
        </w:rPr>
        <w:t>횟수는</w:t>
      </w:r>
      <w:r>
        <w:rPr>
          <w:rFonts w:hint="eastAsia"/>
        </w:rPr>
        <w:t xml:space="preserve"> </w:t>
      </w:r>
      <w:r>
        <w:rPr>
          <w:rFonts w:hint="eastAsia"/>
        </w:rPr>
        <w:t>제한이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반복문이</w:t>
      </w:r>
      <w:r>
        <w:rPr>
          <w:rFonts w:hint="eastAsia"/>
        </w:rPr>
        <w:t xml:space="preserve"> </w:t>
      </w:r>
      <w:r>
        <w:rPr>
          <w:rFonts w:hint="eastAsia"/>
        </w:rPr>
        <w:t>중첩이</w:t>
      </w:r>
      <w:r>
        <w:rPr>
          <w:rFonts w:hint="eastAsia"/>
        </w:rPr>
        <w:t xml:space="preserve"> </w:t>
      </w:r>
      <w:r>
        <w:rPr>
          <w:rFonts w:hint="eastAsia"/>
        </w:rPr>
        <w:t>될수록</w:t>
      </w:r>
      <w:r>
        <w:rPr>
          <w:rFonts w:hint="eastAsia"/>
        </w:rPr>
        <w:t xml:space="preserve"> </w:t>
      </w:r>
      <w:r>
        <w:rPr>
          <w:rFonts w:hint="eastAsia"/>
        </w:rPr>
        <w:t>반복문</w:t>
      </w:r>
      <w:r>
        <w:rPr>
          <w:rFonts w:hint="eastAsia"/>
        </w:rPr>
        <w:t xml:space="preserve">1 </w:t>
      </w:r>
      <w:r>
        <w:t xml:space="preserve">x </w:t>
      </w:r>
      <w:r>
        <w:rPr>
          <w:rFonts w:hint="eastAsia"/>
        </w:rPr>
        <w:t>반복문</w:t>
      </w:r>
      <w:r>
        <w:rPr>
          <w:rFonts w:hint="eastAsia"/>
        </w:rPr>
        <w:t xml:space="preserve">2 x </w:t>
      </w:r>
      <w:r>
        <w:rPr>
          <w:rFonts w:hint="eastAsia"/>
        </w:rPr>
        <w:t>반복문</w:t>
      </w:r>
      <w:r>
        <w:rPr>
          <w:rFonts w:hint="eastAsia"/>
        </w:rPr>
        <w:t xml:space="preserve">3 </w:t>
      </w:r>
      <w:r>
        <w:rPr>
          <w:rFonts w:hint="eastAsia"/>
        </w:rPr>
        <w:t>곱샘</w:t>
      </w:r>
      <w:r w:rsidR="0035149F"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수행의</w:t>
      </w:r>
      <w:r>
        <w:rPr>
          <w:rFonts w:hint="eastAsia"/>
        </w:rPr>
        <w:t xml:space="preserve"> </w:t>
      </w:r>
      <w:r>
        <w:rPr>
          <w:rFonts w:hint="eastAsia"/>
        </w:rPr>
        <w:t>횟수는</w:t>
      </w:r>
      <w:r>
        <w:rPr>
          <w:rFonts w:hint="eastAsia"/>
        </w:rPr>
        <w:t xml:space="preserve"> </w:t>
      </w:r>
      <w:r>
        <w:rPr>
          <w:rFonts w:hint="eastAsia"/>
        </w:rPr>
        <w:t>증가합니다</w:t>
      </w:r>
      <w:r>
        <w:rPr>
          <w:rFonts w:hint="eastAsia"/>
        </w:rPr>
        <w:t>.</w:t>
      </w:r>
    </w:p>
    <w:p w:rsidR="00667C52" w:rsidRDefault="00667C52"/>
    <w:p w:rsidR="00667C52" w:rsidRDefault="00667C52"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반복문을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반복문의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임시변수에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신경을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 w:rsidR="0035149F">
        <w:rPr>
          <w:rFonts w:hint="eastAsia"/>
        </w:rPr>
        <w:t xml:space="preserve"> </w:t>
      </w:r>
      <w:r>
        <w:rPr>
          <w:rFonts w:hint="eastAsia"/>
        </w:rPr>
        <w:t>반복문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변수명을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만일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변수값이</w:t>
      </w:r>
      <w:r>
        <w:rPr>
          <w:rFonts w:hint="eastAsia"/>
        </w:rPr>
        <w:t xml:space="preserve"> </w:t>
      </w:r>
      <w:r>
        <w:rPr>
          <w:rFonts w:hint="eastAsia"/>
        </w:rPr>
        <w:t>같다면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미쳐서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 xml:space="preserve"> </w:t>
      </w:r>
      <w:r>
        <w:rPr>
          <w:rFonts w:hint="eastAsia"/>
        </w:rPr>
        <w:t>이외의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출력될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667C52" w:rsidRDefault="00667C52"/>
    <w:p w:rsidR="005312D2" w:rsidRPr="005312D2" w:rsidRDefault="00F467CF">
      <w:pPr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="005312D2" w:rsidRPr="005312D2">
        <w:rPr>
          <w:rFonts w:hint="eastAsia"/>
          <w:b/>
          <w:sz w:val="28"/>
          <w:szCs w:val="28"/>
        </w:rPr>
        <w:t xml:space="preserve">.2.1 </w:t>
      </w:r>
      <w:r w:rsidR="005312D2" w:rsidRPr="005312D2">
        <w:rPr>
          <w:rFonts w:hint="eastAsia"/>
          <w:b/>
          <w:sz w:val="28"/>
          <w:szCs w:val="28"/>
        </w:rPr>
        <w:t>일차원</w:t>
      </w:r>
      <w:r w:rsidR="005312D2" w:rsidRPr="005312D2">
        <w:rPr>
          <w:rFonts w:hint="eastAsia"/>
          <w:b/>
          <w:sz w:val="28"/>
          <w:szCs w:val="28"/>
        </w:rPr>
        <w:t xml:space="preserve"> </w:t>
      </w:r>
      <w:r w:rsidR="005312D2" w:rsidRPr="005312D2">
        <w:rPr>
          <w:rFonts w:hint="eastAsia"/>
          <w:b/>
          <w:sz w:val="28"/>
          <w:szCs w:val="28"/>
        </w:rPr>
        <w:t>반복</w:t>
      </w:r>
    </w:p>
    <w:p w:rsidR="005312D2" w:rsidRDefault="005312D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일반적으로 </w:t>
      </w:r>
      <w:r>
        <w:rPr>
          <w:rFonts w:ascii="Arial Unicode MS" w:eastAsia="Arial Unicode MS" w:hAnsi="Arial Unicode MS" w:cs="Arial Unicode MS"/>
        </w:rPr>
        <w:t>기존 한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개의 반복문은 </w:t>
      </w:r>
      <w:r>
        <w:rPr>
          <w:rFonts w:ascii="Arial Unicode MS" w:eastAsia="Arial Unicode MS" w:hAnsi="Arial Unicode MS" w:cs="Arial Unicode MS" w:hint="eastAsia"/>
        </w:rPr>
        <w:t>일</w:t>
      </w:r>
      <w:r>
        <w:rPr>
          <w:rFonts w:ascii="Arial Unicode MS" w:eastAsia="Arial Unicode MS" w:hAnsi="Arial Unicode MS" w:cs="Arial Unicode MS"/>
        </w:rPr>
        <w:t xml:space="preserve">차원적인 반복을 처리합니다. </w:t>
      </w:r>
      <w:r>
        <w:rPr>
          <w:rFonts w:ascii="Arial Unicode MS" w:eastAsia="Arial Unicode MS" w:hAnsi="Arial Unicode MS" w:cs="Arial Unicode MS" w:hint="eastAsia"/>
        </w:rPr>
        <w:t>이를 일차원 반복문이라</w:t>
      </w:r>
      <w:r w:rsidR="0035149F">
        <w:rPr>
          <w:rFonts w:ascii="Arial Unicode MS" w:eastAsia="Arial Unicode MS" w:hAnsi="Arial Unicode MS" w:cs="Arial Unicode MS" w:hint="eastAsia"/>
        </w:rPr>
        <w:t xml:space="preserve">고 </w:t>
      </w:r>
      <w:r>
        <w:rPr>
          <w:rFonts w:ascii="Arial Unicode MS" w:eastAsia="Arial Unicode MS" w:hAnsi="Arial Unicode MS" w:cs="Arial Unicode MS" w:hint="eastAsia"/>
        </w:rPr>
        <w:t>합니다.</w:t>
      </w:r>
    </w:p>
    <w:p w:rsidR="005312D2" w:rsidRDefault="005312D2">
      <w:pPr>
        <w:rPr>
          <w:rFonts w:ascii="Arial Unicode MS" w:eastAsia="Arial Unicode MS" w:hAnsi="Arial Unicode MS" w:cs="Arial Unicode MS"/>
        </w:rPr>
      </w:pPr>
    </w:p>
    <w:p w:rsidR="005312D2" w:rsidRDefault="005312D2" w:rsidP="005312D2">
      <w:r>
        <w:rPr>
          <w:rFonts w:ascii="Arial Unicode MS" w:eastAsia="Arial Unicode MS" w:hAnsi="Arial Unicode MS" w:cs="Arial Unicode MS"/>
        </w:rPr>
        <w:t>예를 들어 “헬스장에서 코치가 윗몸 일으키기 50번 하세요”라고 한다면 윗몸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일으키기라는 코드를 50번 수행하게 되는 것입니다.</w:t>
      </w:r>
    </w:p>
    <w:p w:rsidR="005312D2" w:rsidRDefault="005312D2" w:rsidP="005312D2"/>
    <w:p w:rsidR="005312D2" w:rsidRPr="00FA7EA4" w:rsidRDefault="005312D2" w:rsidP="005312D2">
      <w:r>
        <w:rPr>
          <w:rFonts w:ascii="Arial Unicode MS" w:eastAsia="Arial Unicode MS" w:hAnsi="Arial Unicode MS" w:cs="Arial Unicode MS"/>
          <w:b/>
        </w:rPr>
        <w:t xml:space="preserve">예제 파일 </w:t>
      </w:r>
      <w:r w:rsidRPr="00FA7EA4">
        <w:rPr>
          <w:rFonts w:ascii="Arial Unicode MS" w:eastAsia="Arial Unicode MS" w:hAnsi="Arial Unicode MS" w:cs="Arial Unicode MS"/>
        </w:rPr>
        <w:t>for-03.php</w:t>
      </w:r>
    </w:p>
    <w:tbl>
      <w:tblPr>
        <w:tblStyle w:val="aa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5312D2" w:rsidTr="005312D2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2D2" w:rsidRDefault="005312D2" w:rsidP="005312D2">
            <w:r>
              <w:t>&lt;?php</w:t>
            </w:r>
          </w:p>
          <w:p w:rsidR="005312D2" w:rsidRDefault="005312D2" w:rsidP="005312D2">
            <w:r>
              <w:tab/>
              <w:t>for ($i = 0; $i &lt; 50; $i++) {</w:t>
            </w:r>
          </w:p>
          <w:p w:rsidR="005312D2" w:rsidRDefault="005312D2" w:rsidP="005312D2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"윗몸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일으키기&lt;br&gt;";</w:t>
            </w:r>
          </w:p>
          <w:p w:rsidR="005312D2" w:rsidRDefault="005312D2" w:rsidP="005312D2">
            <w:r>
              <w:tab/>
              <w:t>}</w:t>
            </w:r>
          </w:p>
          <w:p w:rsidR="005312D2" w:rsidRDefault="005312D2" w:rsidP="005312D2">
            <w:r>
              <w:t>?&gt;</w:t>
            </w:r>
          </w:p>
        </w:tc>
      </w:tr>
    </w:tbl>
    <w:p w:rsidR="005312D2" w:rsidRDefault="005312D2" w:rsidP="005312D2"/>
    <w:p w:rsidR="005312D2" w:rsidRPr="00FA7EA4" w:rsidRDefault="0035149F" w:rsidP="005312D2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결과</w:t>
      </w:r>
    </w:p>
    <w:p w:rsidR="005312D2" w:rsidRDefault="005312D2" w:rsidP="005312D2">
      <w:r>
        <w:rPr>
          <w:rFonts w:ascii="Arial Unicode MS" w:eastAsia="Arial Unicode MS" w:hAnsi="Arial Unicode MS" w:cs="Arial Unicode MS"/>
        </w:rPr>
        <w:t>윗몸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일으키기</w:t>
      </w:r>
    </w:p>
    <w:p w:rsidR="005312D2" w:rsidRDefault="005312D2" w:rsidP="005312D2">
      <w:r>
        <w:rPr>
          <w:rFonts w:ascii="Arial Unicode MS" w:eastAsia="Arial Unicode MS" w:hAnsi="Arial Unicode MS" w:cs="Arial Unicode MS"/>
        </w:rPr>
        <w:t>윗몸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일으키기</w:t>
      </w:r>
    </w:p>
    <w:p w:rsidR="005312D2" w:rsidRDefault="005312D2" w:rsidP="005312D2">
      <w:r>
        <w:rPr>
          <w:rFonts w:ascii="Arial Unicode MS" w:eastAsia="Arial Unicode MS" w:hAnsi="Arial Unicode MS" w:cs="Arial Unicode MS"/>
        </w:rPr>
        <w:t>윗몸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일으키기</w:t>
      </w:r>
    </w:p>
    <w:p w:rsidR="005312D2" w:rsidRDefault="005312D2" w:rsidP="005312D2">
      <w:r>
        <w:t>...</w:t>
      </w:r>
    </w:p>
    <w:p w:rsidR="005312D2" w:rsidRDefault="005312D2" w:rsidP="005312D2">
      <w:r>
        <w:rPr>
          <w:rFonts w:ascii="Arial Unicode MS" w:eastAsia="Arial Unicode MS" w:hAnsi="Arial Unicode MS" w:cs="Arial Unicode MS"/>
        </w:rPr>
        <w:t>윗몸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일으키기</w:t>
      </w:r>
    </w:p>
    <w:p w:rsidR="005312D2" w:rsidRDefault="005312D2" w:rsidP="005312D2">
      <w:r>
        <w:rPr>
          <w:rFonts w:ascii="Arial Unicode MS" w:eastAsia="Arial Unicode MS" w:hAnsi="Arial Unicode MS" w:cs="Arial Unicode MS"/>
        </w:rPr>
        <w:t>윗몸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일으키기</w:t>
      </w:r>
    </w:p>
    <w:p w:rsidR="005312D2" w:rsidRDefault="005312D2" w:rsidP="005312D2">
      <w:r>
        <w:rPr>
          <w:rFonts w:ascii="Arial Unicode MS" w:eastAsia="Arial Unicode MS" w:hAnsi="Arial Unicode MS" w:cs="Arial Unicode MS"/>
        </w:rPr>
        <w:t>윗몸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일으키기</w:t>
      </w:r>
    </w:p>
    <w:p w:rsidR="005312D2" w:rsidRDefault="005312D2" w:rsidP="005312D2">
      <w:r>
        <w:rPr>
          <w:rFonts w:ascii="Arial Unicode MS" w:eastAsia="Arial Unicode MS" w:hAnsi="Arial Unicode MS" w:cs="Arial Unicode MS"/>
        </w:rPr>
        <w:t>윗몸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일으키기</w:t>
      </w:r>
    </w:p>
    <w:p w:rsidR="005312D2" w:rsidRDefault="005312D2"/>
    <w:p w:rsidR="005312D2" w:rsidRDefault="005312D2"/>
    <w:p w:rsidR="005312D2" w:rsidRPr="005312D2" w:rsidRDefault="00F467CF" w:rsidP="005312D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9</w:t>
      </w:r>
      <w:r w:rsidR="005312D2">
        <w:rPr>
          <w:rFonts w:hint="eastAsia"/>
          <w:b/>
          <w:sz w:val="28"/>
          <w:szCs w:val="28"/>
        </w:rPr>
        <w:t>.2.2</w:t>
      </w:r>
      <w:r w:rsidR="005312D2" w:rsidRPr="005312D2">
        <w:rPr>
          <w:rFonts w:hint="eastAsia"/>
          <w:b/>
          <w:sz w:val="28"/>
          <w:szCs w:val="28"/>
        </w:rPr>
        <w:t xml:space="preserve"> </w:t>
      </w:r>
      <w:r w:rsidR="005312D2">
        <w:rPr>
          <w:rFonts w:hint="eastAsia"/>
          <w:b/>
          <w:sz w:val="28"/>
          <w:szCs w:val="28"/>
        </w:rPr>
        <w:t>이</w:t>
      </w:r>
      <w:r w:rsidR="005312D2" w:rsidRPr="005312D2">
        <w:rPr>
          <w:rFonts w:hint="eastAsia"/>
          <w:b/>
          <w:sz w:val="28"/>
          <w:szCs w:val="28"/>
        </w:rPr>
        <w:t>차원</w:t>
      </w:r>
      <w:r w:rsidR="005312D2" w:rsidRPr="005312D2">
        <w:rPr>
          <w:rFonts w:hint="eastAsia"/>
          <w:b/>
          <w:sz w:val="28"/>
          <w:szCs w:val="28"/>
        </w:rPr>
        <w:t xml:space="preserve"> </w:t>
      </w:r>
      <w:r w:rsidR="005312D2" w:rsidRPr="005312D2">
        <w:rPr>
          <w:rFonts w:hint="eastAsia"/>
          <w:b/>
          <w:sz w:val="28"/>
          <w:szCs w:val="28"/>
        </w:rPr>
        <w:t>반복</w:t>
      </w:r>
    </w:p>
    <w:p w:rsidR="005312D2" w:rsidRDefault="005312D2">
      <w:r>
        <w:rPr>
          <w:rFonts w:hint="eastAsia"/>
        </w:rPr>
        <w:t>이차원</w:t>
      </w:r>
      <w:r>
        <w:rPr>
          <w:rFonts w:hint="eastAsia"/>
        </w:rPr>
        <w:t xml:space="preserve"> </w:t>
      </w:r>
      <w:r>
        <w:rPr>
          <w:rFonts w:hint="eastAsia"/>
        </w:rPr>
        <w:t>반복문이란</w:t>
      </w:r>
      <w:r>
        <w:rPr>
          <w:rFonts w:hint="eastAsia"/>
        </w:rPr>
        <w:t xml:space="preserve"> </w:t>
      </w:r>
      <w:r>
        <w:rPr>
          <w:rFonts w:hint="eastAsia"/>
        </w:rPr>
        <w:t>반복문이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 w:rsidR="0035149F"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반복문을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 w:rsidR="0035149F"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말합니다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 w:rsidR="0035149F">
        <w:rPr>
          <w:rFonts w:hint="eastAsia"/>
        </w:rPr>
        <w:t xml:space="preserve"> </w:t>
      </w:r>
      <w:r>
        <w:rPr>
          <w:rFonts w:hint="eastAsia"/>
        </w:rPr>
        <w:t>문법처럼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반복문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 w:rsidR="0035149F"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>반복문이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5312D2" w:rsidRDefault="005312D2"/>
    <w:p w:rsidR="00284604" w:rsidRDefault="0013649A">
      <w:del w:id="14" w:author="이호진" w:date="2017-09-19T17:36:00Z">
        <w:r w:rsidDel="00FA7EA4">
          <w:rPr>
            <w:rFonts w:ascii="Arial Unicode MS" w:eastAsia="Arial Unicode MS" w:hAnsi="Arial Unicode MS" w:cs="Arial Unicode MS"/>
            <w:b/>
          </w:rPr>
          <w:delText>작성</w:delText>
        </w:r>
        <w:r w:rsidDel="00FA7EA4">
          <w:rPr>
            <w:rFonts w:ascii="Arial Unicode MS" w:eastAsia="Arial Unicode MS" w:hAnsi="Arial Unicode MS" w:cs="Arial Unicode MS" w:hint="eastAsia"/>
            <w:b/>
          </w:rPr>
          <w:delText xml:space="preserve"> </w:delText>
        </w:r>
      </w:del>
      <w:ins w:id="15" w:author="이호진" w:date="2017-09-19T17:36:00Z">
        <w:r w:rsidR="00FA7EA4">
          <w:rPr>
            <w:rFonts w:ascii="Arial Unicode MS" w:eastAsia="Arial Unicode MS" w:hAnsi="Arial Unicode MS" w:cs="Arial Unicode MS"/>
            <w:b/>
          </w:rPr>
          <w:t>|</w:t>
        </w:r>
      </w:ins>
      <w:r>
        <w:rPr>
          <w:rFonts w:ascii="Arial Unicode MS" w:eastAsia="Arial Unicode MS" w:hAnsi="Arial Unicode MS" w:cs="Arial Unicode MS"/>
          <w:b/>
        </w:rPr>
        <w:t>문법</w:t>
      </w:r>
      <w:ins w:id="16" w:author="이호진" w:date="2017-09-19T17:36:00Z">
        <w:r w:rsidR="00FA7EA4">
          <w:rPr>
            <w:rFonts w:ascii="Arial Unicode MS" w:eastAsia="Arial Unicode MS" w:hAnsi="Arial Unicode MS" w:cs="Arial Unicode MS" w:hint="eastAsia"/>
            <w:b/>
          </w:rPr>
          <w:t>|</w:t>
        </w:r>
      </w:ins>
    </w:p>
    <w:tbl>
      <w:tblPr>
        <w:tblStyle w:val="a9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8460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04" w:rsidRDefault="0013649A">
            <w:r>
              <w:lastRenderedPageBreak/>
              <w:t>&lt;?php</w:t>
            </w:r>
          </w:p>
          <w:p w:rsidR="00284604" w:rsidRDefault="0013649A">
            <w:r>
              <w:rPr>
                <w:rFonts w:ascii="Arial Unicode MS" w:eastAsia="Arial Unicode MS" w:hAnsi="Arial Unicode MS" w:cs="Arial Unicode MS"/>
              </w:rPr>
              <w:t>// 1차 반복문</w:t>
            </w:r>
          </w:p>
          <w:p w:rsidR="00284604" w:rsidRDefault="0013649A">
            <w:r>
              <w:rPr>
                <w:rFonts w:ascii="Arial Unicode MS" w:eastAsia="Arial Unicode MS" w:hAnsi="Arial Unicode MS" w:cs="Arial Unicode MS"/>
              </w:rPr>
              <w:t>for (</w:t>
            </w:r>
            <w:r w:rsidR="000A1589">
              <w:rPr>
                <w:rFonts w:ascii="Arial Unicode MS" w:eastAsia="Arial Unicode MS" w:hAnsi="Arial Unicode MS" w:cs="Arial Unicode MS"/>
              </w:rPr>
              <w:t>초기값</w:t>
            </w:r>
            <w:r>
              <w:rPr>
                <w:rFonts w:ascii="Arial Unicode MS" w:eastAsia="Arial Unicode MS" w:hAnsi="Arial Unicode MS" w:cs="Arial Unicode MS"/>
              </w:rPr>
              <w:t xml:space="preserve"> 설정; 조건; 증가 연산자) {</w:t>
            </w:r>
          </w:p>
          <w:p w:rsidR="00284604" w:rsidRDefault="0013649A">
            <w:r>
              <w:t xml:space="preserve">  </w:t>
            </w:r>
          </w:p>
          <w:p w:rsidR="00284604" w:rsidRDefault="0013649A">
            <w:r>
              <w:rPr>
                <w:rFonts w:ascii="Arial Unicode MS" w:eastAsia="Arial Unicode MS" w:hAnsi="Arial Unicode MS" w:cs="Arial Unicode MS"/>
              </w:rPr>
              <w:t xml:space="preserve">  // 2차 반복문</w:t>
            </w:r>
          </w:p>
          <w:p w:rsidR="00284604" w:rsidRDefault="0013649A">
            <w:r>
              <w:rPr>
                <w:rFonts w:ascii="Arial Unicode MS" w:eastAsia="Arial Unicode MS" w:hAnsi="Arial Unicode MS" w:cs="Arial Unicode MS"/>
              </w:rPr>
              <w:t xml:space="preserve">  for (</w:t>
            </w:r>
            <w:r w:rsidR="000A1589">
              <w:rPr>
                <w:rFonts w:ascii="Arial Unicode MS" w:eastAsia="Arial Unicode MS" w:hAnsi="Arial Unicode MS" w:cs="Arial Unicode MS"/>
              </w:rPr>
              <w:t>초기값</w:t>
            </w:r>
            <w:r>
              <w:rPr>
                <w:rFonts w:ascii="Arial Unicode MS" w:eastAsia="Arial Unicode MS" w:hAnsi="Arial Unicode MS" w:cs="Arial Unicode MS"/>
              </w:rPr>
              <w:t xml:space="preserve"> 설정; 조건; 증가 연산자) {</w:t>
            </w:r>
          </w:p>
          <w:p w:rsidR="00284604" w:rsidRDefault="0013649A">
            <w:r>
              <w:t xml:space="preserve">  }</w:t>
            </w:r>
          </w:p>
          <w:p w:rsidR="00284604" w:rsidRDefault="00284604"/>
          <w:p w:rsidR="00284604" w:rsidRDefault="0013649A">
            <w:r>
              <w:t>}</w:t>
            </w:r>
          </w:p>
          <w:p w:rsidR="00284604" w:rsidRDefault="00284604"/>
          <w:p w:rsidR="00284604" w:rsidRDefault="0013649A">
            <w:r>
              <w:t>?&gt;</w:t>
            </w:r>
          </w:p>
        </w:tc>
      </w:tr>
    </w:tbl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t>“헬스장에서 코치가 윗몸 일으키기 10번씩하고 1분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쉬고 다시 10번씩 하는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동작을 5번 하세요”라고 했을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 총 수행하는 동작은 10번*5세트=50번 하는 것과 동일하지만, 중간에 휴식이 있기 때문에 하나의 반복문으로는 처리할 수 없습니다.</w:t>
      </w:r>
    </w:p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t>이런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경우 이중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반복문을 이용하여 10번의 윗몸 일으키기 반복문을 또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다시 5번을 수행을 하면 됩니다.</w:t>
      </w:r>
    </w:p>
    <w:p w:rsidR="00284604" w:rsidRDefault="00284604"/>
    <w:p w:rsidR="00284604" w:rsidRDefault="00411C04">
      <w:r>
        <w:rPr>
          <w:rFonts w:ascii="Arial Unicode MS" w:eastAsia="Arial Unicode MS" w:hAnsi="Arial Unicode MS" w:cs="Arial Unicode MS"/>
          <w:b/>
        </w:rPr>
        <w:t xml:space="preserve">예제 </w:t>
      </w:r>
      <w:r w:rsidR="004B5A81">
        <w:rPr>
          <w:rFonts w:ascii="Arial Unicode MS" w:eastAsia="Arial Unicode MS" w:hAnsi="Arial Unicode MS" w:cs="Arial Unicode MS"/>
          <w:b/>
        </w:rPr>
        <w:t>파일</w:t>
      </w:r>
      <w:r w:rsidR="0013649A">
        <w:rPr>
          <w:rFonts w:ascii="Arial Unicode MS" w:eastAsia="Arial Unicode MS" w:hAnsi="Arial Unicode MS" w:cs="Arial Unicode MS"/>
          <w:b/>
        </w:rPr>
        <w:t xml:space="preserve"> </w:t>
      </w:r>
      <w:r w:rsidR="0013649A" w:rsidRPr="00FA7EA4">
        <w:rPr>
          <w:rFonts w:ascii="Arial Unicode MS" w:eastAsia="Arial Unicode MS" w:hAnsi="Arial Unicode MS" w:cs="Arial Unicode MS"/>
        </w:rPr>
        <w:t>for-04.php</w:t>
      </w:r>
    </w:p>
    <w:tbl>
      <w:tblPr>
        <w:tblStyle w:val="ab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8460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04" w:rsidRDefault="0013649A">
            <w:r>
              <w:t>&lt;?php</w:t>
            </w:r>
          </w:p>
          <w:p w:rsidR="00284604" w:rsidRDefault="0013649A">
            <w:r>
              <w:rPr>
                <w:rFonts w:ascii="Arial Unicode MS" w:eastAsia="Arial Unicode MS" w:hAnsi="Arial Unicode MS" w:cs="Arial Unicode MS"/>
              </w:rPr>
              <w:tab/>
              <w:t>// 반복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루</w:t>
            </w:r>
            <w:r>
              <w:rPr>
                <w:rFonts w:ascii="Arial Unicode MS" w:eastAsia="Arial Unicode MS" w:hAnsi="Arial Unicode MS" w:cs="Arial Unicode MS" w:hint="eastAsia"/>
              </w:rPr>
              <w:t>프</w:t>
            </w:r>
            <w:r>
              <w:rPr>
                <w:rFonts w:ascii="Arial Unicode MS" w:eastAsia="Arial Unicode MS" w:hAnsi="Arial Unicode MS" w:cs="Arial Unicode MS"/>
              </w:rPr>
              <w:t>1</w:t>
            </w:r>
          </w:p>
          <w:p w:rsidR="00284604" w:rsidRDefault="0013649A">
            <w:r>
              <w:tab/>
              <w:t>for ($i = 0; $i &lt; 5; $i++) {</w:t>
            </w:r>
          </w:p>
          <w:p w:rsidR="00284604" w:rsidRDefault="0013649A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"세트$i 시작 &lt;br&gt;";</w:t>
            </w:r>
          </w:p>
          <w:p w:rsidR="00284604" w:rsidRDefault="00284604"/>
          <w:p w:rsidR="00284604" w:rsidRDefault="0013649A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// 반복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루</w:t>
            </w:r>
            <w:r>
              <w:rPr>
                <w:rFonts w:ascii="Arial Unicode MS" w:eastAsia="Arial Unicode MS" w:hAnsi="Arial Unicode MS" w:cs="Arial Unicode MS" w:hint="eastAsia"/>
              </w:rPr>
              <w:t>프</w:t>
            </w:r>
            <w:r>
              <w:rPr>
                <w:rFonts w:ascii="Arial Unicode MS" w:eastAsia="Arial Unicode MS" w:hAnsi="Arial Unicode MS" w:cs="Arial Unicode MS"/>
              </w:rPr>
              <w:t>2</w:t>
            </w:r>
          </w:p>
          <w:p w:rsidR="00284604" w:rsidRDefault="0013649A">
            <w:r>
              <w:tab/>
            </w:r>
            <w:r>
              <w:tab/>
              <w:t>for ($j = 0; $j &lt; 10; $j++) {</w:t>
            </w:r>
          </w:p>
          <w:p w:rsidR="00284604" w:rsidRDefault="0013649A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"윗몸 일으키기&lt;br&gt;";</w:t>
            </w:r>
          </w:p>
          <w:p w:rsidR="00284604" w:rsidRDefault="0013649A">
            <w:r>
              <w:tab/>
            </w:r>
            <w:r>
              <w:tab/>
              <w:t>}</w:t>
            </w:r>
          </w:p>
          <w:p w:rsidR="00284604" w:rsidRDefault="00284604"/>
          <w:p w:rsidR="00284604" w:rsidRDefault="0013649A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"=== 휴식 10분 === &lt;br&gt;";</w:t>
            </w:r>
          </w:p>
          <w:p w:rsidR="00284604" w:rsidRDefault="0013649A">
            <w:r>
              <w:tab/>
              <w:t>}</w:t>
            </w:r>
          </w:p>
          <w:p w:rsidR="00284604" w:rsidRDefault="00284604"/>
          <w:p w:rsidR="00284604" w:rsidRDefault="0013649A">
            <w:r>
              <w:t>?&gt;</w:t>
            </w:r>
          </w:p>
        </w:tc>
      </w:tr>
    </w:tbl>
    <w:p w:rsidR="00284604" w:rsidRDefault="00284604"/>
    <w:p w:rsidR="00284604" w:rsidRPr="00FA7EA4" w:rsidRDefault="0035149F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결과</w:t>
      </w:r>
    </w:p>
    <w:p w:rsidR="00284604" w:rsidRDefault="0013649A">
      <w:r>
        <w:rPr>
          <w:rFonts w:ascii="Arial Unicode MS" w:eastAsia="Arial Unicode MS" w:hAnsi="Arial Unicode MS" w:cs="Arial Unicode MS"/>
        </w:rPr>
        <w:t>세트0 시작</w:t>
      </w:r>
    </w:p>
    <w:p w:rsidR="00284604" w:rsidRDefault="0013649A">
      <w:r>
        <w:rPr>
          <w:rFonts w:ascii="Arial Unicode MS" w:eastAsia="Arial Unicode MS" w:hAnsi="Arial Unicode MS" w:cs="Arial Unicode MS"/>
        </w:rPr>
        <w:t>윗몸 일으키기</w:t>
      </w:r>
    </w:p>
    <w:p w:rsidR="00284604" w:rsidRDefault="0013649A">
      <w:r>
        <w:t>...</w:t>
      </w:r>
    </w:p>
    <w:p w:rsidR="00284604" w:rsidRDefault="0013649A">
      <w:r>
        <w:rPr>
          <w:rFonts w:ascii="Arial Unicode MS" w:eastAsia="Arial Unicode MS" w:hAnsi="Arial Unicode MS" w:cs="Arial Unicode MS"/>
        </w:rPr>
        <w:lastRenderedPageBreak/>
        <w:t>윗몸 일으키기</w:t>
      </w:r>
    </w:p>
    <w:p w:rsidR="00284604" w:rsidRDefault="0013649A">
      <w:r>
        <w:rPr>
          <w:rFonts w:ascii="Arial Unicode MS" w:eastAsia="Arial Unicode MS" w:hAnsi="Arial Unicode MS" w:cs="Arial Unicode MS"/>
        </w:rPr>
        <w:t>=== 휴식 10분 ===</w:t>
      </w:r>
    </w:p>
    <w:p w:rsidR="00284604" w:rsidRDefault="0013649A">
      <w:r>
        <w:rPr>
          <w:rFonts w:ascii="Arial Unicode MS" w:eastAsia="Arial Unicode MS" w:hAnsi="Arial Unicode MS" w:cs="Arial Unicode MS"/>
        </w:rPr>
        <w:t>세트1 시작</w:t>
      </w:r>
    </w:p>
    <w:p w:rsidR="00284604" w:rsidRDefault="0013649A">
      <w:r>
        <w:rPr>
          <w:rFonts w:ascii="Arial Unicode MS" w:eastAsia="Arial Unicode MS" w:hAnsi="Arial Unicode MS" w:cs="Arial Unicode MS"/>
        </w:rPr>
        <w:t>윗몸 일으키기</w:t>
      </w:r>
    </w:p>
    <w:p w:rsidR="00284604" w:rsidRDefault="0013649A">
      <w:r>
        <w:t>...</w:t>
      </w:r>
    </w:p>
    <w:p w:rsidR="00284604" w:rsidRDefault="0013649A">
      <w:r>
        <w:rPr>
          <w:rFonts w:ascii="Arial Unicode MS" w:eastAsia="Arial Unicode MS" w:hAnsi="Arial Unicode MS" w:cs="Arial Unicode MS"/>
        </w:rPr>
        <w:t>윗몸 일으키기</w:t>
      </w:r>
    </w:p>
    <w:p w:rsidR="00284604" w:rsidRDefault="0013649A">
      <w:r>
        <w:rPr>
          <w:rFonts w:ascii="Arial Unicode MS" w:eastAsia="Arial Unicode MS" w:hAnsi="Arial Unicode MS" w:cs="Arial Unicode MS"/>
        </w:rPr>
        <w:t>=== 휴식 10분 ===</w:t>
      </w:r>
    </w:p>
    <w:p w:rsidR="00284604" w:rsidRDefault="0013649A">
      <w:r>
        <w:rPr>
          <w:rFonts w:ascii="Arial Unicode MS" w:eastAsia="Arial Unicode MS" w:hAnsi="Arial Unicode MS" w:cs="Arial Unicode MS"/>
        </w:rPr>
        <w:t>세트2 시작</w:t>
      </w:r>
    </w:p>
    <w:p w:rsidR="00284604" w:rsidRDefault="0013649A">
      <w:r>
        <w:rPr>
          <w:rFonts w:ascii="Arial Unicode MS" w:eastAsia="Arial Unicode MS" w:hAnsi="Arial Unicode MS" w:cs="Arial Unicode MS"/>
        </w:rPr>
        <w:t>윗몸 일으키기</w:t>
      </w:r>
    </w:p>
    <w:p w:rsidR="00284604" w:rsidRDefault="0013649A">
      <w:r>
        <w:t>...</w:t>
      </w:r>
    </w:p>
    <w:p w:rsidR="00284604" w:rsidRDefault="0013649A">
      <w:r>
        <w:rPr>
          <w:rFonts w:ascii="Arial Unicode MS" w:eastAsia="Arial Unicode MS" w:hAnsi="Arial Unicode MS" w:cs="Arial Unicode MS"/>
        </w:rPr>
        <w:t>윗몸 일으키기</w:t>
      </w:r>
    </w:p>
    <w:p w:rsidR="00284604" w:rsidRDefault="0013649A">
      <w:r>
        <w:rPr>
          <w:rFonts w:ascii="Arial Unicode MS" w:eastAsia="Arial Unicode MS" w:hAnsi="Arial Unicode MS" w:cs="Arial Unicode MS"/>
        </w:rPr>
        <w:t>=== 휴식 10분 ===</w:t>
      </w:r>
    </w:p>
    <w:p w:rsidR="00284604" w:rsidRDefault="0013649A">
      <w:r>
        <w:rPr>
          <w:rFonts w:ascii="Arial Unicode MS" w:eastAsia="Arial Unicode MS" w:hAnsi="Arial Unicode MS" w:cs="Arial Unicode MS"/>
        </w:rPr>
        <w:t>세트3 시작</w:t>
      </w:r>
    </w:p>
    <w:p w:rsidR="00284604" w:rsidRDefault="0013649A">
      <w:r>
        <w:rPr>
          <w:rFonts w:ascii="Arial Unicode MS" w:eastAsia="Arial Unicode MS" w:hAnsi="Arial Unicode MS" w:cs="Arial Unicode MS"/>
        </w:rPr>
        <w:t>윗몸 일으키기</w:t>
      </w:r>
    </w:p>
    <w:p w:rsidR="00284604" w:rsidRDefault="0013649A">
      <w:r>
        <w:t>...</w:t>
      </w:r>
    </w:p>
    <w:p w:rsidR="00284604" w:rsidRDefault="0013649A">
      <w:r>
        <w:rPr>
          <w:rFonts w:ascii="Arial Unicode MS" w:eastAsia="Arial Unicode MS" w:hAnsi="Arial Unicode MS" w:cs="Arial Unicode MS"/>
        </w:rPr>
        <w:t>윗몸 일으키기</w:t>
      </w:r>
    </w:p>
    <w:p w:rsidR="00284604" w:rsidRDefault="0013649A">
      <w:r>
        <w:rPr>
          <w:rFonts w:ascii="Arial Unicode MS" w:eastAsia="Arial Unicode MS" w:hAnsi="Arial Unicode MS" w:cs="Arial Unicode MS"/>
        </w:rPr>
        <w:t>=== 휴식 10분 ===</w:t>
      </w:r>
    </w:p>
    <w:p w:rsidR="00284604" w:rsidRDefault="0013649A">
      <w:r>
        <w:rPr>
          <w:rFonts w:ascii="Arial Unicode MS" w:eastAsia="Arial Unicode MS" w:hAnsi="Arial Unicode MS" w:cs="Arial Unicode MS"/>
        </w:rPr>
        <w:t>세트4 시작</w:t>
      </w:r>
    </w:p>
    <w:p w:rsidR="00284604" w:rsidRDefault="0013649A">
      <w:r>
        <w:rPr>
          <w:rFonts w:ascii="Arial Unicode MS" w:eastAsia="Arial Unicode MS" w:hAnsi="Arial Unicode MS" w:cs="Arial Unicode MS"/>
        </w:rPr>
        <w:t>윗몸 일으키기</w:t>
      </w:r>
    </w:p>
    <w:p w:rsidR="00284604" w:rsidRDefault="0013649A">
      <w:r>
        <w:t>...</w:t>
      </w:r>
    </w:p>
    <w:p w:rsidR="00284604" w:rsidRDefault="0013649A">
      <w:r>
        <w:rPr>
          <w:rFonts w:ascii="Arial Unicode MS" w:eastAsia="Arial Unicode MS" w:hAnsi="Arial Unicode MS" w:cs="Arial Unicode MS"/>
        </w:rPr>
        <w:t>윗몸 일으키기</w:t>
      </w:r>
    </w:p>
    <w:p w:rsidR="00284604" w:rsidRDefault="0013649A">
      <w:r>
        <w:rPr>
          <w:rFonts w:ascii="Arial Unicode MS" w:eastAsia="Arial Unicode MS" w:hAnsi="Arial Unicode MS" w:cs="Arial Unicode MS"/>
        </w:rPr>
        <w:t xml:space="preserve">=== 휴식 10분 === </w:t>
      </w:r>
    </w:p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t>이처럼 반복문 안에 또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다른 반복문을 넣어 작성할 수 있습니다. 이때 주의해야 할 점은 1차 반복문에서 사용하는 제어변수와 2차 반복문에서 사용하는 제어변수는 달라야 합니다.</w:t>
      </w:r>
    </w:p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t>만일 값이 같으면 앞에</w:t>
      </w:r>
      <w:r>
        <w:rPr>
          <w:rFonts w:ascii="Arial Unicode MS" w:eastAsia="Arial Unicode MS" w:hAnsi="Arial Unicode MS" w:cs="Arial Unicode MS" w:hint="eastAsia"/>
        </w:rPr>
        <w:t>서</w:t>
      </w:r>
      <w:r>
        <w:rPr>
          <w:rFonts w:ascii="Arial Unicode MS" w:eastAsia="Arial Unicode MS" w:hAnsi="Arial Unicode MS" w:cs="Arial Unicode MS"/>
        </w:rPr>
        <w:t xml:space="preserve"> 1차 반복문에서 증가 연산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값과 2차 반복문의 증가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연산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값이 이중으로 작동하기 때문에 정상적인 결과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값이 출력되지 않습니다.</w:t>
      </w:r>
    </w:p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t>이중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반복문은 다차원 배열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등의 값을 처리하는</w:t>
      </w:r>
      <w:r w:rsidR="00D118F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데 매우 유용합니다. 다차원 배열은 하나의 배열 각각의 값에 또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다른 배열을 포함하고 있기 때문에 $arr[][] 2개</w:t>
      </w:r>
      <w:r w:rsidR="00D118F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이상의 </w:t>
      </w:r>
      <w:r w:rsidR="0035149F">
        <w:rPr>
          <w:rFonts w:ascii="Arial Unicode MS" w:eastAsia="Arial Unicode MS" w:hAnsi="Arial Unicode MS" w:cs="Arial Unicode MS"/>
        </w:rPr>
        <w:t>인자값</w:t>
      </w:r>
      <w:r>
        <w:rPr>
          <w:rFonts w:ascii="Arial Unicode MS" w:eastAsia="Arial Unicode MS" w:hAnsi="Arial Unicode MS" w:cs="Arial Unicode MS"/>
        </w:rPr>
        <w:t>이 필요합니다.</w:t>
      </w:r>
    </w:p>
    <w:p w:rsidR="00284604" w:rsidRDefault="00284604"/>
    <w:p w:rsidR="00284604" w:rsidRDefault="00411C04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예제 파일)</w:t>
      </w:r>
      <w:r w:rsidR="0013649A">
        <w:rPr>
          <w:rFonts w:ascii="Arial Unicode MS" w:eastAsia="Arial Unicode MS" w:hAnsi="Arial Unicode MS" w:cs="Arial Unicode MS"/>
          <w:b/>
        </w:rPr>
        <w:t xml:space="preserve"> </w:t>
      </w:r>
      <w:r w:rsidR="0013649A" w:rsidRPr="00FA7EA4">
        <w:rPr>
          <w:rFonts w:ascii="Arial Unicode MS" w:eastAsia="Arial Unicode MS" w:hAnsi="Arial Unicode MS" w:cs="Arial Unicode MS"/>
        </w:rPr>
        <w:t>for-05.php</w:t>
      </w:r>
    </w:p>
    <w:tbl>
      <w:tblPr>
        <w:tblStyle w:val="ac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8460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04" w:rsidRDefault="0013649A">
            <w:r>
              <w:t>&lt;?php</w:t>
            </w:r>
          </w:p>
          <w:p w:rsidR="00284604" w:rsidRDefault="0013649A">
            <w:r>
              <w:tab/>
              <w:t>$cars = array(</w:t>
            </w:r>
          </w:p>
          <w:p w:rsidR="00284604" w:rsidRDefault="0013649A">
            <w:r>
              <w:tab/>
            </w:r>
            <w:r>
              <w:tab/>
              <w:t>array("Volvo",10,300),</w:t>
            </w:r>
          </w:p>
          <w:p w:rsidR="00284604" w:rsidRDefault="0013649A">
            <w:r>
              <w:tab/>
            </w:r>
            <w:r>
              <w:tab/>
              <w:t>array("BMW",11,250),</w:t>
            </w:r>
          </w:p>
          <w:p w:rsidR="00284604" w:rsidRDefault="0013649A">
            <w:r>
              <w:lastRenderedPageBreak/>
              <w:tab/>
            </w:r>
            <w:r>
              <w:tab/>
              <w:t>array("Saab",12,350),</w:t>
            </w:r>
          </w:p>
          <w:p w:rsidR="00284604" w:rsidRDefault="0013649A">
            <w:r>
              <w:tab/>
            </w:r>
            <w:r>
              <w:tab/>
              <w:t>array("kia",13,200)</w:t>
            </w:r>
          </w:p>
          <w:p w:rsidR="00284604" w:rsidRDefault="0013649A">
            <w:r>
              <w:tab/>
              <w:t>);</w:t>
            </w:r>
          </w:p>
          <w:p w:rsidR="00284604" w:rsidRDefault="00284604"/>
          <w:p w:rsidR="00284604" w:rsidRDefault="0013649A">
            <w:r>
              <w:tab/>
              <w:t>for ($i = 0; $i &lt; 4; $i++) {</w:t>
            </w:r>
          </w:p>
          <w:p w:rsidR="00284604" w:rsidRDefault="00284604"/>
          <w:p w:rsidR="00284604" w:rsidRDefault="0013649A">
            <w:r>
              <w:tab/>
            </w:r>
            <w:r>
              <w:tab/>
              <w:t>for ($j = 0; $j &lt; 3; $j++) {</w:t>
            </w:r>
          </w:p>
          <w:p w:rsidR="00284604" w:rsidRDefault="0013649A">
            <w:r>
              <w:tab/>
            </w:r>
            <w:r>
              <w:tab/>
            </w:r>
            <w:r>
              <w:tab/>
              <w:t>echo $cars[ $i ][ $j ];</w:t>
            </w:r>
          </w:p>
          <w:p w:rsidR="00284604" w:rsidRDefault="0013649A">
            <w:r>
              <w:tab/>
            </w:r>
            <w:r>
              <w:tab/>
            </w:r>
            <w:r>
              <w:tab/>
              <w:t>echo " ";</w:t>
            </w:r>
          </w:p>
          <w:p w:rsidR="00284604" w:rsidRDefault="0013649A">
            <w:r>
              <w:tab/>
            </w:r>
            <w:r>
              <w:tab/>
              <w:t>}</w:t>
            </w:r>
          </w:p>
          <w:p w:rsidR="00284604" w:rsidRDefault="00284604"/>
          <w:p w:rsidR="00284604" w:rsidRDefault="0013649A">
            <w:r>
              <w:tab/>
            </w:r>
            <w:r>
              <w:tab/>
              <w:t>echo "&lt;br&gt;";</w:t>
            </w:r>
          </w:p>
          <w:p w:rsidR="00284604" w:rsidRDefault="0013649A">
            <w:r>
              <w:tab/>
              <w:t>}</w:t>
            </w:r>
          </w:p>
          <w:p w:rsidR="00284604" w:rsidRDefault="00284604"/>
          <w:p w:rsidR="00284604" w:rsidRDefault="0013649A">
            <w:r>
              <w:t>?&gt;</w:t>
            </w:r>
          </w:p>
        </w:tc>
      </w:tr>
    </w:tbl>
    <w:p w:rsidR="00284604" w:rsidRDefault="00284604"/>
    <w:p w:rsidR="00284604" w:rsidRPr="00FA7EA4" w:rsidRDefault="0035149F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결과</w:t>
      </w:r>
    </w:p>
    <w:p w:rsidR="00284604" w:rsidRDefault="0013649A">
      <w:r>
        <w:t>Volvo 10 300</w:t>
      </w:r>
    </w:p>
    <w:p w:rsidR="00284604" w:rsidRDefault="0013649A">
      <w:r>
        <w:t>BMW 11 250</w:t>
      </w:r>
    </w:p>
    <w:p w:rsidR="00284604" w:rsidRDefault="0013649A">
      <w:r>
        <w:t>Saab 12 350</w:t>
      </w:r>
    </w:p>
    <w:p w:rsidR="00284604" w:rsidRDefault="0013649A">
      <w:r>
        <w:t xml:space="preserve">kia 13 200 </w:t>
      </w:r>
    </w:p>
    <w:p w:rsidR="00284604" w:rsidRDefault="00284604"/>
    <w:p w:rsidR="00284604" w:rsidRDefault="005312D2"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이중</w:t>
      </w:r>
      <w:r>
        <w:rPr>
          <w:rFonts w:hint="eastAsia"/>
        </w:rPr>
        <w:t xml:space="preserve"> </w:t>
      </w:r>
      <w:r>
        <w:rPr>
          <w:rFonts w:hint="eastAsia"/>
        </w:rPr>
        <w:t>반복문을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삼각형</w:t>
      </w:r>
      <w:r>
        <w:rPr>
          <w:rFonts w:hint="eastAsia"/>
        </w:rPr>
        <w:t xml:space="preserve"> </w:t>
      </w:r>
      <w:r>
        <w:rPr>
          <w:rFonts w:hint="eastAsia"/>
        </w:rPr>
        <w:t>별을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 w:rsidR="0035149F">
        <w:rPr>
          <w:rFonts w:hint="eastAsia"/>
        </w:rPr>
        <w:t>드는</w:t>
      </w:r>
      <w:r>
        <w:rPr>
          <w:rFonts w:hint="eastAsia"/>
        </w:rPr>
        <w:t xml:space="preserve"> </w:t>
      </w:r>
      <w:r>
        <w:rPr>
          <w:rFonts w:hint="eastAsia"/>
        </w:rPr>
        <w:t>전형적인</w:t>
      </w:r>
      <w:r>
        <w:rPr>
          <w:rFonts w:hint="eastAsia"/>
        </w:rPr>
        <w:t xml:space="preserve"> </w:t>
      </w:r>
      <w:r>
        <w:rPr>
          <w:rFonts w:hint="eastAsia"/>
        </w:rPr>
        <w:t>예제입니다</w:t>
      </w:r>
      <w:r>
        <w:rPr>
          <w:rFonts w:hint="eastAsia"/>
        </w:rPr>
        <w:t>.</w:t>
      </w:r>
    </w:p>
    <w:p w:rsidR="0035149F" w:rsidRDefault="0035149F"/>
    <w:p w:rsidR="00284604" w:rsidRPr="00D118FA" w:rsidRDefault="00411C04">
      <w:r>
        <w:rPr>
          <w:rFonts w:ascii="Arial Unicode MS" w:eastAsia="Arial Unicode MS" w:hAnsi="Arial Unicode MS" w:cs="Arial Unicode MS"/>
          <w:b/>
        </w:rPr>
        <w:t>예제 파일</w:t>
      </w:r>
      <w:r w:rsidR="0013649A">
        <w:rPr>
          <w:rFonts w:ascii="Arial Unicode MS" w:eastAsia="Arial Unicode MS" w:hAnsi="Arial Unicode MS" w:cs="Arial Unicode MS"/>
          <w:b/>
        </w:rPr>
        <w:t xml:space="preserve"> </w:t>
      </w:r>
      <w:r w:rsidR="0013649A" w:rsidRPr="00FA7EA4">
        <w:rPr>
          <w:rFonts w:ascii="Arial Unicode MS" w:eastAsia="Arial Unicode MS" w:hAnsi="Arial Unicode MS" w:cs="Arial Unicode MS"/>
        </w:rPr>
        <w:t>for-06.php</w:t>
      </w:r>
    </w:p>
    <w:tbl>
      <w:tblPr>
        <w:tblStyle w:val="ad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8460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04" w:rsidRDefault="0013649A">
            <w:r>
              <w:t>&lt;?php</w:t>
            </w:r>
          </w:p>
          <w:p w:rsidR="00284604" w:rsidRDefault="0013649A">
            <w:r>
              <w:tab/>
              <w:t>for</w:t>
            </w:r>
            <w:ins w:id="17" w:author="이호진" w:date="2017-09-19T17:37:00Z">
              <w:r w:rsidR="00FA7EA4">
                <w:t xml:space="preserve"> </w:t>
              </w:r>
            </w:ins>
            <w:r>
              <w:t>($i=0;$i&lt;5;$i++)</w:t>
            </w:r>
            <w:ins w:id="18" w:author="이호진" w:date="2017-09-19T17:37:00Z">
              <w:r w:rsidR="00FA7EA4">
                <w:t xml:space="preserve"> </w:t>
              </w:r>
            </w:ins>
            <w:r>
              <w:t>{</w:t>
            </w:r>
          </w:p>
          <w:p w:rsidR="00284604" w:rsidRDefault="0013649A">
            <w:r>
              <w:tab/>
            </w:r>
            <w:r>
              <w:tab/>
              <w:t>for</w:t>
            </w:r>
            <w:ins w:id="19" w:author="이호진" w:date="2017-09-19T17:37:00Z">
              <w:r w:rsidR="00FA7EA4">
                <w:t xml:space="preserve"> </w:t>
              </w:r>
            </w:ins>
            <w:r>
              <w:t>($j=0;$j&lt;$i;$j++)</w:t>
            </w:r>
            <w:ins w:id="20" w:author="이호진" w:date="2017-09-19T17:37:00Z">
              <w:r w:rsidR="00FA7EA4">
                <w:t xml:space="preserve"> </w:t>
              </w:r>
            </w:ins>
            <w:r>
              <w:t>{</w:t>
            </w:r>
          </w:p>
          <w:p w:rsidR="00284604" w:rsidRDefault="0013649A">
            <w:r>
              <w:tab/>
            </w:r>
            <w:r>
              <w:tab/>
            </w:r>
            <w:r>
              <w:tab/>
              <w:t>echo "*";</w:t>
            </w:r>
          </w:p>
          <w:p w:rsidR="00284604" w:rsidRDefault="0013649A">
            <w:r>
              <w:tab/>
            </w:r>
            <w:r>
              <w:tab/>
              <w:t>}</w:t>
            </w:r>
          </w:p>
          <w:p w:rsidR="00284604" w:rsidRDefault="0013649A">
            <w:r>
              <w:tab/>
            </w:r>
            <w:r>
              <w:tab/>
              <w:t>echo "&lt;br&gt;";</w:t>
            </w:r>
          </w:p>
          <w:p w:rsidR="00284604" w:rsidRDefault="0013649A">
            <w:r>
              <w:tab/>
              <w:t>}</w:t>
            </w:r>
          </w:p>
          <w:p w:rsidR="00284604" w:rsidRDefault="0013649A">
            <w:r>
              <w:t>?&gt;</w:t>
            </w:r>
          </w:p>
          <w:p w:rsidR="00284604" w:rsidRDefault="00284604"/>
        </w:tc>
      </w:tr>
    </w:tbl>
    <w:p w:rsidR="00284604" w:rsidRDefault="00284604"/>
    <w:p w:rsidR="00284604" w:rsidRPr="00FA7EA4" w:rsidRDefault="0035149F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결과</w:t>
      </w:r>
    </w:p>
    <w:p w:rsidR="00284604" w:rsidRDefault="0013649A">
      <w:r>
        <w:t>*</w:t>
      </w:r>
    </w:p>
    <w:p w:rsidR="00284604" w:rsidRDefault="0013649A">
      <w:r>
        <w:t>**</w:t>
      </w:r>
    </w:p>
    <w:p w:rsidR="00284604" w:rsidRDefault="0013649A">
      <w:r>
        <w:t>***</w:t>
      </w:r>
    </w:p>
    <w:p w:rsidR="00284604" w:rsidRDefault="0013649A">
      <w:r>
        <w:t>****</w:t>
      </w:r>
    </w:p>
    <w:p w:rsidR="00284604" w:rsidRDefault="00284604"/>
    <w:p w:rsidR="00284604" w:rsidRDefault="005312D2"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이중</w:t>
      </w:r>
      <w:r>
        <w:rPr>
          <w:rFonts w:hint="eastAsia"/>
        </w:rPr>
        <w:t xml:space="preserve"> </w:t>
      </w:r>
      <w:r>
        <w:rPr>
          <w:rFonts w:hint="eastAsia"/>
        </w:rPr>
        <w:t>반복문을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 w:rsidR="0035149F"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정삼각형</w:t>
      </w:r>
      <w:r>
        <w:rPr>
          <w:rFonts w:hint="eastAsia"/>
        </w:rPr>
        <w:t xml:space="preserve"> </w:t>
      </w:r>
      <w:r>
        <w:rPr>
          <w:rFonts w:hint="eastAsia"/>
        </w:rPr>
        <w:t>별을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 w:rsidR="0035149F">
        <w:rPr>
          <w:rFonts w:hint="eastAsia"/>
        </w:rPr>
        <w:t>드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전형적인</w:t>
      </w:r>
      <w:r>
        <w:rPr>
          <w:rFonts w:hint="eastAsia"/>
        </w:rPr>
        <w:t xml:space="preserve"> </w:t>
      </w:r>
      <w:r>
        <w:rPr>
          <w:rFonts w:hint="eastAsia"/>
        </w:rPr>
        <w:t>예제입니다</w:t>
      </w:r>
      <w:r>
        <w:rPr>
          <w:rFonts w:hint="eastAsia"/>
        </w:rPr>
        <w:t>.</w:t>
      </w:r>
    </w:p>
    <w:p w:rsidR="0035149F" w:rsidRDefault="0035149F"/>
    <w:p w:rsidR="00284604" w:rsidRPr="00D118FA" w:rsidRDefault="00411C04">
      <w:r>
        <w:rPr>
          <w:rFonts w:ascii="Arial Unicode MS" w:eastAsia="Arial Unicode MS" w:hAnsi="Arial Unicode MS" w:cs="Arial Unicode MS"/>
          <w:b/>
        </w:rPr>
        <w:t>예제 파일</w:t>
      </w:r>
      <w:r w:rsidR="0013649A" w:rsidRPr="00FA7EA4">
        <w:rPr>
          <w:rFonts w:ascii="Arial Unicode MS" w:eastAsia="Arial Unicode MS" w:hAnsi="Arial Unicode MS" w:cs="Arial Unicode MS"/>
        </w:rPr>
        <w:t xml:space="preserve"> for-07.php</w:t>
      </w:r>
    </w:p>
    <w:tbl>
      <w:tblPr>
        <w:tblStyle w:val="ae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8460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04" w:rsidRDefault="0013649A">
            <w:r>
              <w:lastRenderedPageBreak/>
              <w:t>&lt;?php</w:t>
            </w:r>
          </w:p>
          <w:p w:rsidR="00284604" w:rsidRDefault="0013649A">
            <w:r>
              <w:tab/>
              <w:t>for</w:t>
            </w:r>
            <w:ins w:id="21" w:author="이호진" w:date="2017-09-19T17:37:00Z">
              <w:r w:rsidR="00FA7EA4">
                <w:t xml:space="preserve"> </w:t>
              </w:r>
            </w:ins>
            <w:r>
              <w:t>($i=0;$i&lt;5;$i++)</w:t>
            </w:r>
            <w:ins w:id="22" w:author="이호진" w:date="2017-09-19T17:37:00Z">
              <w:r w:rsidR="00FA7EA4">
                <w:t xml:space="preserve"> </w:t>
              </w:r>
            </w:ins>
            <w:r>
              <w:t>{</w:t>
            </w:r>
          </w:p>
          <w:p w:rsidR="00284604" w:rsidRDefault="0013649A">
            <w:r>
              <w:tab/>
            </w:r>
            <w:r>
              <w:tab/>
              <w:t>for</w:t>
            </w:r>
            <w:ins w:id="23" w:author="이호진" w:date="2017-09-19T17:37:00Z">
              <w:r w:rsidR="00FA7EA4">
                <w:t xml:space="preserve"> </w:t>
              </w:r>
            </w:ins>
            <w:r>
              <w:t>($j=4; $j&gt;$i-1;$j--)</w:t>
            </w:r>
            <w:ins w:id="24" w:author="이호진" w:date="2017-09-19T17:37:00Z">
              <w:r w:rsidR="00FA7EA4">
                <w:t xml:space="preserve"> </w:t>
              </w:r>
            </w:ins>
            <w:r>
              <w:t>{</w:t>
            </w:r>
          </w:p>
          <w:p w:rsidR="00284604" w:rsidRDefault="0013649A">
            <w:r>
              <w:tab/>
            </w:r>
            <w:r>
              <w:tab/>
            </w:r>
            <w:r>
              <w:tab/>
              <w:t>echo "_";</w:t>
            </w:r>
          </w:p>
          <w:p w:rsidR="00284604" w:rsidRDefault="0013649A">
            <w:r>
              <w:tab/>
            </w:r>
            <w:r>
              <w:tab/>
              <w:t>}</w:t>
            </w:r>
          </w:p>
          <w:p w:rsidR="00284604" w:rsidRDefault="00284604"/>
          <w:p w:rsidR="00284604" w:rsidRDefault="0013649A">
            <w:r>
              <w:tab/>
            </w:r>
            <w:r>
              <w:tab/>
              <w:t>for</w:t>
            </w:r>
            <w:ins w:id="25" w:author="이호진" w:date="2017-09-19T17:37:00Z">
              <w:r w:rsidR="00FA7EA4">
                <w:t xml:space="preserve"> </w:t>
              </w:r>
            </w:ins>
            <w:r>
              <w:t>($k=1; $k&lt;$i+1;$k++)</w:t>
            </w:r>
            <w:ins w:id="26" w:author="이호진" w:date="2017-09-19T17:37:00Z">
              <w:r w:rsidR="00FA7EA4">
                <w:t xml:space="preserve"> </w:t>
              </w:r>
            </w:ins>
            <w:r>
              <w:t>{</w:t>
            </w:r>
          </w:p>
          <w:p w:rsidR="00284604" w:rsidRDefault="0013649A">
            <w:r>
              <w:tab/>
            </w:r>
            <w:r>
              <w:tab/>
            </w:r>
            <w:r>
              <w:tab/>
              <w:t>echo "*";</w:t>
            </w:r>
          </w:p>
          <w:p w:rsidR="00284604" w:rsidRDefault="0013649A">
            <w:r>
              <w:tab/>
            </w:r>
            <w:r>
              <w:tab/>
              <w:t>}</w:t>
            </w:r>
          </w:p>
          <w:p w:rsidR="00284604" w:rsidRDefault="00284604"/>
          <w:p w:rsidR="00284604" w:rsidRDefault="0013649A">
            <w:r>
              <w:tab/>
            </w:r>
            <w:r>
              <w:tab/>
              <w:t>for</w:t>
            </w:r>
            <w:ins w:id="27" w:author="이호진" w:date="2017-09-19T17:37:00Z">
              <w:r w:rsidR="00FA7EA4">
                <w:t xml:space="preserve"> </w:t>
              </w:r>
            </w:ins>
            <w:r>
              <w:t>($m=1; $m&lt;$i;$m++)</w:t>
            </w:r>
            <w:ins w:id="28" w:author="이호진" w:date="2017-09-19T17:37:00Z">
              <w:r w:rsidR="00FA7EA4">
                <w:t xml:space="preserve"> </w:t>
              </w:r>
            </w:ins>
            <w:r>
              <w:t>{</w:t>
            </w:r>
          </w:p>
          <w:p w:rsidR="00284604" w:rsidRDefault="0013649A">
            <w:r>
              <w:tab/>
            </w:r>
            <w:r>
              <w:tab/>
            </w:r>
            <w:r>
              <w:tab/>
              <w:t>echo "*";</w:t>
            </w:r>
          </w:p>
          <w:p w:rsidR="00284604" w:rsidRDefault="0013649A">
            <w:r>
              <w:tab/>
            </w:r>
            <w:r>
              <w:tab/>
              <w:t>}</w:t>
            </w:r>
          </w:p>
          <w:p w:rsidR="00284604" w:rsidRDefault="00284604"/>
          <w:p w:rsidR="00284604" w:rsidRDefault="0013649A">
            <w:r>
              <w:tab/>
            </w:r>
            <w:r>
              <w:tab/>
              <w:t>echo "&lt;br&gt;";</w:t>
            </w:r>
          </w:p>
          <w:p w:rsidR="00284604" w:rsidRDefault="0013649A">
            <w:r>
              <w:tab/>
              <w:t>}</w:t>
            </w:r>
          </w:p>
          <w:p w:rsidR="00284604" w:rsidRDefault="0013649A">
            <w:r>
              <w:t>?&gt;</w:t>
            </w:r>
          </w:p>
        </w:tc>
      </w:tr>
    </w:tbl>
    <w:p w:rsidR="00284604" w:rsidRDefault="00284604"/>
    <w:p w:rsidR="00284604" w:rsidRPr="00FA7EA4" w:rsidRDefault="0035149F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결과</w:t>
      </w:r>
    </w:p>
    <w:p w:rsidR="00284604" w:rsidRDefault="0013649A">
      <w:r>
        <w:t>_____</w:t>
      </w:r>
    </w:p>
    <w:p w:rsidR="00284604" w:rsidRDefault="0013649A">
      <w:r>
        <w:t>____*</w:t>
      </w:r>
    </w:p>
    <w:p w:rsidR="00284604" w:rsidRDefault="0013649A">
      <w:r>
        <w:t>___***</w:t>
      </w:r>
    </w:p>
    <w:p w:rsidR="00284604" w:rsidRDefault="0013649A">
      <w:r>
        <w:t>__*****</w:t>
      </w:r>
    </w:p>
    <w:p w:rsidR="00284604" w:rsidRDefault="0013649A">
      <w:r>
        <w:t>_*******</w:t>
      </w:r>
    </w:p>
    <w:p w:rsidR="00284604" w:rsidRDefault="00284604"/>
    <w:p w:rsidR="0035149F" w:rsidRDefault="0035149F"/>
    <w:p w:rsidR="005312D2" w:rsidRPr="005312D2" w:rsidRDefault="00F467CF" w:rsidP="005312D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9</w:t>
      </w:r>
      <w:r w:rsidR="005312D2">
        <w:rPr>
          <w:rFonts w:hint="eastAsia"/>
          <w:b/>
          <w:sz w:val="28"/>
          <w:szCs w:val="28"/>
        </w:rPr>
        <w:t>.2.3</w:t>
      </w:r>
      <w:r w:rsidR="005312D2" w:rsidRPr="005312D2">
        <w:rPr>
          <w:rFonts w:hint="eastAsia"/>
          <w:b/>
          <w:sz w:val="28"/>
          <w:szCs w:val="28"/>
        </w:rPr>
        <w:t xml:space="preserve"> </w:t>
      </w:r>
      <w:r w:rsidR="005312D2">
        <w:rPr>
          <w:rFonts w:hint="eastAsia"/>
          <w:b/>
          <w:sz w:val="28"/>
          <w:szCs w:val="28"/>
        </w:rPr>
        <w:t>다</w:t>
      </w:r>
      <w:r w:rsidR="005312D2" w:rsidRPr="005312D2">
        <w:rPr>
          <w:rFonts w:hint="eastAsia"/>
          <w:b/>
          <w:sz w:val="28"/>
          <w:szCs w:val="28"/>
        </w:rPr>
        <w:t>차원</w:t>
      </w:r>
      <w:r w:rsidR="005312D2" w:rsidRPr="005312D2">
        <w:rPr>
          <w:rFonts w:hint="eastAsia"/>
          <w:b/>
          <w:sz w:val="28"/>
          <w:szCs w:val="28"/>
        </w:rPr>
        <w:t xml:space="preserve"> </w:t>
      </w:r>
      <w:r w:rsidR="005312D2" w:rsidRPr="005312D2">
        <w:rPr>
          <w:rFonts w:hint="eastAsia"/>
          <w:b/>
          <w:sz w:val="28"/>
          <w:szCs w:val="28"/>
        </w:rPr>
        <w:t>반복</w:t>
      </w:r>
    </w:p>
    <w:p w:rsidR="005312D2" w:rsidRDefault="005312D2" w:rsidP="005312D2">
      <w:r>
        <w:rPr>
          <w:rFonts w:ascii="Arial Unicode MS" w:eastAsia="Arial Unicode MS" w:hAnsi="Arial Unicode MS" w:cs="Arial Unicode MS"/>
        </w:rPr>
        <w:t>반복문은 이중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반복문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외 더 많은 반복문을 포함할 수 있습니다. 즉 </w:t>
      </w:r>
      <w:r>
        <w:rPr>
          <w:rFonts w:ascii="Arial Unicode MS" w:eastAsia="Arial Unicode MS" w:hAnsi="Arial Unicode MS" w:cs="Arial Unicode MS" w:hint="eastAsia"/>
        </w:rPr>
        <w:t>이</w:t>
      </w:r>
      <w:r>
        <w:rPr>
          <w:rFonts w:ascii="Arial Unicode MS" w:eastAsia="Arial Unicode MS" w:hAnsi="Arial Unicode MS" w:cs="Arial Unicode MS"/>
        </w:rPr>
        <w:t xml:space="preserve">차원, </w:t>
      </w:r>
      <w:r>
        <w:rPr>
          <w:rFonts w:ascii="Arial Unicode MS" w:eastAsia="Arial Unicode MS" w:hAnsi="Arial Unicode MS" w:cs="Arial Unicode MS" w:hint="eastAsia"/>
        </w:rPr>
        <w:t>삼</w:t>
      </w:r>
      <w:r>
        <w:rPr>
          <w:rFonts w:ascii="Arial Unicode MS" w:eastAsia="Arial Unicode MS" w:hAnsi="Arial Unicode MS" w:cs="Arial Unicode MS"/>
        </w:rPr>
        <w:t xml:space="preserve">차원, </w:t>
      </w:r>
      <w:r>
        <w:rPr>
          <w:rFonts w:ascii="Arial Unicode MS" w:eastAsia="Arial Unicode MS" w:hAnsi="Arial Unicode MS" w:cs="Arial Unicode MS" w:hint="eastAsia"/>
        </w:rPr>
        <w:t>사</w:t>
      </w:r>
      <w:r>
        <w:rPr>
          <w:rFonts w:ascii="Arial Unicode MS" w:eastAsia="Arial Unicode MS" w:hAnsi="Arial Unicode MS" w:cs="Arial Unicode MS"/>
        </w:rPr>
        <w:t xml:space="preserve">차원… 등 계속하여 반복문 삽입이 가능합니다. </w:t>
      </w:r>
      <w:r>
        <w:rPr>
          <w:rFonts w:ascii="Arial Unicode MS" w:eastAsia="Arial Unicode MS" w:hAnsi="Arial Unicode MS" w:cs="Arial Unicode MS" w:hint="eastAsia"/>
        </w:rPr>
        <w:t>이를 다차원 반복문이라고 합니다.</w:t>
      </w:r>
    </w:p>
    <w:p w:rsidR="005312D2" w:rsidRPr="005312D2" w:rsidRDefault="005312D2"/>
    <w:p w:rsidR="005312D2" w:rsidRDefault="005312D2"/>
    <w:p w:rsidR="00284604" w:rsidRDefault="00284604">
      <w:pPr>
        <w:rPr>
          <w:b/>
        </w:rPr>
      </w:pPr>
    </w:p>
    <w:p w:rsidR="00284604" w:rsidRDefault="00411C04">
      <w:pPr>
        <w:rPr>
          <w:b/>
          <w:sz w:val="36"/>
          <w:szCs w:val="36"/>
        </w:rPr>
      </w:pPr>
      <w:r>
        <w:rPr>
          <w:b/>
          <w:sz w:val="36"/>
          <w:szCs w:val="36"/>
        </w:rPr>
        <w:t>9.</w:t>
      </w:r>
      <w:r w:rsidR="0013649A">
        <w:rPr>
          <w:b/>
          <w:sz w:val="36"/>
          <w:szCs w:val="36"/>
        </w:rPr>
        <w:t>3 foreach</w:t>
      </w:r>
    </w:p>
    <w:p w:rsidR="00284604" w:rsidRDefault="0013649A">
      <w:r>
        <w:rPr>
          <w:rFonts w:ascii="Arial Unicode MS" w:eastAsia="Arial Unicode MS" w:hAnsi="Arial Unicode MS" w:cs="Arial Unicode MS"/>
        </w:rPr>
        <w:t xml:space="preserve">foreach는 </w:t>
      </w:r>
      <w:r w:rsidR="00F467CF">
        <w:rPr>
          <w:rFonts w:ascii="Arial Unicode MS" w:eastAsia="Arial Unicode MS" w:hAnsi="Arial Unicode MS" w:cs="Arial Unicode MS" w:hint="eastAsia"/>
        </w:rPr>
        <w:t>간단하게 사용할 수 있는 반복</w:t>
      </w:r>
      <w:r w:rsidR="000A3498">
        <w:rPr>
          <w:rFonts w:ascii="Arial Unicode MS" w:eastAsia="Arial Unicode MS" w:hAnsi="Arial Unicode MS" w:cs="Arial Unicode MS" w:hint="eastAsia"/>
        </w:rPr>
        <w:t xml:space="preserve"> </w:t>
      </w:r>
      <w:r w:rsidR="00F467CF">
        <w:rPr>
          <w:rFonts w:ascii="Arial Unicode MS" w:eastAsia="Arial Unicode MS" w:hAnsi="Arial Unicode MS" w:cs="Arial Unicode MS" w:hint="eastAsia"/>
        </w:rPr>
        <w:t xml:space="preserve">문법입니다. </w:t>
      </w:r>
      <w:r>
        <w:rPr>
          <w:rFonts w:ascii="Arial Unicode MS" w:eastAsia="Arial Unicode MS" w:hAnsi="Arial Unicode MS" w:cs="Arial Unicode MS"/>
        </w:rPr>
        <w:t>기존 for 반복문과 달리 간단하게 배열값</w:t>
      </w:r>
      <w:r w:rsidR="000A3498">
        <w:rPr>
          <w:rFonts w:ascii="Arial Unicode MS" w:eastAsia="Arial Unicode MS" w:hAnsi="Arial Unicode MS" w:cs="Arial Unicode MS" w:hint="eastAsia"/>
        </w:rPr>
        <w:t xml:space="preserve"> </w:t>
      </w:r>
      <w:r w:rsidR="00F467CF">
        <w:rPr>
          <w:rFonts w:ascii="Arial Unicode MS" w:eastAsia="Arial Unicode MS" w:hAnsi="Arial Unicode MS" w:cs="Arial Unicode MS" w:hint="eastAsia"/>
        </w:rPr>
        <w:t xml:space="preserve">등을 </w:t>
      </w:r>
      <w:r>
        <w:rPr>
          <w:rFonts w:ascii="Arial Unicode MS" w:eastAsia="Arial Unicode MS" w:hAnsi="Arial Unicode MS" w:cs="Arial Unicode MS"/>
        </w:rPr>
        <w:t xml:space="preserve">이용하여 </w:t>
      </w:r>
      <w:r w:rsidR="00F467CF">
        <w:rPr>
          <w:rFonts w:ascii="Arial Unicode MS" w:eastAsia="Arial Unicode MS" w:hAnsi="Arial Unicode MS" w:cs="Arial Unicode MS" w:hint="eastAsia"/>
        </w:rPr>
        <w:t>반복문을 처리할 때 매우 편리합니다.</w:t>
      </w:r>
    </w:p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t xml:space="preserve"> foreach는 기존 for</w:t>
      </w:r>
      <w:r w:rsidR="000A3498">
        <w:rPr>
          <w:rFonts w:ascii="Arial Unicode MS" w:eastAsia="Arial Unicode MS" w:hAnsi="Arial Unicode MS" w:cs="Arial Unicode MS"/>
        </w:rPr>
        <w:t xml:space="preserve"> </w:t>
      </w:r>
      <w:r w:rsidR="00F467CF">
        <w:rPr>
          <w:rFonts w:ascii="Arial Unicode MS" w:eastAsia="Arial Unicode MS" w:hAnsi="Arial Unicode MS" w:cs="Arial Unicode MS" w:hint="eastAsia"/>
        </w:rPr>
        <w:t>반복</w:t>
      </w:r>
      <w:r w:rsidR="000A3498">
        <w:rPr>
          <w:rFonts w:ascii="Arial Unicode MS" w:eastAsia="Arial Unicode MS" w:hAnsi="Arial Unicode MS" w:cs="Arial Unicode MS" w:hint="eastAsia"/>
        </w:rPr>
        <w:t xml:space="preserve"> </w:t>
      </w:r>
      <w:r w:rsidR="00F467CF">
        <w:rPr>
          <w:rFonts w:ascii="Arial Unicode MS" w:eastAsia="Arial Unicode MS" w:hAnsi="Arial Unicode MS" w:cs="Arial Unicode MS" w:hint="eastAsia"/>
        </w:rPr>
        <w:t>문법</w:t>
      </w:r>
      <w:r>
        <w:rPr>
          <w:rFonts w:ascii="Arial Unicode MS" w:eastAsia="Arial Unicode MS" w:hAnsi="Arial Unicode MS" w:cs="Arial Unicode MS"/>
        </w:rPr>
        <w:t>처럼 반복</w:t>
      </w:r>
      <w:r w:rsidR="00D118F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횟수를 정의하는 카운터가 없</w:t>
      </w:r>
      <w:r w:rsidR="00F467CF">
        <w:rPr>
          <w:rFonts w:ascii="Arial Unicode MS" w:eastAsia="Arial Unicode MS" w:hAnsi="Arial Unicode MS" w:cs="Arial Unicode MS" w:hint="eastAsia"/>
        </w:rPr>
        <w:t>는 것이 특징입니다.</w:t>
      </w:r>
      <w:r>
        <w:rPr>
          <w:rFonts w:ascii="Arial Unicode MS" w:eastAsia="Arial Unicode MS" w:hAnsi="Arial Unicode MS" w:cs="Arial Unicode MS"/>
        </w:rPr>
        <w:t xml:space="preserve"> 기존에 </w:t>
      </w:r>
      <w:r w:rsidR="000A1589">
        <w:rPr>
          <w:rFonts w:ascii="Arial Unicode MS" w:eastAsia="Arial Unicode MS" w:hAnsi="Arial Unicode MS" w:cs="Arial Unicode MS"/>
        </w:rPr>
        <w:t>초기값</w:t>
      </w:r>
      <w:r>
        <w:rPr>
          <w:rFonts w:ascii="Arial Unicode MS" w:eastAsia="Arial Unicode MS" w:hAnsi="Arial Unicode MS" w:cs="Arial Unicode MS"/>
        </w:rPr>
        <w:t xml:space="preserve"> 및 반복</w:t>
      </w:r>
      <w:r w:rsidR="00D118F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증가</w:t>
      </w:r>
      <w:r w:rsidR="00D118FA">
        <w:rPr>
          <w:rFonts w:ascii="Arial Unicode MS" w:eastAsia="Arial Unicode MS" w:hAnsi="Arial Unicode MS" w:cs="Arial Unicode MS" w:hint="eastAsia"/>
        </w:rPr>
        <w:t>,</w:t>
      </w:r>
      <w:r>
        <w:rPr>
          <w:rFonts w:ascii="Arial Unicode MS" w:eastAsia="Arial Unicode MS" w:hAnsi="Arial Unicode MS" w:cs="Arial Unicode MS"/>
        </w:rPr>
        <w:t xml:space="preserve"> 조건</w:t>
      </w:r>
      <w:r w:rsidR="00D118F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등의 횟수를 지정하는 것이 아니라 </w:t>
      </w:r>
      <w:r w:rsidR="00F467CF">
        <w:rPr>
          <w:rFonts w:ascii="Arial Unicode MS" w:eastAsia="Arial Unicode MS" w:hAnsi="Arial Unicode MS" w:cs="Arial Unicode MS" w:hint="eastAsia"/>
        </w:rPr>
        <w:t xml:space="preserve">특이하게 </w:t>
      </w:r>
      <w:r>
        <w:rPr>
          <w:rFonts w:ascii="Arial Unicode MS" w:eastAsia="Arial Unicode MS" w:hAnsi="Arial Unicode MS" w:cs="Arial Unicode MS"/>
        </w:rPr>
        <w:t>입력된 객체</w:t>
      </w:r>
      <w:r w:rsidR="00D118F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집합의 </w:t>
      </w:r>
      <w:r w:rsidR="00D118FA">
        <w:rPr>
          <w:rFonts w:ascii="Arial Unicode MS" w:eastAsia="Arial Unicode MS" w:hAnsi="Arial Unicode MS" w:cs="Arial Unicode MS" w:hint="eastAsia"/>
        </w:rPr>
        <w:t>개수</w:t>
      </w:r>
      <w:r>
        <w:rPr>
          <w:rFonts w:ascii="Arial Unicode MS" w:eastAsia="Arial Unicode MS" w:hAnsi="Arial Unicode MS" w:cs="Arial Unicode MS"/>
        </w:rPr>
        <w:t>만큼 반복 실행하게 됩니다.</w:t>
      </w:r>
    </w:p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t>foreach</w:t>
      </w:r>
      <w:r w:rsidR="00F467CF">
        <w:rPr>
          <w:rFonts w:ascii="Arial Unicode MS" w:eastAsia="Arial Unicode MS" w:hAnsi="Arial Unicode MS" w:cs="Arial Unicode MS" w:hint="eastAsia"/>
        </w:rPr>
        <w:t>의 장점은</w:t>
      </w:r>
      <w:r>
        <w:rPr>
          <w:rFonts w:ascii="Arial Unicode MS" w:eastAsia="Arial Unicode MS" w:hAnsi="Arial Unicode MS" w:cs="Arial Unicode MS"/>
        </w:rPr>
        <w:t xml:space="preserve"> 간단한 배열</w:t>
      </w:r>
      <w:r w:rsidR="00D118F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등을 처리하는</w:t>
      </w:r>
      <w:r w:rsidR="00D118F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데 있어서 </w:t>
      </w:r>
      <w:r w:rsidR="000A1589">
        <w:rPr>
          <w:rFonts w:ascii="Arial Unicode MS" w:eastAsia="Arial Unicode MS" w:hAnsi="Arial Unicode MS" w:cs="Arial Unicode MS"/>
        </w:rPr>
        <w:t>초기값</w:t>
      </w:r>
      <w:r>
        <w:rPr>
          <w:rFonts w:ascii="Arial Unicode MS" w:eastAsia="Arial Unicode MS" w:hAnsi="Arial Unicode MS" w:cs="Arial Unicode MS"/>
        </w:rPr>
        <w:t>, 증가, 조건</w:t>
      </w:r>
      <w:r w:rsidR="00D118F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r w:rsidR="00D118FA">
        <w:rPr>
          <w:rFonts w:ascii="Arial Unicode MS" w:eastAsia="Arial Unicode MS" w:hAnsi="Arial Unicode MS" w:cs="Arial Unicode MS" w:hint="eastAsia"/>
        </w:rPr>
        <w:t>을</w:t>
      </w:r>
      <w:r>
        <w:rPr>
          <w:rFonts w:ascii="Arial Unicode MS" w:eastAsia="Arial Unicode MS" w:hAnsi="Arial Unicode MS" w:cs="Arial Unicode MS"/>
        </w:rPr>
        <w:t xml:space="preserve"> 잘못 적용하여 발생</w:t>
      </w:r>
      <w:r w:rsidR="00D118FA">
        <w:rPr>
          <w:rFonts w:ascii="Arial Unicode MS" w:eastAsia="Arial Unicode MS" w:hAnsi="Arial Unicode MS" w:cs="Arial Unicode MS" w:hint="eastAsia"/>
        </w:rPr>
        <w:t>할</w:t>
      </w:r>
      <w:r>
        <w:rPr>
          <w:rFonts w:ascii="Arial Unicode MS" w:eastAsia="Arial Unicode MS" w:hAnsi="Arial Unicode MS" w:cs="Arial Unicode MS"/>
        </w:rPr>
        <w:t xml:space="preserve"> 수 있는 오류</w:t>
      </w:r>
      <w:r w:rsidR="00D118FA">
        <w:rPr>
          <w:rFonts w:ascii="Arial Unicode MS" w:eastAsia="Arial Unicode MS" w:hAnsi="Arial Unicode MS" w:cs="Arial Unicode MS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방지하고, 단순하게 반복</w:t>
      </w:r>
      <w:r w:rsidR="00D118F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처리 코드를 실행할 수 있습니다.</w:t>
      </w:r>
    </w:p>
    <w:p w:rsidR="00284604" w:rsidRDefault="00284604"/>
    <w:p w:rsidR="00284604" w:rsidRDefault="0013649A">
      <w:del w:id="29" w:author="이호진" w:date="2017-09-19T17:37:00Z">
        <w:r w:rsidDel="00FA7EA4">
          <w:rPr>
            <w:rFonts w:ascii="Arial Unicode MS" w:eastAsia="Arial Unicode MS" w:hAnsi="Arial Unicode MS" w:cs="Arial Unicode MS"/>
            <w:b/>
          </w:rPr>
          <w:lastRenderedPageBreak/>
          <w:delText>작성</w:delText>
        </w:r>
        <w:r w:rsidR="00D118FA" w:rsidDel="00FA7EA4">
          <w:rPr>
            <w:rFonts w:ascii="Arial Unicode MS" w:eastAsia="Arial Unicode MS" w:hAnsi="Arial Unicode MS" w:cs="Arial Unicode MS" w:hint="eastAsia"/>
            <w:b/>
          </w:rPr>
          <w:delText xml:space="preserve"> </w:delText>
        </w:r>
      </w:del>
      <w:ins w:id="30" w:author="이호진" w:date="2017-09-19T17:38:00Z">
        <w:r w:rsidR="00FA7EA4">
          <w:rPr>
            <w:rFonts w:ascii="Arial Unicode MS" w:eastAsia="Arial Unicode MS" w:hAnsi="Arial Unicode MS" w:cs="Arial Unicode MS"/>
            <w:b/>
          </w:rPr>
          <w:t>|</w:t>
        </w:r>
      </w:ins>
      <w:r>
        <w:rPr>
          <w:rFonts w:ascii="Arial Unicode MS" w:eastAsia="Arial Unicode MS" w:hAnsi="Arial Unicode MS" w:cs="Arial Unicode MS"/>
          <w:b/>
        </w:rPr>
        <w:t>문법</w:t>
      </w:r>
      <w:ins w:id="31" w:author="이호진" w:date="2017-09-19T17:38:00Z">
        <w:r w:rsidR="00FA7EA4">
          <w:rPr>
            <w:rFonts w:ascii="Arial Unicode MS" w:eastAsia="Arial Unicode MS" w:hAnsi="Arial Unicode MS" w:cs="Arial Unicode MS"/>
            <w:b/>
          </w:rPr>
          <w:t>|</w:t>
        </w:r>
      </w:ins>
      <w:del w:id="32" w:author="이호진" w:date="2017-09-19T17:38:00Z">
        <w:r w:rsidDel="00FA7EA4">
          <w:rPr>
            <w:rFonts w:ascii="Arial Unicode MS" w:eastAsia="Arial Unicode MS" w:hAnsi="Arial Unicode MS" w:cs="Arial Unicode MS"/>
            <w:b/>
          </w:rPr>
          <w:delText>)</w:delText>
        </w:r>
      </w:del>
    </w:p>
    <w:tbl>
      <w:tblPr>
        <w:tblStyle w:val="af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8460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04" w:rsidRDefault="0013649A">
            <w:r>
              <w:t>foreach ($array as $value) {</w:t>
            </w:r>
          </w:p>
          <w:p w:rsidR="00284604" w:rsidRDefault="0013649A">
            <w:r>
              <w:rPr>
                <w:rFonts w:ascii="Arial Unicode MS" w:eastAsia="Arial Unicode MS" w:hAnsi="Arial Unicode MS" w:cs="Arial Unicode MS"/>
              </w:rPr>
              <w:t xml:space="preserve">  반복</w:t>
            </w:r>
            <w:r w:rsidR="00D118FA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실행 코드;</w:t>
            </w:r>
          </w:p>
          <w:p w:rsidR="00284604" w:rsidRDefault="0013649A">
            <w:r>
              <w:t>}</w:t>
            </w:r>
          </w:p>
        </w:tc>
      </w:tr>
    </w:tbl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t>foreach 반복문은 key와 value 값의 한</w:t>
      </w:r>
      <w:r w:rsidR="00D118F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쌍의 구조를 응용하여 처리하는 반복문입니다.</w:t>
      </w:r>
    </w:p>
    <w:p w:rsidR="00284604" w:rsidRDefault="00284604"/>
    <w:p w:rsidR="00284604" w:rsidRDefault="00F467CF">
      <w:r>
        <w:rPr>
          <w:rFonts w:ascii="Arial Unicode MS" w:eastAsia="Arial Unicode MS" w:hAnsi="Arial Unicode MS" w:cs="Arial Unicode MS" w:hint="eastAsia"/>
        </w:rPr>
        <w:t xml:space="preserve">다음 예제는 </w:t>
      </w:r>
      <w:r w:rsidR="0013649A">
        <w:rPr>
          <w:rFonts w:ascii="Arial Unicode MS" w:eastAsia="Arial Unicode MS" w:hAnsi="Arial Unicode MS" w:cs="Arial Unicode MS"/>
        </w:rPr>
        <w:t>어레이 배열의 포인터를 하나씩 증가하면서 마지막 엘리먼트까지 이동하면서 데이터를 출력하는 반복문입니다.</w:t>
      </w:r>
    </w:p>
    <w:p w:rsidR="00284604" w:rsidRDefault="00284604"/>
    <w:p w:rsidR="00284604" w:rsidRDefault="00411C04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예제 파일)</w:t>
      </w:r>
      <w:r w:rsidR="0013649A">
        <w:rPr>
          <w:rFonts w:ascii="Arial Unicode MS" w:eastAsia="Arial Unicode MS" w:hAnsi="Arial Unicode MS" w:cs="Arial Unicode MS"/>
          <w:b/>
        </w:rPr>
        <w:t xml:space="preserve"> </w:t>
      </w:r>
      <w:r w:rsidR="0013649A" w:rsidRPr="00FA7EA4">
        <w:rPr>
          <w:rFonts w:ascii="Arial Unicode MS" w:eastAsia="Arial Unicode MS" w:hAnsi="Arial Unicode MS" w:cs="Arial Unicode MS"/>
        </w:rPr>
        <w:t>foreach-01.php</w:t>
      </w:r>
    </w:p>
    <w:tbl>
      <w:tblPr>
        <w:tblStyle w:val="af0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8460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04" w:rsidRDefault="0013649A">
            <w:r>
              <w:t>&lt;?php</w:t>
            </w:r>
          </w:p>
          <w:p w:rsidR="00284604" w:rsidRDefault="00284604"/>
          <w:p w:rsidR="00284604" w:rsidRDefault="0013649A">
            <w:r>
              <w:t xml:space="preserve">    $colors = array("red", "green", "blue", "yellow");</w:t>
            </w:r>
          </w:p>
          <w:p w:rsidR="00284604" w:rsidRDefault="0013649A">
            <w:r>
              <w:t xml:space="preserve">    foreach ($colors as $value) {</w:t>
            </w:r>
          </w:p>
          <w:p w:rsidR="00284604" w:rsidRDefault="0013649A">
            <w:r>
              <w:t xml:space="preserve">      echo "$value &lt;br&gt;";</w:t>
            </w:r>
          </w:p>
          <w:p w:rsidR="00284604" w:rsidRDefault="0013649A">
            <w:r>
              <w:t xml:space="preserve">    }</w:t>
            </w:r>
          </w:p>
          <w:p w:rsidR="00284604" w:rsidRDefault="00284604"/>
          <w:p w:rsidR="00284604" w:rsidRDefault="0013649A">
            <w:r>
              <w:t>?&gt;</w:t>
            </w:r>
          </w:p>
        </w:tc>
      </w:tr>
    </w:tbl>
    <w:p w:rsidR="00284604" w:rsidRDefault="00284604"/>
    <w:p w:rsidR="00284604" w:rsidRPr="00FA7EA4" w:rsidRDefault="0035149F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결과</w:t>
      </w:r>
    </w:p>
    <w:p w:rsidR="00284604" w:rsidRDefault="0013649A">
      <w:r>
        <w:t>red</w:t>
      </w:r>
    </w:p>
    <w:p w:rsidR="00284604" w:rsidRDefault="0013649A">
      <w:r>
        <w:t>green</w:t>
      </w:r>
    </w:p>
    <w:p w:rsidR="00284604" w:rsidRDefault="0013649A">
      <w:r>
        <w:t>blue</w:t>
      </w:r>
    </w:p>
    <w:p w:rsidR="00284604" w:rsidRDefault="0013649A">
      <w:r>
        <w:t xml:space="preserve">yellow </w:t>
      </w:r>
    </w:p>
    <w:p w:rsidR="00284604" w:rsidRDefault="00284604"/>
    <w:p w:rsidR="00284604" w:rsidRPr="00F467CF" w:rsidRDefault="00F467CF">
      <w:r>
        <w:rPr>
          <w:rFonts w:ascii="Arial Unicode MS" w:eastAsia="Arial Unicode MS" w:hAnsi="Arial Unicode MS" w:cs="Arial Unicode MS" w:hint="eastAsia"/>
        </w:rPr>
        <w:t xml:space="preserve">위 예제에서 배열변수 </w:t>
      </w:r>
      <w:r w:rsidR="0013649A">
        <w:rPr>
          <w:rFonts w:ascii="Arial Unicode MS" w:eastAsia="Arial Unicode MS" w:hAnsi="Arial Unicode MS" w:cs="Arial Unicode MS"/>
        </w:rPr>
        <w:t xml:space="preserve">$colors 에서 값을 </w:t>
      </w:r>
      <w:r>
        <w:rPr>
          <w:rFonts w:ascii="Arial Unicode MS" w:eastAsia="Arial Unicode MS" w:hAnsi="Arial Unicode MS" w:cs="Arial Unicode MS" w:hint="eastAsia"/>
        </w:rPr>
        <w:t xml:space="preserve">하나씩 찾아서 </w:t>
      </w:r>
      <w:r>
        <w:rPr>
          <w:rFonts w:ascii="Arial Unicode MS" w:eastAsia="Arial Unicode MS" w:hAnsi="Arial Unicode MS" w:cs="Arial Unicode MS"/>
        </w:rPr>
        <w:t xml:space="preserve">as </w:t>
      </w:r>
      <w:r>
        <w:rPr>
          <w:rFonts w:ascii="Arial Unicode MS" w:eastAsia="Arial Unicode MS" w:hAnsi="Arial Unicode MS" w:cs="Arial Unicode MS" w:hint="eastAsia"/>
        </w:rPr>
        <w:t xml:space="preserve">키워드 다음에 정의한 </w:t>
      </w:r>
      <w:r>
        <w:rPr>
          <w:rFonts w:ascii="Arial Unicode MS" w:eastAsia="Arial Unicode MS" w:hAnsi="Arial Unicode MS" w:cs="Arial Unicode MS"/>
        </w:rPr>
        <w:t xml:space="preserve">$value </w:t>
      </w:r>
      <w:r>
        <w:rPr>
          <w:rFonts w:ascii="Arial Unicode MS" w:eastAsia="Arial Unicode MS" w:hAnsi="Arial Unicode MS" w:cs="Arial Unicode MS" w:hint="eastAsia"/>
        </w:rPr>
        <w:t>변수명에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값을 하나씩 저장합니다.</w:t>
      </w:r>
      <w:r>
        <w:rPr>
          <w:rFonts w:ascii="Arial Unicode MS" w:eastAsia="Arial Unicode MS" w:hAnsi="Arial Unicode MS" w:cs="Arial Unicode MS"/>
        </w:rPr>
        <w:t xml:space="preserve"> $</w:t>
      </w:r>
      <w:r>
        <w:rPr>
          <w:rFonts w:ascii="Arial Unicode MS" w:eastAsia="Arial Unicode MS" w:hAnsi="Arial Unicode MS" w:cs="Arial Unicode MS" w:hint="eastAsia"/>
        </w:rPr>
        <w:t xml:space="preserve">value의 값은 반복이 수행되면서 </w:t>
      </w:r>
      <w:r>
        <w:rPr>
          <w:rFonts w:ascii="Arial Unicode MS" w:eastAsia="Arial Unicode MS" w:hAnsi="Arial Unicode MS" w:cs="Arial Unicode MS"/>
        </w:rPr>
        <w:t xml:space="preserve">$color </w:t>
      </w:r>
      <w:r>
        <w:rPr>
          <w:rFonts w:ascii="Arial Unicode MS" w:eastAsia="Arial Unicode MS" w:hAnsi="Arial Unicode MS" w:cs="Arial Unicode MS" w:hint="eastAsia"/>
        </w:rPr>
        <w:t>의 값으로 한</w:t>
      </w:r>
      <w:r w:rsidR="000A3498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번씩 변경됩니다. </w:t>
      </w:r>
    </w:p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t>위의</w:t>
      </w:r>
      <w:r w:rsidR="00F467CF">
        <w:rPr>
          <w:rFonts w:ascii="Arial Unicode MS" w:eastAsia="Arial Unicode MS" w:hAnsi="Arial Unicode MS" w:cs="Arial Unicode MS" w:hint="eastAsia"/>
        </w:rPr>
        <w:t xml:space="preserve"> 예제</w:t>
      </w:r>
      <w:r>
        <w:rPr>
          <w:rFonts w:ascii="Arial Unicode MS" w:eastAsia="Arial Unicode MS" w:hAnsi="Arial Unicode MS" w:cs="Arial Unicode MS"/>
        </w:rPr>
        <w:t xml:space="preserve"> foreach</w:t>
      </w:r>
      <w:r w:rsidR="00F467CF">
        <w:rPr>
          <w:rFonts w:ascii="Arial Unicode MS" w:eastAsia="Arial Unicode MS" w:hAnsi="Arial Unicode MS" w:cs="Arial Unicode MS" w:hint="eastAsia"/>
        </w:rPr>
        <w:t>문법을</w:t>
      </w:r>
      <w:r>
        <w:rPr>
          <w:rFonts w:ascii="Arial Unicode MS" w:eastAsia="Arial Unicode MS" w:hAnsi="Arial Unicode MS" w:cs="Arial Unicode MS"/>
        </w:rPr>
        <w:t xml:space="preserve"> 기본 for문으로 다시 </w:t>
      </w:r>
      <w:r w:rsidR="00F467CF">
        <w:rPr>
          <w:rFonts w:ascii="Arial Unicode MS" w:eastAsia="Arial Unicode MS" w:hAnsi="Arial Unicode MS" w:cs="Arial Unicode MS" w:hint="eastAsia"/>
        </w:rPr>
        <w:t xml:space="preserve">구현 </w:t>
      </w:r>
      <w:r>
        <w:rPr>
          <w:rFonts w:ascii="Arial Unicode MS" w:eastAsia="Arial Unicode MS" w:hAnsi="Arial Unicode MS" w:cs="Arial Unicode MS"/>
        </w:rPr>
        <w:t>정의해보면 다음과 같습니다.</w:t>
      </w:r>
    </w:p>
    <w:p w:rsidR="00284604" w:rsidRDefault="00284604"/>
    <w:p w:rsidR="00284604" w:rsidRDefault="00411C04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예제 파일</w:t>
      </w:r>
      <w:r w:rsidR="0013649A">
        <w:rPr>
          <w:rFonts w:ascii="Arial Unicode MS" w:eastAsia="Arial Unicode MS" w:hAnsi="Arial Unicode MS" w:cs="Arial Unicode MS"/>
          <w:b/>
        </w:rPr>
        <w:t xml:space="preserve"> </w:t>
      </w:r>
      <w:r w:rsidR="0013649A" w:rsidRPr="00FA7EA4">
        <w:rPr>
          <w:rFonts w:ascii="Arial Unicode MS" w:eastAsia="Arial Unicode MS" w:hAnsi="Arial Unicode MS" w:cs="Arial Unicode MS"/>
        </w:rPr>
        <w:t>foreach-02.php</w:t>
      </w:r>
    </w:p>
    <w:tbl>
      <w:tblPr>
        <w:tblStyle w:val="af1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8460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04" w:rsidRDefault="0013649A">
            <w:r>
              <w:t>&lt;?php</w:t>
            </w:r>
          </w:p>
          <w:p w:rsidR="00284604" w:rsidRDefault="0013649A">
            <w:r>
              <w:tab/>
              <w:t>$colors = array("red", "green", "blue", "yellow");</w:t>
            </w:r>
          </w:p>
          <w:p w:rsidR="00284604" w:rsidRDefault="00284604"/>
          <w:p w:rsidR="00284604" w:rsidRDefault="0013649A">
            <w:r>
              <w:tab/>
              <w:t>for($i=0;$i&lt;count($colors);$i++){</w:t>
            </w:r>
          </w:p>
          <w:p w:rsidR="00284604" w:rsidRDefault="0013649A">
            <w:r>
              <w:t xml:space="preserve">    </w:t>
            </w:r>
            <w:r>
              <w:tab/>
            </w:r>
            <w:r w:rsidR="00F467CF">
              <w:tab/>
            </w:r>
            <w:r>
              <w:t>echo $colors[$i]."&lt;br&gt;";</w:t>
            </w:r>
          </w:p>
          <w:p w:rsidR="00284604" w:rsidRDefault="0013649A">
            <w:r>
              <w:tab/>
              <w:t>}</w:t>
            </w:r>
          </w:p>
          <w:p w:rsidR="00284604" w:rsidRDefault="00284604"/>
          <w:p w:rsidR="00284604" w:rsidRDefault="0013649A">
            <w:r>
              <w:t>?&gt;</w:t>
            </w:r>
          </w:p>
        </w:tc>
      </w:tr>
    </w:tbl>
    <w:p w:rsidR="00284604" w:rsidRDefault="00284604"/>
    <w:p w:rsidR="00284604" w:rsidRPr="00FA7EA4" w:rsidRDefault="0035149F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결과</w:t>
      </w:r>
    </w:p>
    <w:p w:rsidR="00284604" w:rsidRDefault="0013649A">
      <w:r>
        <w:lastRenderedPageBreak/>
        <w:t>red</w:t>
      </w:r>
    </w:p>
    <w:p w:rsidR="00284604" w:rsidRDefault="0013649A">
      <w:r>
        <w:t>green</w:t>
      </w:r>
    </w:p>
    <w:p w:rsidR="00284604" w:rsidRDefault="0013649A">
      <w:r>
        <w:t>blue</w:t>
      </w:r>
    </w:p>
    <w:p w:rsidR="000D791A" w:rsidRDefault="0013649A">
      <w:r>
        <w:t>yellow</w:t>
      </w:r>
    </w:p>
    <w:p w:rsidR="000D791A" w:rsidRDefault="000D791A"/>
    <w:p w:rsidR="00F467CF" w:rsidRDefault="00F467CF"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 w:rsidR="000A3498"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문법은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처리합니다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 w:rsidR="000A3498"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 xml:space="preserve">foreach </w:t>
      </w:r>
      <w:r>
        <w:rPr>
          <w:rFonts w:hint="eastAsia"/>
        </w:rPr>
        <w:t>문이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 w:rsidR="000A3498"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간결하게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 w:rsidR="000A3498"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F467CF" w:rsidRDefault="00F467CF"/>
    <w:p w:rsidR="00284604" w:rsidRDefault="00411C04">
      <w:pPr>
        <w:rPr>
          <w:b/>
          <w:sz w:val="36"/>
          <w:szCs w:val="36"/>
        </w:rPr>
      </w:pPr>
      <w:r>
        <w:rPr>
          <w:b/>
          <w:sz w:val="36"/>
          <w:szCs w:val="36"/>
        </w:rPr>
        <w:t>9.</w:t>
      </w:r>
      <w:r w:rsidR="0013649A">
        <w:rPr>
          <w:b/>
          <w:sz w:val="36"/>
          <w:szCs w:val="36"/>
        </w:rPr>
        <w:t>3 while</w:t>
      </w:r>
    </w:p>
    <w:p w:rsidR="00372C8B" w:rsidRDefault="0013649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while 반복문은 for문과 같이 </w:t>
      </w:r>
      <w:r w:rsidR="00D118FA">
        <w:rPr>
          <w:rFonts w:ascii="Arial Unicode MS" w:eastAsia="Arial Unicode MS" w:hAnsi="Arial Unicode MS" w:cs="Arial Unicode MS" w:hint="eastAsia"/>
        </w:rPr>
        <w:t xml:space="preserve">두 </w:t>
      </w:r>
      <w:r>
        <w:rPr>
          <w:rFonts w:ascii="Arial Unicode MS" w:eastAsia="Arial Unicode MS" w:hAnsi="Arial Unicode MS" w:cs="Arial Unicode MS"/>
        </w:rPr>
        <w:t>번째로 가장 많이 사용하는 반복</w:t>
      </w:r>
      <w:r w:rsidR="000A3498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문</w:t>
      </w:r>
      <w:r w:rsidR="00372C8B">
        <w:rPr>
          <w:rFonts w:ascii="Arial Unicode MS" w:eastAsia="Arial Unicode MS" w:hAnsi="Arial Unicode MS" w:cs="Arial Unicode MS" w:hint="eastAsia"/>
        </w:rPr>
        <w:t>법</w:t>
      </w:r>
      <w:r>
        <w:rPr>
          <w:rFonts w:ascii="Arial Unicode MS" w:eastAsia="Arial Unicode MS" w:hAnsi="Arial Unicode MS" w:cs="Arial Unicode MS"/>
        </w:rPr>
        <w:t>입니다.</w:t>
      </w:r>
      <w:r w:rsidR="00372C8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while은 for</w:t>
      </w:r>
      <w:r w:rsidR="00D118F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문장과 달리 </w:t>
      </w:r>
      <w:r w:rsidR="000A1589">
        <w:rPr>
          <w:rFonts w:ascii="Arial Unicode MS" w:eastAsia="Arial Unicode MS" w:hAnsi="Arial Unicode MS" w:cs="Arial Unicode MS"/>
        </w:rPr>
        <w:t>초기값</w:t>
      </w:r>
      <w:r>
        <w:rPr>
          <w:rFonts w:ascii="Arial Unicode MS" w:eastAsia="Arial Unicode MS" w:hAnsi="Arial Unicode MS" w:cs="Arial Unicode MS"/>
        </w:rPr>
        <w:t xml:space="preserve">과 증가 연산자 등의 반복 횟수를 제어하는 </w:t>
      </w:r>
      <w:r w:rsidR="0035149F">
        <w:rPr>
          <w:rFonts w:ascii="Arial Unicode MS" w:eastAsia="Arial Unicode MS" w:hAnsi="Arial Unicode MS" w:cs="Arial Unicode MS"/>
        </w:rPr>
        <w:t>인자값</w:t>
      </w:r>
      <w:r>
        <w:rPr>
          <w:rFonts w:ascii="Arial Unicode MS" w:eastAsia="Arial Unicode MS" w:hAnsi="Arial Unicode MS" w:cs="Arial Unicode MS"/>
        </w:rPr>
        <w:t xml:space="preserve">이 없습니다. while의 </w:t>
      </w:r>
      <w:r w:rsidR="0035149F">
        <w:rPr>
          <w:rFonts w:ascii="Arial Unicode MS" w:eastAsia="Arial Unicode MS" w:hAnsi="Arial Unicode MS" w:cs="Arial Unicode MS"/>
        </w:rPr>
        <w:t>인자값</w:t>
      </w:r>
      <w:r w:rsidR="00D118FA">
        <w:rPr>
          <w:rFonts w:ascii="Arial Unicode MS" w:eastAsia="Arial Unicode MS" w:hAnsi="Arial Unicode MS" w:cs="Arial Unicode MS" w:hint="eastAsia"/>
        </w:rPr>
        <w:t>은</w:t>
      </w:r>
      <w:r>
        <w:rPr>
          <w:rFonts w:ascii="Arial Unicode MS" w:eastAsia="Arial Unicode MS" w:hAnsi="Arial Unicode MS" w:cs="Arial Unicode MS"/>
        </w:rPr>
        <w:t xml:space="preserve"> 참의 값을 </w:t>
      </w:r>
      <w:r w:rsidR="00D118FA">
        <w:rPr>
          <w:rFonts w:ascii="Arial Unicode MS" w:eastAsia="Arial Unicode MS" w:hAnsi="Arial Unicode MS" w:cs="Arial Unicode MS" w:hint="eastAsia"/>
        </w:rPr>
        <w:t>갖</w:t>
      </w:r>
      <w:r>
        <w:rPr>
          <w:rFonts w:ascii="Arial Unicode MS" w:eastAsia="Arial Unicode MS" w:hAnsi="Arial Unicode MS" w:cs="Arial Unicode MS"/>
        </w:rPr>
        <w:t xml:space="preserve">는 </w:t>
      </w:r>
      <w:r w:rsidR="0035149F">
        <w:rPr>
          <w:rFonts w:ascii="Arial Unicode MS" w:eastAsia="Arial Unicode MS" w:hAnsi="Arial Unicode MS" w:cs="Arial Unicode MS"/>
        </w:rPr>
        <w:t>인자값</w:t>
      </w:r>
      <w:r>
        <w:rPr>
          <w:rFonts w:ascii="Arial Unicode MS" w:eastAsia="Arial Unicode MS" w:hAnsi="Arial Unicode MS" w:cs="Arial Unicode MS"/>
        </w:rPr>
        <w:t xml:space="preserve"> 하나만 있습니다. </w:t>
      </w:r>
    </w:p>
    <w:p w:rsidR="00372C8B" w:rsidRDefault="00372C8B">
      <w:pPr>
        <w:rPr>
          <w:rFonts w:ascii="Arial Unicode MS" w:eastAsia="Arial Unicode MS" w:hAnsi="Arial Unicode MS" w:cs="Arial Unicode MS"/>
        </w:rPr>
      </w:pPr>
    </w:p>
    <w:p w:rsidR="00284604" w:rsidRPr="00372C8B" w:rsidRDefault="0013649A">
      <w:r>
        <w:rPr>
          <w:rFonts w:ascii="Arial Unicode MS" w:eastAsia="Arial Unicode MS" w:hAnsi="Arial Unicode MS" w:cs="Arial Unicode MS"/>
        </w:rPr>
        <w:t>반복</w:t>
      </w:r>
      <w:r w:rsidR="00D118F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조건이 거짓(false) 조건이 나올</w:t>
      </w:r>
      <w:r w:rsidR="00D118F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때까지 계속 반복합니다. while문은 동작의 반복</w:t>
      </w:r>
      <w:r w:rsidR="00D118FA">
        <w:rPr>
          <w:rFonts w:ascii="Arial Unicode MS" w:eastAsia="Arial Unicode MS" w:hAnsi="Arial Unicode MS" w:cs="Arial Unicode MS" w:hint="eastAsia"/>
        </w:rPr>
        <w:t xml:space="preserve"> 횟</w:t>
      </w:r>
      <w:r>
        <w:rPr>
          <w:rFonts w:ascii="Arial Unicode MS" w:eastAsia="Arial Unicode MS" w:hAnsi="Arial Unicode MS" w:cs="Arial Unicode MS"/>
        </w:rPr>
        <w:t>수를 사전에 정하지 않기</w:t>
      </w:r>
      <w:r w:rsidR="00D118F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때문에 조건이 만족될</w:t>
      </w:r>
      <w:r w:rsidR="00D118F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때까지 반복을 처리해야 하는 경우 매우 유리합니다.</w:t>
      </w:r>
      <w:r w:rsidR="00372C8B">
        <w:rPr>
          <w:rFonts w:ascii="Arial Unicode MS" w:eastAsia="Arial Unicode MS" w:hAnsi="Arial Unicode MS" w:cs="Arial Unicode MS"/>
        </w:rPr>
        <w:t xml:space="preserve"> </w:t>
      </w:r>
      <w:r w:rsidR="00372C8B">
        <w:rPr>
          <w:rFonts w:ascii="Arial Unicode MS" w:eastAsia="Arial Unicode MS" w:hAnsi="Arial Unicode MS" w:cs="Arial Unicode MS" w:hint="eastAsia"/>
        </w:rPr>
        <w:t>하지만 조건 처리하는 부분이 반복 소스</w:t>
      </w:r>
      <w:r w:rsidR="000A3498">
        <w:rPr>
          <w:rFonts w:ascii="Arial Unicode MS" w:eastAsia="Arial Unicode MS" w:hAnsi="Arial Unicode MS" w:cs="Arial Unicode MS" w:hint="eastAsia"/>
        </w:rPr>
        <w:t xml:space="preserve"> </w:t>
      </w:r>
      <w:r w:rsidR="00372C8B">
        <w:rPr>
          <w:rFonts w:ascii="Arial Unicode MS" w:eastAsia="Arial Unicode MS" w:hAnsi="Arial Unicode MS" w:cs="Arial Unicode MS" w:hint="eastAsia"/>
        </w:rPr>
        <w:t>안에 포함되지 않으면 반복문은 종료하</w:t>
      </w:r>
      <w:r w:rsidR="000A3498">
        <w:rPr>
          <w:rFonts w:ascii="Arial Unicode MS" w:eastAsia="Arial Unicode MS" w:hAnsi="Arial Unicode MS" w:cs="Arial Unicode MS" w:hint="eastAsia"/>
        </w:rPr>
        <w:t>지</w:t>
      </w:r>
      <w:r w:rsidR="00372C8B">
        <w:rPr>
          <w:rFonts w:ascii="Arial Unicode MS" w:eastAsia="Arial Unicode MS" w:hAnsi="Arial Unicode MS" w:cs="Arial Unicode MS" w:hint="eastAsia"/>
        </w:rPr>
        <w:t xml:space="preserve"> 않고 계속 무한정 실행됩니다.</w:t>
      </w:r>
    </w:p>
    <w:p w:rsidR="00284604" w:rsidRDefault="00284604"/>
    <w:p w:rsidR="00372C8B" w:rsidRDefault="00372C8B"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t xml:space="preserve">while </w:t>
      </w:r>
      <w:r>
        <w:rPr>
          <w:rFonts w:hint="eastAsia"/>
        </w:rPr>
        <w:t>반복문</w:t>
      </w:r>
      <w:r>
        <w:rPr>
          <w:rFonts w:hint="eastAsia"/>
        </w:rPr>
        <w:t xml:space="preserve"> </w:t>
      </w:r>
      <w:r>
        <w:rPr>
          <w:rFonts w:hint="eastAsia"/>
        </w:rPr>
        <w:t>문법입니다</w:t>
      </w:r>
      <w:r>
        <w:rPr>
          <w:rFonts w:hint="eastAsia"/>
        </w:rPr>
        <w:t>.</w:t>
      </w:r>
    </w:p>
    <w:p w:rsidR="000A3498" w:rsidRPr="00372C8B" w:rsidRDefault="000A3498"/>
    <w:p w:rsidR="00284604" w:rsidRDefault="0013649A">
      <w:del w:id="33" w:author="이호진" w:date="2017-09-19T17:38:00Z">
        <w:r w:rsidDel="00FA7EA4">
          <w:rPr>
            <w:rFonts w:ascii="Arial Unicode MS" w:eastAsia="Arial Unicode MS" w:hAnsi="Arial Unicode MS" w:cs="Arial Unicode MS"/>
            <w:b/>
          </w:rPr>
          <w:delText>작성</w:delText>
        </w:r>
        <w:r w:rsidR="00D118FA" w:rsidDel="00FA7EA4">
          <w:rPr>
            <w:rFonts w:ascii="Arial Unicode MS" w:eastAsia="Arial Unicode MS" w:hAnsi="Arial Unicode MS" w:cs="Arial Unicode MS" w:hint="eastAsia"/>
            <w:b/>
          </w:rPr>
          <w:delText xml:space="preserve"> </w:delText>
        </w:r>
      </w:del>
      <w:ins w:id="34" w:author="이호진" w:date="2017-09-19T17:38:00Z">
        <w:r w:rsidR="00FA7EA4">
          <w:rPr>
            <w:rFonts w:ascii="Arial Unicode MS" w:eastAsia="Arial Unicode MS" w:hAnsi="Arial Unicode MS" w:cs="Arial Unicode MS"/>
            <w:b/>
          </w:rPr>
          <w:t>|</w:t>
        </w:r>
      </w:ins>
      <w:r>
        <w:rPr>
          <w:rFonts w:ascii="Arial Unicode MS" w:eastAsia="Arial Unicode MS" w:hAnsi="Arial Unicode MS" w:cs="Arial Unicode MS"/>
          <w:b/>
        </w:rPr>
        <w:t>문법</w:t>
      </w:r>
      <w:ins w:id="35" w:author="이호진" w:date="2017-09-19T17:38:00Z">
        <w:r w:rsidR="00FA7EA4">
          <w:rPr>
            <w:rFonts w:ascii="Arial Unicode MS" w:eastAsia="Arial Unicode MS" w:hAnsi="Arial Unicode MS" w:cs="Arial Unicode MS" w:hint="eastAsia"/>
            <w:b/>
          </w:rPr>
          <w:t>|</w:t>
        </w:r>
      </w:ins>
    </w:p>
    <w:tbl>
      <w:tblPr>
        <w:tblStyle w:val="af2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8460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04" w:rsidRDefault="0013649A">
            <w:r>
              <w:rPr>
                <w:rFonts w:ascii="Arial Unicode MS" w:eastAsia="Arial Unicode MS" w:hAnsi="Arial Unicode MS" w:cs="Arial Unicode MS"/>
              </w:rPr>
              <w:t>while (참 조건) {</w:t>
            </w:r>
          </w:p>
          <w:p w:rsidR="00284604" w:rsidRDefault="0013649A">
            <w:r>
              <w:rPr>
                <w:rFonts w:ascii="Arial Unicode MS" w:eastAsia="Arial Unicode MS" w:hAnsi="Arial Unicode MS" w:cs="Arial Unicode MS"/>
              </w:rPr>
              <w:t xml:space="preserve">    반복</w:t>
            </w:r>
            <w:r w:rsidR="00D118FA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실행 코드;</w:t>
            </w:r>
          </w:p>
          <w:p w:rsidR="00284604" w:rsidRDefault="0013649A">
            <w:r>
              <w:t>}</w:t>
            </w:r>
          </w:p>
        </w:tc>
      </w:tr>
    </w:tbl>
    <w:p w:rsidR="00411498" w:rsidRPr="00411498" w:rsidRDefault="00411498">
      <w:r>
        <w:rPr>
          <w:rFonts w:hint="eastAsia"/>
        </w:rPr>
        <w:t>문법</w:t>
      </w:r>
      <w:r w:rsidR="000A3498">
        <w:rPr>
          <w:rFonts w:hint="eastAsia"/>
        </w:rPr>
        <w:t xml:space="preserve"> </w:t>
      </w:r>
      <w:r>
        <w:rPr>
          <w:rFonts w:hint="eastAsia"/>
        </w:rPr>
        <w:t>구조에서</w:t>
      </w:r>
      <w:r>
        <w:rPr>
          <w:rFonts w:hint="eastAsia"/>
        </w:rPr>
        <w:t xml:space="preserve"> </w:t>
      </w:r>
      <w:r>
        <w:rPr>
          <w:rFonts w:hint="eastAsia"/>
        </w:rPr>
        <w:t>보듯이</w:t>
      </w:r>
      <w:r>
        <w:rPr>
          <w:rFonts w:hint="eastAsia"/>
        </w:rPr>
        <w:t xml:space="preserve"> </w:t>
      </w:r>
      <w:r>
        <w:rPr>
          <w:rFonts w:hint="eastAsia"/>
        </w:rPr>
        <w:t>조건과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소스의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t>{</w:t>
      </w:r>
      <w:r w:rsidR="000A3498">
        <w:t xml:space="preserve"> </w:t>
      </w:r>
      <w:r>
        <w:t>}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t>while</w:t>
      </w:r>
      <w:r>
        <w:rPr>
          <w:rFonts w:hint="eastAsia"/>
        </w:rPr>
        <w:t>문의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그림으로</w:t>
      </w:r>
      <w:r>
        <w:rPr>
          <w:rFonts w:hint="eastAsia"/>
        </w:rPr>
        <w:t xml:space="preserve"> </w:t>
      </w:r>
      <w:r>
        <w:rPr>
          <w:rFonts w:hint="eastAsia"/>
        </w:rPr>
        <w:t>알아보면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284604" w:rsidRDefault="00284604"/>
    <w:p w:rsidR="00284604" w:rsidRDefault="0013649A">
      <w:r>
        <w:rPr>
          <w:noProof/>
        </w:rPr>
        <w:drawing>
          <wp:inline distT="114300" distB="114300" distL="114300" distR="114300">
            <wp:extent cx="5248275" cy="17145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4604" w:rsidRDefault="00284604"/>
    <w:p w:rsidR="00411498" w:rsidRDefault="00411498" w:rsidP="00411498">
      <w:r>
        <w:rPr>
          <w:rFonts w:ascii="Arial Unicode MS" w:eastAsia="Arial Unicode MS" w:hAnsi="Arial Unicode MS" w:cs="Arial Unicode MS" w:hint="eastAsia"/>
        </w:rPr>
        <w:t>다음은</w:t>
      </w:r>
      <w:r>
        <w:rPr>
          <w:rFonts w:ascii="Arial Unicode MS" w:eastAsia="Arial Unicode MS" w:hAnsi="Arial Unicode MS" w:cs="Arial Unicode MS"/>
        </w:rPr>
        <w:t xml:space="preserve"> 외부에 </w:t>
      </w:r>
      <w:r>
        <w:rPr>
          <w:rFonts w:ascii="Arial Unicode MS" w:eastAsia="Arial Unicode MS" w:hAnsi="Arial Unicode MS" w:cs="Arial Unicode MS" w:hint="eastAsia"/>
        </w:rPr>
        <w:t xml:space="preserve">반복되는 </w:t>
      </w:r>
      <w:r>
        <w:rPr>
          <w:rFonts w:ascii="Arial Unicode MS" w:eastAsia="Arial Unicode MS" w:hAnsi="Arial Unicode MS" w:cs="Arial Unicode MS"/>
        </w:rPr>
        <w:t xml:space="preserve">초기 </w:t>
      </w:r>
      <w:r>
        <w:rPr>
          <w:rFonts w:ascii="Arial Unicode MS" w:eastAsia="Arial Unicode MS" w:hAnsi="Arial Unicode MS" w:cs="Arial Unicode MS" w:hint="eastAsia"/>
        </w:rPr>
        <w:t xml:space="preserve">임시변수 </w:t>
      </w:r>
      <w:r>
        <w:rPr>
          <w:rFonts w:ascii="Arial Unicode MS" w:eastAsia="Arial Unicode MS" w:hAnsi="Arial Unicode MS" w:cs="Arial Unicode MS"/>
        </w:rPr>
        <w:t>값을 설정하고 while의 조건</w:t>
      </w:r>
      <w:r>
        <w:rPr>
          <w:rFonts w:ascii="Arial Unicode MS" w:eastAsia="Arial Unicode MS" w:hAnsi="Arial Unicode MS" w:cs="Arial Unicode MS" w:hint="eastAsia"/>
        </w:rPr>
        <w:t>이</w:t>
      </w:r>
      <w:r>
        <w:rPr>
          <w:rFonts w:ascii="Arial Unicode MS" w:eastAsia="Arial Unicode MS" w:hAnsi="Arial Unicode MS" w:cs="Arial Unicode MS"/>
        </w:rPr>
        <w:t xml:space="preserve"> $i&lt;=5가 될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때까지 반복</w:t>
      </w:r>
      <w:r>
        <w:rPr>
          <w:rFonts w:ascii="Arial Unicode MS" w:eastAsia="Arial Unicode MS" w:hAnsi="Arial Unicode MS" w:cs="Arial Unicode MS" w:hint="eastAsia"/>
        </w:rPr>
        <w:t>수행하는 예제입니다.</w:t>
      </w:r>
    </w:p>
    <w:p w:rsidR="00284604" w:rsidRPr="00411498" w:rsidRDefault="00284604"/>
    <w:p w:rsidR="00411498" w:rsidRDefault="00411498"/>
    <w:p w:rsidR="00284604" w:rsidRDefault="00411C04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lastRenderedPageBreak/>
        <w:t>예제 파일</w:t>
      </w:r>
      <w:r w:rsidR="0013649A">
        <w:rPr>
          <w:rFonts w:ascii="Arial Unicode MS" w:eastAsia="Arial Unicode MS" w:hAnsi="Arial Unicode MS" w:cs="Arial Unicode MS"/>
          <w:b/>
        </w:rPr>
        <w:t xml:space="preserve"> </w:t>
      </w:r>
      <w:r w:rsidR="0013649A" w:rsidRPr="00FA7EA4">
        <w:rPr>
          <w:rFonts w:ascii="Arial Unicode MS" w:eastAsia="Arial Unicode MS" w:hAnsi="Arial Unicode MS" w:cs="Arial Unicode MS"/>
        </w:rPr>
        <w:t>while-01.php</w:t>
      </w:r>
    </w:p>
    <w:tbl>
      <w:tblPr>
        <w:tblStyle w:val="af3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8460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04" w:rsidRDefault="0013649A">
            <w:r>
              <w:t>&lt;?php</w:t>
            </w:r>
          </w:p>
          <w:p w:rsidR="00284604" w:rsidRDefault="0013649A">
            <w:r>
              <w:t xml:space="preserve">    $i = 1;</w:t>
            </w:r>
          </w:p>
          <w:p w:rsidR="00284604" w:rsidRDefault="00284604"/>
          <w:p w:rsidR="00284604" w:rsidRDefault="0013649A">
            <w:r>
              <w:t xml:space="preserve">    while(</w:t>
            </w:r>
            <w:r w:rsidRPr="00FA7EA4">
              <w:rPr>
                <w:b/>
              </w:rPr>
              <w:t>$i &lt;= 5</w:t>
            </w:r>
            <w:r>
              <w:t>) {</w:t>
            </w:r>
          </w:p>
          <w:p w:rsidR="00284604" w:rsidRDefault="0013649A">
            <w:r>
              <w:t xml:space="preserve">      echo "The number is: $i &lt;br&gt;";</w:t>
            </w:r>
          </w:p>
          <w:p w:rsidR="00284604" w:rsidRDefault="0013649A">
            <w:r>
              <w:t xml:space="preserve">      $i++;</w:t>
            </w:r>
          </w:p>
          <w:p w:rsidR="00284604" w:rsidRDefault="0013649A">
            <w:r>
              <w:t xml:space="preserve">    }</w:t>
            </w:r>
          </w:p>
          <w:p w:rsidR="00284604" w:rsidRDefault="00284604"/>
          <w:p w:rsidR="00284604" w:rsidRDefault="0013649A">
            <w:r>
              <w:t>?&gt;</w:t>
            </w:r>
          </w:p>
        </w:tc>
      </w:tr>
    </w:tbl>
    <w:p w:rsidR="00284604" w:rsidRDefault="00284604"/>
    <w:p w:rsidR="00284604" w:rsidRPr="00FA7EA4" w:rsidRDefault="0035149F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결과</w:t>
      </w:r>
    </w:p>
    <w:p w:rsidR="00284604" w:rsidRDefault="0013649A">
      <w:r>
        <w:t>The number is: 1</w:t>
      </w:r>
    </w:p>
    <w:p w:rsidR="00284604" w:rsidRDefault="0013649A">
      <w:r>
        <w:t>The number is: 2</w:t>
      </w:r>
    </w:p>
    <w:p w:rsidR="00284604" w:rsidRDefault="0013649A">
      <w:r>
        <w:t>The number is: 3</w:t>
      </w:r>
    </w:p>
    <w:p w:rsidR="00284604" w:rsidRDefault="0013649A">
      <w:r>
        <w:t>The number is: 4</w:t>
      </w:r>
    </w:p>
    <w:p w:rsidR="00284604" w:rsidRDefault="0013649A">
      <w:r>
        <w:t xml:space="preserve">The number is: 5 </w:t>
      </w:r>
    </w:p>
    <w:p w:rsidR="00284604" w:rsidRDefault="00284604"/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t xml:space="preserve">while </w:t>
      </w:r>
      <w:r w:rsidR="00984860">
        <w:rPr>
          <w:rFonts w:ascii="Arial Unicode MS" w:eastAsia="Arial Unicode MS" w:hAnsi="Arial Unicode MS" w:cs="Arial Unicode MS" w:hint="eastAsia"/>
        </w:rPr>
        <w:t xml:space="preserve">반복문 블록 </w:t>
      </w:r>
      <w:r w:rsidR="00984860">
        <w:rPr>
          <w:rFonts w:ascii="Arial Unicode MS" w:eastAsia="Arial Unicode MS" w:hAnsi="Arial Unicode MS" w:cs="Arial Unicode MS"/>
        </w:rPr>
        <w:t>{}</w:t>
      </w:r>
      <w:r>
        <w:rPr>
          <w:rFonts w:ascii="Arial Unicode MS" w:eastAsia="Arial Unicode MS" w:hAnsi="Arial Unicode MS" w:cs="Arial Unicode MS"/>
        </w:rPr>
        <w:t xml:space="preserve"> 안에는 조건을 증가시키는 $i++ </w:t>
      </w:r>
      <w:r w:rsidR="00984860">
        <w:rPr>
          <w:rFonts w:ascii="Arial Unicode MS" w:eastAsia="Arial Unicode MS" w:hAnsi="Arial Unicode MS" w:cs="Arial Unicode MS" w:hint="eastAsia"/>
        </w:rPr>
        <w:t>증가</w:t>
      </w:r>
      <w:r w:rsidR="008A1BFB">
        <w:rPr>
          <w:rFonts w:ascii="Arial Unicode MS" w:eastAsia="Arial Unicode MS" w:hAnsi="Arial Unicode MS" w:cs="Arial Unicode MS" w:hint="eastAsia"/>
        </w:rPr>
        <w:t xml:space="preserve"> </w:t>
      </w:r>
      <w:r w:rsidR="00984860">
        <w:rPr>
          <w:rFonts w:ascii="Arial Unicode MS" w:eastAsia="Arial Unicode MS" w:hAnsi="Arial Unicode MS" w:cs="Arial Unicode MS" w:hint="eastAsia"/>
        </w:rPr>
        <w:t>연산자가 포함되어 있습니다. 반복문이 한</w:t>
      </w:r>
      <w:r w:rsidR="000A3498">
        <w:rPr>
          <w:rFonts w:ascii="Arial Unicode MS" w:eastAsia="Arial Unicode MS" w:hAnsi="Arial Unicode MS" w:cs="Arial Unicode MS" w:hint="eastAsia"/>
        </w:rPr>
        <w:t xml:space="preserve"> </w:t>
      </w:r>
      <w:r w:rsidR="00984860">
        <w:rPr>
          <w:rFonts w:ascii="Arial Unicode MS" w:eastAsia="Arial Unicode MS" w:hAnsi="Arial Unicode MS" w:cs="Arial Unicode MS" w:hint="eastAsia"/>
        </w:rPr>
        <w:t>번씩 수행될 때마다 내부에서는 조건</w:t>
      </w:r>
      <w:r>
        <w:rPr>
          <w:rFonts w:ascii="Arial Unicode MS" w:eastAsia="Arial Unicode MS" w:hAnsi="Arial Unicode MS" w:cs="Arial Unicode MS"/>
        </w:rPr>
        <w:t>값을 한</w:t>
      </w:r>
      <w:r w:rsidR="00D118F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개씩 증가시키면서 코드를 </w:t>
      </w:r>
      <w:r w:rsidR="00984860">
        <w:rPr>
          <w:rFonts w:ascii="Arial Unicode MS" w:eastAsia="Arial Unicode MS" w:hAnsi="Arial Unicode MS" w:cs="Arial Unicode MS" w:hint="eastAsia"/>
        </w:rPr>
        <w:t>수행</w:t>
      </w:r>
      <w:r>
        <w:rPr>
          <w:rFonts w:ascii="Arial Unicode MS" w:eastAsia="Arial Unicode MS" w:hAnsi="Arial Unicode MS" w:cs="Arial Unicode MS"/>
        </w:rPr>
        <w:t>하게 됩니다.</w:t>
      </w:r>
    </w:p>
    <w:p w:rsidR="00284604" w:rsidRDefault="00284604"/>
    <w:p w:rsidR="00284604" w:rsidRDefault="00984860">
      <w:r>
        <w:rPr>
          <w:rFonts w:ascii="Arial Unicode MS" w:eastAsia="Arial Unicode MS" w:hAnsi="Arial Unicode MS" w:cs="Arial Unicode MS" w:hint="eastAsia"/>
        </w:rPr>
        <w:t xml:space="preserve">위의 예제는 </w:t>
      </w:r>
      <w:r w:rsidR="0013649A">
        <w:rPr>
          <w:rFonts w:ascii="Arial Unicode MS" w:eastAsia="Arial Unicode MS" w:hAnsi="Arial Unicode MS" w:cs="Arial Unicode MS"/>
        </w:rPr>
        <w:t xml:space="preserve">외부에서 정의된 </w:t>
      </w:r>
      <w:r>
        <w:rPr>
          <w:rFonts w:ascii="Arial Unicode MS" w:eastAsia="Arial Unicode MS" w:hAnsi="Arial Unicode MS" w:cs="Arial Unicode MS" w:hint="eastAsia"/>
        </w:rPr>
        <w:t>초기화 변수를 통하여 반복</w:t>
      </w:r>
      <w:r w:rsidR="0013649A">
        <w:rPr>
          <w:rFonts w:ascii="Arial Unicode MS" w:eastAsia="Arial Unicode MS" w:hAnsi="Arial Unicode MS" w:cs="Arial Unicode MS"/>
        </w:rPr>
        <w:t xml:space="preserve">횟수를 </w:t>
      </w:r>
      <w:r>
        <w:rPr>
          <w:rFonts w:ascii="Arial Unicode MS" w:eastAsia="Arial Unicode MS" w:hAnsi="Arial Unicode MS" w:cs="Arial Unicode MS" w:hint="eastAsia"/>
        </w:rPr>
        <w:t>정의</w:t>
      </w:r>
      <w:r w:rsidR="0013649A">
        <w:rPr>
          <w:rFonts w:ascii="Arial Unicode MS" w:eastAsia="Arial Unicode MS" w:hAnsi="Arial Unicode MS" w:cs="Arial Unicode MS"/>
        </w:rPr>
        <w:t xml:space="preserve">하는 데 유용합니다. 어떻게 보면 for 구문에서 </w:t>
      </w:r>
      <w:r w:rsidR="00411C04">
        <w:rPr>
          <w:rFonts w:ascii="Arial Unicode MS" w:eastAsia="Arial Unicode MS" w:hAnsi="Arial Unicode MS" w:cs="Arial Unicode MS"/>
        </w:rPr>
        <w:t>첫 번째</w:t>
      </w:r>
      <w:r w:rsidR="0013649A">
        <w:rPr>
          <w:rFonts w:ascii="Arial Unicode MS" w:eastAsia="Arial Unicode MS" w:hAnsi="Arial Unicode MS" w:cs="Arial Unicode MS"/>
        </w:rPr>
        <w:t xml:space="preserve"> 인자와 </w:t>
      </w:r>
      <w:r w:rsidR="00411C04">
        <w:rPr>
          <w:rFonts w:ascii="Arial Unicode MS" w:eastAsia="Arial Unicode MS" w:hAnsi="Arial Unicode MS" w:cs="Arial Unicode MS"/>
        </w:rPr>
        <w:t>세 번째</w:t>
      </w:r>
      <w:r w:rsidR="0013649A">
        <w:rPr>
          <w:rFonts w:ascii="Arial Unicode MS" w:eastAsia="Arial Unicode MS" w:hAnsi="Arial Unicode MS" w:cs="Arial Unicode MS"/>
        </w:rPr>
        <w:t xml:space="preserve"> 인자를 입력하지 않고 작성한 </w:t>
      </w:r>
      <w:r w:rsidR="00D118FA">
        <w:rPr>
          <w:rFonts w:ascii="Arial Unicode MS" w:eastAsia="Arial Unicode MS" w:hAnsi="Arial Unicode MS" w:cs="Arial Unicode MS" w:hint="eastAsia"/>
        </w:rPr>
        <w:t>다음 예제와 비슷할 수 있습니다.</w:t>
      </w:r>
    </w:p>
    <w:p w:rsidR="00284604" w:rsidRDefault="00284604"/>
    <w:p w:rsidR="00284604" w:rsidRPr="00FA7EA4" w:rsidRDefault="00411C04">
      <w:r>
        <w:rPr>
          <w:rFonts w:ascii="Arial Unicode MS" w:eastAsia="Arial Unicode MS" w:hAnsi="Arial Unicode MS" w:cs="Arial Unicode MS"/>
          <w:b/>
        </w:rPr>
        <w:t>예제 파일</w:t>
      </w:r>
      <w:r w:rsidR="0013649A">
        <w:rPr>
          <w:rFonts w:ascii="Arial Unicode MS" w:eastAsia="Arial Unicode MS" w:hAnsi="Arial Unicode MS" w:cs="Arial Unicode MS"/>
          <w:b/>
        </w:rPr>
        <w:t xml:space="preserve"> </w:t>
      </w:r>
      <w:r w:rsidR="0013649A" w:rsidRPr="00FA7EA4">
        <w:rPr>
          <w:rFonts w:ascii="Arial Unicode MS" w:eastAsia="Arial Unicode MS" w:hAnsi="Arial Unicode MS" w:cs="Arial Unicode MS"/>
        </w:rPr>
        <w:t>while-02.php</w:t>
      </w:r>
    </w:p>
    <w:tbl>
      <w:tblPr>
        <w:tblStyle w:val="af4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8460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04" w:rsidRDefault="0013649A">
            <w:r>
              <w:t>&lt;?php</w:t>
            </w:r>
          </w:p>
          <w:p w:rsidR="00284604" w:rsidRDefault="0013649A">
            <w:r>
              <w:t xml:space="preserve">    $i = 0;</w:t>
            </w:r>
          </w:p>
          <w:p w:rsidR="00284604" w:rsidRDefault="00284604"/>
          <w:p w:rsidR="00284604" w:rsidRDefault="0013649A">
            <w:r>
              <w:t xml:space="preserve">    for ( ; $i &lt; 5; ) {</w:t>
            </w:r>
          </w:p>
          <w:p w:rsidR="00284604" w:rsidRDefault="0013649A">
            <w:r>
              <w:t xml:space="preserve">      $i++;</w:t>
            </w:r>
          </w:p>
          <w:p w:rsidR="00284604" w:rsidRDefault="0013649A">
            <w:r>
              <w:t xml:space="preserve">      echo "The number is: $i &lt;br&gt;";</w:t>
            </w:r>
          </w:p>
          <w:p w:rsidR="00284604" w:rsidRDefault="0013649A">
            <w:r>
              <w:t xml:space="preserve">    }</w:t>
            </w:r>
          </w:p>
          <w:p w:rsidR="00284604" w:rsidRDefault="00284604"/>
          <w:p w:rsidR="00284604" w:rsidRDefault="0013649A">
            <w:r>
              <w:t>?&gt;</w:t>
            </w:r>
          </w:p>
          <w:p w:rsidR="00284604" w:rsidRDefault="00284604"/>
        </w:tc>
      </w:tr>
    </w:tbl>
    <w:p w:rsidR="00284604" w:rsidRDefault="00284604"/>
    <w:p w:rsidR="00284604" w:rsidRPr="000A3498" w:rsidRDefault="0035149F">
      <w:pPr>
        <w:rPr>
          <w:b/>
        </w:rPr>
      </w:pPr>
      <w:r w:rsidRPr="000A3498">
        <w:rPr>
          <w:rFonts w:ascii="Arial Unicode MS" w:eastAsia="Arial Unicode MS" w:hAnsi="Arial Unicode MS" w:cs="Arial Unicode MS"/>
          <w:b/>
        </w:rPr>
        <w:t>결과</w:t>
      </w:r>
    </w:p>
    <w:p w:rsidR="00284604" w:rsidRDefault="0013649A">
      <w:r>
        <w:t>The number is: 1</w:t>
      </w:r>
    </w:p>
    <w:p w:rsidR="00284604" w:rsidRDefault="0013649A">
      <w:r>
        <w:t>The number is: 2</w:t>
      </w:r>
    </w:p>
    <w:p w:rsidR="00284604" w:rsidRDefault="0013649A">
      <w:r>
        <w:t>The number is: 3</w:t>
      </w:r>
    </w:p>
    <w:p w:rsidR="00284604" w:rsidRDefault="0013649A">
      <w:r>
        <w:t>The number is: 4</w:t>
      </w:r>
    </w:p>
    <w:p w:rsidR="00284604" w:rsidRDefault="0013649A">
      <w:r>
        <w:t xml:space="preserve">The number is: 5 </w:t>
      </w:r>
    </w:p>
    <w:p w:rsidR="00284604" w:rsidRDefault="00284604"/>
    <w:p w:rsidR="00284604" w:rsidRDefault="0098486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9</w:t>
      </w:r>
      <w:r w:rsidR="0013649A">
        <w:rPr>
          <w:rFonts w:ascii="Arial Unicode MS" w:eastAsia="Arial Unicode MS" w:hAnsi="Arial Unicode MS" w:cs="Arial Unicode MS"/>
          <w:b/>
          <w:sz w:val="28"/>
          <w:szCs w:val="28"/>
        </w:rPr>
        <w:t>.3.1 무한</w:t>
      </w:r>
      <w:r w:rsidR="00D118FA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 w:rsidR="0013649A">
        <w:rPr>
          <w:rFonts w:ascii="Arial Unicode MS" w:eastAsia="Arial Unicode MS" w:hAnsi="Arial Unicode MS" w:cs="Arial Unicode MS"/>
          <w:b/>
          <w:sz w:val="28"/>
          <w:szCs w:val="28"/>
        </w:rPr>
        <w:t>루프</w:t>
      </w:r>
    </w:p>
    <w:p w:rsidR="00284604" w:rsidRDefault="00284604"/>
    <w:p w:rsidR="00284604" w:rsidRDefault="005563FA">
      <w:r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6985</wp:posOffset>
            </wp:positionV>
            <wp:extent cx="2057400" cy="1483360"/>
            <wp:effectExtent l="0" t="0" r="0" b="2540"/>
            <wp:wrapSquare wrapText="bothSides"/>
            <wp:docPr id="6" name="그림 6" descr="C:\Users\infoh\AppData\Local\Microsoft\Windows\INetCache\Content.Word\그림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h\AppData\Local\Microsoft\Windows\INetCache\Content.Word\그림3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49A">
        <w:rPr>
          <w:rFonts w:ascii="Arial Unicode MS" w:eastAsia="Arial Unicode MS" w:hAnsi="Arial Unicode MS" w:cs="Arial Unicode MS"/>
        </w:rPr>
        <w:t>무한</w:t>
      </w:r>
      <w:r w:rsidR="00D118FA">
        <w:rPr>
          <w:rFonts w:ascii="Arial Unicode MS" w:eastAsia="Arial Unicode MS" w:hAnsi="Arial Unicode MS" w:cs="Arial Unicode MS" w:hint="eastAsia"/>
        </w:rPr>
        <w:t xml:space="preserve"> </w:t>
      </w:r>
      <w:r w:rsidR="0013649A">
        <w:rPr>
          <w:rFonts w:ascii="Arial Unicode MS" w:eastAsia="Arial Unicode MS" w:hAnsi="Arial Unicode MS" w:cs="Arial Unicode MS"/>
        </w:rPr>
        <w:t xml:space="preserve">루프란 프로그램상에서 조건이 </w:t>
      </w:r>
      <w:r w:rsidR="0013649A" w:rsidRPr="00FA7EA4">
        <w:rPr>
          <w:rFonts w:ascii="Arial Unicode MS" w:eastAsia="Arial Unicode MS" w:hAnsi="Arial Unicode MS" w:cs="Arial Unicode MS"/>
          <w:b/>
          <w:rPrChange w:id="36" w:author="이호진" w:date="2017-09-19T17:38:00Z">
            <w:rPr>
              <w:rFonts w:ascii="Arial Unicode MS" w:eastAsia="Arial Unicode MS" w:hAnsi="Arial Unicode MS" w:cs="Arial Unicode MS"/>
            </w:rPr>
          </w:rPrChange>
        </w:rPr>
        <w:t>항상 참인 상태</w:t>
      </w:r>
      <w:r w:rsidR="0013649A">
        <w:rPr>
          <w:rFonts w:ascii="Arial Unicode MS" w:eastAsia="Arial Unicode MS" w:hAnsi="Arial Unicode MS" w:cs="Arial Unicode MS"/>
        </w:rPr>
        <w:t xml:space="preserve">의 반복문을 말합니다. 즉, 조건이 </w:t>
      </w:r>
      <w:r w:rsidR="00D118FA">
        <w:rPr>
          <w:rFonts w:ascii="Arial Unicode MS" w:eastAsia="Arial Unicode MS" w:hAnsi="Arial Unicode MS" w:cs="Arial Unicode MS" w:hint="eastAsia"/>
        </w:rPr>
        <w:t xml:space="preserve">언제나 </w:t>
      </w:r>
      <w:r w:rsidR="0013649A">
        <w:rPr>
          <w:rFonts w:ascii="Arial Unicode MS" w:eastAsia="Arial Unicode MS" w:hAnsi="Arial Unicode MS" w:cs="Arial Unicode MS"/>
        </w:rPr>
        <w:t>참(true)이기 때문에 거짓(false)</w:t>
      </w:r>
      <w:r w:rsidR="00D118FA">
        <w:rPr>
          <w:rFonts w:ascii="Arial Unicode MS" w:eastAsia="Arial Unicode MS" w:hAnsi="Arial Unicode MS" w:cs="Arial Unicode MS" w:hint="eastAsia"/>
        </w:rPr>
        <w:t>이</w:t>
      </w:r>
      <w:r w:rsidR="0013649A">
        <w:rPr>
          <w:rFonts w:ascii="Arial Unicode MS" w:eastAsia="Arial Unicode MS" w:hAnsi="Arial Unicode MS" w:cs="Arial Unicode MS"/>
        </w:rPr>
        <w:t xml:space="preserve"> 나올 수 없습니다. 무한</w:t>
      </w:r>
      <w:r w:rsidR="00D118FA">
        <w:rPr>
          <w:rFonts w:ascii="Arial Unicode MS" w:eastAsia="Arial Unicode MS" w:hAnsi="Arial Unicode MS" w:cs="Arial Unicode MS" w:hint="eastAsia"/>
        </w:rPr>
        <w:t xml:space="preserve"> </w:t>
      </w:r>
      <w:r w:rsidR="0013649A">
        <w:rPr>
          <w:rFonts w:ascii="Arial Unicode MS" w:eastAsia="Arial Unicode MS" w:hAnsi="Arial Unicode MS" w:cs="Arial Unicode MS"/>
        </w:rPr>
        <w:t>루프는 프로그램을 강제로 종</w:t>
      </w:r>
      <w:r w:rsidR="00D118FA">
        <w:rPr>
          <w:rFonts w:ascii="Arial Unicode MS" w:eastAsia="Arial Unicode MS" w:hAnsi="Arial Unicode MS" w:cs="Arial Unicode MS" w:hint="eastAsia"/>
        </w:rPr>
        <w:t>료</w:t>
      </w:r>
      <w:r w:rsidR="0013649A">
        <w:rPr>
          <w:rFonts w:ascii="Arial Unicode MS" w:eastAsia="Arial Unicode MS" w:hAnsi="Arial Unicode MS" w:cs="Arial Unicode MS"/>
        </w:rPr>
        <w:t>하거나 반복문을 사용자가 종료시키기 전까지는 반복되는 코드를 무한정으로 실행합니다.</w:t>
      </w:r>
    </w:p>
    <w:p w:rsidR="00284604" w:rsidRDefault="00284604"/>
    <w:p w:rsidR="005563FA" w:rsidRDefault="005563FA"/>
    <w:p w:rsidR="005563FA" w:rsidRDefault="0013649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무한</w:t>
      </w:r>
      <w:r w:rsidR="00D118F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반복 루프는 외부와의 통신 대기를 하거나</w:t>
      </w:r>
      <w:r w:rsidR="00D118FA">
        <w:rPr>
          <w:rFonts w:ascii="Arial Unicode MS" w:eastAsia="Arial Unicode MS" w:hAnsi="Arial Unicode MS" w:cs="Arial Unicode MS" w:hint="eastAsia"/>
        </w:rPr>
        <w:t>,</w:t>
      </w:r>
      <w:r>
        <w:rPr>
          <w:rFonts w:ascii="Arial Unicode MS" w:eastAsia="Arial Unicode MS" w:hAnsi="Arial Unicode MS" w:cs="Arial Unicode MS"/>
        </w:rPr>
        <w:t xml:space="preserve"> 사용자가 언제 입력할지 모르는 값을 대기하거나 모니터링할</w:t>
      </w:r>
      <w:r w:rsidR="00D118F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때 매우 유용합니다. </w:t>
      </w:r>
    </w:p>
    <w:p w:rsidR="005563FA" w:rsidRDefault="005563FA">
      <w:pPr>
        <w:rPr>
          <w:rFonts w:ascii="Arial Unicode MS" w:eastAsia="Arial Unicode MS" w:hAnsi="Arial Unicode MS" w:cs="Arial Unicode MS"/>
        </w:rPr>
      </w:pPr>
    </w:p>
    <w:p w:rsidR="001D4A18" w:rsidRDefault="001D4A18" w:rsidP="001D4A18">
      <w:r>
        <w:rPr>
          <w:rFonts w:ascii="Arial Unicode MS" w:eastAsia="Arial Unicode MS" w:hAnsi="Arial Unicode MS" w:cs="Arial Unicode MS"/>
        </w:rPr>
        <w:t>무한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반복 사용은 매우 주의하여 사용해야 합니다. 무한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루프를 사용하더라도 항상 무한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루</w:t>
      </w:r>
      <w:r>
        <w:rPr>
          <w:rFonts w:ascii="Arial Unicode MS" w:eastAsia="Arial Unicode MS" w:hAnsi="Arial Unicode MS" w:cs="Arial Unicode MS" w:hint="eastAsia"/>
        </w:rPr>
        <w:t>프</w:t>
      </w:r>
      <w:r>
        <w:rPr>
          <w:rFonts w:ascii="Arial Unicode MS" w:eastAsia="Arial Unicode MS" w:hAnsi="Arial Unicode MS" w:cs="Arial Unicode MS"/>
        </w:rPr>
        <w:t>를 탈출할 수 있는 처리 로직도 같이 만들어주는 것이 좋습니다. 잘못 사용하면 컴퓨터</w:t>
      </w:r>
      <w:r>
        <w:rPr>
          <w:rFonts w:ascii="Arial Unicode MS" w:eastAsia="Arial Unicode MS" w:hAnsi="Arial Unicode MS" w:cs="Arial Unicode MS" w:hint="eastAsia"/>
        </w:rPr>
        <w:t>에</w:t>
      </w:r>
      <w:r>
        <w:rPr>
          <w:rFonts w:ascii="Arial Unicode MS" w:eastAsia="Arial Unicode MS" w:hAnsi="Arial Unicode MS" w:cs="Arial Unicode MS"/>
        </w:rPr>
        <w:t xml:space="preserve"> 과부하를 주거나, 프로그램이 중단되는 것 같이 보이는 </w:t>
      </w:r>
      <w:r>
        <w:rPr>
          <w:rFonts w:ascii="Arial Unicode MS" w:eastAsia="Arial Unicode MS" w:hAnsi="Arial Unicode MS" w:cs="Arial Unicode MS" w:hint="eastAsia"/>
        </w:rPr>
        <w:t>문제가</w:t>
      </w:r>
      <w:r>
        <w:rPr>
          <w:rFonts w:ascii="Arial Unicode MS" w:eastAsia="Arial Unicode MS" w:hAnsi="Arial Unicode MS" w:cs="Arial Unicode MS"/>
        </w:rPr>
        <w:t xml:space="preserve"> 발생합니다.</w:t>
      </w:r>
    </w:p>
    <w:p w:rsidR="001D4A18" w:rsidRPr="001D4A18" w:rsidRDefault="001D4A18"/>
    <w:p w:rsidR="00284604" w:rsidRDefault="00284604"/>
    <w:p w:rsidR="00284604" w:rsidRPr="00FA7EA4" w:rsidRDefault="00411C04">
      <w:r>
        <w:rPr>
          <w:rFonts w:ascii="Arial Unicode MS" w:eastAsia="Arial Unicode MS" w:hAnsi="Arial Unicode MS" w:cs="Arial Unicode MS"/>
          <w:b/>
        </w:rPr>
        <w:t>예제 파일)</w:t>
      </w:r>
      <w:r w:rsidR="0013649A">
        <w:rPr>
          <w:rFonts w:ascii="Arial Unicode MS" w:eastAsia="Arial Unicode MS" w:hAnsi="Arial Unicode MS" w:cs="Arial Unicode MS"/>
          <w:b/>
        </w:rPr>
        <w:t xml:space="preserve"> </w:t>
      </w:r>
      <w:r w:rsidR="0013649A" w:rsidRPr="00FA7EA4">
        <w:rPr>
          <w:rFonts w:ascii="Arial Unicode MS" w:eastAsia="Arial Unicode MS" w:hAnsi="Arial Unicode MS" w:cs="Arial Unicode MS"/>
        </w:rPr>
        <w:t>while-03.php</w:t>
      </w:r>
    </w:p>
    <w:tbl>
      <w:tblPr>
        <w:tblStyle w:val="af5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8460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04" w:rsidRDefault="0013649A">
            <w:r>
              <w:t>&lt;?php</w:t>
            </w:r>
          </w:p>
          <w:p w:rsidR="00284604" w:rsidRDefault="0013649A">
            <w:r>
              <w:t xml:space="preserve">  While(</w:t>
            </w:r>
            <w:r w:rsidRPr="00FA7EA4">
              <w:rPr>
                <w:b/>
              </w:rPr>
              <w:t>1</w:t>
            </w:r>
            <w:r>
              <w:t>){</w:t>
            </w:r>
          </w:p>
          <w:p w:rsidR="00284604" w:rsidRDefault="0013649A">
            <w:r>
              <w:rPr>
                <w:rFonts w:ascii="Arial Unicode MS" w:eastAsia="Arial Unicode MS" w:hAnsi="Arial Unicode MS" w:cs="Arial Unicode MS"/>
              </w:rPr>
              <w:t xml:space="preserve">    echo "무제한으로 반복합니다.";</w:t>
            </w:r>
          </w:p>
          <w:p w:rsidR="00284604" w:rsidRDefault="0013649A">
            <w:r>
              <w:t xml:space="preserve">  }</w:t>
            </w:r>
          </w:p>
          <w:p w:rsidR="00284604" w:rsidRDefault="0013649A">
            <w:r>
              <w:t>?&gt;</w:t>
            </w:r>
          </w:p>
        </w:tc>
      </w:tr>
    </w:tbl>
    <w:p w:rsidR="00284604" w:rsidRDefault="00284604"/>
    <w:p w:rsidR="00284604" w:rsidRPr="00FA7EA4" w:rsidRDefault="0035149F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결과</w:t>
      </w:r>
    </w:p>
    <w:p w:rsidR="00284604" w:rsidRDefault="0013649A">
      <w:r>
        <w:rPr>
          <w:rFonts w:ascii="Arial Unicode MS" w:eastAsia="Arial Unicode MS" w:hAnsi="Arial Unicode MS" w:cs="Arial Unicode MS"/>
        </w:rPr>
        <w:t>무제한으로 반복합니다</w:t>
      </w:r>
    </w:p>
    <w:p w:rsidR="00284604" w:rsidRDefault="0013649A">
      <w:r>
        <w:rPr>
          <w:rFonts w:ascii="Arial Unicode MS" w:eastAsia="Arial Unicode MS" w:hAnsi="Arial Unicode MS" w:cs="Arial Unicode MS"/>
        </w:rPr>
        <w:t>무제한으로 반복합니다</w:t>
      </w:r>
    </w:p>
    <w:p w:rsidR="00284604" w:rsidRDefault="0013649A">
      <w:r>
        <w:rPr>
          <w:rFonts w:ascii="Arial Unicode MS" w:eastAsia="Arial Unicode MS" w:hAnsi="Arial Unicode MS" w:cs="Arial Unicode MS"/>
        </w:rPr>
        <w:t>무제한으로 반복합니다</w:t>
      </w:r>
    </w:p>
    <w:p w:rsidR="00284604" w:rsidRDefault="0013649A">
      <w:r>
        <w:rPr>
          <w:rFonts w:ascii="Arial Unicode MS" w:eastAsia="Arial Unicode MS" w:hAnsi="Arial Unicode MS" w:cs="Arial Unicode MS"/>
        </w:rPr>
        <w:t>무제한으로 반복합니다</w:t>
      </w:r>
    </w:p>
    <w:p w:rsidR="00284604" w:rsidRDefault="0013649A">
      <w:r>
        <w:t>….</w:t>
      </w:r>
    </w:p>
    <w:p w:rsidR="00284604" w:rsidRDefault="0013649A">
      <w:r>
        <w:t>….</w:t>
      </w:r>
    </w:p>
    <w:p w:rsidR="00284604" w:rsidRDefault="0013649A">
      <w:r>
        <w:t>…</w:t>
      </w:r>
    </w:p>
    <w:p w:rsidR="00284604" w:rsidRDefault="0013649A">
      <w:r>
        <w:t>..</w:t>
      </w:r>
    </w:p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t>위의 무한</w:t>
      </w:r>
      <w:r w:rsidR="005A388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루프 예는 조건</w:t>
      </w:r>
      <w:r w:rsidR="005A388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값이 1(true)입니다. 1이라는 값</w:t>
      </w:r>
      <w:r w:rsidR="005A388A">
        <w:rPr>
          <w:rFonts w:ascii="Arial Unicode MS" w:eastAsia="Arial Unicode MS" w:hAnsi="Arial Unicode MS" w:cs="Arial Unicode MS" w:hint="eastAsia"/>
        </w:rPr>
        <w:t>은</w:t>
      </w:r>
      <w:r>
        <w:rPr>
          <w:rFonts w:ascii="Arial Unicode MS" w:eastAsia="Arial Unicode MS" w:hAnsi="Arial Unicode MS" w:cs="Arial Unicode MS"/>
        </w:rPr>
        <w:t xml:space="preserve"> 상수</w:t>
      </w:r>
      <w:r w:rsidR="005A388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값으로 조건이 거짓(false)으로 변경이 될</w:t>
      </w:r>
      <w:r w:rsidR="005A388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수가 없습니다. 이런</w:t>
      </w:r>
      <w:r w:rsidR="005A388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경우 while 반복문은 무한 루프를 돌게 됩니다.</w:t>
      </w:r>
    </w:p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t xml:space="preserve">그럼 무한 루프를 탈출하려고 한다면 어떻게 해야 할까요? break;문을 사용하면 됩니다. </w:t>
      </w:r>
    </w:p>
    <w:p w:rsidR="00284604" w:rsidRDefault="0013649A">
      <w:r>
        <w:rPr>
          <w:rFonts w:ascii="Arial Unicode MS" w:eastAsia="Arial Unicode MS" w:hAnsi="Arial Unicode MS" w:cs="Arial Unicode MS"/>
        </w:rPr>
        <w:lastRenderedPageBreak/>
        <w:t>break; 문장은 {</w:t>
      </w:r>
      <w:r w:rsidR="005A388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}으로 싸</w:t>
      </w:r>
      <w:r w:rsidR="005A388A">
        <w:rPr>
          <w:rFonts w:ascii="Arial Unicode MS" w:eastAsia="Arial Unicode MS" w:hAnsi="Arial Unicode MS" w:cs="Arial Unicode MS" w:hint="eastAsia"/>
        </w:rPr>
        <w:t>인</w:t>
      </w:r>
      <w:r>
        <w:rPr>
          <w:rFonts w:ascii="Arial Unicode MS" w:eastAsia="Arial Unicode MS" w:hAnsi="Arial Unicode MS" w:cs="Arial Unicode MS"/>
        </w:rPr>
        <w:t xml:space="preserve"> </w:t>
      </w:r>
      <w:r w:rsidR="00411C04">
        <w:rPr>
          <w:rFonts w:ascii="Arial Unicode MS" w:eastAsia="Arial Unicode MS" w:hAnsi="Arial Unicode MS" w:cs="Arial Unicode MS"/>
        </w:rPr>
        <w:t>블록</w:t>
      </w:r>
      <w:r>
        <w:rPr>
          <w:rFonts w:ascii="Arial Unicode MS" w:eastAsia="Arial Unicode MS" w:hAnsi="Arial Unicode MS" w:cs="Arial Unicode MS"/>
        </w:rPr>
        <w:t xml:space="preserve"> 한</w:t>
      </w:r>
      <w:r w:rsidR="005A388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단계를 탈출합니다. 보다 자세한 예는 이후의 break 설명에서 다시 합니다.</w:t>
      </w:r>
    </w:p>
    <w:p w:rsidR="00284604" w:rsidRDefault="00284604"/>
    <w:p w:rsidR="00284604" w:rsidRDefault="001D4A18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9</w:t>
      </w:r>
      <w:r w:rsidR="0013649A">
        <w:rPr>
          <w:rFonts w:ascii="Arial Unicode MS" w:eastAsia="Arial Unicode MS" w:hAnsi="Arial Unicode MS" w:cs="Arial Unicode MS"/>
          <w:b/>
          <w:sz w:val="28"/>
          <w:szCs w:val="28"/>
        </w:rPr>
        <w:t>.3.2 while 중첩</w:t>
      </w:r>
    </w:p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t>while 반복문도 for</w:t>
      </w:r>
      <w:r w:rsidR="001D4A18">
        <w:rPr>
          <w:rFonts w:ascii="Arial Unicode MS" w:eastAsia="Arial Unicode MS" w:hAnsi="Arial Unicode MS" w:cs="Arial Unicode MS" w:hint="eastAsia"/>
        </w:rPr>
        <w:t>반복문법</w:t>
      </w:r>
      <w:r>
        <w:rPr>
          <w:rFonts w:ascii="Arial Unicode MS" w:eastAsia="Arial Unicode MS" w:hAnsi="Arial Unicode MS" w:cs="Arial Unicode MS"/>
        </w:rPr>
        <w:t xml:space="preserve">처럼 중첩하여 </w:t>
      </w:r>
      <w:r w:rsidR="001D4A18">
        <w:rPr>
          <w:rFonts w:ascii="Arial Unicode MS" w:eastAsia="Arial Unicode MS" w:hAnsi="Arial Unicode MS" w:cs="Arial Unicode MS" w:hint="eastAsia"/>
        </w:rPr>
        <w:t>다중</w:t>
      </w:r>
      <w:r>
        <w:rPr>
          <w:rFonts w:ascii="Arial Unicode MS" w:eastAsia="Arial Unicode MS" w:hAnsi="Arial Unicode MS" w:cs="Arial Unicode MS"/>
        </w:rPr>
        <w:t xml:space="preserve"> 반복문을 구현할 수 있습니다.</w:t>
      </w:r>
    </w:p>
    <w:p w:rsidR="00284604" w:rsidRDefault="00284604">
      <w:pPr>
        <w:rPr>
          <w:ins w:id="37" w:author="이호진" w:date="2017-09-19T17:38:00Z"/>
        </w:rPr>
      </w:pPr>
    </w:p>
    <w:p w:rsidR="00FA7EA4" w:rsidRDefault="00FA7EA4">
      <w:pPr>
        <w:rPr>
          <w:rFonts w:hint="eastAsia"/>
        </w:rPr>
      </w:pPr>
      <w:ins w:id="38" w:author="이호진" w:date="2017-09-19T17:38:00Z">
        <w:r>
          <w:rPr>
            <w:rFonts w:hint="eastAsia"/>
          </w:rPr>
          <w:t>|</w:t>
        </w:r>
        <w:r>
          <w:rPr>
            <w:rFonts w:hint="eastAsia"/>
          </w:rPr>
          <w:t>문법</w:t>
        </w:r>
        <w:r>
          <w:rPr>
            <w:rFonts w:hint="eastAsia"/>
          </w:rPr>
          <w:t>|</w:t>
        </w:r>
      </w:ins>
    </w:p>
    <w:tbl>
      <w:tblPr>
        <w:tblStyle w:val="af6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8460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04" w:rsidRDefault="0013649A">
            <w:r>
              <w:t>while (</w:t>
            </w:r>
            <w:ins w:id="39" w:author="이호진" w:date="2017-09-19T17:38:00Z">
              <w:r w:rsidR="00FA7EA4">
                <w:rPr>
                  <w:rFonts w:hint="eastAsia"/>
                </w:rPr>
                <w:t>조건</w:t>
              </w:r>
            </w:ins>
            <w:del w:id="40" w:author="이호진" w:date="2017-09-19T17:38:00Z">
              <w:r w:rsidDel="00FA7EA4">
                <w:delText>expression</w:delText>
              </w:r>
            </w:del>
            <w:r>
              <w:t>) {</w:t>
            </w:r>
          </w:p>
          <w:p w:rsidR="00284604" w:rsidRDefault="0013649A">
            <w:r>
              <w:t xml:space="preserve">    </w:t>
            </w:r>
            <w:ins w:id="41" w:author="이호진" w:date="2017-09-19T17:39:00Z">
              <w:r w:rsidR="00FA7EA4">
                <w:rPr>
                  <w:rFonts w:hint="eastAsia"/>
                </w:rPr>
                <w:t>실행</w:t>
              </w:r>
              <w:r w:rsidR="00FA7EA4">
                <w:rPr>
                  <w:rFonts w:hint="eastAsia"/>
                </w:rPr>
                <w:t>1</w:t>
              </w:r>
            </w:ins>
            <w:del w:id="42" w:author="이호진" w:date="2017-09-19T17:39:00Z">
              <w:r w:rsidDel="00FA7EA4">
                <w:delText>statement</w:delText>
              </w:r>
            </w:del>
            <w:r>
              <w:t>;</w:t>
            </w:r>
          </w:p>
          <w:p w:rsidR="00284604" w:rsidRDefault="0013649A">
            <w:r>
              <w:t xml:space="preserve">    while (</w:t>
            </w:r>
            <w:ins w:id="43" w:author="이호진" w:date="2017-09-19T17:39:00Z">
              <w:r w:rsidR="00FA7EA4">
                <w:rPr>
                  <w:rFonts w:hint="eastAsia"/>
                </w:rPr>
                <w:t>조건</w:t>
              </w:r>
            </w:ins>
            <w:del w:id="44" w:author="이호진" w:date="2017-09-19T17:39:00Z">
              <w:r w:rsidDel="00FA7EA4">
                <w:delText>expression</w:delText>
              </w:r>
            </w:del>
            <w:r>
              <w:t>) {</w:t>
            </w:r>
          </w:p>
          <w:p w:rsidR="00284604" w:rsidRDefault="0013649A">
            <w:r>
              <w:t xml:space="preserve">       </w:t>
            </w:r>
            <w:ins w:id="45" w:author="이호진" w:date="2017-09-19T17:39:00Z">
              <w:r w:rsidR="00FA7EA4">
                <w:rPr>
                  <w:rFonts w:hint="eastAsia"/>
                </w:rPr>
                <w:t>실행</w:t>
              </w:r>
              <w:r w:rsidR="00FA7EA4">
                <w:rPr>
                  <w:rFonts w:hint="eastAsia"/>
                </w:rPr>
                <w:t>2</w:t>
              </w:r>
            </w:ins>
            <w:del w:id="46" w:author="이호진" w:date="2017-09-19T17:39:00Z">
              <w:r w:rsidDel="00FA7EA4">
                <w:delText>statement</w:delText>
              </w:r>
            </w:del>
            <w:r>
              <w:t>;</w:t>
            </w:r>
          </w:p>
          <w:p w:rsidR="00284604" w:rsidRDefault="0013649A">
            <w:r>
              <w:t xml:space="preserve">       while (</w:t>
            </w:r>
            <w:ins w:id="47" w:author="이호진" w:date="2017-09-19T17:39:00Z">
              <w:r w:rsidR="00FA7EA4">
                <w:rPr>
                  <w:rFonts w:hint="eastAsia"/>
                </w:rPr>
                <w:t>조건</w:t>
              </w:r>
            </w:ins>
            <w:del w:id="48" w:author="이호진" w:date="2017-09-19T17:39:00Z">
              <w:r w:rsidDel="00FA7EA4">
                <w:delText>expression</w:delText>
              </w:r>
            </w:del>
            <w:r>
              <w:t>) {</w:t>
            </w:r>
          </w:p>
          <w:p w:rsidR="00284604" w:rsidRDefault="0013649A">
            <w:r>
              <w:t xml:space="preserve">          </w:t>
            </w:r>
            <w:ins w:id="49" w:author="이호진" w:date="2017-09-19T17:39:00Z">
              <w:r w:rsidR="00FA7EA4">
                <w:rPr>
                  <w:rFonts w:hint="eastAsia"/>
                </w:rPr>
                <w:t>실행</w:t>
              </w:r>
              <w:r w:rsidR="00FA7EA4">
                <w:rPr>
                  <w:rFonts w:hint="eastAsia"/>
                </w:rPr>
                <w:t>3</w:t>
              </w:r>
            </w:ins>
            <w:del w:id="50" w:author="이호진" w:date="2017-09-19T17:39:00Z">
              <w:r w:rsidDel="00FA7EA4">
                <w:delText>statement</w:delText>
              </w:r>
            </w:del>
            <w:r>
              <w:t>;</w:t>
            </w:r>
          </w:p>
          <w:p w:rsidR="00284604" w:rsidRDefault="0013649A">
            <w:r>
              <w:t xml:space="preserve">       }</w:t>
            </w:r>
          </w:p>
          <w:p w:rsidR="00284604" w:rsidRDefault="0013649A">
            <w:r>
              <w:t xml:space="preserve">    }</w:t>
            </w:r>
          </w:p>
          <w:p w:rsidR="00284604" w:rsidRDefault="0013649A">
            <w:r>
              <w:t xml:space="preserve"> }</w:t>
            </w:r>
          </w:p>
        </w:tc>
      </w:tr>
    </w:tbl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t>while문을 통한 중첩 반복을 할</w:t>
      </w:r>
      <w:r w:rsidR="005A388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때는 프로그램이 무한</w:t>
      </w:r>
      <w:r w:rsidR="005A388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루프에 걸리지 않도록 탈출 조건을 잘 계산하여 처리</w:t>
      </w:r>
      <w:r w:rsidR="005A388A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>야 합니다.</w:t>
      </w:r>
    </w:p>
    <w:p w:rsidR="00284604" w:rsidRDefault="00284604"/>
    <w:p w:rsidR="001D4A18" w:rsidRDefault="001D4A18"/>
    <w:p w:rsidR="00284604" w:rsidRDefault="00411C04">
      <w:pPr>
        <w:rPr>
          <w:b/>
          <w:sz w:val="36"/>
          <w:szCs w:val="36"/>
        </w:rPr>
      </w:pPr>
      <w:r>
        <w:rPr>
          <w:b/>
          <w:sz w:val="36"/>
          <w:szCs w:val="36"/>
        </w:rPr>
        <w:t>9.</w:t>
      </w:r>
      <w:r w:rsidR="0013649A">
        <w:rPr>
          <w:b/>
          <w:sz w:val="36"/>
          <w:szCs w:val="36"/>
        </w:rPr>
        <w:t>4 do..while</w:t>
      </w:r>
    </w:p>
    <w:p w:rsidR="00284604" w:rsidRDefault="00284604"/>
    <w:p w:rsidR="000475ED" w:rsidRDefault="0013649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while문은 또</w:t>
      </w:r>
      <w:r w:rsidR="005A388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다른 타입인 do..while </w:t>
      </w:r>
      <w:r w:rsidR="001D4A18">
        <w:rPr>
          <w:rFonts w:ascii="Arial Unicode MS" w:eastAsia="Arial Unicode MS" w:hAnsi="Arial Unicode MS" w:cs="Arial Unicode MS" w:hint="eastAsia"/>
        </w:rPr>
        <w:t>반복문법인</w:t>
      </w:r>
      <w:r>
        <w:rPr>
          <w:rFonts w:ascii="Arial Unicode MS" w:eastAsia="Arial Unicode MS" w:hAnsi="Arial Unicode MS" w:cs="Arial Unicode MS"/>
        </w:rPr>
        <w:t xml:space="preserve"> 선순의 반복문</w:t>
      </w:r>
      <w:r w:rsidR="001D4A18">
        <w:rPr>
          <w:rFonts w:ascii="Arial Unicode MS" w:eastAsia="Arial Unicode MS" w:hAnsi="Arial Unicode MS" w:cs="Arial Unicode MS" w:hint="eastAsia"/>
        </w:rPr>
        <w:t>을 지원합니다.</w:t>
      </w:r>
      <w:r>
        <w:rPr>
          <w:rFonts w:ascii="Arial Unicode MS" w:eastAsia="Arial Unicode MS" w:hAnsi="Arial Unicode MS" w:cs="Arial Unicode MS"/>
        </w:rPr>
        <w:t xml:space="preserve"> while 반복문은 </w:t>
      </w:r>
      <w:r w:rsidR="000475ED">
        <w:rPr>
          <w:rFonts w:ascii="Arial Unicode MS" w:eastAsia="Arial Unicode MS" w:hAnsi="Arial Unicode MS" w:cs="Arial Unicode MS" w:hint="eastAsia"/>
        </w:rPr>
        <w:t xml:space="preserve">처음 반복을 수행기 전에 </w:t>
      </w:r>
      <w:r>
        <w:rPr>
          <w:rFonts w:ascii="Arial Unicode MS" w:eastAsia="Arial Unicode MS" w:hAnsi="Arial Unicode MS" w:cs="Arial Unicode MS"/>
        </w:rPr>
        <w:t>조건이 참(true)인 경우에만 반복문</w:t>
      </w:r>
      <w:r w:rsidR="000475ED">
        <w:rPr>
          <w:rFonts w:ascii="Arial Unicode MS" w:eastAsia="Arial Unicode MS" w:hAnsi="Arial Unicode MS" w:cs="Arial Unicode MS" w:hint="eastAsia"/>
        </w:rPr>
        <w:t>법</w:t>
      </w:r>
      <w:r>
        <w:rPr>
          <w:rFonts w:ascii="Arial Unicode MS" w:eastAsia="Arial Unicode MS" w:hAnsi="Arial Unicode MS" w:cs="Arial Unicode MS"/>
        </w:rPr>
        <w:t xml:space="preserve"> 코드가 실행이 됩니다. </w:t>
      </w:r>
    </w:p>
    <w:p w:rsidR="000475ED" w:rsidRDefault="000475ED">
      <w:pPr>
        <w:rPr>
          <w:rFonts w:ascii="Arial Unicode MS" w:eastAsia="Arial Unicode MS" w:hAnsi="Arial Unicode MS" w:cs="Arial Unicode MS"/>
        </w:rPr>
      </w:pPr>
    </w:p>
    <w:p w:rsidR="00284604" w:rsidRDefault="0013649A">
      <w:r>
        <w:rPr>
          <w:rFonts w:ascii="Arial Unicode MS" w:eastAsia="Arial Unicode MS" w:hAnsi="Arial Unicode MS" w:cs="Arial Unicode MS"/>
        </w:rPr>
        <w:t>하지만 반복문을 수행하</w:t>
      </w:r>
      <w:r w:rsidR="005A388A">
        <w:rPr>
          <w:rFonts w:ascii="Arial Unicode MS" w:eastAsia="Arial Unicode MS" w:hAnsi="Arial Unicode MS" w:cs="Arial Unicode MS" w:hint="eastAsia"/>
        </w:rPr>
        <w:t>기</w:t>
      </w:r>
      <w:r>
        <w:rPr>
          <w:rFonts w:ascii="Arial Unicode MS" w:eastAsia="Arial Unicode MS" w:hAnsi="Arial Unicode MS" w:cs="Arial Unicode MS"/>
        </w:rPr>
        <w:t xml:space="preserve"> 전에 최소한 </w:t>
      </w:r>
      <w:r w:rsidR="005A388A">
        <w:rPr>
          <w:rFonts w:ascii="Arial Unicode MS" w:eastAsia="Arial Unicode MS" w:hAnsi="Arial Unicode MS" w:cs="Arial Unicode MS" w:hint="eastAsia"/>
        </w:rPr>
        <w:t>한</w:t>
      </w:r>
      <w:r w:rsidR="005A388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번은 반드시 수행하고, 이후에 조건에 따라서 반복을 수행해야 할 경우가 코드 작성</w:t>
      </w:r>
      <w:r w:rsidR="005A388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시 </w:t>
      </w:r>
      <w:r w:rsidR="000475ED">
        <w:rPr>
          <w:rFonts w:ascii="Arial Unicode MS" w:eastAsia="Arial Unicode MS" w:hAnsi="Arial Unicode MS" w:cs="Arial Unicode MS" w:hint="eastAsia"/>
        </w:rPr>
        <w:t xml:space="preserve">종종 </w:t>
      </w:r>
      <w:r>
        <w:rPr>
          <w:rFonts w:ascii="Arial Unicode MS" w:eastAsia="Arial Unicode MS" w:hAnsi="Arial Unicode MS" w:cs="Arial Unicode MS"/>
        </w:rPr>
        <w:t>필요하게 됩니다.</w:t>
      </w:r>
    </w:p>
    <w:p w:rsidR="00284604" w:rsidRDefault="00284604"/>
    <w:p w:rsidR="000475ED" w:rsidRDefault="000475ED"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do while</w:t>
      </w:r>
      <w:r>
        <w:rPr>
          <w:rFonts w:hint="eastAsia"/>
        </w:rPr>
        <w:t>문의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 w:rsidR="000A3498">
        <w:rPr>
          <w:rFonts w:hint="eastAsia"/>
        </w:rPr>
        <w:t xml:space="preserve"> </w:t>
      </w:r>
      <w:r>
        <w:rPr>
          <w:rFonts w:hint="eastAsia"/>
        </w:rPr>
        <w:t>문법입니다</w:t>
      </w:r>
      <w:r>
        <w:rPr>
          <w:rFonts w:hint="eastAsia"/>
        </w:rPr>
        <w:t>.</w:t>
      </w:r>
    </w:p>
    <w:p w:rsidR="000A3498" w:rsidRDefault="000A3498"/>
    <w:p w:rsidR="00284604" w:rsidRDefault="0013649A">
      <w:del w:id="51" w:author="이호진" w:date="2017-09-19T17:39:00Z">
        <w:r w:rsidDel="00FA7EA4">
          <w:delText xml:space="preserve"> </w:delText>
        </w:r>
        <w:r w:rsidDel="00FA7EA4">
          <w:rPr>
            <w:rFonts w:ascii="Arial Unicode MS" w:eastAsia="Arial Unicode MS" w:hAnsi="Arial Unicode MS" w:cs="Arial Unicode MS"/>
            <w:b/>
          </w:rPr>
          <w:delText>작성</w:delText>
        </w:r>
        <w:r w:rsidR="005A388A" w:rsidDel="00FA7EA4">
          <w:rPr>
            <w:rFonts w:ascii="Arial Unicode MS" w:eastAsia="Arial Unicode MS" w:hAnsi="Arial Unicode MS" w:cs="Arial Unicode MS" w:hint="eastAsia"/>
            <w:b/>
          </w:rPr>
          <w:delText xml:space="preserve"> </w:delText>
        </w:r>
      </w:del>
      <w:ins w:id="52" w:author="이호진" w:date="2017-09-19T17:39:00Z">
        <w:r w:rsidR="00FA7EA4">
          <w:rPr>
            <w:rFonts w:ascii="Arial Unicode MS" w:eastAsia="Arial Unicode MS" w:hAnsi="Arial Unicode MS" w:cs="Arial Unicode MS"/>
            <w:b/>
          </w:rPr>
          <w:t>|</w:t>
        </w:r>
      </w:ins>
      <w:r>
        <w:rPr>
          <w:rFonts w:ascii="Arial Unicode MS" w:eastAsia="Arial Unicode MS" w:hAnsi="Arial Unicode MS" w:cs="Arial Unicode MS"/>
          <w:b/>
        </w:rPr>
        <w:t>문법</w:t>
      </w:r>
      <w:ins w:id="53" w:author="이호진" w:date="2017-09-19T17:39:00Z">
        <w:r w:rsidR="00FA7EA4">
          <w:rPr>
            <w:rFonts w:ascii="Arial Unicode MS" w:eastAsia="Arial Unicode MS" w:hAnsi="Arial Unicode MS" w:cs="Arial Unicode MS" w:hint="eastAsia"/>
            <w:b/>
          </w:rPr>
          <w:t>|</w:t>
        </w:r>
      </w:ins>
    </w:p>
    <w:tbl>
      <w:tblPr>
        <w:tblStyle w:val="af7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8460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04" w:rsidRDefault="0013649A">
            <w:r>
              <w:t xml:space="preserve"> do{</w:t>
            </w:r>
          </w:p>
          <w:p w:rsidR="00284604" w:rsidRDefault="00284604"/>
          <w:p w:rsidR="00284604" w:rsidRDefault="0013649A">
            <w:r>
              <w:rPr>
                <w:rFonts w:ascii="Arial Unicode MS" w:eastAsia="Arial Unicode MS" w:hAnsi="Arial Unicode MS" w:cs="Arial Unicode MS"/>
              </w:rPr>
              <w:t xml:space="preserve">  } while(참 조건);</w:t>
            </w:r>
          </w:p>
        </w:tc>
      </w:tr>
    </w:tbl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lastRenderedPageBreak/>
        <w:t>do</w:t>
      </w:r>
      <w:r w:rsidR="000A3498">
        <w:rPr>
          <w:rFonts w:ascii="Arial Unicode MS" w:eastAsia="Arial Unicode MS" w:hAnsi="Arial Unicode MS" w:cs="Arial Unicode MS"/>
        </w:rPr>
        <w:t>..</w:t>
      </w:r>
      <w:r>
        <w:rPr>
          <w:rFonts w:ascii="Arial Unicode MS" w:eastAsia="Arial Unicode MS" w:hAnsi="Arial Unicode MS" w:cs="Arial Unicode MS"/>
        </w:rPr>
        <w:t xml:space="preserve">while의 </w:t>
      </w:r>
      <w:r w:rsidR="000475ED">
        <w:rPr>
          <w:rFonts w:ascii="Arial Unicode MS" w:eastAsia="Arial Unicode MS" w:hAnsi="Arial Unicode MS" w:cs="Arial Unicode MS" w:hint="eastAsia"/>
        </w:rPr>
        <w:t>반복</w:t>
      </w:r>
      <w:r w:rsidR="000A3498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문법을 보면 while과 다르게 while(참 조건); 부분이 { } 하단에 적혀 있는 것을 확인할 수 있습니다. 즉, 조건을 검사하기 전에 한번은 {</w:t>
      </w:r>
      <w:r w:rsidR="005A388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} 부분을 처리하라는 의미입니다.</w:t>
      </w:r>
    </w:p>
    <w:p w:rsidR="00284604" w:rsidRDefault="00284604"/>
    <w:p w:rsidR="000475ED" w:rsidRDefault="000475ED" w:rsidP="000475ED">
      <w:r>
        <w:rPr>
          <w:rFonts w:ascii="Arial Unicode MS" w:eastAsia="Arial Unicode MS" w:hAnsi="Arial Unicode MS" w:cs="Arial Unicode MS"/>
        </w:rPr>
        <w:t>다음 예제는 $x 값이 1부터 5까지 출력하는 반복문입니다. 반복문 안에서는 $x 값을 1씩 더해주면서 화면에 숫자를 표시합니다. 그리고 5 값이 넘으면 while 반복문을 종료합니다.</w:t>
      </w:r>
    </w:p>
    <w:p w:rsidR="000475ED" w:rsidRPr="000475ED" w:rsidRDefault="000475ED"/>
    <w:p w:rsidR="00284604" w:rsidRDefault="00411C04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예제 파일</w:t>
      </w:r>
      <w:r w:rsidR="0013649A">
        <w:rPr>
          <w:rFonts w:ascii="Arial Unicode MS" w:eastAsia="Arial Unicode MS" w:hAnsi="Arial Unicode MS" w:cs="Arial Unicode MS"/>
          <w:b/>
        </w:rPr>
        <w:t xml:space="preserve"> </w:t>
      </w:r>
      <w:r w:rsidR="0013649A" w:rsidRPr="00FA7EA4">
        <w:rPr>
          <w:rFonts w:ascii="Arial Unicode MS" w:eastAsia="Arial Unicode MS" w:hAnsi="Arial Unicode MS" w:cs="Arial Unicode MS"/>
        </w:rPr>
        <w:t>dowhile-01.php</w:t>
      </w:r>
    </w:p>
    <w:tbl>
      <w:tblPr>
        <w:tblStyle w:val="af8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8460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04" w:rsidRDefault="0013649A">
            <w:r>
              <w:t>&lt;?php</w:t>
            </w:r>
          </w:p>
          <w:p w:rsidR="00284604" w:rsidRDefault="0013649A">
            <w:r>
              <w:tab/>
              <w:t>$x = 1;</w:t>
            </w:r>
          </w:p>
          <w:p w:rsidR="00284604" w:rsidRDefault="00284604"/>
          <w:p w:rsidR="00284604" w:rsidRDefault="0013649A">
            <w:r>
              <w:tab/>
              <w:t>do {</w:t>
            </w:r>
          </w:p>
          <w:p w:rsidR="00284604" w:rsidRDefault="0013649A">
            <w:r>
              <w:t xml:space="preserve">    </w:t>
            </w:r>
            <w:r>
              <w:tab/>
              <w:t>echo "The number is: $x &lt;br&gt;";</w:t>
            </w:r>
          </w:p>
          <w:p w:rsidR="00284604" w:rsidRDefault="0013649A">
            <w:r>
              <w:t xml:space="preserve">    </w:t>
            </w:r>
            <w:r>
              <w:tab/>
              <w:t>$x++;</w:t>
            </w:r>
          </w:p>
          <w:p w:rsidR="00284604" w:rsidRDefault="0013649A">
            <w:r>
              <w:tab/>
              <w:t>} while ($x &lt;= 5);</w:t>
            </w:r>
          </w:p>
          <w:p w:rsidR="00284604" w:rsidRDefault="0013649A">
            <w:r>
              <w:t>?&gt;</w:t>
            </w:r>
          </w:p>
        </w:tc>
      </w:tr>
    </w:tbl>
    <w:p w:rsidR="00284604" w:rsidRDefault="00284604"/>
    <w:p w:rsidR="00284604" w:rsidRPr="00FA7EA4" w:rsidRDefault="0035149F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결과</w:t>
      </w:r>
    </w:p>
    <w:p w:rsidR="00284604" w:rsidRDefault="0013649A">
      <w:r>
        <w:t>The number is: 1</w:t>
      </w:r>
    </w:p>
    <w:p w:rsidR="00284604" w:rsidRDefault="0013649A">
      <w:r>
        <w:t>The number is: 2</w:t>
      </w:r>
    </w:p>
    <w:p w:rsidR="00284604" w:rsidRDefault="0013649A">
      <w:r>
        <w:t>The number is: 3</w:t>
      </w:r>
    </w:p>
    <w:p w:rsidR="00284604" w:rsidRDefault="0013649A">
      <w:r>
        <w:t>The number is: 4</w:t>
      </w:r>
    </w:p>
    <w:p w:rsidR="00284604" w:rsidRDefault="0013649A">
      <w:r>
        <w:t>The number is: 5</w:t>
      </w:r>
    </w:p>
    <w:p w:rsidR="00284604" w:rsidRDefault="00284604"/>
    <w:p w:rsidR="000475ED" w:rsidRDefault="000475ED" w:rsidP="000475ED">
      <w:r>
        <w:rPr>
          <w:rFonts w:ascii="Arial Unicode MS" w:eastAsia="Arial Unicode MS" w:hAnsi="Arial Unicode MS" w:cs="Arial Unicode MS"/>
        </w:rPr>
        <w:t xml:space="preserve">하지만 아래 예처럼 $x의 </w:t>
      </w:r>
      <w:r w:rsidR="000A1589">
        <w:rPr>
          <w:rFonts w:ascii="Arial Unicode MS" w:eastAsia="Arial Unicode MS" w:hAnsi="Arial Unicode MS" w:cs="Arial Unicode MS"/>
        </w:rPr>
        <w:t>초기값</w:t>
      </w:r>
      <w:r>
        <w:rPr>
          <w:rFonts w:ascii="Arial Unicode MS" w:eastAsia="Arial Unicode MS" w:hAnsi="Arial Unicode MS" w:cs="Arial Unicode MS"/>
        </w:rPr>
        <w:t>이 6일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때는 어떻게 될까요? do..while문에서는 먼저 6 값을 화면에 출력하고 while 조건문을 검사합니다. $x 값이 5보다 크기 때문에 다음 반복을 하지 않고 끝나게 됩니다.</w:t>
      </w:r>
    </w:p>
    <w:p w:rsidR="000475ED" w:rsidRPr="000475ED" w:rsidRDefault="000475ED"/>
    <w:p w:rsidR="00284604" w:rsidRPr="005A388A" w:rsidRDefault="00411C04">
      <w:r>
        <w:rPr>
          <w:rFonts w:ascii="Arial Unicode MS" w:eastAsia="Arial Unicode MS" w:hAnsi="Arial Unicode MS" w:cs="Arial Unicode MS"/>
          <w:b/>
        </w:rPr>
        <w:t>예제 파일</w:t>
      </w:r>
      <w:r w:rsidR="0013649A">
        <w:rPr>
          <w:rFonts w:ascii="Arial Unicode MS" w:eastAsia="Arial Unicode MS" w:hAnsi="Arial Unicode MS" w:cs="Arial Unicode MS"/>
          <w:b/>
        </w:rPr>
        <w:t xml:space="preserve"> </w:t>
      </w:r>
      <w:r w:rsidR="0013649A" w:rsidRPr="00FA7EA4">
        <w:rPr>
          <w:rFonts w:ascii="Arial Unicode MS" w:eastAsia="Arial Unicode MS" w:hAnsi="Arial Unicode MS" w:cs="Arial Unicode MS"/>
        </w:rPr>
        <w:t>dowhile-02.php</w:t>
      </w:r>
    </w:p>
    <w:tbl>
      <w:tblPr>
        <w:tblStyle w:val="af9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8460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04" w:rsidRDefault="0013649A">
            <w:r>
              <w:t>&lt;?php</w:t>
            </w:r>
          </w:p>
          <w:p w:rsidR="00284604" w:rsidRDefault="0013649A">
            <w:r>
              <w:rPr>
                <w:rFonts w:ascii="Arial Unicode MS" w:eastAsia="Arial Unicode MS" w:hAnsi="Arial Unicode MS" w:cs="Arial Unicode MS"/>
              </w:rPr>
              <w:tab/>
              <w:t xml:space="preserve">// </w:t>
            </w:r>
            <w:r w:rsidR="000A1589">
              <w:rPr>
                <w:rFonts w:ascii="Arial Unicode MS" w:eastAsia="Arial Unicode MS" w:hAnsi="Arial Unicode MS" w:cs="Arial Unicode MS"/>
              </w:rPr>
              <w:t>초기값</w:t>
            </w:r>
            <w:r>
              <w:rPr>
                <w:rFonts w:ascii="Arial Unicode MS" w:eastAsia="Arial Unicode MS" w:hAnsi="Arial Unicode MS" w:cs="Arial Unicode MS"/>
              </w:rPr>
              <w:t>을 6으로 설정합니다.</w:t>
            </w:r>
          </w:p>
          <w:p w:rsidR="00284604" w:rsidRDefault="0013649A">
            <w:r>
              <w:tab/>
              <w:t>$x = 6;</w:t>
            </w:r>
          </w:p>
          <w:p w:rsidR="00284604" w:rsidRDefault="00284604"/>
          <w:p w:rsidR="00284604" w:rsidRDefault="0013649A">
            <w:r>
              <w:tab/>
              <w:t>do {</w:t>
            </w:r>
          </w:p>
          <w:p w:rsidR="00284604" w:rsidRDefault="0013649A">
            <w:r>
              <w:t xml:space="preserve">   </w:t>
            </w:r>
            <w:r>
              <w:tab/>
            </w:r>
            <w:r>
              <w:tab/>
              <w:t>echo "The number is: $x &lt;br&gt;";</w:t>
            </w:r>
          </w:p>
          <w:p w:rsidR="00284604" w:rsidRDefault="0013649A">
            <w:r>
              <w:t xml:space="preserve">    </w:t>
            </w:r>
            <w:r>
              <w:tab/>
              <w:t>$x++;</w:t>
            </w:r>
          </w:p>
          <w:p w:rsidR="00284604" w:rsidRDefault="0013649A">
            <w:r>
              <w:tab/>
              <w:t>} while ($x &lt;= 5);</w:t>
            </w:r>
          </w:p>
          <w:p w:rsidR="00284604" w:rsidRDefault="0013649A">
            <w:r>
              <w:t xml:space="preserve">?&gt; </w:t>
            </w:r>
          </w:p>
          <w:p w:rsidR="00284604" w:rsidRDefault="00284604"/>
        </w:tc>
      </w:tr>
    </w:tbl>
    <w:p w:rsidR="00284604" w:rsidRDefault="00284604"/>
    <w:p w:rsidR="00284604" w:rsidRPr="00FA7EA4" w:rsidRDefault="0035149F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결과</w:t>
      </w:r>
    </w:p>
    <w:p w:rsidR="00284604" w:rsidRDefault="0013649A">
      <w:r>
        <w:t>The number is: 6</w:t>
      </w:r>
    </w:p>
    <w:p w:rsidR="00284604" w:rsidRDefault="00284604"/>
    <w:p w:rsidR="00284604" w:rsidRDefault="0013649A">
      <w:pPr>
        <w:rPr>
          <w:b/>
        </w:rPr>
      </w:pPr>
      <w:r>
        <w:rPr>
          <w:rFonts w:ascii="Arial Unicode MS" w:eastAsia="Arial Unicode MS" w:hAnsi="Arial Unicode MS" w:cs="Arial Unicode MS"/>
        </w:rPr>
        <w:lastRenderedPageBreak/>
        <w:t>즉</w:t>
      </w:r>
      <w:r w:rsidR="000A3498">
        <w:rPr>
          <w:rFonts w:ascii="Arial Unicode MS" w:eastAsia="Arial Unicode MS" w:hAnsi="Arial Unicode MS" w:cs="Arial Unicode MS" w:hint="eastAsia"/>
        </w:rPr>
        <w:t>,</w:t>
      </w:r>
      <w:r>
        <w:rPr>
          <w:rFonts w:ascii="Arial Unicode MS" w:eastAsia="Arial Unicode MS" w:hAnsi="Arial Unicode MS" w:cs="Arial Unicode MS"/>
        </w:rPr>
        <w:t xml:space="preserve"> 조건과 상관없이 { } 안의 명령을 한</w:t>
      </w:r>
      <w:r w:rsidR="005A388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번은 수행을 한다는 특징이 있습니다.</w:t>
      </w:r>
    </w:p>
    <w:p w:rsidR="00284604" w:rsidRDefault="00284604">
      <w:pPr>
        <w:rPr>
          <w:b/>
          <w:sz w:val="36"/>
          <w:szCs w:val="36"/>
        </w:rPr>
      </w:pPr>
    </w:p>
    <w:p w:rsidR="00284604" w:rsidRDefault="00411C04">
      <w:pPr>
        <w:rPr>
          <w:b/>
          <w:sz w:val="36"/>
          <w:szCs w:val="36"/>
        </w:rPr>
      </w:pPr>
      <w:r>
        <w:rPr>
          <w:b/>
          <w:sz w:val="36"/>
          <w:szCs w:val="36"/>
        </w:rPr>
        <w:t>9.</w:t>
      </w:r>
      <w:r w:rsidR="0013649A">
        <w:rPr>
          <w:b/>
          <w:sz w:val="36"/>
          <w:szCs w:val="36"/>
        </w:rPr>
        <w:t>5 break</w:t>
      </w:r>
    </w:p>
    <w:p w:rsidR="00284604" w:rsidRDefault="0013649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break; 명령문은 앞</w:t>
      </w:r>
      <w:r w:rsidR="005A388A">
        <w:rPr>
          <w:rFonts w:ascii="Arial Unicode MS" w:eastAsia="Arial Unicode MS" w:hAnsi="Arial Unicode MS" w:cs="Arial Unicode MS" w:hint="eastAsia"/>
        </w:rPr>
        <w:t>서</w:t>
      </w:r>
      <w:r>
        <w:rPr>
          <w:rFonts w:ascii="Arial Unicode MS" w:eastAsia="Arial Unicode MS" w:hAnsi="Arial Unicode MS" w:cs="Arial Unicode MS"/>
        </w:rPr>
        <w:t xml:space="preserve"> 설명한 조건 switch문과 더불어 반복문의 제어</w:t>
      </w:r>
      <w:r w:rsidR="005A388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흐름</w:t>
      </w:r>
      <w:r w:rsidR="005A388A">
        <w:rPr>
          <w:rFonts w:ascii="Arial Unicode MS" w:eastAsia="Arial Unicode MS" w:hAnsi="Arial Unicode MS" w:cs="Arial Unicode MS" w:hint="eastAsia"/>
        </w:rPr>
        <w:t>을</w:t>
      </w:r>
      <w:r>
        <w:rPr>
          <w:rFonts w:ascii="Arial Unicode MS" w:eastAsia="Arial Unicode MS" w:hAnsi="Arial Unicode MS" w:cs="Arial Unicode MS"/>
        </w:rPr>
        <w:t xml:space="preserve"> 처리하는</w:t>
      </w:r>
      <w:r w:rsidR="005A388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데도 종종 사용됩니다. </w:t>
      </w:r>
    </w:p>
    <w:p w:rsidR="00B26F99" w:rsidRDefault="00B26F99">
      <w:pPr>
        <w:rPr>
          <w:rFonts w:ascii="Arial Unicode MS" w:eastAsia="Arial Unicode MS" w:hAnsi="Arial Unicode MS" w:cs="Arial Unicode MS"/>
        </w:rPr>
      </w:pPr>
    </w:p>
    <w:p w:rsidR="00B26F99" w:rsidRDefault="00B26F99" w:rsidP="00B26F99">
      <w:pPr>
        <w:jc w:val="center"/>
      </w:pPr>
      <w:r>
        <w:rPr>
          <w:rFonts w:ascii="Arial Unicode MS" w:eastAsia="Arial Unicode MS" w:hAnsi="Arial Unicode MS" w:cs="Arial Unicode MS"/>
          <w:noProof/>
        </w:rPr>
        <w:drawing>
          <wp:inline distT="0" distB="0" distL="0" distR="0">
            <wp:extent cx="2952750" cy="2308848"/>
            <wp:effectExtent l="0" t="0" r="0" b="0"/>
            <wp:docPr id="7" name="그림 7" descr="C:\Users\infoh\AppData\Local\Microsoft\Windows\INetCache\Content.Word\그림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h\AppData\Local\Microsoft\Windows\INetCache\Content.Word\그림6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885" cy="232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F99" w:rsidRDefault="00B26F99" w:rsidP="00B26F99">
      <w:pPr>
        <w:jc w:val="center"/>
      </w:pPr>
    </w:p>
    <w:p w:rsidR="00284604" w:rsidRDefault="00B26F99">
      <w:r>
        <w:rPr>
          <w:rFonts w:ascii="Arial Unicode MS" w:eastAsia="Arial Unicode MS" w:hAnsi="Arial Unicode MS" w:cs="Arial Unicode MS"/>
        </w:rPr>
        <w:t>break;문의 특징은 break;를 감싸고 있는 조건이나 반복문의 중괄호 { }</w:t>
      </w:r>
      <w:r>
        <w:rPr>
          <w:rFonts w:ascii="Arial Unicode MS" w:eastAsia="Arial Unicode MS" w:hAnsi="Arial Unicode MS" w:cs="Arial Unicode MS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빠져나온다는 것입니다.</w:t>
      </w:r>
    </w:p>
    <w:p w:rsidR="005A388A" w:rsidRDefault="005A388A"/>
    <w:p w:rsidR="00284604" w:rsidRDefault="00411C04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9.</w:t>
      </w:r>
      <w:r w:rsidR="0013649A">
        <w:rPr>
          <w:rFonts w:ascii="Arial Unicode MS" w:eastAsia="Arial Unicode MS" w:hAnsi="Arial Unicode MS" w:cs="Arial Unicode MS"/>
          <w:b/>
          <w:sz w:val="28"/>
          <w:szCs w:val="28"/>
        </w:rPr>
        <w:t>5.1 무한</w:t>
      </w:r>
      <w:r w:rsidR="005A388A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 w:rsidR="0013649A">
        <w:rPr>
          <w:rFonts w:ascii="Arial Unicode MS" w:eastAsia="Arial Unicode MS" w:hAnsi="Arial Unicode MS" w:cs="Arial Unicode MS"/>
          <w:b/>
          <w:sz w:val="28"/>
          <w:szCs w:val="28"/>
        </w:rPr>
        <w:t>루프 탈출</w:t>
      </w:r>
    </w:p>
    <w:p w:rsidR="00284604" w:rsidRDefault="0013649A">
      <w:r>
        <w:rPr>
          <w:rFonts w:ascii="Arial Unicode MS" w:eastAsia="Arial Unicode MS" w:hAnsi="Arial Unicode MS" w:cs="Arial Unicode MS"/>
        </w:rPr>
        <w:t xml:space="preserve">while 반복문을 </w:t>
      </w:r>
      <w:r w:rsidR="00411C04"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무한</w:t>
      </w:r>
      <w:r w:rsidR="005A388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루프 동작을 하고 있을</w:t>
      </w:r>
      <w:r w:rsidR="005A388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때 프로그램은 어떻게 </w:t>
      </w:r>
      <w:r w:rsidR="005A388A">
        <w:rPr>
          <w:rFonts w:ascii="Arial Unicode MS" w:eastAsia="Arial Unicode MS" w:hAnsi="Arial Unicode MS" w:cs="Arial Unicode MS"/>
        </w:rPr>
        <w:t>무한 루프</w:t>
      </w:r>
      <w:r>
        <w:rPr>
          <w:rFonts w:ascii="Arial Unicode MS" w:eastAsia="Arial Unicode MS" w:hAnsi="Arial Unicode MS" w:cs="Arial Unicode MS"/>
        </w:rPr>
        <w:t>를 탈</w:t>
      </w:r>
      <w:r w:rsidR="005A388A">
        <w:rPr>
          <w:rFonts w:ascii="Arial Unicode MS" w:eastAsia="Arial Unicode MS" w:hAnsi="Arial Unicode MS" w:cs="Arial Unicode MS" w:hint="eastAsia"/>
        </w:rPr>
        <w:t>출</w:t>
      </w:r>
      <w:r>
        <w:rPr>
          <w:rFonts w:ascii="Arial Unicode MS" w:eastAsia="Arial Unicode MS" w:hAnsi="Arial Unicode MS" w:cs="Arial Unicode MS"/>
        </w:rPr>
        <w:t>할 수 있을 까요? while문의 반복되는 코드</w:t>
      </w:r>
      <w:r w:rsidR="005A388A">
        <w:rPr>
          <w:rFonts w:ascii="Arial Unicode MS" w:eastAsia="Arial Unicode MS" w:hAnsi="Arial Unicode MS" w:cs="Arial Unicode MS" w:hint="eastAsia"/>
        </w:rPr>
        <w:t xml:space="preserve"> </w:t>
      </w:r>
      <w:r w:rsidR="00411C04">
        <w:rPr>
          <w:rFonts w:ascii="Arial Unicode MS" w:eastAsia="Arial Unicode MS" w:hAnsi="Arial Unicode MS" w:cs="Arial Unicode MS"/>
        </w:rPr>
        <w:t>블록</w:t>
      </w:r>
      <w:r>
        <w:rPr>
          <w:rFonts w:ascii="Arial Unicode MS" w:eastAsia="Arial Unicode MS" w:hAnsi="Arial Unicode MS" w:cs="Arial Unicode MS"/>
        </w:rPr>
        <w:t xml:space="preserve"> 중괄호 {} 안에 break;를 처리하면 무한 반복문의 루프를 탈출할 수 있습니다.</w:t>
      </w:r>
    </w:p>
    <w:p w:rsidR="00284604" w:rsidRDefault="00284604"/>
    <w:p w:rsidR="00284604" w:rsidRDefault="00411C04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예제 파일</w:t>
      </w:r>
      <w:r w:rsidR="0013649A">
        <w:rPr>
          <w:rFonts w:ascii="Arial Unicode MS" w:eastAsia="Arial Unicode MS" w:hAnsi="Arial Unicode MS" w:cs="Arial Unicode MS"/>
          <w:b/>
        </w:rPr>
        <w:t xml:space="preserve"> </w:t>
      </w:r>
      <w:r w:rsidR="0013649A" w:rsidRPr="00FA7EA4">
        <w:rPr>
          <w:rFonts w:ascii="Arial Unicode MS" w:eastAsia="Arial Unicode MS" w:hAnsi="Arial Unicode MS" w:cs="Arial Unicode MS"/>
        </w:rPr>
        <w:t>break-11.php</w:t>
      </w:r>
    </w:p>
    <w:tbl>
      <w:tblPr>
        <w:tblStyle w:val="afa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8460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04" w:rsidRDefault="0013649A">
            <w:r>
              <w:t>&lt;?php</w:t>
            </w:r>
          </w:p>
          <w:p w:rsidR="00284604" w:rsidRDefault="0013649A">
            <w:r>
              <w:tab/>
              <w:t>while(1){</w:t>
            </w:r>
          </w:p>
          <w:p w:rsidR="00284604" w:rsidRDefault="0013649A">
            <w:r>
              <w:t xml:space="preserve">    </w:t>
            </w:r>
            <w:r>
              <w:tab/>
            </w:r>
          </w:p>
          <w:p w:rsidR="00284604" w:rsidRDefault="0013649A">
            <w:r>
              <w:t xml:space="preserve">    </w:t>
            </w:r>
            <w:r>
              <w:tab/>
            </w:r>
            <w:r w:rsidR="000475ED">
              <w:rPr>
                <w:rFonts w:ascii="Arial Unicode MS" w:eastAsia="Arial Unicode MS" w:hAnsi="Arial Unicode MS" w:cs="Arial Unicode MS"/>
              </w:rPr>
              <w:tab/>
            </w:r>
            <w:r>
              <w:t>if</w:t>
            </w:r>
            <w:ins w:id="54" w:author="이호진" w:date="2017-09-19T17:40:00Z">
              <w:r w:rsidR="00FA7EA4">
                <w:t xml:space="preserve"> </w:t>
              </w:r>
            </w:ins>
            <w:r>
              <w:t>($i&lt;10)</w:t>
            </w:r>
            <w:ins w:id="55" w:author="이호진" w:date="2017-09-19T17:40:00Z">
              <w:r w:rsidR="00FA7EA4">
                <w:t xml:space="preserve"> </w:t>
              </w:r>
            </w:ins>
            <w:r>
              <w:t>{</w:t>
            </w:r>
          </w:p>
          <w:p w:rsidR="00284604" w:rsidRDefault="0013649A">
            <w:r>
              <w:rPr>
                <w:rFonts w:ascii="Arial Unicode MS" w:eastAsia="Arial Unicode MS" w:hAnsi="Arial Unicode MS" w:cs="Arial Unicode MS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0475ED"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>echo "10보다 작</w:t>
            </w:r>
            <w:r w:rsidR="005A388A">
              <w:rPr>
                <w:rFonts w:ascii="Arial Unicode MS" w:eastAsia="Arial Unicode MS" w:hAnsi="Arial Unicode MS" w:cs="Arial Unicode MS" w:hint="eastAsia"/>
              </w:rPr>
              <w:t>으</w:t>
            </w:r>
            <w:r>
              <w:rPr>
                <w:rFonts w:ascii="Arial Unicode MS" w:eastAsia="Arial Unicode MS" w:hAnsi="Arial Unicode MS" w:cs="Arial Unicode MS"/>
              </w:rPr>
              <w:t>면 무제한 반복합니다.&lt;br&gt;";</w:t>
            </w:r>
          </w:p>
          <w:p w:rsidR="00284604" w:rsidRDefault="0013649A">
            <w:r>
              <w:t xml:space="preserve">    </w:t>
            </w:r>
            <w:r>
              <w:tab/>
            </w:r>
            <w:r w:rsidR="000475ED">
              <w:rPr>
                <w:rFonts w:ascii="Arial Unicode MS" w:eastAsia="Arial Unicode MS" w:hAnsi="Arial Unicode MS" w:cs="Arial Unicode MS"/>
              </w:rPr>
              <w:tab/>
            </w:r>
            <w:r>
              <w:t>} else {</w:t>
            </w:r>
          </w:p>
          <w:p w:rsidR="00284604" w:rsidRDefault="0013649A">
            <w:r>
              <w:rPr>
                <w:rFonts w:ascii="Arial Unicode MS" w:eastAsia="Arial Unicode MS" w:hAnsi="Arial Unicode MS" w:cs="Arial Unicode MS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0475ED"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>echo "조건이 10보다 크기 때문에 조건을 빠져나갑니다.&lt;br&gt;";</w:t>
            </w:r>
          </w:p>
          <w:p w:rsidR="00284604" w:rsidRDefault="0013649A">
            <w:r>
              <w:t xml:space="preserve">      </w:t>
            </w:r>
            <w:r>
              <w:tab/>
            </w:r>
            <w:r>
              <w:tab/>
            </w:r>
            <w:r w:rsidR="000475ED">
              <w:rPr>
                <w:rFonts w:ascii="Arial Unicode MS" w:eastAsia="Arial Unicode MS" w:hAnsi="Arial Unicode MS" w:cs="Arial Unicode MS"/>
              </w:rPr>
              <w:tab/>
            </w:r>
            <w:r>
              <w:t>break;</w:t>
            </w:r>
          </w:p>
          <w:p w:rsidR="00284604" w:rsidRDefault="0013649A">
            <w:r>
              <w:t xml:space="preserve">    </w:t>
            </w:r>
            <w:r>
              <w:tab/>
            </w:r>
            <w:r w:rsidR="000475ED">
              <w:rPr>
                <w:rFonts w:ascii="Arial Unicode MS" w:eastAsia="Arial Unicode MS" w:hAnsi="Arial Unicode MS" w:cs="Arial Unicode MS"/>
              </w:rPr>
              <w:tab/>
            </w:r>
            <w:r>
              <w:t>}</w:t>
            </w:r>
          </w:p>
          <w:p w:rsidR="00284604" w:rsidRDefault="0013649A">
            <w:r>
              <w:t xml:space="preserve">  </w:t>
            </w:r>
            <w:r>
              <w:tab/>
            </w:r>
            <w:r>
              <w:tab/>
            </w:r>
          </w:p>
          <w:p w:rsidR="00284604" w:rsidRDefault="0013649A">
            <w:r>
              <w:t xml:space="preserve">  </w:t>
            </w:r>
            <w:r>
              <w:tab/>
            </w:r>
            <w:r>
              <w:tab/>
              <w:t>$i++;</w:t>
            </w:r>
          </w:p>
          <w:p w:rsidR="00284604" w:rsidRDefault="0013649A">
            <w:r>
              <w:tab/>
              <w:t>}</w:t>
            </w:r>
          </w:p>
          <w:p w:rsidR="00284604" w:rsidRDefault="0013649A" w:rsidP="000475ED">
            <w:r>
              <w:t xml:space="preserve">?&gt; </w:t>
            </w:r>
          </w:p>
        </w:tc>
      </w:tr>
    </w:tbl>
    <w:p w:rsidR="00284604" w:rsidRDefault="00284604"/>
    <w:p w:rsidR="00284604" w:rsidRPr="00FA7EA4" w:rsidRDefault="0035149F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lastRenderedPageBreak/>
        <w:t>결과</w:t>
      </w:r>
    </w:p>
    <w:p w:rsidR="00284604" w:rsidRDefault="0013649A">
      <w:r>
        <w:rPr>
          <w:rFonts w:ascii="Arial Unicode MS" w:eastAsia="Arial Unicode MS" w:hAnsi="Arial Unicode MS" w:cs="Arial Unicode MS"/>
        </w:rPr>
        <w:t xml:space="preserve">10보다 </w:t>
      </w:r>
      <w:r w:rsidR="005A388A">
        <w:rPr>
          <w:rFonts w:ascii="Arial Unicode MS" w:eastAsia="Arial Unicode MS" w:hAnsi="Arial Unicode MS" w:cs="Arial Unicode MS"/>
        </w:rPr>
        <w:t>작으면</w:t>
      </w:r>
      <w:r>
        <w:rPr>
          <w:rFonts w:ascii="Arial Unicode MS" w:eastAsia="Arial Unicode MS" w:hAnsi="Arial Unicode MS" w:cs="Arial Unicode MS"/>
        </w:rPr>
        <w:t xml:space="preserve"> 무제한 반복합니다.</w:t>
      </w:r>
    </w:p>
    <w:p w:rsidR="00284604" w:rsidRDefault="0013649A">
      <w:r>
        <w:rPr>
          <w:rFonts w:ascii="Arial Unicode MS" w:eastAsia="Arial Unicode MS" w:hAnsi="Arial Unicode MS" w:cs="Arial Unicode MS"/>
        </w:rPr>
        <w:t xml:space="preserve">10보다 </w:t>
      </w:r>
      <w:r w:rsidR="005A388A">
        <w:rPr>
          <w:rFonts w:ascii="Arial Unicode MS" w:eastAsia="Arial Unicode MS" w:hAnsi="Arial Unicode MS" w:cs="Arial Unicode MS"/>
        </w:rPr>
        <w:t>작으면</w:t>
      </w:r>
      <w:r>
        <w:rPr>
          <w:rFonts w:ascii="Arial Unicode MS" w:eastAsia="Arial Unicode MS" w:hAnsi="Arial Unicode MS" w:cs="Arial Unicode MS"/>
        </w:rPr>
        <w:t xml:space="preserve"> 무제한 반복합니다.</w:t>
      </w:r>
    </w:p>
    <w:p w:rsidR="00284604" w:rsidRDefault="0013649A">
      <w:r>
        <w:rPr>
          <w:rFonts w:ascii="Arial Unicode MS" w:eastAsia="Arial Unicode MS" w:hAnsi="Arial Unicode MS" w:cs="Arial Unicode MS"/>
        </w:rPr>
        <w:t xml:space="preserve">10보다 </w:t>
      </w:r>
      <w:r w:rsidR="005A388A">
        <w:rPr>
          <w:rFonts w:ascii="Arial Unicode MS" w:eastAsia="Arial Unicode MS" w:hAnsi="Arial Unicode MS" w:cs="Arial Unicode MS"/>
        </w:rPr>
        <w:t>작으면</w:t>
      </w:r>
      <w:r>
        <w:rPr>
          <w:rFonts w:ascii="Arial Unicode MS" w:eastAsia="Arial Unicode MS" w:hAnsi="Arial Unicode MS" w:cs="Arial Unicode MS"/>
        </w:rPr>
        <w:t xml:space="preserve"> 무제한 반복합니다.</w:t>
      </w:r>
    </w:p>
    <w:p w:rsidR="00284604" w:rsidRDefault="0013649A">
      <w:r>
        <w:rPr>
          <w:rFonts w:ascii="Arial Unicode MS" w:eastAsia="Arial Unicode MS" w:hAnsi="Arial Unicode MS" w:cs="Arial Unicode MS"/>
        </w:rPr>
        <w:t xml:space="preserve">10보다 </w:t>
      </w:r>
      <w:r w:rsidR="005A388A">
        <w:rPr>
          <w:rFonts w:ascii="Arial Unicode MS" w:eastAsia="Arial Unicode MS" w:hAnsi="Arial Unicode MS" w:cs="Arial Unicode MS"/>
        </w:rPr>
        <w:t>작으면</w:t>
      </w:r>
      <w:r>
        <w:rPr>
          <w:rFonts w:ascii="Arial Unicode MS" w:eastAsia="Arial Unicode MS" w:hAnsi="Arial Unicode MS" w:cs="Arial Unicode MS"/>
        </w:rPr>
        <w:t xml:space="preserve"> 무제한 반복합니다.</w:t>
      </w:r>
    </w:p>
    <w:p w:rsidR="00284604" w:rsidRDefault="0013649A">
      <w:r>
        <w:rPr>
          <w:rFonts w:ascii="Arial Unicode MS" w:eastAsia="Arial Unicode MS" w:hAnsi="Arial Unicode MS" w:cs="Arial Unicode MS"/>
        </w:rPr>
        <w:t xml:space="preserve">10보다 </w:t>
      </w:r>
      <w:r w:rsidR="005A388A">
        <w:rPr>
          <w:rFonts w:ascii="Arial Unicode MS" w:eastAsia="Arial Unicode MS" w:hAnsi="Arial Unicode MS" w:cs="Arial Unicode MS"/>
        </w:rPr>
        <w:t>작으면</w:t>
      </w:r>
      <w:r>
        <w:rPr>
          <w:rFonts w:ascii="Arial Unicode MS" w:eastAsia="Arial Unicode MS" w:hAnsi="Arial Unicode MS" w:cs="Arial Unicode MS"/>
        </w:rPr>
        <w:t xml:space="preserve"> 무제한 반복합니다.</w:t>
      </w:r>
    </w:p>
    <w:p w:rsidR="00284604" w:rsidRDefault="0013649A">
      <w:r>
        <w:rPr>
          <w:rFonts w:ascii="Arial Unicode MS" w:eastAsia="Arial Unicode MS" w:hAnsi="Arial Unicode MS" w:cs="Arial Unicode MS"/>
        </w:rPr>
        <w:t xml:space="preserve">10보다 </w:t>
      </w:r>
      <w:r w:rsidR="005A388A">
        <w:rPr>
          <w:rFonts w:ascii="Arial Unicode MS" w:eastAsia="Arial Unicode MS" w:hAnsi="Arial Unicode MS" w:cs="Arial Unicode MS"/>
        </w:rPr>
        <w:t>작으면</w:t>
      </w:r>
      <w:r>
        <w:rPr>
          <w:rFonts w:ascii="Arial Unicode MS" w:eastAsia="Arial Unicode MS" w:hAnsi="Arial Unicode MS" w:cs="Arial Unicode MS"/>
        </w:rPr>
        <w:t xml:space="preserve"> 무제한 반복합니다.</w:t>
      </w:r>
    </w:p>
    <w:p w:rsidR="00284604" w:rsidRDefault="0013649A">
      <w:r>
        <w:rPr>
          <w:rFonts w:ascii="Arial Unicode MS" w:eastAsia="Arial Unicode MS" w:hAnsi="Arial Unicode MS" w:cs="Arial Unicode MS"/>
        </w:rPr>
        <w:t xml:space="preserve">10보다 </w:t>
      </w:r>
      <w:r w:rsidR="005A388A">
        <w:rPr>
          <w:rFonts w:ascii="Arial Unicode MS" w:eastAsia="Arial Unicode MS" w:hAnsi="Arial Unicode MS" w:cs="Arial Unicode MS"/>
        </w:rPr>
        <w:t>작으면</w:t>
      </w:r>
      <w:r>
        <w:rPr>
          <w:rFonts w:ascii="Arial Unicode MS" w:eastAsia="Arial Unicode MS" w:hAnsi="Arial Unicode MS" w:cs="Arial Unicode MS"/>
        </w:rPr>
        <w:t xml:space="preserve"> 무제한 반복합니다.</w:t>
      </w:r>
    </w:p>
    <w:p w:rsidR="00284604" w:rsidRDefault="0013649A">
      <w:r>
        <w:rPr>
          <w:rFonts w:ascii="Arial Unicode MS" w:eastAsia="Arial Unicode MS" w:hAnsi="Arial Unicode MS" w:cs="Arial Unicode MS"/>
        </w:rPr>
        <w:t xml:space="preserve">10보다 </w:t>
      </w:r>
      <w:r w:rsidR="005A388A">
        <w:rPr>
          <w:rFonts w:ascii="Arial Unicode MS" w:eastAsia="Arial Unicode MS" w:hAnsi="Arial Unicode MS" w:cs="Arial Unicode MS"/>
        </w:rPr>
        <w:t>작으면</w:t>
      </w:r>
      <w:r>
        <w:rPr>
          <w:rFonts w:ascii="Arial Unicode MS" w:eastAsia="Arial Unicode MS" w:hAnsi="Arial Unicode MS" w:cs="Arial Unicode MS"/>
        </w:rPr>
        <w:t xml:space="preserve"> 무제한 반복합니다.</w:t>
      </w:r>
    </w:p>
    <w:p w:rsidR="00284604" w:rsidRDefault="0013649A">
      <w:r>
        <w:rPr>
          <w:rFonts w:ascii="Arial Unicode MS" w:eastAsia="Arial Unicode MS" w:hAnsi="Arial Unicode MS" w:cs="Arial Unicode MS"/>
        </w:rPr>
        <w:t xml:space="preserve">10보다 </w:t>
      </w:r>
      <w:r w:rsidR="005A388A">
        <w:rPr>
          <w:rFonts w:ascii="Arial Unicode MS" w:eastAsia="Arial Unicode MS" w:hAnsi="Arial Unicode MS" w:cs="Arial Unicode MS"/>
        </w:rPr>
        <w:t>작으면</w:t>
      </w:r>
      <w:r>
        <w:rPr>
          <w:rFonts w:ascii="Arial Unicode MS" w:eastAsia="Arial Unicode MS" w:hAnsi="Arial Unicode MS" w:cs="Arial Unicode MS"/>
        </w:rPr>
        <w:t xml:space="preserve"> 무제한 반복합니다.</w:t>
      </w:r>
    </w:p>
    <w:p w:rsidR="00284604" w:rsidRDefault="0013649A">
      <w:r>
        <w:rPr>
          <w:rFonts w:ascii="Arial Unicode MS" w:eastAsia="Arial Unicode MS" w:hAnsi="Arial Unicode MS" w:cs="Arial Unicode MS"/>
        </w:rPr>
        <w:t xml:space="preserve">10보다 </w:t>
      </w:r>
      <w:r w:rsidR="005A388A">
        <w:rPr>
          <w:rFonts w:ascii="Arial Unicode MS" w:eastAsia="Arial Unicode MS" w:hAnsi="Arial Unicode MS" w:cs="Arial Unicode MS"/>
        </w:rPr>
        <w:t>작으면</w:t>
      </w:r>
      <w:r>
        <w:rPr>
          <w:rFonts w:ascii="Arial Unicode MS" w:eastAsia="Arial Unicode MS" w:hAnsi="Arial Unicode MS" w:cs="Arial Unicode MS"/>
        </w:rPr>
        <w:t xml:space="preserve"> 무제한 반복합니다.</w:t>
      </w:r>
    </w:p>
    <w:p w:rsidR="00284604" w:rsidRDefault="0013649A">
      <w:r>
        <w:rPr>
          <w:rFonts w:ascii="Arial Unicode MS" w:eastAsia="Arial Unicode MS" w:hAnsi="Arial Unicode MS" w:cs="Arial Unicode MS"/>
        </w:rPr>
        <w:t>조건이 10보다 크기 때문에 조건을 빠져나갑니다.</w:t>
      </w:r>
    </w:p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t>위의 예를 보면 while 반복문의 조건</w:t>
      </w:r>
      <w:r w:rsidR="005A388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값은 상수 1입니다. 항상 참(true) 조건</w:t>
      </w:r>
      <w:r w:rsidR="005A388A">
        <w:rPr>
          <w:rFonts w:ascii="Arial Unicode MS" w:eastAsia="Arial Unicode MS" w:hAnsi="Arial Unicode MS" w:cs="Arial Unicode MS" w:hint="eastAsia"/>
        </w:rPr>
        <w:t>입니다</w:t>
      </w:r>
      <w:r>
        <w:rPr>
          <w:rFonts w:ascii="Arial Unicode MS" w:eastAsia="Arial Unicode MS" w:hAnsi="Arial Unicode MS" w:cs="Arial Unicode MS"/>
        </w:rPr>
        <w:t>. 따라서 while문은 중괄호 {</w:t>
      </w:r>
      <w:r w:rsidR="005A388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} 내용을 프로그램을 강제로 종료하기 전까지는 반복합니다.</w:t>
      </w:r>
    </w:p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t>하지만 반복문</w:t>
      </w:r>
      <w:r w:rsidR="005A388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안에 if</w:t>
      </w:r>
      <w:r w:rsidR="005A388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조건을 넣어서 또</w:t>
      </w:r>
      <w:r w:rsidR="005A388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다른 내부 조건이 만족하게 되면 break;문을 실행합니다. 따라서 무한 반복문이더라도 $i 값을 1씩 증가하면서 화면에 출력하다가 10이 넘으면 break문을 만나서 무한 루프를 탈출하게 됩니다.</w:t>
      </w:r>
    </w:p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t>무한 루프는 외부 통신</w:t>
      </w:r>
      <w:r w:rsidR="005A388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등 값을 기다리면서 반복을 처리하는 동작에 매우 유용합니다. 다음은 파일 읽기 예제입니다.</w:t>
      </w:r>
    </w:p>
    <w:p w:rsidR="00284604" w:rsidRDefault="00284604"/>
    <w:p w:rsidR="00284604" w:rsidRDefault="00411C04">
      <w:r>
        <w:rPr>
          <w:rFonts w:ascii="Arial Unicode MS" w:eastAsia="Arial Unicode MS" w:hAnsi="Arial Unicode MS" w:cs="Arial Unicode MS"/>
          <w:b/>
        </w:rPr>
        <w:t>예제 파일</w:t>
      </w:r>
      <w:r w:rsidR="0013649A">
        <w:rPr>
          <w:rFonts w:ascii="Arial Unicode MS" w:eastAsia="Arial Unicode MS" w:hAnsi="Arial Unicode MS" w:cs="Arial Unicode MS"/>
          <w:b/>
        </w:rPr>
        <w:t xml:space="preserve"> </w:t>
      </w:r>
      <w:r w:rsidR="0013649A" w:rsidRPr="00FA7EA4">
        <w:rPr>
          <w:rFonts w:ascii="Arial Unicode MS" w:eastAsia="Arial Unicode MS" w:hAnsi="Arial Unicode MS" w:cs="Arial Unicode MS"/>
        </w:rPr>
        <w:t>break-12.php</w:t>
      </w:r>
    </w:p>
    <w:tbl>
      <w:tblPr>
        <w:tblStyle w:val="afa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475ED" w:rsidTr="00553F51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5ED" w:rsidRDefault="000475ED" w:rsidP="000475ED">
            <w:r>
              <w:t xml:space="preserve"> &lt;?php</w:t>
            </w:r>
          </w:p>
          <w:p w:rsidR="000475ED" w:rsidRDefault="000475ED" w:rsidP="000475ED">
            <w:r>
              <w:t xml:space="preserve">    $myfile = fopen("readme.txt", "r");</w:t>
            </w:r>
          </w:p>
          <w:p w:rsidR="000475ED" w:rsidRDefault="000475ED" w:rsidP="000475ED">
            <w:r>
              <w:t xml:space="preserve"> </w:t>
            </w:r>
          </w:p>
          <w:p w:rsidR="000475ED" w:rsidRDefault="000475ED" w:rsidP="000475ED">
            <w:r>
              <w:t xml:space="preserve">    while(1) {</w:t>
            </w:r>
          </w:p>
          <w:p w:rsidR="000475ED" w:rsidRDefault="000475ED" w:rsidP="000475ED">
            <w:r>
              <w:t xml:space="preserve">        if</w:t>
            </w:r>
            <w:ins w:id="56" w:author="이호진" w:date="2017-09-19T17:40:00Z">
              <w:r w:rsidR="00FA7EA4">
                <w:t xml:space="preserve"> </w:t>
              </w:r>
            </w:ins>
            <w:r>
              <w:t>(!feof($myfile))</w:t>
            </w:r>
            <w:ins w:id="57" w:author="이호진" w:date="2017-09-19T17:40:00Z">
              <w:r w:rsidR="00FA7EA4">
                <w:t xml:space="preserve"> </w:t>
              </w:r>
            </w:ins>
            <w:r>
              <w:t>{</w:t>
            </w:r>
          </w:p>
          <w:p w:rsidR="000475ED" w:rsidRDefault="000475ED" w:rsidP="000475ED">
            <w:r>
              <w:t xml:space="preserve">            echo fgets($myfile) . "&lt;br&gt;";</w:t>
            </w:r>
          </w:p>
          <w:p w:rsidR="000475ED" w:rsidRDefault="000475ED" w:rsidP="000475ED">
            <w:r>
              <w:t xml:space="preserve">        } else {</w:t>
            </w:r>
          </w:p>
          <w:p w:rsidR="000475ED" w:rsidRDefault="000475ED" w:rsidP="000475ED">
            <w:r>
              <w:t xml:space="preserve">            break;</w:t>
            </w:r>
          </w:p>
          <w:p w:rsidR="000475ED" w:rsidRDefault="000475ED" w:rsidP="000475ED">
            <w:r>
              <w:t xml:space="preserve">        }  </w:t>
            </w:r>
          </w:p>
          <w:p w:rsidR="000475ED" w:rsidRDefault="000475ED" w:rsidP="000475ED">
            <w:r>
              <w:t xml:space="preserve">    }</w:t>
            </w:r>
          </w:p>
          <w:p w:rsidR="000475ED" w:rsidRDefault="000475ED" w:rsidP="000475ED">
            <w:r>
              <w:t xml:space="preserve">    fclose($myfile);</w:t>
            </w:r>
          </w:p>
          <w:p w:rsidR="000475ED" w:rsidRDefault="000475ED" w:rsidP="000475ED">
            <w:r>
              <w:t>?&gt;</w:t>
            </w:r>
          </w:p>
        </w:tc>
      </w:tr>
    </w:tbl>
    <w:p w:rsidR="00284604" w:rsidRDefault="00284604"/>
    <w:p w:rsidR="00284604" w:rsidRDefault="000475ED">
      <w:r>
        <w:rPr>
          <w:rFonts w:ascii="Arial Unicode MS" w:eastAsia="Arial Unicode MS" w:hAnsi="Arial Unicode MS" w:cs="Arial Unicode MS" w:hint="eastAsia"/>
        </w:rPr>
        <w:lastRenderedPageBreak/>
        <w:t xml:space="preserve">보통 </w:t>
      </w:r>
      <w:r w:rsidR="0013649A">
        <w:rPr>
          <w:rFonts w:ascii="Arial Unicode MS" w:eastAsia="Arial Unicode MS" w:hAnsi="Arial Unicode MS" w:cs="Arial Unicode MS"/>
        </w:rPr>
        <w:t>파일의 크기는 매우 다양해서 알 수가 없습니다. 크기가 다들</w:t>
      </w:r>
      <w:r>
        <w:rPr>
          <w:rFonts w:ascii="Arial Unicode MS" w:eastAsia="Arial Unicode MS" w:hAnsi="Arial Unicode MS" w:cs="Arial Unicode MS" w:hint="eastAsia"/>
        </w:rPr>
        <w:t xml:space="preserve"> 크기들이</w:t>
      </w:r>
      <w:r w:rsidR="0013649A">
        <w:rPr>
          <w:rFonts w:ascii="Arial Unicode MS" w:eastAsia="Arial Unicode MS" w:hAnsi="Arial Unicode MS" w:cs="Arial Unicode MS"/>
        </w:rPr>
        <w:t xml:space="preserve"> 제각</w:t>
      </w:r>
      <w:r w:rsidR="000A3498">
        <w:rPr>
          <w:rFonts w:ascii="Arial Unicode MS" w:eastAsia="Arial Unicode MS" w:hAnsi="Arial Unicode MS" w:cs="Arial Unicode MS" w:hint="eastAsia"/>
        </w:rPr>
        <w:t>각</w:t>
      </w:r>
      <w:r w:rsidR="0013649A">
        <w:rPr>
          <w:rFonts w:ascii="Arial Unicode MS" w:eastAsia="Arial Unicode MS" w:hAnsi="Arial Unicode MS" w:cs="Arial Unicode MS"/>
        </w:rPr>
        <w:t xml:space="preserve">입니다. </w:t>
      </w:r>
      <w:r>
        <w:rPr>
          <w:rFonts w:ascii="Arial Unicode MS" w:eastAsia="Arial Unicode MS" w:hAnsi="Arial Unicode MS" w:cs="Arial Unicode MS" w:hint="eastAsia"/>
        </w:rPr>
        <w:t>이</w:t>
      </w:r>
      <w:r w:rsidR="000A3498">
        <w:rPr>
          <w:rFonts w:ascii="Arial Unicode MS" w:eastAsia="Arial Unicode MS" w:hAnsi="Arial Unicode MS" w:cs="Arial Unicode MS" w:hint="eastAsia"/>
        </w:rPr>
        <w:t xml:space="preserve">럴 </w:t>
      </w:r>
      <w:r>
        <w:rPr>
          <w:rFonts w:ascii="Arial Unicode MS" w:eastAsia="Arial Unicode MS" w:hAnsi="Arial Unicode MS" w:cs="Arial Unicode MS" w:hint="eastAsia"/>
        </w:rPr>
        <w:t xml:space="preserve">때 </w:t>
      </w:r>
      <w:r>
        <w:rPr>
          <w:rFonts w:ascii="Arial Unicode MS" w:eastAsia="Arial Unicode MS" w:hAnsi="Arial Unicode MS" w:cs="Arial Unicode MS"/>
        </w:rPr>
        <w:t>while</w:t>
      </w:r>
      <w:r>
        <w:rPr>
          <w:rFonts w:ascii="Arial Unicode MS" w:eastAsia="Arial Unicode MS" w:hAnsi="Arial Unicode MS" w:cs="Arial Unicode MS" w:hint="eastAsia"/>
        </w:rPr>
        <w:t xml:space="preserve">의 무한 반복문은 편리합니다. </w:t>
      </w:r>
      <w:r w:rsidR="0013649A">
        <w:rPr>
          <w:rFonts w:ascii="Arial Unicode MS" w:eastAsia="Arial Unicode MS" w:hAnsi="Arial Unicode MS" w:cs="Arial Unicode MS"/>
        </w:rPr>
        <w:t xml:space="preserve">파일을 글자 하나씩 읽어서 화면에 출력합니다. 이러한 동작을 </w:t>
      </w:r>
      <w:r w:rsidR="005A388A">
        <w:rPr>
          <w:rFonts w:ascii="Arial Unicode MS" w:eastAsia="Arial Unicode MS" w:hAnsi="Arial Unicode MS" w:cs="Arial Unicode MS"/>
        </w:rPr>
        <w:t>무한 루프</w:t>
      </w:r>
      <w:r w:rsidR="0013649A">
        <w:rPr>
          <w:rFonts w:ascii="Arial Unicode MS" w:eastAsia="Arial Unicode MS" w:hAnsi="Arial Unicode MS" w:cs="Arial Unicode MS"/>
        </w:rPr>
        <w:t xml:space="preserve">를 </w:t>
      </w:r>
      <w:r w:rsidR="00411C04">
        <w:rPr>
          <w:rFonts w:ascii="Arial Unicode MS" w:eastAsia="Arial Unicode MS" w:hAnsi="Arial Unicode MS" w:cs="Arial Unicode MS"/>
        </w:rPr>
        <w:t>통해</w:t>
      </w:r>
      <w:r w:rsidR="0013649A">
        <w:rPr>
          <w:rFonts w:ascii="Arial Unicode MS" w:eastAsia="Arial Unicode MS" w:hAnsi="Arial Unicode MS" w:cs="Arial Unicode MS"/>
        </w:rPr>
        <w:t xml:space="preserve"> 반복합니다.</w:t>
      </w:r>
    </w:p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t>만일 읽은 파일의 끝을 나타내는 EOF 문자를 만나면 파일 화면</w:t>
      </w:r>
      <w:r w:rsidR="005A388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출력 무한 루프를 끝내고 break;를 처리하여 반복을 중단합니다.</w:t>
      </w:r>
    </w:p>
    <w:p w:rsidR="00284604" w:rsidRDefault="00284604"/>
    <w:p w:rsidR="00284604" w:rsidRDefault="00411C04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9.</w:t>
      </w:r>
      <w:r w:rsidR="0013649A">
        <w:rPr>
          <w:rFonts w:ascii="Arial Unicode MS" w:eastAsia="Arial Unicode MS" w:hAnsi="Arial Unicode MS" w:cs="Arial Unicode MS"/>
          <w:b/>
          <w:sz w:val="28"/>
          <w:szCs w:val="28"/>
        </w:rPr>
        <w:t>5.2 반복문 강제</w:t>
      </w:r>
      <w:r w:rsidR="005A388A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 w:rsidR="0013649A">
        <w:rPr>
          <w:rFonts w:ascii="Arial Unicode MS" w:eastAsia="Arial Unicode MS" w:hAnsi="Arial Unicode MS" w:cs="Arial Unicode MS"/>
          <w:b/>
          <w:sz w:val="28"/>
          <w:szCs w:val="28"/>
        </w:rPr>
        <w:t>종료</w:t>
      </w:r>
    </w:p>
    <w:p w:rsidR="00284604" w:rsidRDefault="0013649A">
      <w:r>
        <w:rPr>
          <w:rFonts w:ascii="Arial Unicode MS" w:eastAsia="Arial Unicode MS" w:hAnsi="Arial Unicode MS" w:cs="Arial Unicode MS"/>
        </w:rPr>
        <w:t>break;문은 while 반복문 이외에 for 반복문에서도 사용이 가능합니다. for처럼 반복의 횟수를 정하여 반복</w:t>
      </w:r>
      <w:r w:rsidR="005A388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작업을 하더라도 특정한 조건에 따라 더</w:t>
      </w:r>
      <w:r w:rsidR="005A388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이상 반복을 처리하지 않아도 될</w:t>
      </w:r>
      <w:r w:rsidR="005A388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때 break;문을 </w:t>
      </w:r>
      <w:r w:rsidR="00411C04"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for 반복문을 종료</w:t>
      </w:r>
      <w:r w:rsidR="005A388A">
        <w:rPr>
          <w:rFonts w:ascii="Arial Unicode MS" w:eastAsia="Arial Unicode MS" w:hAnsi="Arial Unicode MS" w:cs="Arial Unicode MS" w:hint="eastAsia"/>
        </w:rPr>
        <w:t>,</w:t>
      </w:r>
      <w:r>
        <w:rPr>
          <w:rFonts w:ascii="Arial Unicode MS" w:eastAsia="Arial Unicode MS" w:hAnsi="Arial Unicode MS" w:cs="Arial Unicode MS"/>
        </w:rPr>
        <w:t xml:space="preserve"> 탈출할 수 있습니다.</w:t>
      </w:r>
    </w:p>
    <w:p w:rsidR="00284604" w:rsidRDefault="00284604"/>
    <w:p w:rsidR="00284604" w:rsidRDefault="00411C04">
      <w:r>
        <w:rPr>
          <w:rFonts w:ascii="Arial Unicode MS" w:eastAsia="Arial Unicode MS" w:hAnsi="Arial Unicode MS" w:cs="Arial Unicode MS"/>
          <w:b/>
        </w:rPr>
        <w:t>예제 파일</w:t>
      </w:r>
      <w:r w:rsidR="0013649A">
        <w:rPr>
          <w:rFonts w:ascii="Arial Unicode MS" w:eastAsia="Arial Unicode MS" w:hAnsi="Arial Unicode MS" w:cs="Arial Unicode MS"/>
          <w:b/>
        </w:rPr>
        <w:t xml:space="preserve"> </w:t>
      </w:r>
      <w:r w:rsidR="0013649A" w:rsidRPr="00FA7EA4">
        <w:rPr>
          <w:rFonts w:ascii="Arial Unicode MS" w:eastAsia="Arial Unicode MS" w:hAnsi="Arial Unicode MS" w:cs="Arial Unicode MS"/>
        </w:rPr>
        <w:t>break-13.php</w:t>
      </w:r>
    </w:p>
    <w:tbl>
      <w:tblPr>
        <w:tblStyle w:val="afc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8460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04" w:rsidRDefault="0013649A">
            <w:r>
              <w:t>&lt;?php</w:t>
            </w:r>
          </w:p>
          <w:p w:rsidR="00284604" w:rsidRDefault="0013649A">
            <w:r>
              <w:tab/>
              <w:t>for</w:t>
            </w:r>
            <w:ins w:id="58" w:author="이호진" w:date="2017-09-19T17:40:00Z">
              <w:r w:rsidR="00FA7EA4">
                <w:t xml:space="preserve"> </w:t>
              </w:r>
            </w:ins>
            <w:r>
              <w:t>($i=0;$i&lt;10;$i++)</w:t>
            </w:r>
            <w:ins w:id="59" w:author="이호진" w:date="2017-09-19T17:40:00Z">
              <w:r w:rsidR="00FA7EA4">
                <w:t xml:space="preserve"> </w:t>
              </w:r>
            </w:ins>
            <w:r>
              <w:t>{</w:t>
            </w:r>
          </w:p>
          <w:p w:rsidR="00284604" w:rsidRDefault="0013649A">
            <w:r>
              <w:tab/>
            </w:r>
          </w:p>
          <w:p w:rsidR="00284604" w:rsidRDefault="0013649A">
            <w:r>
              <w:tab/>
            </w:r>
            <w:r>
              <w:tab/>
              <w:t>if</w:t>
            </w:r>
            <w:ins w:id="60" w:author="이호진" w:date="2017-09-19T17:40:00Z">
              <w:r w:rsidR="00FA7EA4">
                <w:t xml:space="preserve"> </w:t>
              </w:r>
            </w:ins>
            <w:r>
              <w:t>($i&gt;=6)</w:t>
            </w:r>
            <w:ins w:id="61" w:author="이호진" w:date="2017-09-19T17:40:00Z">
              <w:r w:rsidR="00FA7EA4">
                <w:t xml:space="preserve"> </w:t>
              </w:r>
            </w:ins>
            <w:r>
              <w:t>{</w:t>
            </w:r>
          </w:p>
          <w:p w:rsidR="00284604" w:rsidRDefault="0013649A">
            <w:r>
              <w:tab/>
            </w:r>
            <w:r>
              <w:tab/>
            </w:r>
            <w:r>
              <w:tab/>
              <w:t>break;</w:t>
            </w:r>
          </w:p>
          <w:p w:rsidR="00284604" w:rsidRDefault="0013649A">
            <w:r>
              <w:tab/>
            </w:r>
            <w:r>
              <w:tab/>
              <w:t>}</w:t>
            </w:r>
          </w:p>
          <w:p w:rsidR="00284604" w:rsidRDefault="00284604"/>
          <w:p w:rsidR="00284604" w:rsidRDefault="0013649A">
            <w:r>
              <w:tab/>
            </w:r>
            <w:r>
              <w:tab/>
              <w:t>echo $i."&lt;br&gt;";</w:t>
            </w:r>
          </w:p>
          <w:p w:rsidR="00284604" w:rsidRDefault="0013649A">
            <w:r>
              <w:tab/>
              <w:t>}</w:t>
            </w:r>
          </w:p>
          <w:p w:rsidR="00284604" w:rsidRDefault="00284604"/>
          <w:p w:rsidR="00284604" w:rsidRDefault="0013649A">
            <w:r>
              <w:rPr>
                <w:rFonts w:ascii="Arial Unicode MS" w:eastAsia="Arial Unicode MS" w:hAnsi="Arial Unicode MS" w:cs="Arial Unicode MS"/>
              </w:rPr>
              <w:tab/>
              <w:t>echo "종료";</w:t>
            </w:r>
          </w:p>
          <w:p w:rsidR="00284604" w:rsidRDefault="0013649A" w:rsidP="000475ED">
            <w:r>
              <w:t>?&gt;</w:t>
            </w:r>
          </w:p>
        </w:tc>
      </w:tr>
    </w:tbl>
    <w:p w:rsidR="00284604" w:rsidRDefault="00284604"/>
    <w:p w:rsidR="00284604" w:rsidRPr="00FA7EA4" w:rsidRDefault="0035149F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결과</w:t>
      </w:r>
    </w:p>
    <w:p w:rsidR="00284604" w:rsidRDefault="0013649A">
      <w:r>
        <w:t>0</w:t>
      </w:r>
    </w:p>
    <w:p w:rsidR="00284604" w:rsidRDefault="0013649A">
      <w:r>
        <w:t>1</w:t>
      </w:r>
    </w:p>
    <w:p w:rsidR="00284604" w:rsidRDefault="0013649A">
      <w:r>
        <w:t>2</w:t>
      </w:r>
    </w:p>
    <w:p w:rsidR="00284604" w:rsidRDefault="0013649A">
      <w:r>
        <w:t>3</w:t>
      </w:r>
    </w:p>
    <w:p w:rsidR="00284604" w:rsidRDefault="0013649A">
      <w:r>
        <w:t>4</w:t>
      </w:r>
    </w:p>
    <w:p w:rsidR="00284604" w:rsidRDefault="0013649A">
      <w:r>
        <w:t>5</w:t>
      </w:r>
    </w:p>
    <w:p w:rsidR="00284604" w:rsidRDefault="0013649A">
      <w:r>
        <w:rPr>
          <w:rFonts w:ascii="Arial Unicode MS" w:eastAsia="Arial Unicode MS" w:hAnsi="Arial Unicode MS" w:cs="Arial Unicode MS"/>
        </w:rPr>
        <w:t>종료</w:t>
      </w:r>
    </w:p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t>위의 예를 보면 for</w:t>
      </w:r>
      <w:r w:rsidR="005A388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반복문을 이용하여 프로그램은 0부터 9까지의 숫자를 한</w:t>
      </w:r>
      <w:r w:rsidR="005A388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줄씩 출력합니다. 하지만 실제 출력은 0~5까지만 출력이 됩니다. 왜 그럴까요?</w:t>
      </w:r>
    </w:p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t>정상적으로 10번 반복하지만 중간에 $i 값을 검사하여 6</w:t>
      </w:r>
      <w:r w:rsidR="005A388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값보다 크면 for문을 끝내고 다른 명령으로 처리되어 넘어갑니다.</w:t>
      </w:r>
    </w:p>
    <w:p w:rsidR="00284604" w:rsidRDefault="00284604"/>
    <w:p w:rsidR="00284604" w:rsidRDefault="0013649A">
      <w:pPr>
        <w:rPr>
          <w:b/>
        </w:rPr>
      </w:pPr>
      <w:r>
        <w:rPr>
          <w:rFonts w:ascii="Arial Unicode MS" w:eastAsia="Arial Unicode MS" w:hAnsi="Arial Unicode MS" w:cs="Arial Unicode MS"/>
        </w:rPr>
        <w:lastRenderedPageBreak/>
        <w:t>이처럼 break;를 이용하면 반복문</w:t>
      </w:r>
      <w:r w:rsidR="005A388A">
        <w:rPr>
          <w:rFonts w:ascii="Arial Unicode MS" w:eastAsia="Arial Unicode MS" w:hAnsi="Arial Unicode MS" w:cs="Arial Unicode MS" w:hint="eastAsia"/>
        </w:rPr>
        <w:t>을</w:t>
      </w:r>
      <w:r>
        <w:rPr>
          <w:rFonts w:ascii="Arial Unicode MS" w:eastAsia="Arial Unicode MS" w:hAnsi="Arial Unicode MS" w:cs="Arial Unicode MS"/>
        </w:rPr>
        <w:t xml:space="preserve"> 강제로 종료할 수도 있고 불필요한 작업을 방지하고 반복 루트를 중간에도 탈출을 할 수 있습니다.</w:t>
      </w:r>
    </w:p>
    <w:p w:rsidR="00284604" w:rsidRDefault="00284604">
      <w:pPr>
        <w:rPr>
          <w:b/>
        </w:rPr>
      </w:pPr>
    </w:p>
    <w:p w:rsidR="00284604" w:rsidRDefault="00411C04">
      <w:r>
        <w:rPr>
          <w:b/>
          <w:sz w:val="36"/>
          <w:szCs w:val="36"/>
        </w:rPr>
        <w:t>9.</w:t>
      </w:r>
      <w:r w:rsidR="0013649A">
        <w:rPr>
          <w:b/>
          <w:sz w:val="36"/>
          <w:szCs w:val="36"/>
        </w:rPr>
        <w:t>6 continue</w:t>
      </w:r>
    </w:p>
    <w:p w:rsidR="00284604" w:rsidRDefault="0013649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continue;는 break;와 비슷하게 제어의 흐름을 변경할 수 있는 명령 키워드입니다. break;는 중괄호 { }를 탈출하는 것이라</w:t>
      </w:r>
      <w:r w:rsidR="005A388A">
        <w:rPr>
          <w:rFonts w:ascii="Arial Unicode MS" w:eastAsia="Arial Unicode MS" w:hAnsi="Arial Unicode MS" w:cs="Arial Unicode MS" w:hint="eastAsia"/>
        </w:rPr>
        <w:t>면</w:t>
      </w:r>
      <w:r>
        <w:rPr>
          <w:rFonts w:ascii="Arial Unicode MS" w:eastAsia="Arial Unicode MS" w:hAnsi="Arial Unicode MS" w:cs="Arial Unicode MS"/>
        </w:rPr>
        <w:t>, continue;는 중괄호 { } 처음으로 돌아가라는 의미입니다.</w:t>
      </w:r>
    </w:p>
    <w:p w:rsidR="00B26F99" w:rsidRDefault="00B26F99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271780</wp:posOffset>
            </wp:positionV>
            <wp:extent cx="1752600" cy="1733550"/>
            <wp:effectExtent l="0" t="0" r="0" b="0"/>
            <wp:wrapSquare wrapText="bothSides"/>
            <wp:docPr id="8" name="그림 8" descr="C:\Users\infoh\AppData\Local\Microsoft\Windows\INetCache\Content.Word\그림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foh\AppData\Local\Microsoft\Windows\INetCache\Content.Word\그림6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4604" w:rsidRDefault="000E72AE">
      <w:r>
        <w:rPr>
          <w:rFonts w:ascii="Arial Unicode MS" w:eastAsia="Arial Unicode MS" w:hAnsi="Arial Unicode MS" w:cs="Arial Unicode MS" w:hint="eastAsia"/>
        </w:rPr>
        <w:t xml:space="preserve">소스를 해석하면서 </w:t>
      </w:r>
      <w:r w:rsidR="0013649A">
        <w:rPr>
          <w:rFonts w:ascii="Arial Unicode MS" w:eastAsia="Arial Unicode MS" w:hAnsi="Arial Unicode MS" w:cs="Arial Unicode MS"/>
        </w:rPr>
        <w:t>continue;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명령을 </w:t>
      </w:r>
      <w:r w:rsidR="0013649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만나게 되면 반복되는 소스</w:t>
      </w:r>
      <w:r w:rsidR="004B5A81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코드 중괄호 {</w:t>
      </w:r>
      <w:r w:rsidR="004B5A81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}의 시작</w:t>
      </w:r>
      <w:r w:rsidR="004B5A81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부분으로 이동합니다. 즉, </w:t>
      </w:r>
      <w:r w:rsidR="0013649A">
        <w:rPr>
          <w:rFonts w:ascii="Arial Unicode MS" w:eastAsia="Arial Unicode MS" w:hAnsi="Arial Unicode MS" w:cs="Arial Unicode MS"/>
        </w:rPr>
        <w:t>반복문을 처리하는</w:t>
      </w:r>
      <w:r w:rsidR="005A388A">
        <w:rPr>
          <w:rFonts w:ascii="Arial Unicode MS" w:eastAsia="Arial Unicode MS" w:hAnsi="Arial Unicode MS" w:cs="Arial Unicode MS" w:hint="eastAsia"/>
        </w:rPr>
        <w:t xml:space="preserve"> </w:t>
      </w:r>
      <w:r w:rsidR="0013649A">
        <w:rPr>
          <w:rFonts w:ascii="Arial Unicode MS" w:eastAsia="Arial Unicode MS" w:hAnsi="Arial Unicode MS" w:cs="Arial Unicode MS"/>
        </w:rPr>
        <w:t>데 있어서 특별한 조건에 따라서 이후 코드</w:t>
      </w:r>
      <w:r w:rsidR="005A388A">
        <w:rPr>
          <w:rFonts w:ascii="Arial Unicode MS" w:eastAsia="Arial Unicode MS" w:hAnsi="Arial Unicode MS" w:cs="Arial Unicode MS" w:hint="eastAsia"/>
        </w:rPr>
        <w:t>를</w:t>
      </w:r>
      <w:r w:rsidR="0013649A">
        <w:rPr>
          <w:rFonts w:ascii="Arial Unicode MS" w:eastAsia="Arial Unicode MS" w:hAnsi="Arial Unicode MS" w:cs="Arial Unicode MS"/>
        </w:rPr>
        <w:t xml:space="preserve"> 처리하지 말고 다시 처음부터 반복을 이어서 하라는 의미입니다. </w:t>
      </w:r>
    </w:p>
    <w:p w:rsidR="00284604" w:rsidRDefault="00284604"/>
    <w:p w:rsidR="000475ED" w:rsidRDefault="000475ED"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>반복문에서</w:t>
      </w:r>
      <w:r>
        <w:rPr>
          <w:rFonts w:hint="eastAsia"/>
        </w:rPr>
        <w:t xml:space="preserve"> </w:t>
      </w:r>
      <w:r>
        <w:t>continue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예제입니다</w:t>
      </w:r>
      <w:r>
        <w:rPr>
          <w:rFonts w:hint="eastAsia"/>
        </w:rPr>
        <w:t>.</w:t>
      </w:r>
    </w:p>
    <w:p w:rsidR="000475ED" w:rsidRDefault="000475ED"/>
    <w:p w:rsidR="00B26F99" w:rsidRDefault="00B26F99"/>
    <w:p w:rsidR="00B26F99" w:rsidRDefault="00B26F99"/>
    <w:p w:rsidR="00B26F99" w:rsidRDefault="00B26F99"/>
    <w:p w:rsidR="00284604" w:rsidRDefault="00411C04">
      <w:r>
        <w:rPr>
          <w:rFonts w:ascii="Arial Unicode MS" w:eastAsia="Arial Unicode MS" w:hAnsi="Arial Unicode MS" w:cs="Arial Unicode MS"/>
          <w:b/>
        </w:rPr>
        <w:t>예제 파일</w:t>
      </w:r>
      <w:r w:rsidR="0013649A">
        <w:rPr>
          <w:rFonts w:ascii="Arial Unicode MS" w:eastAsia="Arial Unicode MS" w:hAnsi="Arial Unicode MS" w:cs="Arial Unicode MS"/>
          <w:b/>
        </w:rPr>
        <w:t xml:space="preserve"> </w:t>
      </w:r>
      <w:r w:rsidR="0013649A" w:rsidRPr="00FA7EA4">
        <w:rPr>
          <w:rFonts w:ascii="Arial Unicode MS" w:eastAsia="Arial Unicode MS" w:hAnsi="Arial Unicode MS" w:cs="Arial Unicode MS"/>
        </w:rPr>
        <w:t>continue-01.php</w:t>
      </w:r>
    </w:p>
    <w:tbl>
      <w:tblPr>
        <w:tblStyle w:val="afd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8460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604" w:rsidRDefault="0013649A">
            <w:r>
              <w:t>&lt;?php</w:t>
            </w:r>
          </w:p>
          <w:p w:rsidR="00284604" w:rsidRDefault="0013649A">
            <w:r>
              <w:tab/>
              <w:t>for</w:t>
            </w:r>
            <w:ins w:id="62" w:author="이호진" w:date="2017-09-19T17:40:00Z">
              <w:r w:rsidR="00FA7EA4">
                <w:t xml:space="preserve"> </w:t>
              </w:r>
            </w:ins>
            <w:r>
              <w:t>($i=0;$i&lt;10;$i++)</w:t>
            </w:r>
            <w:ins w:id="63" w:author="이호진" w:date="2017-09-19T17:40:00Z">
              <w:r w:rsidR="00FA7EA4">
                <w:t xml:space="preserve"> </w:t>
              </w:r>
            </w:ins>
            <w:r>
              <w:t>{</w:t>
            </w:r>
          </w:p>
          <w:p w:rsidR="00284604" w:rsidRDefault="0013649A">
            <w:r>
              <w:tab/>
            </w:r>
          </w:p>
          <w:p w:rsidR="00284604" w:rsidRDefault="0013649A">
            <w:r>
              <w:tab/>
            </w:r>
            <w:r>
              <w:tab/>
              <w:t>if</w:t>
            </w:r>
            <w:ins w:id="64" w:author="이호진" w:date="2017-09-19T17:40:00Z">
              <w:r w:rsidR="00FA7EA4">
                <w:t xml:space="preserve"> </w:t>
              </w:r>
            </w:ins>
            <w:bookmarkStart w:id="65" w:name="_GoBack"/>
            <w:bookmarkEnd w:id="65"/>
            <w:r>
              <w:t>($i%2 == 0)</w:t>
            </w:r>
            <w:ins w:id="66" w:author="이호진" w:date="2017-09-19T17:40:00Z">
              <w:r w:rsidR="00FA7EA4">
                <w:t xml:space="preserve"> </w:t>
              </w:r>
            </w:ins>
            <w:r>
              <w:t>{</w:t>
            </w:r>
          </w:p>
          <w:p w:rsidR="00284604" w:rsidRDefault="0013649A">
            <w:r>
              <w:tab/>
            </w:r>
            <w:r>
              <w:tab/>
            </w:r>
            <w:r>
              <w:tab/>
              <w:t>continue;</w:t>
            </w:r>
          </w:p>
          <w:p w:rsidR="00284604" w:rsidRDefault="0013649A">
            <w:r>
              <w:tab/>
            </w:r>
            <w:r>
              <w:tab/>
              <w:t>}</w:t>
            </w:r>
          </w:p>
          <w:p w:rsidR="00284604" w:rsidRDefault="00284604"/>
          <w:p w:rsidR="00284604" w:rsidRDefault="0013649A">
            <w:r>
              <w:tab/>
            </w:r>
            <w:r>
              <w:tab/>
              <w:t>echo $i."&lt;br&gt;";</w:t>
            </w:r>
          </w:p>
          <w:p w:rsidR="00284604" w:rsidRDefault="0013649A">
            <w:r>
              <w:tab/>
              <w:t>}</w:t>
            </w:r>
          </w:p>
          <w:p w:rsidR="00284604" w:rsidRDefault="00284604"/>
          <w:p w:rsidR="00284604" w:rsidRDefault="0013649A">
            <w:r>
              <w:rPr>
                <w:rFonts w:ascii="Arial Unicode MS" w:eastAsia="Arial Unicode MS" w:hAnsi="Arial Unicode MS" w:cs="Arial Unicode MS"/>
              </w:rPr>
              <w:tab/>
              <w:t>echo "종료";</w:t>
            </w:r>
          </w:p>
          <w:p w:rsidR="00284604" w:rsidRDefault="0013649A">
            <w:r>
              <w:t>?&gt;</w:t>
            </w:r>
          </w:p>
          <w:p w:rsidR="00284604" w:rsidRDefault="00284604"/>
        </w:tc>
      </w:tr>
    </w:tbl>
    <w:p w:rsidR="00284604" w:rsidRDefault="00284604"/>
    <w:p w:rsidR="00284604" w:rsidRPr="00FA7EA4" w:rsidRDefault="0035149F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결과</w:t>
      </w:r>
    </w:p>
    <w:p w:rsidR="00284604" w:rsidRDefault="0013649A">
      <w:r>
        <w:t>1</w:t>
      </w:r>
    </w:p>
    <w:p w:rsidR="00284604" w:rsidRDefault="0013649A">
      <w:r>
        <w:t>3</w:t>
      </w:r>
    </w:p>
    <w:p w:rsidR="00284604" w:rsidRDefault="0013649A">
      <w:r>
        <w:t>5</w:t>
      </w:r>
    </w:p>
    <w:p w:rsidR="00284604" w:rsidRDefault="0013649A">
      <w:r>
        <w:t>7</w:t>
      </w:r>
    </w:p>
    <w:p w:rsidR="00284604" w:rsidRDefault="0013649A">
      <w:r>
        <w:t>9</w:t>
      </w:r>
    </w:p>
    <w:p w:rsidR="00284604" w:rsidRDefault="0013649A">
      <w:r>
        <w:rPr>
          <w:rFonts w:ascii="Arial Unicode MS" w:eastAsia="Arial Unicode MS" w:hAnsi="Arial Unicode MS" w:cs="Arial Unicode MS"/>
        </w:rPr>
        <w:t>종료</w:t>
      </w:r>
    </w:p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lastRenderedPageBreak/>
        <w:t>위의 예제에서는 0부터 9까지의 숫자를 출력하는</w:t>
      </w:r>
      <w:r w:rsidR="005A388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데 있어서 $i가 2로 나눈 나머지</w:t>
      </w:r>
      <w:r w:rsidR="005A388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값이 0인 경우에는 continue;를 처리합니다. </w:t>
      </w:r>
    </w:p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t>2로 나눈 나머지가 0이라는 의미는 $i가 짝수라는 의미입니다. 짝수일 때는 그 이후의 작업을 하지 않고 for문의 상단으로 이동하게 됩니다. 즉, 짝수는 화면에 출력하지 않겠다는 의미입니다.</w:t>
      </w:r>
    </w:p>
    <w:p w:rsidR="00284604" w:rsidRDefault="00284604"/>
    <w:p w:rsidR="00284604" w:rsidRDefault="0013649A">
      <w:r>
        <w:rPr>
          <w:rFonts w:ascii="Arial Unicode MS" w:eastAsia="Arial Unicode MS" w:hAnsi="Arial Unicode MS" w:cs="Arial Unicode MS"/>
        </w:rPr>
        <w:t>continue;는 프로그램에서 불필요한 동작을 하지 않고 리소스를 절약할 수 있는 기능</w:t>
      </w:r>
      <w:r w:rsidR="005A388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중에 하나입니다.</w:t>
      </w:r>
    </w:p>
    <w:p w:rsidR="00284604" w:rsidRDefault="00284604"/>
    <w:sectPr w:rsidR="00284604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A22" w:rsidRDefault="00284A22" w:rsidP="00411C04">
      <w:pPr>
        <w:spacing w:line="240" w:lineRule="auto"/>
      </w:pPr>
      <w:r>
        <w:separator/>
      </w:r>
    </w:p>
  </w:endnote>
  <w:endnote w:type="continuationSeparator" w:id="0">
    <w:p w:rsidR="00284A22" w:rsidRDefault="00284A22" w:rsidP="00411C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함초롬바탕"/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A22" w:rsidRDefault="00284A22" w:rsidP="00411C04">
      <w:pPr>
        <w:spacing w:line="240" w:lineRule="auto"/>
      </w:pPr>
      <w:r>
        <w:separator/>
      </w:r>
    </w:p>
  </w:footnote>
  <w:footnote w:type="continuationSeparator" w:id="0">
    <w:p w:rsidR="00284A22" w:rsidRDefault="00284A22" w:rsidP="00411C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247BC"/>
    <w:multiLevelType w:val="multilevel"/>
    <w:tmpl w:val="998877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이호진">
    <w15:presenceInfo w15:providerId="Windows Live" w15:userId="e7b51f9e24c37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84604"/>
    <w:rsid w:val="000475ED"/>
    <w:rsid w:val="000A1589"/>
    <w:rsid w:val="000A3498"/>
    <w:rsid w:val="000C4C17"/>
    <w:rsid w:val="000D791A"/>
    <w:rsid w:val="000E72AE"/>
    <w:rsid w:val="0013649A"/>
    <w:rsid w:val="001D4A18"/>
    <w:rsid w:val="00284604"/>
    <w:rsid w:val="00284A22"/>
    <w:rsid w:val="0029277D"/>
    <w:rsid w:val="0035149F"/>
    <w:rsid w:val="00372C8B"/>
    <w:rsid w:val="00373DAE"/>
    <w:rsid w:val="00411498"/>
    <w:rsid w:val="00411C04"/>
    <w:rsid w:val="004B1C7C"/>
    <w:rsid w:val="004B5A81"/>
    <w:rsid w:val="004F790C"/>
    <w:rsid w:val="005312D2"/>
    <w:rsid w:val="00553F51"/>
    <w:rsid w:val="005563FA"/>
    <w:rsid w:val="005A388A"/>
    <w:rsid w:val="00667C52"/>
    <w:rsid w:val="007D2E07"/>
    <w:rsid w:val="008356B7"/>
    <w:rsid w:val="008A1BFB"/>
    <w:rsid w:val="00984860"/>
    <w:rsid w:val="009D473F"/>
    <w:rsid w:val="00A05AC2"/>
    <w:rsid w:val="00A57045"/>
    <w:rsid w:val="00B26F99"/>
    <w:rsid w:val="00B37BE0"/>
    <w:rsid w:val="00B4120B"/>
    <w:rsid w:val="00C87729"/>
    <w:rsid w:val="00D118FA"/>
    <w:rsid w:val="00D906AD"/>
    <w:rsid w:val="00E44075"/>
    <w:rsid w:val="00EE548C"/>
    <w:rsid w:val="00EF76F2"/>
    <w:rsid w:val="00F467CF"/>
    <w:rsid w:val="00FA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99D5E"/>
  <w15:docId w15:val="{441A8AFD-A95D-46CD-BA4D-E75C30F0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paragraph" w:styleId="afe">
    <w:name w:val="header"/>
    <w:basedOn w:val="a"/>
    <w:link w:val="Char"/>
    <w:uiPriority w:val="99"/>
    <w:unhideWhenUsed/>
    <w:rsid w:val="00411C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e"/>
    <w:uiPriority w:val="99"/>
    <w:rsid w:val="00411C04"/>
  </w:style>
  <w:style w:type="paragraph" w:styleId="aff">
    <w:name w:val="footer"/>
    <w:basedOn w:val="a"/>
    <w:link w:val="Char0"/>
    <w:uiPriority w:val="99"/>
    <w:unhideWhenUsed/>
    <w:rsid w:val="00411C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"/>
    <w:uiPriority w:val="99"/>
    <w:rsid w:val="00411C04"/>
  </w:style>
  <w:style w:type="paragraph" w:styleId="aff0">
    <w:name w:val="Balloon Text"/>
    <w:basedOn w:val="a"/>
    <w:link w:val="Char1"/>
    <w:uiPriority w:val="99"/>
    <w:semiHidden/>
    <w:unhideWhenUsed/>
    <w:rsid w:val="0013649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f0"/>
    <w:uiPriority w:val="99"/>
    <w:semiHidden/>
    <w:rsid w:val="0013649A"/>
    <w:rPr>
      <w:rFonts w:asciiTheme="majorHAnsi" w:eastAsiaTheme="majorEastAsia" w:hAnsiTheme="majorHAnsi" w:cstheme="majorBidi"/>
      <w:sz w:val="18"/>
      <w:szCs w:val="18"/>
    </w:rPr>
  </w:style>
  <w:style w:type="paragraph" w:styleId="aff1">
    <w:name w:val="Revision"/>
    <w:hidden/>
    <w:uiPriority w:val="99"/>
    <w:semiHidden/>
    <w:rsid w:val="00B4120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DDCC3-6E92-4513-B75F-225B4F37E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24</Pages>
  <Words>2287</Words>
  <Characters>13038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23</cp:revision>
  <dcterms:created xsi:type="dcterms:W3CDTF">2017-06-21T01:38:00Z</dcterms:created>
  <dcterms:modified xsi:type="dcterms:W3CDTF">2017-09-19T08:41:00Z</dcterms:modified>
</cp:coreProperties>
</file>