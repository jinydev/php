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770D65A" w14:textId="228D4081" w:rsidR="00C75593" w:rsidRDefault="00255512">
      <w:r>
        <w:rPr>
          <w:rFonts w:ascii="Arial Unicode MS" w:eastAsia="Arial Unicode MS" w:hAnsi="Arial Unicode MS" w:cs="Arial Unicode MS"/>
        </w:rPr>
        <w:t xml:space="preserve">jinyPHP 1권 - </w:t>
      </w:r>
      <w:r w:rsidR="000C737D">
        <w:rPr>
          <w:rFonts w:ascii="Arial Unicode MS" w:eastAsia="Arial Unicode MS" w:hAnsi="Arial Unicode MS" w:cs="Arial Unicode MS"/>
        </w:rPr>
        <w:t>8.</w:t>
      </w:r>
      <w:r>
        <w:rPr>
          <w:rFonts w:ascii="Arial Unicode MS" w:eastAsia="Arial Unicode MS" w:hAnsi="Arial Unicode MS" w:cs="Arial Unicode MS"/>
        </w:rPr>
        <w:t xml:space="preserve"> 조건문</w:t>
      </w:r>
    </w:p>
    <w:p w14:paraId="7EDC059F" w14:textId="77777777" w:rsidR="00C75593" w:rsidRDefault="00C75593"/>
    <w:p w14:paraId="59D0972D" w14:textId="605EBFEA" w:rsidR="00C75593" w:rsidRDefault="000C737D">
      <w:pPr>
        <w:rPr>
          <w:b/>
          <w:sz w:val="48"/>
          <w:szCs w:val="48"/>
        </w:rPr>
      </w:pPr>
      <w:r>
        <w:rPr>
          <w:rFonts w:ascii="Arial Unicode MS" w:eastAsia="Arial Unicode MS" w:hAnsi="Arial Unicode MS" w:cs="Arial Unicode MS"/>
          <w:b/>
          <w:sz w:val="48"/>
          <w:szCs w:val="48"/>
        </w:rPr>
        <w:t>8</w:t>
      </w:r>
      <w:r w:rsidR="00255512">
        <w:rPr>
          <w:rFonts w:ascii="Arial Unicode MS" w:eastAsia="Arial Unicode MS" w:hAnsi="Arial Unicode MS" w:cs="Arial Unicode MS"/>
          <w:b/>
          <w:sz w:val="48"/>
          <w:szCs w:val="48"/>
        </w:rPr>
        <w:t xml:space="preserve"> 조건 제어문</w:t>
      </w:r>
    </w:p>
    <w:p w14:paraId="092031CD" w14:textId="77777777" w:rsidR="00C75593" w:rsidRDefault="00C75593"/>
    <w:p w14:paraId="33233102" w14:textId="1FA0A617" w:rsidR="000C737D" w:rsidRDefault="00061971">
      <w:r>
        <w:rPr>
          <w:rFonts w:hint="eastAsia"/>
        </w:rPr>
        <w:t>우리</w:t>
      </w:r>
      <w:r>
        <w:rPr>
          <w:rFonts w:hint="eastAsia"/>
        </w:rPr>
        <w:t xml:space="preserve"> </w:t>
      </w:r>
      <w:r>
        <w:rPr>
          <w:rFonts w:hint="eastAsia"/>
        </w:rPr>
        <w:t>일상</w:t>
      </w:r>
      <w:r>
        <w:rPr>
          <w:rFonts w:hint="eastAsia"/>
        </w:rPr>
        <w:t xml:space="preserve"> </w:t>
      </w:r>
      <w:r>
        <w:rPr>
          <w:rFonts w:hint="eastAsia"/>
        </w:rPr>
        <w:t>생활은</w:t>
      </w:r>
      <w:r>
        <w:rPr>
          <w:rFonts w:hint="eastAsia"/>
        </w:rPr>
        <w:t xml:space="preserve"> </w:t>
      </w:r>
      <w:r>
        <w:rPr>
          <w:rFonts w:hint="eastAsia"/>
        </w:rPr>
        <w:t>알게</w:t>
      </w:r>
      <w:r>
        <w:rPr>
          <w:rFonts w:hint="eastAsia"/>
        </w:rPr>
        <w:t xml:space="preserve"> </w:t>
      </w:r>
      <w:r>
        <w:rPr>
          <w:rFonts w:hint="eastAsia"/>
        </w:rPr>
        <w:t>모르게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선택과</w:t>
      </w:r>
      <w:r>
        <w:rPr>
          <w:rFonts w:hint="eastAsia"/>
        </w:rPr>
        <w:t xml:space="preserve"> </w:t>
      </w:r>
      <w:r>
        <w:rPr>
          <w:rFonts w:hint="eastAsia"/>
        </w:rPr>
        <w:t>결정을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컴퓨터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사람처럼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선택의</w:t>
      </w:r>
      <w:r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처리하며</w:t>
      </w:r>
      <w:r>
        <w:rPr>
          <w:rFonts w:hint="eastAsia"/>
        </w:rPr>
        <w:t xml:space="preserve"> </w:t>
      </w:r>
      <w:r>
        <w:rPr>
          <w:rFonts w:hint="eastAsia"/>
        </w:rPr>
        <w:t>수행합니다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컴퓨터</w:t>
      </w:r>
      <w:r>
        <w:rPr>
          <w:rFonts w:hint="eastAsia"/>
        </w:rPr>
        <w:t xml:space="preserve"> </w:t>
      </w:r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물어보지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  <w:r>
        <w:rPr>
          <w:rFonts w:hint="eastAsia"/>
        </w:rPr>
        <w:t>.</w:t>
      </w:r>
    </w:p>
    <w:p w14:paraId="5EF29D7D" w14:textId="77777777" w:rsidR="00061971" w:rsidRDefault="00061971"/>
    <w:p w14:paraId="681BE1A8" w14:textId="5ED87704" w:rsidR="00C75593" w:rsidRDefault="00061971">
      <w:r>
        <w:rPr>
          <w:rFonts w:ascii="Arial Unicode MS" w:eastAsia="Arial Unicode MS" w:hAnsi="Arial Unicode MS" w:cs="Arial Unicode MS" w:hint="eastAsia"/>
        </w:rPr>
        <w:t>프로그램을 개발하고 코드를 작성하는 것은 이러한 선택과 결정을 최소화하고 자동화함으로</w:t>
      </w:r>
      <w:r w:rsidR="00CD60FD">
        <w:rPr>
          <w:rFonts w:ascii="Arial Unicode MS" w:eastAsia="Arial Unicode MS" w:hAnsi="Arial Unicode MS" w:cs="Arial Unicode MS" w:hint="eastAsia"/>
        </w:rPr>
        <w:t>써</w:t>
      </w:r>
      <w:r>
        <w:rPr>
          <w:rFonts w:ascii="Arial Unicode MS" w:eastAsia="Arial Unicode MS" w:hAnsi="Arial Unicode MS" w:cs="Arial Unicode MS" w:hint="eastAsia"/>
        </w:rPr>
        <w:t xml:space="preserve"> 의미를 부여합니다. 따라서 </w:t>
      </w:r>
      <w:r w:rsidR="00255512">
        <w:rPr>
          <w:rFonts w:ascii="Arial Unicode MS" w:eastAsia="Arial Unicode MS" w:hAnsi="Arial Unicode MS" w:cs="Arial Unicode MS"/>
        </w:rPr>
        <w:t>프로그램을 작성하면서 가장 많이 사용되는 기본 문법은 바로 조건</w:t>
      </w:r>
      <w:r w:rsidR="000C737D">
        <w:rPr>
          <w:rFonts w:ascii="Arial Unicode MS" w:eastAsia="Arial Unicode MS" w:hAnsi="Arial Unicode MS" w:cs="Arial Unicode MS" w:hint="eastAsia"/>
        </w:rPr>
        <w:t xml:space="preserve"> </w:t>
      </w:r>
      <w:r w:rsidR="00255512">
        <w:rPr>
          <w:rFonts w:ascii="Arial Unicode MS" w:eastAsia="Arial Unicode MS" w:hAnsi="Arial Unicode MS" w:cs="Arial Unicode MS"/>
        </w:rPr>
        <w:t xml:space="preserve">처리를 하는 제어문이라고 할 수 있습니다. 제어문은 프로그램이 순차적으로 해석 처리하는 과정에 </w:t>
      </w:r>
      <w:r>
        <w:rPr>
          <w:rFonts w:ascii="Arial Unicode MS" w:eastAsia="Arial Unicode MS" w:hAnsi="Arial Unicode MS" w:cs="Arial Unicode MS" w:hint="eastAsia"/>
        </w:rPr>
        <w:t>어떠한 결정이 필요한 경우</w:t>
      </w:r>
      <w:ins w:id="0" w:author="이호진" w:date="2017-09-19T17:21:00Z">
        <w:r w:rsidR="008626EF">
          <w:rPr>
            <w:rFonts w:ascii="Arial Unicode MS" w:eastAsia="Arial Unicode MS" w:hAnsi="Arial Unicode MS" w:cs="Arial Unicode MS" w:hint="eastAsia"/>
          </w:rPr>
          <w:t>,</w:t>
        </w:r>
      </w:ins>
      <w:r>
        <w:rPr>
          <w:rFonts w:ascii="Arial Unicode MS" w:eastAsia="Arial Unicode MS" w:hAnsi="Arial Unicode MS" w:cs="Arial Unicode MS" w:hint="eastAsia"/>
        </w:rPr>
        <w:t xml:space="preserve"> </w:t>
      </w:r>
      <w:r w:rsidR="00255512">
        <w:rPr>
          <w:rFonts w:ascii="Arial Unicode MS" w:eastAsia="Arial Unicode MS" w:hAnsi="Arial Unicode MS" w:cs="Arial Unicode MS"/>
        </w:rPr>
        <w:t xml:space="preserve">조건에 </w:t>
      </w:r>
      <w:r w:rsidR="000C737D">
        <w:rPr>
          <w:rFonts w:ascii="Arial Unicode MS" w:eastAsia="Arial Unicode MS" w:hAnsi="Arial Unicode MS" w:cs="Arial Unicode MS" w:hint="eastAsia"/>
        </w:rPr>
        <w:t>따</w:t>
      </w:r>
      <w:r w:rsidR="00255512">
        <w:rPr>
          <w:rFonts w:ascii="Arial Unicode MS" w:eastAsia="Arial Unicode MS" w:hAnsi="Arial Unicode MS" w:cs="Arial Unicode MS"/>
        </w:rPr>
        <w:t>라서 서로</w:t>
      </w:r>
      <w:r w:rsidR="000C737D">
        <w:rPr>
          <w:rFonts w:ascii="Arial Unicode MS" w:eastAsia="Arial Unicode MS" w:hAnsi="Arial Unicode MS" w:cs="Arial Unicode MS" w:hint="eastAsia"/>
        </w:rPr>
        <w:t xml:space="preserve"> </w:t>
      </w:r>
      <w:r w:rsidR="00255512">
        <w:rPr>
          <w:rFonts w:ascii="Arial Unicode MS" w:eastAsia="Arial Unicode MS" w:hAnsi="Arial Unicode MS" w:cs="Arial Unicode MS"/>
        </w:rPr>
        <w:t>다른 흐름을 변경하는 역할을 합니다.</w:t>
      </w:r>
    </w:p>
    <w:p w14:paraId="10ACD242" w14:textId="77777777" w:rsidR="00C75593" w:rsidRDefault="00C75593"/>
    <w:p w14:paraId="510AFADA" w14:textId="0BA28F87" w:rsidR="00C75593" w:rsidRDefault="00061971">
      <w:r>
        <w:rPr>
          <w:rFonts w:ascii="Arial Unicode MS" w:eastAsia="Arial Unicode MS" w:hAnsi="Arial Unicode MS" w:cs="Arial Unicode MS" w:hint="eastAsia"/>
        </w:rPr>
        <w:t>선택과 결정을 한다는 것은 어떤</w:t>
      </w:r>
      <w:r w:rsidR="00CD60FD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일은 할</w:t>
      </w:r>
      <w:r w:rsidR="00C27E2D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것이며 어떤</w:t>
      </w:r>
      <w:r w:rsidR="00CD60FD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일은 하지 않겠다는 것입니다. </w:t>
      </w:r>
      <w:r w:rsidR="00255512">
        <w:rPr>
          <w:rFonts w:ascii="Arial Unicode MS" w:eastAsia="Arial Unicode MS" w:hAnsi="Arial Unicode MS" w:cs="Arial Unicode MS"/>
        </w:rPr>
        <w:t>프로그램</w:t>
      </w:r>
      <w:r>
        <w:rPr>
          <w:rFonts w:ascii="Arial Unicode MS" w:eastAsia="Arial Unicode MS" w:hAnsi="Arial Unicode MS" w:cs="Arial Unicode MS" w:hint="eastAsia"/>
        </w:rPr>
        <w:t xml:space="preserve"> 또한 개발자가</w:t>
      </w:r>
      <w:r w:rsidR="00255512">
        <w:rPr>
          <w:rFonts w:ascii="Arial Unicode MS" w:eastAsia="Arial Unicode MS" w:hAnsi="Arial Unicode MS" w:cs="Arial Unicode MS"/>
        </w:rPr>
        <w:t xml:space="preserve"> 작성한 코드</w:t>
      </w:r>
      <w:r w:rsidR="000C737D">
        <w:rPr>
          <w:rFonts w:ascii="Arial Unicode MS" w:eastAsia="Arial Unicode MS" w:hAnsi="Arial Unicode MS" w:cs="Arial Unicode MS" w:hint="eastAsia"/>
        </w:rPr>
        <w:t>를</w:t>
      </w:r>
      <w:r w:rsidR="00255512">
        <w:rPr>
          <w:rFonts w:ascii="Arial Unicode MS" w:eastAsia="Arial Unicode MS" w:hAnsi="Arial Unicode MS" w:cs="Arial Unicode MS"/>
        </w:rPr>
        <w:t xml:space="preserve"> 모두 실행하지는 않습니다. 어떤 코드는 동작을 하고 </w:t>
      </w:r>
      <w:r w:rsidR="000C737D">
        <w:rPr>
          <w:rFonts w:ascii="Arial Unicode MS" w:eastAsia="Arial Unicode MS" w:hAnsi="Arial Unicode MS" w:cs="Arial Unicode MS" w:hint="eastAsia"/>
        </w:rPr>
        <w:t>어떤</w:t>
      </w:r>
      <w:r w:rsidR="00255512">
        <w:rPr>
          <w:rFonts w:ascii="Arial Unicode MS" w:eastAsia="Arial Unicode MS" w:hAnsi="Arial Unicode MS" w:cs="Arial Unicode MS"/>
        </w:rPr>
        <w:t xml:space="preserve"> 코드</w:t>
      </w:r>
      <w:r w:rsidR="000C737D">
        <w:rPr>
          <w:rFonts w:ascii="Arial Unicode MS" w:eastAsia="Arial Unicode MS" w:hAnsi="Arial Unicode MS" w:cs="Arial Unicode MS" w:hint="eastAsia"/>
        </w:rPr>
        <w:t>는</w:t>
      </w:r>
      <w:r w:rsidR="00255512">
        <w:rPr>
          <w:rFonts w:ascii="Arial Unicode MS" w:eastAsia="Arial Unicode MS" w:hAnsi="Arial Unicode MS" w:cs="Arial Unicode MS"/>
        </w:rPr>
        <w:t xml:space="preserve"> 동작을 하지 않습니다. 이것은 수많은 코드</w:t>
      </w:r>
      <w:r w:rsidR="000C737D">
        <w:rPr>
          <w:rFonts w:ascii="Arial Unicode MS" w:eastAsia="Arial Unicode MS" w:hAnsi="Arial Unicode MS" w:cs="Arial Unicode MS" w:hint="eastAsia"/>
        </w:rPr>
        <w:t>를</w:t>
      </w:r>
      <w:r w:rsidR="00255512">
        <w:rPr>
          <w:rFonts w:ascii="Arial Unicode MS" w:eastAsia="Arial Unicode MS" w:hAnsi="Arial Unicode MS" w:cs="Arial Unicode MS"/>
        </w:rPr>
        <w:t xml:space="preserve"> 작성하더라도 동작 조건에 따라서 실행을 해야 </w:t>
      </w:r>
      <w:r w:rsidR="000C737D">
        <w:rPr>
          <w:rFonts w:ascii="Arial Unicode MS" w:eastAsia="Arial Unicode MS" w:hAnsi="Arial Unicode MS" w:cs="Arial Unicode MS" w:hint="eastAsia"/>
        </w:rPr>
        <w:t>하</w:t>
      </w:r>
      <w:r w:rsidR="00255512">
        <w:rPr>
          <w:rFonts w:ascii="Arial Unicode MS" w:eastAsia="Arial Unicode MS" w:hAnsi="Arial Unicode MS" w:cs="Arial Unicode MS"/>
        </w:rPr>
        <w:t xml:space="preserve">는 경우도 있고 건너뛰어야 하는 경우도 필요하기 때문입니다. </w:t>
      </w:r>
    </w:p>
    <w:p w14:paraId="2D4664F9" w14:textId="77777777" w:rsidR="00C75593" w:rsidRDefault="00C75593"/>
    <w:p w14:paraId="0C30779B" w14:textId="42B851B6" w:rsidR="00C75593" w:rsidRDefault="00061971">
      <w:r>
        <w:rPr>
          <w:rFonts w:ascii="Arial Unicode MS" w:eastAsia="Arial Unicode MS" w:hAnsi="Arial Unicode MS" w:cs="Arial Unicode MS" w:hint="eastAsia"/>
        </w:rPr>
        <w:t xml:space="preserve">컴퓨터 프로그램 언어에서 </w:t>
      </w:r>
      <w:r w:rsidR="00255512">
        <w:rPr>
          <w:rFonts w:ascii="Arial Unicode MS" w:eastAsia="Arial Unicode MS" w:hAnsi="Arial Unicode MS" w:cs="Arial Unicode MS"/>
        </w:rPr>
        <w:t>이러한 다채로운 동작을 구별하고 코드를 분개하는 기능을 처리하는 것이 제어문</w:t>
      </w:r>
      <w:r>
        <w:rPr>
          <w:rFonts w:ascii="Arial Unicode MS" w:eastAsia="Arial Unicode MS" w:hAnsi="Arial Unicode MS" w:cs="Arial Unicode MS" w:hint="eastAsia"/>
        </w:rPr>
        <w:t>법</w:t>
      </w:r>
      <w:r w:rsidR="00255512">
        <w:rPr>
          <w:rFonts w:ascii="Arial Unicode MS" w:eastAsia="Arial Unicode MS" w:hAnsi="Arial Unicode MS" w:cs="Arial Unicode MS"/>
        </w:rPr>
        <w:t>입니다.</w:t>
      </w:r>
      <w:r>
        <w:rPr>
          <w:rFonts w:ascii="Arial Unicode MS" w:eastAsia="Arial Unicode MS" w:hAnsi="Arial Unicode MS" w:cs="Arial Unicode MS"/>
        </w:rPr>
        <w:t xml:space="preserve"> </w:t>
      </w:r>
      <w:r w:rsidR="00255512">
        <w:rPr>
          <w:rFonts w:ascii="Arial Unicode MS" w:eastAsia="Arial Unicode MS" w:hAnsi="Arial Unicode MS" w:cs="Arial Unicode MS"/>
        </w:rPr>
        <w:t>제어문을 또</w:t>
      </w:r>
      <w:r w:rsidR="000C737D">
        <w:rPr>
          <w:rFonts w:ascii="Arial Unicode MS" w:eastAsia="Arial Unicode MS" w:hAnsi="Arial Unicode MS" w:cs="Arial Unicode MS" w:hint="eastAsia"/>
        </w:rPr>
        <w:t xml:space="preserve"> </w:t>
      </w:r>
      <w:r w:rsidR="00255512">
        <w:rPr>
          <w:rFonts w:ascii="Arial Unicode MS" w:eastAsia="Arial Unicode MS" w:hAnsi="Arial Unicode MS" w:cs="Arial Unicode MS"/>
        </w:rPr>
        <w:t>다른 말로 조건문이라고도 많이 부릅니다.</w:t>
      </w:r>
    </w:p>
    <w:p w14:paraId="3A693C7E" w14:textId="77777777" w:rsidR="00C75593" w:rsidRDefault="00C75593"/>
    <w:p w14:paraId="7242822D" w14:textId="69D05DF1" w:rsidR="00C75593" w:rsidRDefault="00255512">
      <w:r>
        <w:rPr>
          <w:rFonts w:ascii="Arial Unicode MS" w:eastAsia="Arial Unicode MS" w:hAnsi="Arial Unicode MS" w:cs="Arial Unicode MS"/>
        </w:rPr>
        <w:t>PHP</w:t>
      </w:r>
      <w:r w:rsidR="000C737D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언어는 C</w:t>
      </w:r>
      <w:r w:rsidR="000C737D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언어스타일의 조건문 작성 규칙과 유사하게 작성할 수 있습니다. 이</w:t>
      </w:r>
      <w:r w:rsidR="000C737D">
        <w:rPr>
          <w:rFonts w:ascii="Arial Unicode MS" w:eastAsia="Arial Unicode MS" w:hAnsi="Arial Unicode MS" w:cs="Arial Unicode MS" w:hint="eastAsia"/>
        </w:rPr>
        <w:t>렇게</w:t>
      </w:r>
      <w:r>
        <w:rPr>
          <w:rFonts w:ascii="Arial Unicode MS" w:eastAsia="Arial Unicode MS" w:hAnsi="Arial Unicode MS" w:cs="Arial Unicode MS"/>
        </w:rPr>
        <w:t xml:space="preserve"> 유사한 코드 작성</w:t>
      </w:r>
      <w:r w:rsidR="000C737D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방법은 새로운 언어를 매우 쉽게 배울 수 있습니다.</w:t>
      </w:r>
    </w:p>
    <w:p w14:paraId="7C88FD1E" w14:textId="77777777" w:rsidR="00C75593" w:rsidRDefault="00C75593"/>
    <w:p w14:paraId="2E636302" w14:textId="77777777" w:rsidR="00C75593" w:rsidRPr="008626EF" w:rsidRDefault="00255512">
      <w:pPr>
        <w:rPr>
          <w:b/>
          <w:sz w:val="28"/>
          <w:szCs w:val="28"/>
        </w:rPr>
      </w:pPr>
      <w:r w:rsidRPr="008626EF">
        <w:rPr>
          <w:rFonts w:ascii="Arial Unicode MS" w:eastAsia="Arial Unicode MS" w:hAnsi="Arial Unicode MS" w:cs="Arial Unicode MS"/>
          <w:b/>
          <w:sz w:val="28"/>
          <w:szCs w:val="28"/>
        </w:rPr>
        <w:t>조건 제어문 순서도</w:t>
      </w:r>
    </w:p>
    <w:p w14:paraId="35DA07FD" w14:textId="77777777" w:rsidR="00C75593" w:rsidRDefault="00C75593"/>
    <w:p w14:paraId="08713A99" w14:textId="79B0CCF9" w:rsidR="00C75593" w:rsidRDefault="00061971">
      <w:r>
        <w:rPr>
          <w:rFonts w:ascii="Arial Unicode MS" w:eastAsia="Arial Unicode MS" w:hAnsi="Arial Unicode MS" w:cs="Arial Unicode MS" w:hint="eastAsia"/>
        </w:rPr>
        <w:t>프로그램을 코드</w:t>
      </w:r>
      <w:r w:rsidR="00C27E2D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이외</w:t>
      </w:r>
      <w:r w:rsidR="00C27E2D">
        <w:rPr>
          <w:rFonts w:ascii="Arial Unicode MS" w:eastAsia="Arial Unicode MS" w:hAnsi="Arial Unicode MS" w:cs="Arial Unicode MS" w:hint="eastAsia"/>
        </w:rPr>
        <w:t>의</w:t>
      </w:r>
      <w:r>
        <w:rPr>
          <w:rFonts w:ascii="Arial Unicode MS" w:eastAsia="Arial Unicode MS" w:hAnsi="Arial Unicode MS" w:cs="Arial Unicode MS" w:hint="eastAsia"/>
        </w:rPr>
        <w:t xml:space="preserve"> 다이어그램</w:t>
      </w:r>
      <w:r w:rsidR="00C27E2D">
        <w:rPr>
          <w:rFonts w:ascii="Arial Unicode MS" w:eastAsia="Arial Unicode MS" w:hAnsi="Arial Unicode MS" w:cs="Arial Unicode MS" w:hint="eastAsia"/>
        </w:rPr>
        <w:t>,</w:t>
      </w:r>
      <w:r>
        <w:rPr>
          <w:rFonts w:ascii="Arial Unicode MS" w:eastAsia="Arial Unicode MS" w:hAnsi="Arial Unicode MS" w:cs="Arial Unicode MS" w:hint="eastAsia"/>
        </w:rPr>
        <w:t xml:space="preserve"> 즉 순서도로 표현을 하기도 하는데 이때 </w:t>
      </w:r>
      <w:r w:rsidR="00255512">
        <w:rPr>
          <w:rFonts w:ascii="Arial Unicode MS" w:eastAsia="Arial Unicode MS" w:hAnsi="Arial Unicode MS" w:cs="Arial Unicode MS"/>
        </w:rPr>
        <w:t>조건</w:t>
      </w:r>
      <w:r w:rsidR="000C737D">
        <w:rPr>
          <w:rFonts w:ascii="Arial Unicode MS" w:eastAsia="Arial Unicode MS" w:hAnsi="Arial Unicode MS" w:cs="Arial Unicode MS" w:hint="eastAsia"/>
        </w:rPr>
        <w:t xml:space="preserve"> </w:t>
      </w:r>
      <w:r w:rsidR="00255512">
        <w:rPr>
          <w:rFonts w:ascii="Arial Unicode MS" w:eastAsia="Arial Unicode MS" w:hAnsi="Arial Unicode MS" w:cs="Arial Unicode MS"/>
        </w:rPr>
        <w:t>제어문은 순서도</w:t>
      </w:r>
      <w:r w:rsidR="000C737D">
        <w:rPr>
          <w:rFonts w:ascii="Arial Unicode MS" w:eastAsia="Arial Unicode MS" w:hAnsi="Arial Unicode MS" w:cs="Arial Unicode MS" w:hint="eastAsia"/>
        </w:rPr>
        <w:t>에서</w:t>
      </w:r>
      <w:r w:rsidR="00255512">
        <w:rPr>
          <w:rFonts w:ascii="Arial Unicode MS" w:eastAsia="Arial Unicode MS" w:hAnsi="Arial Unicode MS" w:cs="Arial Unicode MS"/>
        </w:rPr>
        <w:t xml:space="preserve"> 다이아몬드 그림으로 표기</w:t>
      </w:r>
      <w:r>
        <w:rPr>
          <w:rFonts w:ascii="Arial Unicode MS" w:eastAsia="Arial Unicode MS" w:hAnsi="Arial Unicode MS" w:cs="Arial Unicode MS" w:hint="eastAsia"/>
        </w:rPr>
        <w:t>합니다</w:t>
      </w:r>
      <w:r w:rsidR="00255512">
        <w:rPr>
          <w:rFonts w:ascii="Arial Unicode MS" w:eastAsia="Arial Unicode MS" w:hAnsi="Arial Unicode MS" w:cs="Arial Unicode MS"/>
        </w:rPr>
        <w:t>.</w:t>
      </w:r>
    </w:p>
    <w:p w14:paraId="7AE1B035" w14:textId="77777777" w:rsidR="00C75593" w:rsidRDefault="00C75593"/>
    <w:p w14:paraId="3F31DD09" w14:textId="77777777" w:rsidR="00C75593" w:rsidRDefault="00255512">
      <w:r>
        <w:rPr>
          <w:noProof/>
        </w:rPr>
        <w:drawing>
          <wp:inline distT="114300" distB="114300" distL="114300" distR="114300" wp14:anchorId="6DC43BD4" wp14:editId="1C3826A9">
            <wp:extent cx="1285875" cy="666750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F97ECE" w14:textId="77777777" w:rsidR="00C75593" w:rsidRDefault="00C75593"/>
    <w:p w14:paraId="5C828B30" w14:textId="30DF6799" w:rsidR="00C75593" w:rsidRDefault="00061971"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순서도에서</w:t>
      </w:r>
      <w:r>
        <w:rPr>
          <w:rFonts w:hint="eastAsia"/>
        </w:rPr>
        <w:t xml:space="preserve"> </w:t>
      </w:r>
      <w:r>
        <w:rPr>
          <w:rFonts w:hint="eastAsia"/>
        </w:rPr>
        <w:t>다이아몬드</w:t>
      </w:r>
      <w:r>
        <w:rPr>
          <w:rFonts w:hint="eastAsia"/>
        </w:rPr>
        <w:t xml:space="preserve"> </w:t>
      </w:r>
      <w:r>
        <w:rPr>
          <w:rFonts w:hint="eastAsia"/>
        </w:rPr>
        <w:t>기호는</w:t>
      </w:r>
      <w:r>
        <w:rPr>
          <w:rFonts w:hint="eastAsia"/>
        </w:rPr>
        <w:t xml:space="preserve"> </w:t>
      </w:r>
      <w:r>
        <w:rPr>
          <w:rFonts w:hint="eastAsia"/>
        </w:rPr>
        <w:t>조건</w:t>
      </w:r>
      <w:r w:rsidR="00C27E2D">
        <w:rPr>
          <w:rFonts w:hint="eastAsia"/>
        </w:rPr>
        <w:t xml:space="preserve"> </w:t>
      </w:r>
      <w:r>
        <w:rPr>
          <w:rFonts w:hint="eastAsia"/>
        </w:rPr>
        <w:t>선택을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것이라고</w:t>
      </w:r>
      <w:r>
        <w:rPr>
          <w:rFonts w:hint="eastAsia"/>
        </w:rPr>
        <w:t xml:space="preserve"> </w:t>
      </w:r>
      <w:r>
        <w:rPr>
          <w:rFonts w:hint="eastAsia"/>
        </w:rPr>
        <w:t>이해하면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  <w:p w14:paraId="790B6AC8" w14:textId="77777777" w:rsidR="00061971" w:rsidRDefault="00061971"/>
    <w:p w14:paraId="17228F13" w14:textId="315AB32A" w:rsidR="00C75593" w:rsidRDefault="000C737D">
      <w:pPr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8.</w:t>
      </w:r>
      <w:r w:rsidR="00255512">
        <w:rPr>
          <w:rFonts w:ascii="Arial Unicode MS" w:eastAsia="Arial Unicode MS" w:hAnsi="Arial Unicode MS" w:cs="Arial Unicode MS"/>
          <w:b/>
          <w:sz w:val="36"/>
          <w:szCs w:val="36"/>
        </w:rPr>
        <w:t>1 참과 거짓</w:t>
      </w:r>
      <w:del w:id="1" w:author="이호진" w:date="2017-09-19T17:21:00Z">
        <w:r w:rsidR="00255512" w:rsidDel="008626EF">
          <w:rPr>
            <w:rFonts w:ascii="Arial Unicode MS" w:eastAsia="Arial Unicode MS" w:hAnsi="Arial Unicode MS" w:cs="Arial Unicode MS"/>
            <w:b/>
            <w:sz w:val="36"/>
            <w:szCs w:val="36"/>
          </w:rPr>
          <w:delText>false)</w:delText>
        </w:r>
      </w:del>
    </w:p>
    <w:p w14:paraId="10EA49DE" w14:textId="0A6C71AA" w:rsidR="00690252" w:rsidRDefault="00061971" w:rsidP="00690252">
      <w:r>
        <w:rPr>
          <w:rFonts w:ascii="Arial Unicode MS" w:eastAsia="Arial Unicode MS" w:hAnsi="Arial Unicode MS" w:cs="Arial Unicode MS" w:hint="eastAsia"/>
        </w:rPr>
        <w:lastRenderedPageBreak/>
        <w:t>우리가 선택과 결정을</w:t>
      </w:r>
      <w:r w:rsidR="00C27E2D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할 때 많이 사용하는 기호가 </w:t>
      </w:r>
      <w:r>
        <w:rPr>
          <w:rFonts w:ascii="Arial Unicode MS" w:eastAsia="Arial Unicode MS" w:hAnsi="Arial Unicode MS" w:cs="Arial Unicode MS"/>
        </w:rPr>
        <w:t>yes</w:t>
      </w:r>
      <w:r>
        <w:rPr>
          <w:rFonts w:ascii="Arial Unicode MS" w:eastAsia="Arial Unicode MS" w:hAnsi="Arial Unicode MS" w:cs="Arial Unicode MS" w:hint="eastAsia"/>
        </w:rPr>
        <w:t xml:space="preserve">와 </w:t>
      </w:r>
      <w:r>
        <w:rPr>
          <w:rFonts w:ascii="Arial Unicode MS" w:eastAsia="Arial Unicode MS" w:hAnsi="Arial Unicode MS" w:cs="Arial Unicode MS"/>
        </w:rPr>
        <w:t>no</w:t>
      </w:r>
      <w:r>
        <w:rPr>
          <w:rFonts w:ascii="Arial Unicode MS" w:eastAsia="Arial Unicode MS" w:hAnsi="Arial Unicode MS" w:cs="Arial Unicode MS" w:hint="eastAsia"/>
        </w:rPr>
        <w:t>일</w:t>
      </w:r>
      <w:r w:rsidR="00C27E2D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것입니다. </w:t>
      </w:r>
      <w:r w:rsidR="00690252">
        <w:rPr>
          <w:rFonts w:ascii="Arial Unicode MS" w:eastAsia="Arial Unicode MS" w:hAnsi="Arial Unicode MS" w:cs="Arial Unicode MS" w:hint="eastAsia"/>
        </w:rPr>
        <w:t xml:space="preserve">즉, </w:t>
      </w:r>
      <w:r w:rsidR="00C27E2D">
        <w:rPr>
          <w:rFonts w:ascii="Arial Unicode MS" w:eastAsia="Arial Unicode MS" w:hAnsi="Arial Unicode MS" w:cs="Arial Unicode MS"/>
        </w:rPr>
        <w:t>‘</w:t>
      </w:r>
      <w:r w:rsidR="00C27E2D">
        <w:rPr>
          <w:rFonts w:ascii="Arial Unicode MS" w:eastAsia="Arial Unicode MS" w:hAnsi="Arial Unicode MS" w:cs="Arial Unicode MS" w:hint="eastAsia"/>
        </w:rPr>
        <w:t>하</w:t>
      </w:r>
      <w:r w:rsidR="00690252">
        <w:rPr>
          <w:rFonts w:ascii="Arial Unicode MS" w:eastAsia="Arial Unicode MS" w:hAnsi="Arial Unicode MS" w:cs="Arial Unicode MS" w:hint="eastAsia"/>
        </w:rPr>
        <w:t>다</w:t>
      </w:r>
      <w:r w:rsidR="00C27E2D">
        <w:rPr>
          <w:rFonts w:ascii="Arial Unicode MS" w:eastAsia="Arial Unicode MS" w:hAnsi="Arial Unicode MS" w:cs="Arial Unicode MS"/>
        </w:rPr>
        <w:t>’</w:t>
      </w:r>
      <w:r w:rsidR="00690252">
        <w:rPr>
          <w:rFonts w:ascii="Arial Unicode MS" w:eastAsia="Arial Unicode MS" w:hAnsi="Arial Unicode MS" w:cs="Arial Unicode MS" w:hint="eastAsia"/>
        </w:rPr>
        <w:t xml:space="preserve">와 </w:t>
      </w:r>
      <w:r w:rsidR="00C27E2D">
        <w:rPr>
          <w:rFonts w:ascii="Arial Unicode MS" w:eastAsia="Arial Unicode MS" w:hAnsi="Arial Unicode MS" w:cs="Arial Unicode MS"/>
        </w:rPr>
        <w:t>‘</w:t>
      </w:r>
      <w:r w:rsidR="00690252">
        <w:rPr>
          <w:rFonts w:ascii="Arial Unicode MS" w:eastAsia="Arial Unicode MS" w:hAnsi="Arial Unicode MS" w:cs="Arial Unicode MS" w:hint="eastAsia"/>
        </w:rPr>
        <w:t>안</w:t>
      </w:r>
      <w:r w:rsidR="00C27E2D">
        <w:rPr>
          <w:rFonts w:ascii="Arial Unicode MS" w:eastAsia="Arial Unicode MS" w:hAnsi="Arial Unicode MS" w:cs="Arial Unicode MS" w:hint="eastAsia"/>
        </w:rPr>
        <w:t xml:space="preserve"> </w:t>
      </w:r>
      <w:r w:rsidR="00690252">
        <w:rPr>
          <w:rFonts w:ascii="Arial Unicode MS" w:eastAsia="Arial Unicode MS" w:hAnsi="Arial Unicode MS" w:cs="Arial Unicode MS" w:hint="eastAsia"/>
        </w:rPr>
        <w:t>하다</w:t>
      </w:r>
      <w:r w:rsidR="00C27E2D">
        <w:rPr>
          <w:rFonts w:ascii="Arial Unicode MS" w:eastAsia="Arial Unicode MS" w:hAnsi="Arial Unicode MS" w:cs="Arial Unicode MS"/>
        </w:rPr>
        <w:t>’</w:t>
      </w:r>
      <w:r w:rsidR="00690252">
        <w:rPr>
          <w:rFonts w:ascii="Arial Unicode MS" w:eastAsia="Arial Unicode MS" w:hAnsi="Arial Unicode MS" w:cs="Arial Unicode MS" w:hint="eastAsia"/>
        </w:rPr>
        <w:t>입니다. 그</w:t>
      </w:r>
      <w:r w:rsidR="00C27E2D">
        <w:rPr>
          <w:rFonts w:ascii="Arial Unicode MS" w:eastAsia="Arial Unicode MS" w:hAnsi="Arial Unicode MS" w:cs="Arial Unicode MS" w:hint="eastAsia"/>
        </w:rPr>
        <w:t xml:space="preserve"> </w:t>
      </w:r>
      <w:r w:rsidR="00690252">
        <w:rPr>
          <w:rFonts w:ascii="Arial Unicode MS" w:eastAsia="Arial Unicode MS" w:hAnsi="Arial Unicode MS" w:cs="Arial Unicode MS" w:hint="eastAsia"/>
        </w:rPr>
        <w:t xml:space="preserve">외 애매한 표현으로 선택을 결정하지 않습니다. 컴퓨터는 </w:t>
      </w:r>
      <w:r w:rsidR="00690252">
        <w:rPr>
          <w:rFonts w:ascii="Arial Unicode MS" w:eastAsia="Arial Unicode MS" w:hAnsi="Arial Unicode MS" w:cs="Arial Unicode MS"/>
        </w:rPr>
        <w:t>yes</w:t>
      </w:r>
      <w:r w:rsidR="00690252">
        <w:rPr>
          <w:rFonts w:ascii="Arial Unicode MS" w:eastAsia="Arial Unicode MS" w:hAnsi="Arial Unicode MS" w:cs="Arial Unicode MS" w:hint="eastAsia"/>
        </w:rPr>
        <w:t xml:space="preserve">와 </w:t>
      </w:r>
      <w:r w:rsidR="00690252">
        <w:rPr>
          <w:rFonts w:ascii="Arial Unicode MS" w:eastAsia="Arial Unicode MS" w:hAnsi="Arial Unicode MS" w:cs="Arial Unicode MS"/>
        </w:rPr>
        <w:t xml:space="preserve">no </w:t>
      </w:r>
      <w:r w:rsidR="00690252">
        <w:rPr>
          <w:rFonts w:ascii="Arial Unicode MS" w:eastAsia="Arial Unicode MS" w:hAnsi="Arial Unicode MS" w:cs="Arial Unicode MS" w:hint="eastAsia"/>
        </w:rPr>
        <w:t xml:space="preserve">기호 대신에 논리기호 </w:t>
      </w:r>
      <w:r w:rsidR="00690252">
        <w:rPr>
          <w:rFonts w:ascii="Arial Unicode MS" w:eastAsia="Arial Unicode MS" w:hAnsi="Arial Unicode MS" w:cs="Arial Unicode MS"/>
        </w:rPr>
        <w:t>true</w:t>
      </w:r>
      <w:r w:rsidR="00690252">
        <w:rPr>
          <w:rFonts w:ascii="Arial Unicode MS" w:eastAsia="Arial Unicode MS" w:hAnsi="Arial Unicode MS" w:cs="Arial Unicode MS" w:hint="eastAsia"/>
        </w:rPr>
        <w:t xml:space="preserve">와 </w:t>
      </w:r>
      <w:r w:rsidR="00690252">
        <w:rPr>
          <w:rFonts w:ascii="Arial Unicode MS" w:eastAsia="Arial Unicode MS" w:hAnsi="Arial Unicode MS" w:cs="Arial Unicode MS"/>
        </w:rPr>
        <w:t>false</w:t>
      </w:r>
      <w:r w:rsidR="00690252">
        <w:rPr>
          <w:rFonts w:ascii="Arial Unicode MS" w:eastAsia="Arial Unicode MS" w:hAnsi="Arial Unicode MS" w:cs="Arial Unicode MS" w:hint="eastAsia"/>
        </w:rPr>
        <w:t>를 사용합니다.</w:t>
      </w:r>
      <w:r w:rsidR="00690252">
        <w:rPr>
          <w:rFonts w:ascii="Arial Unicode MS" w:eastAsia="Arial Unicode MS" w:hAnsi="Arial Unicode MS" w:cs="Arial Unicode MS"/>
        </w:rPr>
        <w:t xml:space="preserve"> 이는 컴퓨터가 0과 1 값을 가지는 </w:t>
      </w:r>
      <w:r w:rsidR="00690252">
        <w:rPr>
          <w:rFonts w:ascii="Arial Unicode MS" w:eastAsia="Arial Unicode MS" w:hAnsi="Arial Unicode MS" w:cs="Arial Unicode MS" w:hint="eastAsia"/>
        </w:rPr>
        <w:t>이</w:t>
      </w:r>
      <w:r w:rsidR="00690252">
        <w:rPr>
          <w:rFonts w:ascii="Arial Unicode MS" w:eastAsia="Arial Unicode MS" w:hAnsi="Arial Unicode MS" w:cs="Arial Unicode MS"/>
        </w:rPr>
        <w:t xml:space="preserve">진법 연산을 가진 </w:t>
      </w:r>
      <w:r w:rsidR="00690252">
        <w:rPr>
          <w:rFonts w:ascii="Arial Unicode MS" w:eastAsia="Arial Unicode MS" w:hAnsi="Arial Unicode MS" w:cs="Arial Unicode MS" w:hint="eastAsia"/>
        </w:rPr>
        <w:t>기계</w:t>
      </w:r>
      <w:r w:rsidR="00690252">
        <w:rPr>
          <w:rFonts w:ascii="Arial Unicode MS" w:eastAsia="Arial Unicode MS" w:hAnsi="Arial Unicode MS" w:cs="Arial Unicode MS"/>
        </w:rPr>
        <w:t>이기 때문입니다.</w:t>
      </w:r>
    </w:p>
    <w:p w14:paraId="5D3F6AEA" w14:textId="4E12ACC4" w:rsidR="00690252" w:rsidRPr="00690252" w:rsidRDefault="00690252">
      <w:pPr>
        <w:rPr>
          <w:rFonts w:ascii="Arial Unicode MS" w:eastAsia="Arial Unicode MS" w:hAnsi="Arial Unicode MS" w:cs="Arial Unicode MS"/>
        </w:rPr>
      </w:pPr>
    </w:p>
    <w:p w14:paraId="657A73F6" w14:textId="2F81CC8D" w:rsidR="00C75593" w:rsidRDefault="00690252">
      <w:r>
        <w:rPr>
          <w:rFonts w:ascii="Arial Unicode MS" w:eastAsia="Arial Unicode MS" w:hAnsi="Arial Unicode MS" w:cs="Arial Unicode MS" w:hint="eastAsia"/>
        </w:rPr>
        <w:t xml:space="preserve">컴퓨터에서 </w:t>
      </w:r>
      <w:r w:rsidR="00255512">
        <w:rPr>
          <w:rFonts w:ascii="Arial Unicode MS" w:eastAsia="Arial Unicode MS" w:hAnsi="Arial Unicode MS" w:cs="Arial Unicode MS"/>
        </w:rPr>
        <w:t>제어문은 프로그램의 코드를 조건</w:t>
      </w:r>
      <w:r w:rsidR="00C27E2D">
        <w:rPr>
          <w:rFonts w:ascii="Arial Unicode MS" w:eastAsia="Arial Unicode MS" w:hAnsi="Arial Unicode MS" w:cs="Arial Unicode MS" w:hint="eastAsia"/>
        </w:rPr>
        <w:t>에</w:t>
      </w:r>
      <w:r>
        <w:rPr>
          <w:rFonts w:ascii="Arial Unicode MS" w:eastAsia="Arial Unicode MS" w:hAnsi="Arial Unicode MS" w:cs="Arial Unicode MS" w:hint="eastAsia"/>
        </w:rPr>
        <w:t xml:space="preserve"> 따라서 분기를</w:t>
      </w:r>
      <w:r w:rsidR="00255512">
        <w:rPr>
          <w:rFonts w:ascii="Arial Unicode MS" w:eastAsia="Arial Unicode MS" w:hAnsi="Arial Unicode MS" w:cs="Arial Unicode MS"/>
        </w:rPr>
        <w:t xml:space="preserve"> 합니다. </w:t>
      </w:r>
    </w:p>
    <w:p w14:paraId="25BF9B48" w14:textId="77777777" w:rsidR="00C75593" w:rsidRDefault="00C75593"/>
    <w:p w14:paraId="2EDCA94F" w14:textId="5C5FA6B4" w:rsidR="00C75593" w:rsidRDefault="00255512">
      <w:r>
        <w:rPr>
          <w:rFonts w:ascii="Arial Unicode MS" w:eastAsia="Arial Unicode MS" w:hAnsi="Arial Unicode MS" w:cs="Arial Unicode MS"/>
        </w:rPr>
        <w:t>앞에서 변수</w:t>
      </w:r>
      <w:r w:rsidR="000C737D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타입</w:t>
      </w:r>
      <w:r w:rsidR="000C737D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중 논리(bool) 변수와 논리 연산에 대해서 살펴보았습니다. 논리</w:t>
      </w:r>
      <w:r w:rsidR="000C737D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값과 논리</w:t>
      </w:r>
      <w:r w:rsidR="000C737D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연산은 그 결과 값으로 논리 참</w:t>
      </w:r>
      <w:r w:rsidR="000C737D" w:rsidRPr="000C737D">
        <w:rPr>
          <w:rFonts w:ascii="Arial Unicode MS" w:eastAsia="Arial Unicode MS" w:hAnsi="Arial Unicode MS" w:cs="Arial Unicode MS"/>
        </w:rPr>
        <w:t>(true)</w:t>
      </w:r>
      <w:r>
        <w:rPr>
          <w:rFonts w:ascii="Arial Unicode MS" w:eastAsia="Arial Unicode MS" w:hAnsi="Arial Unicode MS" w:cs="Arial Unicode MS"/>
        </w:rPr>
        <w:t>과 거짓</w:t>
      </w:r>
      <w:r w:rsidR="000C737D" w:rsidRPr="000C737D">
        <w:rPr>
          <w:rFonts w:ascii="Arial Unicode MS" w:eastAsia="Arial Unicode MS" w:hAnsi="Arial Unicode MS" w:cs="Arial Unicode MS"/>
        </w:rPr>
        <w:t>(false)</w:t>
      </w:r>
      <w:r>
        <w:rPr>
          <w:rFonts w:ascii="Arial Unicode MS" w:eastAsia="Arial Unicode MS" w:hAnsi="Arial Unicode MS" w:cs="Arial Unicode MS"/>
        </w:rPr>
        <w:t>을 반</w:t>
      </w:r>
      <w:r w:rsidR="000C737D">
        <w:rPr>
          <w:rFonts w:ascii="Arial Unicode MS" w:eastAsia="Arial Unicode MS" w:hAnsi="Arial Unicode MS" w:cs="Arial Unicode MS" w:hint="eastAsia"/>
        </w:rPr>
        <w:t>환</w:t>
      </w:r>
      <w:r>
        <w:rPr>
          <w:rFonts w:ascii="Arial Unicode MS" w:eastAsia="Arial Unicode MS" w:hAnsi="Arial Unicode MS" w:cs="Arial Unicode MS"/>
        </w:rPr>
        <w:t>합니다.</w:t>
      </w:r>
      <w:r w:rsidR="00690252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여기서 조건이란 참</w:t>
      </w:r>
      <w:r w:rsidR="00690252">
        <w:rPr>
          <w:rFonts w:ascii="Arial Unicode MS" w:eastAsia="Arial Unicode MS" w:hAnsi="Arial Unicode MS" w:cs="Arial Unicode MS" w:hint="eastAsia"/>
        </w:rPr>
        <w:t>(yes)</w:t>
      </w:r>
      <w:r>
        <w:rPr>
          <w:rFonts w:ascii="Arial Unicode MS" w:eastAsia="Arial Unicode MS" w:hAnsi="Arial Unicode MS" w:cs="Arial Unicode MS"/>
        </w:rPr>
        <w:t>과 거짓</w:t>
      </w:r>
      <w:r w:rsidR="00690252">
        <w:rPr>
          <w:rFonts w:ascii="Arial Unicode MS" w:eastAsia="Arial Unicode MS" w:hAnsi="Arial Unicode MS" w:cs="Arial Unicode MS" w:hint="eastAsia"/>
        </w:rPr>
        <w:t>(</w:t>
      </w:r>
      <w:r w:rsidR="00690252">
        <w:rPr>
          <w:rFonts w:ascii="Arial Unicode MS" w:eastAsia="Arial Unicode MS" w:hAnsi="Arial Unicode MS" w:cs="Arial Unicode MS"/>
        </w:rPr>
        <w:t>no</w:t>
      </w:r>
      <w:r w:rsidR="00690252">
        <w:rPr>
          <w:rFonts w:ascii="Arial Unicode MS" w:eastAsia="Arial Unicode MS" w:hAnsi="Arial Unicode MS" w:cs="Arial Unicode MS" w:hint="eastAsia"/>
        </w:rPr>
        <w:t>)</w:t>
      </w:r>
      <w:r>
        <w:rPr>
          <w:rFonts w:ascii="Arial Unicode MS" w:eastAsia="Arial Unicode MS" w:hAnsi="Arial Unicode MS" w:cs="Arial Unicode MS"/>
        </w:rPr>
        <w:t xml:space="preserve">이라는 이분법적인 </w:t>
      </w:r>
      <w:r w:rsidR="000C737D">
        <w:rPr>
          <w:rFonts w:ascii="Arial Unicode MS" w:eastAsia="Arial Unicode MS" w:hAnsi="Arial Unicode MS" w:cs="Arial Unicode MS" w:hint="eastAsia"/>
        </w:rPr>
        <w:t>두</w:t>
      </w:r>
      <w:r w:rsidR="000C737D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가지 조건을 구분합니다. </w:t>
      </w:r>
    </w:p>
    <w:p w14:paraId="62581623" w14:textId="77777777" w:rsidR="00C75593" w:rsidRDefault="00C75593"/>
    <w:p w14:paraId="65D9F8EA" w14:textId="42C73653" w:rsidR="00C75593" w:rsidRDefault="000C737D">
      <w:r>
        <w:rPr>
          <w:rFonts w:ascii="Arial Unicode MS" w:eastAsia="Arial Unicode MS" w:hAnsi="Arial Unicode MS" w:cs="Arial Unicode MS"/>
          <w:b/>
          <w:sz w:val="28"/>
          <w:szCs w:val="28"/>
        </w:rPr>
        <w:t>8.</w:t>
      </w:r>
      <w:r w:rsidR="00255512">
        <w:rPr>
          <w:rFonts w:ascii="Arial Unicode MS" w:eastAsia="Arial Unicode MS" w:hAnsi="Arial Unicode MS" w:cs="Arial Unicode MS"/>
          <w:b/>
          <w:sz w:val="28"/>
          <w:szCs w:val="28"/>
        </w:rPr>
        <w:t>1.1 참이란?</w:t>
      </w:r>
    </w:p>
    <w:p w14:paraId="762F2550" w14:textId="71651FAB" w:rsidR="00C75593" w:rsidRDefault="00690252">
      <w:r>
        <w:rPr>
          <w:rFonts w:ascii="Arial Unicode MS" w:eastAsia="Arial Unicode MS" w:hAnsi="Arial Unicode MS" w:cs="Arial Unicode MS" w:hint="eastAsia"/>
        </w:rPr>
        <w:t xml:space="preserve">선택과 결정에서 </w:t>
      </w:r>
      <w:r>
        <w:rPr>
          <w:rFonts w:ascii="Arial Unicode MS" w:eastAsia="Arial Unicode MS" w:hAnsi="Arial Unicode MS" w:cs="Arial Unicode MS"/>
        </w:rPr>
        <w:t>yes</w:t>
      </w:r>
      <w:r>
        <w:rPr>
          <w:rFonts w:ascii="Arial Unicode MS" w:eastAsia="Arial Unicode MS" w:hAnsi="Arial Unicode MS" w:cs="Arial Unicode MS" w:hint="eastAsia"/>
        </w:rPr>
        <w:t xml:space="preserve">의 의미와 비슷합니다. </w:t>
      </w:r>
      <w:r w:rsidR="00255512">
        <w:rPr>
          <w:rFonts w:ascii="Arial Unicode MS" w:eastAsia="Arial Unicode MS" w:hAnsi="Arial Unicode MS" w:cs="Arial Unicode MS"/>
        </w:rPr>
        <w:t xml:space="preserve">어떤 결과 값이 존재하거나 유효한 경우를 </w:t>
      </w:r>
      <w:r w:rsidRPr="008626EF">
        <w:rPr>
          <w:rFonts w:ascii="Arial Unicode MS" w:eastAsia="Arial Unicode MS" w:hAnsi="Arial Unicode MS" w:cs="Arial Unicode MS"/>
          <w:b/>
        </w:rPr>
        <w:t>참</w:t>
      </w:r>
      <w:r>
        <w:rPr>
          <w:rFonts w:ascii="Arial Unicode MS" w:eastAsia="Arial Unicode MS" w:hAnsi="Arial Unicode MS" w:cs="Arial Unicode MS" w:hint="eastAsia"/>
        </w:rPr>
        <w:t xml:space="preserve">이라고 </w:t>
      </w:r>
      <w:r w:rsidR="00255512">
        <w:rPr>
          <w:rFonts w:ascii="Arial Unicode MS" w:eastAsia="Arial Unicode MS" w:hAnsi="Arial Unicode MS" w:cs="Arial Unicode MS"/>
        </w:rPr>
        <w:t>말합니다.  프로그램에서는 참이라는 상수명으로 true라고 표현합니다. 값으로 표현한다고 하면 1의 값을 가집니다.</w:t>
      </w:r>
    </w:p>
    <w:p w14:paraId="09B75505" w14:textId="77777777" w:rsidR="00C75593" w:rsidRDefault="00C75593"/>
    <w:p w14:paraId="5945441B" w14:textId="05663B92" w:rsidR="00C75593" w:rsidRDefault="000C737D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8.</w:t>
      </w:r>
      <w:r w:rsidR="00255512">
        <w:rPr>
          <w:rFonts w:ascii="Arial Unicode MS" w:eastAsia="Arial Unicode MS" w:hAnsi="Arial Unicode MS" w:cs="Arial Unicode MS"/>
          <w:b/>
          <w:sz w:val="28"/>
          <w:szCs w:val="28"/>
        </w:rPr>
        <w:t>1.2 거짓</w:t>
      </w:r>
      <w:r>
        <w:rPr>
          <w:rFonts w:ascii="Arial Unicode MS" w:eastAsia="Arial Unicode MS" w:hAnsi="Arial Unicode MS" w:cs="Arial Unicode MS" w:hint="eastAsia"/>
          <w:b/>
          <w:sz w:val="28"/>
          <w:szCs w:val="28"/>
        </w:rPr>
        <w:t>이</w:t>
      </w:r>
      <w:r w:rsidR="00255512">
        <w:rPr>
          <w:rFonts w:ascii="Arial Unicode MS" w:eastAsia="Arial Unicode MS" w:hAnsi="Arial Unicode MS" w:cs="Arial Unicode MS"/>
          <w:b/>
          <w:sz w:val="28"/>
          <w:szCs w:val="28"/>
        </w:rPr>
        <w:t>란?</w:t>
      </w:r>
    </w:p>
    <w:p w14:paraId="6C0AC260" w14:textId="77777777" w:rsidR="00C75593" w:rsidRDefault="00C75593"/>
    <w:p w14:paraId="73CFCD44" w14:textId="4073541E" w:rsidR="00C75593" w:rsidRDefault="00690252">
      <w:r>
        <w:rPr>
          <w:rFonts w:ascii="Arial Unicode MS" w:eastAsia="Arial Unicode MS" w:hAnsi="Arial Unicode MS" w:cs="Arial Unicode MS" w:hint="eastAsia"/>
        </w:rPr>
        <w:t xml:space="preserve">선택과 </w:t>
      </w:r>
      <w:r w:rsidR="00C27E2D">
        <w:rPr>
          <w:rFonts w:ascii="Arial Unicode MS" w:eastAsia="Arial Unicode MS" w:hAnsi="Arial Unicode MS" w:cs="Arial Unicode MS" w:hint="eastAsia"/>
        </w:rPr>
        <w:t>결</w:t>
      </w:r>
      <w:r>
        <w:rPr>
          <w:rFonts w:ascii="Arial Unicode MS" w:eastAsia="Arial Unicode MS" w:hAnsi="Arial Unicode MS" w:cs="Arial Unicode MS" w:hint="eastAsia"/>
        </w:rPr>
        <w:t xml:space="preserve">정에서 </w:t>
      </w:r>
      <w:r>
        <w:rPr>
          <w:rFonts w:ascii="Arial Unicode MS" w:eastAsia="Arial Unicode MS" w:hAnsi="Arial Unicode MS" w:cs="Arial Unicode MS"/>
        </w:rPr>
        <w:t>no</w:t>
      </w:r>
      <w:r>
        <w:rPr>
          <w:rFonts w:ascii="Arial Unicode MS" w:eastAsia="Arial Unicode MS" w:hAnsi="Arial Unicode MS" w:cs="Arial Unicode MS" w:hint="eastAsia"/>
        </w:rPr>
        <w:t xml:space="preserve">의 의미와 비슷합니다. </w:t>
      </w:r>
      <w:r w:rsidR="00255512">
        <w:rPr>
          <w:rFonts w:ascii="Arial Unicode MS" w:eastAsia="Arial Unicode MS" w:hAnsi="Arial Unicode MS" w:cs="Arial Unicode MS"/>
        </w:rPr>
        <w:t xml:space="preserve">어떤 결과 값이 없거나 유효하지 않은 경우를 </w:t>
      </w:r>
      <w:r w:rsidRPr="008626EF">
        <w:rPr>
          <w:rFonts w:ascii="Arial Unicode MS" w:eastAsia="Arial Unicode MS" w:hAnsi="Arial Unicode MS" w:cs="Arial Unicode MS"/>
          <w:b/>
        </w:rPr>
        <w:t>거짓</w:t>
      </w:r>
      <w:r>
        <w:rPr>
          <w:rFonts w:ascii="Arial Unicode MS" w:eastAsia="Arial Unicode MS" w:hAnsi="Arial Unicode MS" w:cs="Arial Unicode MS" w:hint="eastAsia"/>
        </w:rPr>
        <w:t xml:space="preserve">이라 </w:t>
      </w:r>
      <w:r w:rsidR="00255512">
        <w:rPr>
          <w:rFonts w:ascii="Arial Unicode MS" w:eastAsia="Arial Unicode MS" w:hAnsi="Arial Unicode MS" w:cs="Arial Unicode MS"/>
        </w:rPr>
        <w:t>말합니다. 프로그램에서는 거짓이라는 상수명으로 false라고 표현합니다. 값으로 표현한다고 하면 0의 값을 가집니다.</w:t>
      </w:r>
    </w:p>
    <w:p w14:paraId="0602953B" w14:textId="77777777" w:rsidR="00C75593" w:rsidRDefault="00C75593"/>
    <w:p w14:paraId="2C239EB9" w14:textId="29325D93" w:rsidR="00C75593" w:rsidRDefault="00690252">
      <w:r>
        <w:rPr>
          <w:rFonts w:ascii="Arial Unicode MS" w:eastAsia="Arial Unicode MS" w:hAnsi="Arial Unicode MS" w:cs="Arial Unicode MS" w:hint="eastAsia"/>
        </w:rPr>
        <w:t xml:space="preserve">컴퓨터 언어 </w:t>
      </w:r>
      <w:r w:rsidR="00255512">
        <w:rPr>
          <w:rFonts w:ascii="Arial Unicode MS" w:eastAsia="Arial Unicode MS" w:hAnsi="Arial Unicode MS" w:cs="Arial Unicode MS"/>
        </w:rPr>
        <w:t>제어문에서는 조건을 참과 거짓으로 판별합니다. 하지만 입력되는 조건은 또</w:t>
      </w:r>
      <w:r w:rsidR="000C737D">
        <w:rPr>
          <w:rFonts w:ascii="Arial Unicode MS" w:eastAsia="Arial Unicode MS" w:hAnsi="Arial Unicode MS" w:cs="Arial Unicode MS" w:hint="eastAsia"/>
        </w:rPr>
        <w:t xml:space="preserve"> </w:t>
      </w:r>
      <w:r w:rsidR="00255512">
        <w:rPr>
          <w:rFonts w:ascii="Arial Unicode MS" w:eastAsia="Arial Unicode MS" w:hAnsi="Arial Unicode MS" w:cs="Arial Unicode MS"/>
        </w:rPr>
        <w:t xml:space="preserve">다른 논리 기호를 </w:t>
      </w:r>
      <w:r w:rsidR="000C737D">
        <w:rPr>
          <w:rFonts w:ascii="Arial Unicode MS" w:eastAsia="Arial Unicode MS" w:hAnsi="Arial Unicode MS" w:cs="Arial Unicode MS" w:hint="eastAsia"/>
        </w:rPr>
        <w:t>섞</w:t>
      </w:r>
      <w:r w:rsidR="00255512">
        <w:rPr>
          <w:rFonts w:ascii="Arial Unicode MS" w:eastAsia="Arial Unicode MS" w:hAnsi="Arial Unicode MS" w:cs="Arial Unicode MS"/>
        </w:rPr>
        <w:t>어서 입력 값으로 사용할 수 있습니다.</w:t>
      </w:r>
    </w:p>
    <w:p w14:paraId="6D8CF213" w14:textId="77777777" w:rsidR="00C75593" w:rsidRDefault="00C75593"/>
    <w:p w14:paraId="532FBF0F" w14:textId="77777777" w:rsidR="00C75593" w:rsidRPr="008626EF" w:rsidRDefault="00255512">
      <w:pPr>
        <w:rPr>
          <w:b/>
          <w:sz w:val="28"/>
          <w:szCs w:val="28"/>
        </w:rPr>
      </w:pPr>
      <w:r w:rsidRPr="008626EF">
        <w:rPr>
          <w:rFonts w:ascii="Arial Unicode MS" w:eastAsia="Arial Unicode MS" w:hAnsi="Arial Unicode MS" w:cs="Arial Unicode MS"/>
          <w:b/>
          <w:sz w:val="28"/>
          <w:szCs w:val="28"/>
        </w:rPr>
        <w:t>조건 제어문 참과 거짓 동작에 대한 순서도 개념</w:t>
      </w:r>
    </w:p>
    <w:p w14:paraId="03C6F60E" w14:textId="77777777" w:rsidR="00690252" w:rsidRDefault="00690252"/>
    <w:p w14:paraId="02B533AD" w14:textId="70D833B4" w:rsidR="00690252" w:rsidRPr="00690252" w:rsidRDefault="00690252">
      <w:r>
        <w:rPr>
          <w:rFonts w:hint="eastAsia"/>
        </w:rPr>
        <w:t>조건</w:t>
      </w:r>
      <w:r>
        <w:rPr>
          <w:rFonts w:hint="eastAsia"/>
        </w:rPr>
        <w:t xml:space="preserve"> </w:t>
      </w:r>
      <w:r>
        <w:rPr>
          <w:rFonts w:hint="eastAsia"/>
        </w:rPr>
        <w:t>제어문을</w:t>
      </w:r>
      <w:r>
        <w:rPr>
          <w:rFonts w:hint="eastAsia"/>
        </w:rPr>
        <w:t xml:space="preserve"> </w:t>
      </w:r>
      <w:r>
        <w:rPr>
          <w:rFonts w:hint="eastAsia"/>
        </w:rPr>
        <w:t>순서도</w:t>
      </w:r>
      <w:r w:rsidR="00807A6F"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 w:rsidR="00807A6F"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표현</w:t>
      </w:r>
      <w:r w:rsidR="00807A6F">
        <w:rPr>
          <w:rFonts w:hint="eastAsia"/>
        </w:rPr>
        <w:t>하면</w:t>
      </w:r>
      <w:r w:rsidR="00807A6F">
        <w:rPr>
          <w:rFonts w:hint="eastAsia"/>
        </w:rPr>
        <w:t xml:space="preserve"> </w:t>
      </w:r>
      <w:r w:rsidR="00807A6F">
        <w:rPr>
          <w:rFonts w:hint="eastAsia"/>
        </w:rPr>
        <w:t>아래와</w:t>
      </w:r>
      <w:r w:rsidR="00807A6F">
        <w:rPr>
          <w:rFonts w:hint="eastAsia"/>
        </w:rPr>
        <w:t xml:space="preserve"> </w:t>
      </w:r>
      <w:r w:rsidR="00807A6F">
        <w:rPr>
          <w:rFonts w:hint="eastAsia"/>
        </w:rPr>
        <w:t>같습니다</w:t>
      </w:r>
      <w:r w:rsidR="00807A6F">
        <w:rPr>
          <w:rFonts w:hint="eastAsia"/>
        </w:rPr>
        <w:t>.</w:t>
      </w:r>
    </w:p>
    <w:p w14:paraId="3EAD35D9" w14:textId="77777777" w:rsidR="00C75593" w:rsidRDefault="00255512">
      <w:r>
        <w:rPr>
          <w:noProof/>
        </w:rPr>
        <w:drawing>
          <wp:inline distT="114300" distB="114300" distL="114300" distR="114300" wp14:anchorId="312FD193" wp14:editId="1287C661">
            <wp:extent cx="5448300" cy="1905000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F7A212" w14:textId="77777777" w:rsidR="00C75593" w:rsidRDefault="00C75593"/>
    <w:p w14:paraId="58115704" w14:textId="77777777" w:rsidR="00C75593" w:rsidRDefault="00C75593"/>
    <w:p w14:paraId="2C44236C" w14:textId="431F6804" w:rsidR="00C75593" w:rsidRDefault="00255512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좀 복잡한 프로그램을 제작하거나 코딩</w:t>
      </w:r>
      <w:r w:rsidR="000C737D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작성</w:t>
      </w:r>
      <w:r w:rsidR="000C737D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전 </w:t>
      </w:r>
      <w:del w:id="2" w:author="이호진" w:date="2017-09-19T17:22:00Z">
        <w:r w:rsidDel="008626EF">
          <w:rPr>
            <w:rFonts w:ascii="Arial Unicode MS" w:eastAsia="Arial Unicode MS" w:hAnsi="Arial Unicode MS" w:cs="Arial Unicode MS"/>
          </w:rPr>
          <w:delText>좀</w:delText>
        </w:r>
        <w:r w:rsidR="000C737D" w:rsidDel="008626EF">
          <w:rPr>
            <w:rFonts w:ascii="Arial Unicode MS" w:eastAsia="Arial Unicode MS" w:hAnsi="Arial Unicode MS" w:cs="Arial Unicode MS" w:hint="eastAsia"/>
          </w:rPr>
          <w:delText xml:space="preserve"> </w:delText>
        </w:r>
        <w:r w:rsidDel="008626EF">
          <w:rPr>
            <w:rFonts w:ascii="Arial Unicode MS" w:eastAsia="Arial Unicode MS" w:hAnsi="Arial Unicode MS" w:cs="Arial Unicode MS"/>
          </w:rPr>
          <w:delText xml:space="preserve">더 </w:delText>
        </w:r>
      </w:del>
      <w:r>
        <w:rPr>
          <w:rFonts w:ascii="Arial Unicode MS" w:eastAsia="Arial Unicode MS" w:hAnsi="Arial Unicode MS" w:cs="Arial Unicode MS"/>
        </w:rPr>
        <w:t xml:space="preserve">논리적인 구상을 </w:t>
      </w:r>
      <w:r w:rsidR="00034902">
        <w:rPr>
          <w:rFonts w:ascii="Arial Unicode MS" w:eastAsia="Arial Unicode MS" w:hAnsi="Arial Unicode MS" w:cs="Arial Unicode MS"/>
        </w:rPr>
        <w:t>할 때</w:t>
      </w:r>
      <w:r>
        <w:rPr>
          <w:rFonts w:ascii="Arial Unicode MS" w:eastAsia="Arial Unicode MS" w:hAnsi="Arial Unicode MS" w:cs="Arial Unicode MS"/>
        </w:rPr>
        <w:t xml:space="preserve"> 위와 같이 순서도를 그려가면서 코드를 생각해</w:t>
      </w:r>
      <w:r w:rsidR="00690252">
        <w:rPr>
          <w:rFonts w:ascii="Arial Unicode MS" w:eastAsia="Arial Unicode MS" w:hAnsi="Arial Unicode MS" w:cs="Arial Unicode MS" w:hint="eastAsia"/>
        </w:rPr>
        <w:t xml:space="preserve">보면 </w:t>
      </w:r>
      <w:del w:id="3" w:author="이호진" w:date="2017-09-19T17:22:00Z">
        <w:r w:rsidDel="008626EF">
          <w:rPr>
            <w:rFonts w:ascii="Arial Unicode MS" w:eastAsia="Arial Unicode MS" w:hAnsi="Arial Unicode MS" w:cs="Arial Unicode MS"/>
          </w:rPr>
          <w:delText>좀</w:delText>
        </w:r>
        <w:r w:rsidR="000C737D" w:rsidDel="008626EF">
          <w:rPr>
            <w:rFonts w:ascii="Arial Unicode MS" w:eastAsia="Arial Unicode MS" w:hAnsi="Arial Unicode MS" w:cs="Arial Unicode MS" w:hint="eastAsia"/>
          </w:rPr>
          <w:delText xml:space="preserve"> </w:delText>
        </w:r>
      </w:del>
      <w:r>
        <w:rPr>
          <w:rFonts w:ascii="Arial Unicode MS" w:eastAsia="Arial Unicode MS" w:hAnsi="Arial Unicode MS" w:cs="Arial Unicode MS"/>
        </w:rPr>
        <w:t>더 쉽게 코드를 이해하고 작성할 수 있을 것입니다.</w:t>
      </w:r>
    </w:p>
    <w:p w14:paraId="622ACBA4" w14:textId="77777777" w:rsidR="00690252" w:rsidRDefault="00690252">
      <w:pPr>
        <w:rPr>
          <w:b/>
        </w:rPr>
      </w:pPr>
    </w:p>
    <w:p w14:paraId="4D0FC073" w14:textId="6B7E9829" w:rsidR="00C75593" w:rsidRDefault="000C737D">
      <w:pPr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8.</w:t>
      </w:r>
      <w:r w:rsidR="00255512">
        <w:rPr>
          <w:rFonts w:ascii="Arial Unicode MS" w:eastAsia="Arial Unicode MS" w:hAnsi="Arial Unicode MS" w:cs="Arial Unicode MS"/>
          <w:b/>
          <w:sz w:val="36"/>
          <w:szCs w:val="36"/>
        </w:rPr>
        <w:t>2 if문</w:t>
      </w:r>
    </w:p>
    <w:p w14:paraId="4C8D743F" w14:textId="77777777" w:rsidR="00C75593" w:rsidRDefault="00C75593"/>
    <w:p w14:paraId="69B16522" w14:textId="6FC66BE9" w:rsidR="00C75593" w:rsidRDefault="00690252">
      <w:r>
        <w:rPr>
          <w:rFonts w:ascii="Arial Unicode MS" w:eastAsia="Arial Unicode MS" w:hAnsi="Arial Unicode MS" w:cs="Arial Unicode MS" w:hint="eastAsia"/>
        </w:rPr>
        <w:t>if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키워드는 대부분 프로그램 언어에서 조건문으로 사용하고 있는 키워드입니다.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또한 </w:t>
      </w:r>
      <w:r w:rsidR="00255512">
        <w:rPr>
          <w:rFonts w:ascii="Arial Unicode MS" w:eastAsia="Arial Unicode MS" w:hAnsi="Arial Unicode MS" w:cs="Arial Unicode MS"/>
        </w:rPr>
        <w:t>if는 사전적 의미로 “(만약) .. 면”이라는 의미를 가지고 있습니다.</w:t>
      </w:r>
      <w:r>
        <w:rPr>
          <w:rFonts w:ascii="Arial Unicode MS" w:eastAsia="Arial Unicode MS" w:hAnsi="Arial Unicode MS" w:cs="Arial Unicode MS"/>
        </w:rPr>
        <w:t xml:space="preserve"> PHP</w:t>
      </w:r>
      <w:r>
        <w:rPr>
          <w:rFonts w:ascii="Arial Unicode MS" w:eastAsia="Arial Unicode MS" w:hAnsi="Arial Unicode MS" w:cs="Arial Unicode MS" w:hint="eastAsia"/>
        </w:rPr>
        <w:t>언어</w:t>
      </w:r>
      <w:r>
        <w:rPr>
          <w:rFonts w:ascii="Arial Unicode MS" w:eastAsia="Arial Unicode MS" w:hAnsi="Arial Unicode MS" w:cs="Arial Unicode MS"/>
        </w:rPr>
        <w:t>에서는 조건 명령문 키워드로 if 를 사용합니다.</w:t>
      </w:r>
    </w:p>
    <w:p w14:paraId="5581B7CB" w14:textId="77777777" w:rsidR="00C75593" w:rsidRPr="00690252" w:rsidRDefault="00C75593"/>
    <w:p w14:paraId="6C74DCE8" w14:textId="2A26BE3D" w:rsidR="00C75593" w:rsidRDefault="000C737D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8.</w:t>
      </w:r>
      <w:r w:rsidR="00255512">
        <w:rPr>
          <w:rFonts w:ascii="Arial Unicode MS" w:eastAsia="Arial Unicode MS" w:hAnsi="Arial Unicode MS" w:cs="Arial Unicode MS"/>
          <w:b/>
          <w:sz w:val="28"/>
          <w:szCs w:val="28"/>
        </w:rPr>
        <w:t>2.1 조건 단일</w:t>
      </w:r>
      <w:r w:rsidR="00255512">
        <w:rPr>
          <w:rFonts w:ascii="Arial Unicode MS" w:eastAsia="Arial Unicode MS" w:hAnsi="Arial Unicode MS" w:cs="Arial Unicode MS" w:hint="eastAsia"/>
          <w:b/>
          <w:sz w:val="28"/>
          <w:szCs w:val="28"/>
        </w:rPr>
        <w:t xml:space="preserve"> </w:t>
      </w:r>
      <w:r w:rsidR="00255512">
        <w:rPr>
          <w:rFonts w:ascii="Arial Unicode MS" w:eastAsia="Arial Unicode MS" w:hAnsi="Arial Unicode MS" w:cs="Arial Unicode MS"/>
          <w:b/>
          <w:sz w:val="28"/>
          <w:szCs w:val="28"/>
        </w:rPr>
        <w:t xml:space="preserve">실행 </w:t>
      </w:r>
    </w:p>
    <w:p w14:paraId="2190DB52" w14:textId="08C2966A" w:rsidR="00C75593" w:rsidRDefault="00255512">
      <w:r>
        <w:rPr>
          <w:rFonts w:ascii="Arial Unicode MS" w:eastAsia="Arial Unicode MS" w:hAnsi="Arial Unicode MS" w:cs="Arial Unicode MS"/>
        </w:rPr>
        <w:t>다음</w:t>
      </w:r>
      <w:r w:rsidR="00690252">
        <w:rPr>
          <w:rFonts w:ascii="Arial Unicode MS" w:eastAsia="Arial Unicode MS" w:hAnsi="Arial Unicode MS" w:cs="Arial Unicode MS" w:hint="eastAsia"/>
        </w:rPr>
        <w:t xml:space="preserve"> </w:t>
      </w:r>
      <w:del w:id="4" w:author="이호진" w:date="2017-09-19T17:22:00Z">
        <w:r w:rsidR="00690252" w:rsidDel="008626EF">
          <w:rPr>
            <w:rFonts w:ascii="Arial Unicode MS" w:eastAsia="Arial Unicode MS" w:hAnsi="Arial Unicode MS" w:cs="Arial Unicode MS" w:hint="eastAsia"/>
          </w:rPr>
          <w:delText>작성</w:delText>
        </w:r>
      </w:del>
      <w:r w:rsidR="00690252">
        <w:rPr>
          <w:rFonts w:ascii="Arial Unicode MS" w:eastAsia="Arial Unicode MS" w:hAnsi="Arial Unicode MS" w:cs="Arial Unicode MS" w:hint="eastAsia"/>
        </w:rPr>
        <w:t>문법</w:t>
      </w:r>
      <w:r>
        <w:rPr>
          <w:rFonts w:ascii="Arial Unicode MS" w:eastAsia="Arial Unicode MS" w:hAnsi="Arial Unicode MS" w:cs="Arial Unicode MS"/>
        </w:rPr>
        <w:t xml:space="preserve">은 가장 기본적인 조건 제어문 </w:t>
      </w:r>
      <w:del w:id="5" w:author="이호진" w:date="2017-09-19T17:22:00Z">
        <w:r w:rsidDel="008626EF">
          <w:rPr>
            <w:rFonts w:ascii="Arial Unicode MS" w:eastAsia="Arial Unicode MS" w:hAnsi="Arial Unicode MS" w:cs="Arial Unicode MS"/>
          </w:rPr>
          <w:delText xml:space="preserve">작성 </w:delText>
        </w:r>
      </w:del>
      <w:r w:rsidR="00690252">
        <w:rPr>
          <w:rFonts w:ascii="Arial Unicode MS" w:eastAsia="Arial Unicode MS" w:hAnsi="Arial Unicode MS" w:cs="Arial Unicode MS" w:hint="eastAsia"/>
        </w:rPr>
        <w:t xml:space="preserve">표현 </w:t>
      </w:r>
      <w:r>
        <w:rPr>
          <w:rFonts w:ascii="Arial Unicode MS" w:eastAsia="Arial Unicode MS" w:hAnsi="Arial Unicode MS" w:cs="Arial Unicode MS"/>
        </w:rPr>
        <w:t xml:space="preserve">문법 예입니다. </w:t>
      </w:r>
      <w:del w:id="6" w:author="이호진" w:date="2017-09-19T17:22:00Z">
        <w:r w:rsidR="001063C7" w:rsidDel="008626EF">
          <w:rPr>
            <w:rFonts w:ascii="Arial Unicode MS" w:eastAsia="Arial Unicode MS" w:hAnsi="Arial Unicode MS" w:cs="Arial Unicode MS"/>
          </w:rPr>
          <w:delText xml:space="preserve">작성 </w:delText>
        </w:r>
      </w:del>
      <w:r w:rsidR="001063C7">
        <w:rPr>
          <w:rFonts w:ascii="Arial Unicode MS" w:eastAsia="Arial Unicode MS" w:hAnsi="Arial Unicode MS" w:cs="Arial Unicode MS"/>
        </w:rPr>
        <w:t>문법을 살펴보면 “(만약) .. 면”이라는 조건을 if 키워드 다음에 적</w:t>
      </w:r>
      <w:r w:rsidR="001063C7">
        <w:rPr>
          <w:rFonts w:ascii="Arial Unicode MS" w:eastAsia="Arial Unicode MS" w:hAnsi="Arial Unicode MS" w:cs="Arial Unicode MS" w:hint="eastAsia"/>
        </w:rPr>
        <w:t>습</w:t>
      </w:r>
      <w:r w:rsidR="001063C7">
        <w:rPr>
          <w:rFonts w:ascii="Arial Unicode MS" w:eastAsia="Arial Unicode MS" w:hAnsi="Arial Unicode MS" w:cs="Arial Unicode MS"/>
        </w:rPr>
        <w:t>니다. 즉, 조건이 참(true)일</w:t>
      </w:r>
      <w:r w:rsidR="001063C7">
        <w:rPr>
          <w:rFonts w:ascii="Arial Unicode MS" w:eastAsia="Arial Unicode MS" w:hAnsi="Arial Unicode MS" w:cs="Arial Unicode MS" w:hint="eastAsia"/>
        </w:rPr>
        <w:t xml:space="preserve"> </w:t>
      </w:r>
      <w:r w:rsidR="001063C7">
        <w:rPr>
          <w:rFonts w:ascii="Arial Unicode MS" w:eastAsia="Arial Unicode MS" w:hAnsi="Arial Unicode MS" w:cs="Arial Unicode MS"/>
        </w:rPr>
        <w:t>경우에 뒤에 있는 실행</w:t>
      </w:r>
      <w:r w:rsidR="001063C7">
        <w:rPr>
          <w:rFonts w:ascii="Arial Unicode MS" w:eastAsia="Arial Unicode MS" w:hAnsi="Arial Unicode MS" w:cs="Arial Unicode MS" w:hint="eastAsia"/>
        </w:rPr>
        <w:t xml:space="preserve"> </w:t>
      </w:r>
      <w:r w:rsidR="001063C7">
        <w:rPr>
          <w:rFonts w:ascii="Arial Unicode MS" w:eastAsia="Arial Unicode MS" w:hAnsi="Arial Unicode MS" w:cs="Arial Unicode MS"/>
        </w:rPr>
        <w:t>코드를 실행합니다.</w:t>
      </w:r>
    </w:p>
    <w:p w14:paraId="4D3A9B2D" w14:textId="2C1104ED" w:rsidR="00C75593" w:rsidRDefault="00C75593">
      <w:pPr>
        <w:rPr>
          <w:ins w:id="7" w:author="이호진" w:date="2017-09-19T17:22:00Z"/>
        </w:rPr>
      </w:pPr>
    </w:p>
    <w:p w14:paraId="23F6B637" w14:textId="11D005A4" w:rsidR="008626EF" w:rsidRDefault="008626EF">
      <w:pPr>
        <w:rPr>
          <w:rFonts w:hint="eastAsia"/>
        </w:rPr>
      </w:pPr>
      <w:ins w:id="8" w:author="이호진" w:date="2017-09-19T17:22:00Z">
        <w:r>
          <w:rPr>
            <w:rFonts w:hint="eastAsia"/>
          </w:rPr>
          <w:t>|</w:t>
        </w:r>
        <w:r>
          <w:rPr>
            <w:rFonts w:hint="eastAsia"/>
          </w:rPr>
          <w:t>문법</w:t>
        </w:r>
        <w:r>
          <w:rPr>
            <w:rFonts w:hint="eastAsia"/>
          </w:rPr>
          <w:t>|</w:t>
        </w:r>
      </w:ins>
    </w:p>
    <w:tbl>
      <w:tblPr>
        <w:tblStyle w:val="a5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C75593" w14:paraId="6D1798A4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57147" w14:textId="2CD235AE" w:rsidR="00C75593" w:rsidRDefault="00255512">
            <w:r>
              <w:rPr>
                <w:rFonts w:ascii="Arial Unicode MS" w:eastAsia="Arial Unicode MS" w:hAnsi="Arial Unicode MS" w:cs="Arial Unicode MS"/>
                <w:b/>
              </w:rPr>
              <w:t>작성</w:t>
            </w:r>
            <w:r>
              <w:rPr>
                <w:rFonts w:ascii="Arial Unicode MS" w:eastAsia="Arial Unicode MS" w:hAnsi="Arial Unicode MS" w:cs="Arial Unicode MS" w:hint="eastAsia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문법 </w:t>
            </w:r>
            <w:r>
              <w:rPr>
                <w:rFonts w:ascii="Arial Unicode MS" w:eastAsia="Arial Unicode MS" w:hAnsi="Arial Unicode MS" w:cs="Arial Unicode MS"/>
              </w:rPr>
              <w:t>if</w:t>
            </w:r>
            <w:r w:rsidR="001063C7"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( 조건 ) 실행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코드;</w:t>
            </w:r>
          </w:p>
        </w:tc>
      </w:tr>
    </w:tbl>
    <w:p w14:paraId="7CC5CA55" w14:textId="77777777" w:rsidR="00C75593" w:rsidRDefault="00C75593"/>
    <w:p w14:paraId="4AF00741" w14:textId="165D9AEB" w:rsidR="00C75593" w:rsidRDefault="00255512">
      <w:r>
        <w:rPr>
          <w:rFonts w:ascii="Arial Unicode MS" w:eastAsia="Arial Unicode MS" w:hAnsi="Arial Unicode MS" w:cs="Arial Unicode MS"/>
        </w:rPr>
        <w:t>if라는 키워드는 C 언어 스타일의 조건 제어문으로 이미 많은 프로그램 언어에서 유사하게 사용하고 있습니다. PHP 언어에서도 쉬운 언어 학습을 위</w:t>
      </w:r>
      <w:r>
        <w:rPr>
          <w:rFonts w:ascii="Arial Unicode MS" w:eastAsia="Arial Unicode MS" w:hAnsi="Arial Unicode MS" w:cs="Arial Unicode MS" w:hint="eastAsia"/>
        </w:rPr>
        <w:t>해</w:t>
      </w:r>
      <w:r>
        <w:rPr>
          <w:rFonts w:ascii="Arial Unicode MS" w:eastAsia="Arial Unicode MS" w:hAnsi="Arial Unicode MS" w:cs="Arial Unicode MS"/>
        </w:rPr>
        <w:t xml:space="preserve"> 동일한 형태의 키워드와 문법으로 제공하고 있습니다.</w:t>
      </w:r>
    </w:p>
    <w:p w14:paraId="75532380" w14:textId="7E0B4091" w:rsidR="00C75593" w:rsidRDefault="00C75593"/>
    <w:p w14:paraId="10B8F509" w14:textId="22609E77" w:rsidR="001063C7" w:rsidRDefault="001063C7">
      <w:r>
        <w:rPr>
          <w:rFonts w:hint="eastAsia"/>
        </w:rPr>
        <w:t xml:space="preserve">PSR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스타일</w:t>
      </w:r>
      <w:r>
        <w:rPr>
          <w:rFonts w:hint="eastAsia"/>
        </w:rPr>
        <w:t xml:space="preserve"> </w:t>
      </w:r>
      <w:r>
        <w:rPr>
          <w:rFonts w:hint="eastAsia"/>
        </w:rPr>
        <w:t>코딩</w:t>
      </w:r>
      <w:r>
        <w:rPr>
          <w:rFonts w:hint="eastAsia"/>
        </w:rPr>
        <w:t xml:space="preserve"> </w:t>
      </w:r>
      <w:r>
        <w:rPr>
          <w:rFonts w:hint="eastAsia"/>
        </w:rPr>
        <w:t>권장에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</w:t>
      </w:r>
      <w:r>
        <w:t xml:space="preserve">if </w:t>
      </w:r>
      <w:r>
        <w:rPr>
          <w:rFonts w:hint="eastAsia"/>
        </w:rPr>
        <w:t>키워드와</w:t>
      </w:r>
      <w:r>
        <w:rPr>
          <w:rFonts w:hint="eastAsia"/>
        </w:rPr>
        <w:t xml:space="preserve"> </w:t>
      </w:r>
      <w:r>
        <w:rPr>
          <w:rFonts w:hint="eastAsia"/>
        </w:rPr>
        <w:t>조건문</w:t>
      </w:r>
      <w:r>
        <w:rPr>
          <w:rFonts w:hint="eastAsia"/>
        </w:rPr>
        <w:t xml:space="preserve"> </w:t>
      </w:r>
      <w:r>
        <w:rPr>
          <w:rFonts w:hint="eastAsia"/>
        </w:rPr>
        <w:t>소괄호</w:t>
      </w:r>
      <w:r>
        <w:rPr>
          <w:rFonts w:hint="eastAsia"/>
        </w:rPr>
        <w:t xml:space="preserve">() </w:t>
      </w:r>
      <w:r>
        <w:rPr>
          <w:rFonts w:hint="eastAsia"/>
        </w:rPr>
        <w:t>블록</w:t>
      </w:r>
      <w:r>
        <w:rPr>
          <w:rFonts w:hint="eastAsia"/>
        </w:rPr>
        <w:t xml:space="preserve"> </w:t>
      </w:r>
      <w:r>
        <w:rPr>
          <w:rFonts w:hint="eastAsia"/>
        </w:rPr>
        <w:t>사이에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 w:rsidR="00807A6F">
        <w:rPr>
          <w:rFonts w:hint="eastAsia"/>
        </w:rPr>
        <w:t xml:space="preserve"> </w:t>
      </w:r>
      <w:r>
        <w:rPr>
          <w:rFonts w:hint="eastAsia"/>
        </w:rPr>
        <w:t>칸의</w:t>
      </w:r>
      <w:r>
        <w:rPr>
          <w:rFonts w:hint="eastAsia"/>
        </w:rPr>
        <w:t xml:space="preserve"> </w:t>
      </w:r>
      <w:r>
        <w:rPr>
          <w:rFonts w:hint="eastAsia"/>
        </w:rPr>
        <w:t>공백을</w:t>
      </w:r>
      <w:r>
        <w:rPr>
          <w:rFonts w:hint="eastAsia"/>
        </w:rPr>
        <w:t xml:space="preserve"> </w:t>
      </w:r>
      <w:r>
        <w:rPr>
          <w:rFonts w:hint="eastAsia"/>
        </w:rPr>
        <w:t>추가하여</w:t>
      </w:r>
      <w:r>
        <w:rPr>
          <w:rFonts w:hint="eastAsia"/>
        </w:rPr>
        <w:t xml:space="preserve"> </w:t>
      </w:r>
      <w:r>
        <w:rPr>
          <w:rFonts w:hint="eastAsia"/>
        </w:rPr>
        <w:t>일관적으로</w:t>
      </w:r>
      <w:r>
        <w:rPr>
          <w:rFonts w:hint="eastAsia"/>
        </w:rPr>
        <w:t xml:space="preserve"> </w:t>
      </w:r>
      <w:r>
        <w:rPr>
          <w:rFonts w:hint="eastAsia"/>
        </w:rPr>
        <w:t>작성하는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추천합니다</w:t>
      </w:r>
      <w:r>
        <w:rPr>
          <w:rFonts w:hint="eastAsia"/>
        </w:rPr>
        <w:t>.</w:t>
      </w:r>
    </w:p>
    <w:p w14:paraId="01B740F0" w14:textId="77777777" w:rsidR="001063C7" w:rsidRDefault="001063C7"/>
    <w:p w14:paraId="6079DA21" w14:textId="64CA95B5" w:rsidR="001063C7" w:rsidRPr="001063C7" w:rsidRDefault="001063C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단일 조건 실행이란 조건이 참일 경우 실행하는 문장이 한 개뿐이라는 것입니다.</w:t>
      </w:r>
    </w:p>
    <w:p w14:paraId="7304216C" w14:textId="77777777" w:rsidR="001063C7" w:rsidRPr="001063C7" w:rsidRDefault="001063C7">
      <w:pPr>
        <w:rPr>
          <w:rFonts w:ascii="Arial Unicode MS" w:eastAsia="Arial Unicode MS" w:hAnsi="Arial Unicode MS" w:cs="Arial Unicode MS"/>
        </w:rPr>
      </w:pPr>
    </w:p>
    <w:p w14:paraId="54F0086C" w14:textId="40026920" w:rsidR="00C75593" w:rsidRPr="008626EF" w:rsidRDefault="00255512">
      <w:r>
        <w:rPr>
          <w:rFonts w:ascii="Arial Unicode MS" w:eastAsia="Arial Unicode MS" w:hAnsi="Arial Unicode MS" w:cs="Arial Unicode MS"/>
          <w:b/>
        </w:rPr>
        <w:t xml:space="preserve">예제파일 </w:t>
      </w:r>
      <w:r w:rsidRPr="008626EF">
        <w:rPr>
          <w:rFonts w:ascii="Arial Unicode MS" w:eastAsia="Arial Unicode MS" w:hAnsi="Arial Unicode MS" w:cs="Arial Unicode MS"/>
        </w:rPr>
        <w:t>if-01.php</w:t>
      </w:r>
    </w:p>
    <w:tbl>
      <w:tblPr>
        <w:tblStyle w:val="a6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C75593" w14:paraId="1BD34E7E" w14:textId="77777777" w:rsidTr="00807A6F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BE292" w14:textId="77777777" w:rsidR="00C75593" w:rsidRDefault="00255512">
            <w:r>
              <w:t>&lt;?php</w:t>
            </w:r>
          </w:p>
          <w:p w14:paraId="5D0FB315" w14:textId="77777777" w:rsidR="00C75593" w:rsidRDefault="00255512">
            <w:r>
              <w:tab/>
              <w:t>$country = "Korea";</w:t>
            </w:r>
          </w:p>
          <w:p w14:paraId="3E5627BD" w14:textId="77777777" w:rsidR="00C75593" w:rsidRDefault="00C75593"/>
          <w:p w14:paraId="0A3F41D9" w14:textId="77777777" w:rsidR="00C75593" w:rsidRDefault="00255512">
            <w:r>
              <w:rPr>
                <w:rFonts w:ascii="Arial Unicode MS" w:eastAsia="Arial Unicode MS" w:hAnsi="Arial Unicode MS" w:cs="Arial Unicode MS"/>
              </w:rPr>
              <w:tab/>
              <w:t>// 문자열을 비교합니다.</w:t>
            </w:r>
          </w:p>
          <w:p w14:paraId="37CDE08C" w14:textId="6CFBA8DC" w:rsidR="00C75593" w:rsidRPr="008626EF" w:rsidRDefault="00255512">
            <w:pPr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</w:rPr>
              <w:tab/>
            </w:r>
            <w:r w:rsidRPr="008626EF">
              <w:rPr>
                <w:rFonts w:ascii="Arial Unicode MS" w:eastAsia="Arial Unicode MS" w:hAnsi="Arial Unicode MS" w:cs="Arial Unicode MS"/>
                <w:b/>
              </w:rPr>
              <w:t>if</w:t>
            </w:r>
            <w:r w:rsidR="001063C7" w:rsidRPr="008626EF"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 w:rsidRPr="008626EF">
              <w:rPr>
                <w:rFonts w:ascii="Arial Unicode MS" w:eastAsia="Arial Unicode MS" w:hAnsi="Arial Unicode MS" w:cs="Arial Unicode MS"/>
                <w:b/>
              </w:rPr>
              <w:t>($country == "Korea")  echo $country . "에 오신 것을";</w:t>
            </w:r>
          </w:p>
          <w:p w14:paraId="702C35F8" w14:textId="77777777" w:rsidR="00C75593" w:rsidRDefault="00255512">
            <w:r>
              <w:tab/>
            </w:r>
          </w:p>
          <w:p w14:paraId="6B1F6680" w14:textId="77777777" w:rsidR="00C75593" w:rsidRDefault="00255512">
            <w:r>
              <w:rPr>
                <w:rFonts w:ascii="Arial Unicode MS" w:eastAsia="Arial Unicode MS" w:hAnsi="Arial Unicode MS" w:cs="Arial Unicode MS"/>
              </w:rPr>
              <w:tab/>
              <w:t>echo "환영합니다.";</w:t>
            </w:r>
          </w:p>
          <w:p w14:paraId="2EAC1CA2" w14:textId="77777777" w:rsidR="00C75593" w:rsidRDefault="00255512">
            <w:r>
              <w:lastRenderedPageBreak/>
              <w:t>?&gt;</w:t>
            </w:r>
          </w:p>
        </w:tc>
      </w:tr>
    </w:tbl>
    <w:p w14:paraId="1476F0DF" w14:textId="77777777" w:rsidR="00C75593" w:rsidRDefault="00C75593"/>
    <w:p w14:paraId="32035E39" w14:textId="714C336E" w:rsidR="00C75593" w:rsidRDefault="00255512">
      <w:r>
        <w:rPr>
          <w:rFonts w:ascii="Arial Unicode MS" w:eastAsia="Arial Unicode MS" w:hAnsi="Arial Unicode MS" w:cs="Arial Unicode MS"/>
        </w:rPr>
        <w:t>위의 예는 조건에 대한 단일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실행 코드입니다. </w:t>
      </w:r>
      <w:r w:rsidR="001063C7">
        <w:rPr>
          <w:rFonts w:ascii="Arial Unicode MS" w:eastAsia="Arial Unicode MS" w:hAnsi="Arial Unicode MS" w:cs="Arial Unicode MS"/>
        </w:rPr>
        <w:t xml:space="preserve">if </w:t>
      </w:r>
      <w:r w:rsidR="001063C7">
        <w:rPr>
          <w:rFonts w:ascii="Arial Unicode MS" w:eastAsia="Arial Unicode MS" w:hAnsi="Arial Unicode MS" w:cs="Arial Unicode MS" w:hint="eastAsia"/>
        </w:rPr>
        <w:t>조건문과 같은 줄에 한</w:t>
      </w:r>
      <w:r w:rsidR="00807A6F">
        <w:rPr>
          <w:rFonts w:ascii="Arial Unicode MS" w:eastAsia="Arial Unicode MS" w:hAnsi="Arial Unicode MS" w:cs="Arial Unicode MS" w:hint="eastAsia"/>
        </w:rPr>
        <w:t xml:space="preserve"> </w:t>
      </w:r>
      <w:r w:rsidR="001063C7">
        <w:rPr>
          <w:rFonts w:ascii="Arial Unicode MS" w:eastAsia="Arial Unicode MS" w:hAnsi="Arial Unicode MS" w:cs="Arial Unicode MS" w:hint="eastAsia"/>
        </w:rPr>
        <w:t>줄의 명령문만 위치하고 있습니다.</w:t>
      </w:r>
      <w:r w:rsidR="001063C7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$country 변수에는 국가 이름이 저장되어 있습니다. 만일 $country 값이 “</w:t>
      </w:r>
      <w:r>
        <w:rPr>
          <w:rFonts w:ascii="Arial Unicode MS" w:eastAsia="Arial Unicode MS" w:hAnsi="Arial Unicode MS" w:cs="Arial Unicode MS" w:hint="eastAsia"/>
        </w:rPr>
        <w:t>K</w:t>
      </w:r>
      <w:r>
        <w:rPr>
          <w:rFonts w:ascii="Arial Unicode MS" w:eastAsia="Arial Unicode MS" w:hAnsi="Arial Unicode MS" w:cs="Arial Unicode MS"/>
        </w:rPr>
        <w:t>orea”와 같다면 실행 결과는</w:t>
      </w:r>
      <w:r>
        <w:rPr>
          <w:rFonts w:ascii="Arial Unicode MS" w:eastAsia="Arial Unicode MS" w:hAnsi="Arial Unicode MS" w:cs="Arial Unicode MS" w:hint="eastAsia"/>
        </w:rPr>
        <w:t xml:space="preserve"> 다음과 같습니다.</w:t>
      </w:r>
    </w:p>
    <w:p w14:paraId="464287EC" w14:textId="77777777" w:rsidR="00C75593" w:rsidRDefault="00C75593"/>
    <w:p w14:paraId="01655310" w14:textId="135E0929" w:rsidR="00C75593" w:rsidRPr="008626EF" w:rsidRDefault="00255512">
      <w:pPr>
        <w:rPr>
          <w:b/>
        </w:rPr>
      </w:pPr>
      <w:r w:rsidRPr="008626EF">
        <w:rPr>
          <w:rFonts w:ascii="Arial Unicode MS" w:eastAsia="Arial Unicode MS" w:hAnsi="Arial Unicode MS" w:cs="Arial Unicode MS"/>
          <w:b/>
        </w:rPr>
        <w:t>결과</w:t>
      </w:r>
    </w:p>
    <w:p w14:paraId="273036A0" w14:textId="5F144866" w:rsidR="00C75593" w:rsidRDefault="00255512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>Korea에 오신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것을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환영합니다.</w:t>
      </w:r>
    </w:p>
    <w:p w14:paraId="7FAC593C" w14:textId="77777777" w:rsidR="00C75593" w:rsidRDefault="00C75593"/>
    <w:p w14:paraId="11E85896" w14:textId="4E47C69C" w:rsidR="00C75593" w:rsidRDefault="00255512">
      <w:r>
        <w:rPr>
          <w:rFonts w:ascii="Arial Unicode MS" w:eastAsia="Arial Unicode MS" w:hAnsi="Arial Unicode MS" w:cs="Arial Unicode MS" w:hint="eastAsia"/>
        </w:rPr>
        <w:t xml:space="preserve">만약 </w:t>
      </w:r>
      <w:r>
        <w:rPr>
          <w:rFonts w:ascii="Arial Unicode MS" w:eastAsia="Arial Unicode MS" w:hAnsi="Arial Unicode MS" w:cs="Arial Unicode MS"/>
        </w:rPr>
        <w:t>값이 틀리면</w:t>
      </w:r>
      <w:r>
        <w:rPr>
          <w:rFonts w:ascii="Arial Unicode MS" w:eastAsia="Arial Unicode MS" w:hAnsi="Arial Unicode MS" w:cs="Arial Unicode MS" w:hint="eastAsia"/>
        </w:rPr>
        <w:t xml:space="preserve"> 다음과 같이 출력됩니다.</w:t>
      </w:r>
      <w:r>
        <w:rPr>
          <w:rFonts w:ascii="Arial Unicode MS" w:eastAsia="Arial Unicode MS" w:hAnsi="Arial Unicode MS" w:cs="Arial Unicode MS"/>
        </w:rPr>
        <w:t xml:space="preserve"> </w:t>
      </w:r>
    </w:p>
    <w:p w14:paraId="199B1F14" w14:textId="77777777" w:rsidR="00C75593" w:rsidRDefault="00C75593"/>
    <w:p w14:paraId="6F03F8A9" w14:textId="0687AE97" w:rsidR="00C75593" w:rsidRPr="008626EF" w:rsidRDefault="00255512">
      <w:pPr>
        <w:rPr>
          <w:b/>
        </w:rPr>
      </w:pPr>
      <w:r w:rsidRPr="008626EF">
        <w:rPr>
          <w:rFonts w:ascii="Arial Unicode MS" w:eastAsia="Arial Unicode MS" w:hAnsi="Arial Unicode MS" w:cs="Arial Unicode MS"/>
          <w:b/>
        </w:rPr>
        <w:t>결과</w:t>
      </w:r>
    </w:p>
    <w:p w14:paraId="066766A8" w14:textId="77777777" w:rsidR="00C75593" w:rsidRDefault="00255512">
      <w:r>
        <w:rPr>
          <w:rFonts w:ascii="Arial Unicode MS" w:eastAsia="Arial Unicode MS" w:hAnsi="Arial Unicode MS" w:cs="Arial Unicode MS"/>
        </w:rPr>
        <w:t>환영합니다.</w:t>
      </w:r>
    </w:p>
    <w:p w14:paraId="47D9E6DD" w14:textId="77777777" w:rsidR="00C75593" w:rsidRDefault="00C75593"/>
    <w:p w14:paraId="15608532" w14:textId="755B374B" w:rsidR="00C75593" w:rsidRDefault="00255512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예제</w:t>
      </w:r>
      <w:r>
        <w:rPr>
          <w:rFonts w:ascii="Arial Unicode MS" w:eastAsia="Arial Unicode MS" w:hAnsi="Arial Unicode MS" w:cs="Arial Unicode MS" w:hint="eastAsia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 xml:space="preserve">파일 </w:t>
      </w:r>
      <w:r w:rsidRPr="008626EF">
        <w:rPr>
          <w:rFonts w:ascii="Arial Unicode MS" w:eastAsia="Arial Unicode MS" w:hAnsi="Arial Unicode MS" w:cs="Arial Unicode MS"/>
        </w:rPr>
        <w:t>if-01-1.php</w:t>
      </w:r>
    </w:p>
    <w:tbl>
      <w:tblPr>
        <w:tblStyle w:val="a7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C75593" w14:paraId="4C13D5CE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292E6" w14:textId="77777777" w:rsidR="00C75593" w:rsidRDefault="00255512">
            <w:r>
              <w:t>&lt;?php</w:t>
            </w:r>
          </w:p>
          <w:p w14:paraId="392A6330" w14:textId="77777777" w:rsidR="00C75593" w:rsidRDefault="00255512">
            <w:r>
              <w:tab/>
              <w:t>$age = 18;</w:t>
            </w:r>
          </w:p>
          <w:p w14:paraId="2A2BF5EA" w14:textId="77777777" w:rsidR="00C75593" w:rsidRDefault="00C75593"/>
          <w:p w14:paraId="7385E4CD" w14:textId="77777777" w:rsidR="00C75593" w:rsidRDefault="00255512">
            <w:r>
              <w:rPr>
                <w:rFonts w:ascii="Arial Unicode MS" w:eastAsia="Arial Unicode MS" w:hAnsi="Arial Unicode MS" w:cs="Arial Unicode MS"/>
              </w:rPr>
              <w:tab/>
              <w:t>// 숫자를 비교합니다.</w:t>
            </w:r>
          </w:p>
          <w:p w14:paraId="72A781A8" w14:textId="476527AA" w:rsidR="00C75593" w:rsidRDefault="00255512">
            <w:r>
              <w:rPr>
                <w:rFonts w:ascii="Arial Unicode MS" w:eastAsia="Arial Unicode MS" w:hAnsi="Arial Unicode MS" w:cs="Arial Unicode MS"/>
              </w:rPr>
              <w:tab/>
              <w:t>if</w:t>
            </w:r>
            <w:r w:rsidR="001063C7"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($age &gt;= 18)  echo $age . "는 성인입니다.";</w:t>
            </w:r>
          </w:p>
          <w:p w14:paraId="1F260D88" w14:textId="77777777" w:rsidR="00C75593" w:rsidRDefault="00255512">
            <w:r>
              <w:tab/>
            </w:r>
          </w:p>
          <w:p w14:paraId="11E1EBDB" w14:textId="77777777" w:rsidR="00C75593" w:rsidRDefault="00255512">
            <w:r>
              <w:rPr>
                <w:rFonts w:ascii="Arial Unicode MS" w:eastAsia="Arial Unicode MS" w:hAnsi="Arial Unicode MS" w:cs="Arial Unicode MS"/>
              </w:rPr>
              <w:tab/>
              <w:t>// 숫자를 비교합니다.</w:t>
            </w:r>
          </w:p>
          <w:p w14:paraId="2321F50C" w14:textId="0EAF827F" w:rsidR="00C75593" w:rsidRDefault="00255512">
            <w:r>
              <w:rPr>
                <w:rFonts w:ascii="Arial Unicode MS" w:eastAsia="Arial Unicode MS" w:hAnsi="Arial Unicode MS" w:cs="Arial Unicode MS"/>
              </w:rPr>
              <w:tab/>
              <w:t>if</w:t>
            </w:r>
            <w:r w:rsidR="001063C7"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($age &lt; 18)  echo $age . "는 미성년입니다.";</w:t>
            </w:r>
          </w:p>
          <w:p w14:paraId="08F22220" w14:textId="73209BCC" w:rsidR="00C75593" w:rsidRDefault="00255512">
            <w:r>
              <w:t>?&gt;</w:t>
            </w:r>
          </w:p>
        </w:tc>
      </w:tr>
    </w:tbl>
    <w:p w14:paraId="2FFE11CF" w14:textId="77777777" w:rsidR="00C75593" w:rsidRDefault="00C75593"/>
    <w:p w14:paraId="40FE0119" w14:textId="7E2DFE87" w:rsidR="00C75593" w:rsidRPr="008626EF" w:rsidRDefault="00255512">
      <w:pPr>
        <w:rPr>
          <w:b/>
        </w:rPr>
      </w:pPr>
      <w:r w:rsidRPr="008626EF">
        <w:rPr>
          <w:rFonts w:ascii="Arial Unicode MS" w:eastAsia="Arial Unicode MS" w:hAnsi="Arial Unicode MS" w:cs="Arial Unicode MS"/>
          <w:b/>
        </w:rPr>
        <w:t>결과)</w:t>
      </w:r>
    </w:p>
    <w:p w14:paraId="6B7D002F" w14:textId="6A1D8734" w:rsidR="00C75593" w:rsidRDefault="00255512">
      <w:r>
        <w:rPr>
          <w:rFonts w:ascii="Arial Unicode MS" w:eastAsia="Arial Unicode MS" w:hAnsi="Arial Unicode MS" w:cs="Arial Unicode MS"/>
        </w:rPr>
        <w:t>18</w:t>
      </w:r>
      <w:commentRangeStart w:id="9"/>
      <w:r>
        <w:rPr>
          <w:rFonts w:ascii="Arial Unicode MS" w:eastAsia="Arial Unicode MS" w:hAnsi="Arial Unicode MS" w:cs="Arial Unicode MS"/>
        </w:rPr>
        <w:t>는</w:t>
      </w:r>
      <w:commentRangeEnd w:id="9"/>
      <w:r w:rsidR="00A9533C">
        <w:rPr>
          <w:rStyle w:val="aff6"/>
        </w:rPr>
        <w:commentReference w:id="9"/>
      </w:r>
      <w:r>
        <w:rPr>
          <w:rFonts w:ascii="Arial Unicode MS" w:eastAsia="Arial Unicode MS" w:hAnsi="Arial Unicode MS" w:cs="Arial Unicode MS"/>
        </w:rPr>
        <w:t xml:space="preserve"> 성인입니다.</w:t>
      </w:r>
    </w:p>
    <w:p w14:paraId="357CFEB1" w14:textId="77777777" w:rsidR="00C75593" w:rsidRDefault="00C75593"/>
    <w:p w14:paraId="17438A45" w14:textId="5915BE2B" w:rsidR="00C75593" w:rsidRDefault="00255512">
      <w:r>
        <w:rPr>
          <w:rFonts w:ascii="Arial Unicode MS" w:eastAsia="Arial Unicode MS" w:hAnsi="Arial Unicode MS" w:cs="Arial Unicode MS"/>
        </w:rPr>
        <w:t>단일 실행은 조건</w:t>
      </w:r>
      <w:ins w:id="10" w:author="이호진" w:date="2017-09-19T17:23:00Z">
        <w:r w:rsidR="008626EF">
          <w:rPr>
            <w:rFonts w:ascii="Arial Unicode MS" w:eastAsia="Arial Unicode MS" w:hAnsi="Arial Unicode MS" w:cs="Arial Unicode MS" w:hint="eastAsia"/>
          </w:rPr>
          <w:t>이</w:t>
        </w:r>
      </w:ins>
      <w:del w:id="11" w:author="이호진" w:date="2017-09-19T17:23:00Z">
        <w:r w:rsidDel="008626EF">
          <w:rPr>
            <w:rFonts w:ascii="Arial Unicode MS" w:eastAsia="Arial Unicode MS" w:hAnsi="Arial Unicode MS" w:cs="Arial Unicode MS"/>
          </w:rPr>
          <w:delText>에 대해서</w:delText>
        </w:r>
      </w:del>
      <w:r>
        <w:rPr>
          <w:rFonts w:ascii="Arial Unicode MS" w:eastAsia="Arial Unicode MS" w:hAnsi="Arial Unicode MS" w:cs="Arial Unicode MS"/>
        </w:rPr>
        <w:t xml:space="preserve"> 간단한 작업을 처리</w:t>
      </w:r>
      <w:r w:rsidR="00034902">
        <w:rPr>
          <w:rFonts w:ascii="Arial Unicode MS" w:eastAsia="Arial Unicode MS" w:hAnsi="Arial Unicode MS" w:cs="Arial Unicode MS"/>
        </w:rPr>
        <w:t>할 때</w:t>
      </w:r>
      <w:r>
        <w:rPr>
          <w:rFonts w:ascii="Arial Unicode MS" w:eastAsia="Arial Unicode MS" w:hAnsi="Arial Unicode MS" w:cs="Arial Unicode MS"/>
        </w:rPr>
        <w:t xml:space="preserve"> 매우 유용합니다. </w:t>
      </w:r>
      <w:ins w:id="12" w:author="이호진" w:date="2017-09-19T17:23:00Z">
        <w:r w:rsidR="008626EF">
          <w:rPr>
            <w:rFonts w:ascii="Arial Unicode MS" w:eastAsia="Arial Unicode MS" w:hAnsi="Arial Unicode MS" w:cs="Arial Unicode MS" w:hint="eastAsia"/>
          </w:rPr>
          <w:t>단일 실행은</w:t>
        </w:r>
      </w:ins>
      <w:del w:id="13" w:author="이호진" w:date="2017-09-19T17:23:00Z">
        <w:r w:rsidDel="008626EF">
          <w:rPr>
            <w:rFonts w:ascii="Arial Unicode MS" w:eastAsia="Arial Unicode MS" w:hAnsi="Arial Unicode MS" w:cs="Arial Unicode MS"/>
          </w:rPr>
          <w:delText>또한</w:delText>
        </w:r>
      </w:del>
      <w:r>
        <w:rPr>
          <w:rFonts w:ascii="Arial Unicode MS" w:eastAsia="Arial Unicode MS" w:hAnsi="Arial Unicode MS" w:cs="Arial Unicode MS"/>
        </w:rPr>
        <w:t xml:space="preserve"> 코드를 간결하게 하고 </w:t>
      </w:r>
      <w:r>
        <w:rPr>
          <w:rFonts w:ascii="Arial Unicode MS" w:eastAsia="Arial Unicode MS" w:hAnsi="Arial Unicode MS" w:cs="Arial Unicode MS" w:hint="eastAsia"/>
        </w:rPr>
        <w:t>줄</w:t>
      </w:r>
      <w:r>
        <w:rPr>
          <w:rFonts w:ascii="Arial Unicode MS" w:eastAsia="Arial Unicode MS" w:hAnsi="Arial Unicode MS" w:cs="Arial Unicode MS"/>
        </w:rPr>
        <w:t xml:space="preserve"> 단위로 가독성이 쉬운 코드로 작성할 수 있습니다.</w:t>
      </w:r>
    </w:p>
    <w:p w14:paraId="151C34DD" w14:textId="77777777" w:rsidR="00C75593" w:rsidRDefault="00C75593"/>
    <w:p w14:paraId="7624B3CF" w14:textId="77777777" w:rsidR="00C75593" w:rsidRDefault="00C75593"/>
    <w:p w14:paraId="79130EDF" w14:textId="089DE0D1" w:rsidR="00C75593" w:rsidRDefault="000C737D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8.</w:t>
      </w:r>
      <w:r w:rsidR="00255512">
        <w:rPr>
          <w:rFonts w:ascii="Arial Unicode MS" w:eastAsia="Arial Unicode MS" w:hAnsi="Arial Unicode MS" w:cs="Arial Unicode MS"/>
          <w:b/>
          <w:sz w:val="28"/>
          <w:szCs w:val="28"/>
        </w:rPr>
        <w:t>2.2 조건 다중 실행</w:t>
      </w:r>
    </w:p>
    <w:p w14:paraId="5AE04CDC" w14:textId="12D3E86D" w:rsidR="001063C7" w:rsidRDefault="00255512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단일 실행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조건은 조건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만족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시 하나의 실행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코드만 처리를 합니다. </w:t>
      </w:r>
      <w:r w:rsidR="001063C7">
        <w:rPr>
          <w:rFonts w:ascii="Arial Unicode MS" w:eastAsia="Arial Unicode MS" w:hAnsi="Arial Unicode MS" w:cs="Arial Unicode MS" w:hint="eastAsia"/>
        </w:rPr>
        <w:t>코드를 작성하다 보면 하나의 실행</w:t>
      </w:r>
      <w:r w:rsidR="00807A6F">
        <w:rPr>
          <w:rFonts w:ascii="Arial Unicode MS" w:eastAsia="Arial Unicode MS" w:hAnsi="Arial Unicode MS" w:cs="Arial Unicode MS" w:hint="eastAsia"/>
        </w:rPr>
        <w:t xml:space="preserve"> </w:t>
      </w:r>
      <w:r w:rsidR="001063C7">
        <w:rPr>
          <w:rFonts w:ascii="Arial Unicode MS" w:eastAsia="Arial Unicode MS" w:hAnsi="Arial Unicode MS" w:cs="Arial Unicode MS" w:hint="eastAsia"/>
        </w:rPr>
        <w:t>코드만 실행하는 경우는 그렇게 많지 않습니다. 소스</w:t>
      </w:r>
      <w:r w:rsidR="00807A6F">
        <w:rPr>
          <w:rFonts w:ascii="Arial Unicode MS" w:eastAsia="Arial Unicode MS" w:hAnsi="Arial Unicode MS" w:cs="Arial Unicode MS" w:hint="eastAsia"/>
        </w:rPr>
        <w:t xml:space="preserve"> </w:t>
      </w:r>
      <w:r w:rsidR="001063C7">
        <w:rPr>
          <w:rFonts w:ascii="Arial Unicode MS" w:eastAsia="Arial Unicode MS" w:hAnsi="Arial Unicode MS" w:cs="Arial Unicode MS" w:hint="eastAsia"/>
        </w:rPr>
        <w:t>코드의 여러 명령</w:t>
      </w:r>
      <w:r w:rsidR="00807A6F">
        <w:rPr>
          <w:rFonts w:ascii="Arial Unicode MS" w:eastAsia="Arial Unicode MS" w:hAnsi="Arial Unicode MS" w:cs="Arial Unicode MS" w:hint="eastAsia"/>
        </w:rPr>
        <w:t xml:space="preserve"> </w:t>
      </w:r>
      <w:r w:rsidR="001063C7">
        <w:rPr>
          <w:rFonts w:ascii="Arial Unicode MS" w:eastAsia="Arial Unicode MS" w:hAnsi="Arial Unicode MS" w:cs="Arial Unicode MS" w:hint="eastAsia"/>
        </w:rPr>
        <w:t>블</w:t>
      </w:r>
      <w:r w:rsidR="00807A6F">
        <w:rPr>
          <w:rFonts w:ascii="Arial Unicode MS" w:eastAsia="Arial Unicode MS" w:hAnsi="Arial Unicode MS" w:cs="Arial Unicode MS" w:hint="eastAsia"/>
        </w:rPr>
        <w:t>록</w:t>
      </w:r>
      <w:r w:rsidR="001063C7">
        <w:rPr>
          <w:rFonts w:ascii="Arial Unicode MS" w:eastAsia="Arial Unicode MS" w:hAnsi="Arial Unicode MS" w:cs="Arial Unicode MS" w:hint="eastAsia"/>
        </w:rPr>
        <w:t>을 묶어서 조건을</w:t>
      </w:r>
      <w:del w:id="14" w:author="이호진" w:date="2017-09-19T17:23:00Z">
        <w:r w:rsidR="001063C7" w:rsidDel="008626EF">
          <w:rPr>
            <w:rFonts w:ascii="Arial Unicode MS" w:eastAsia="Arial Unicode MS" w:hAnsi="Arial Unicode MS" w:cs="Arial Unicode MS" w:hint="eastAsia"/>
          </w:rPr>
          <w:delText xml:space="preserve"> 주로</w:delText>
        </w:r>
      </w:del>
      <w:r w:rsidR="001063C7">
        <w:rPr>
          <w:rFonts w:ascii="Arial Unicode MS" w:eastAsia="Arial Unicode MS" w:hAnsi="Arial Unicode MS" w:cs="Arial Unicode MS" w:hint="eastAsia"/>
        </w:rPr>
        <w:t xml:space="preserve"> 처리하게 됩니다.</w:t>
      </w:r>
    </w:p>
    <w:p w14:paraId="724B32A0" w14:textId="77777777" w:rsidR="001063C7" w:rsidRDefault="001063C7">
      <w:pPr>
        <w:rPr>
          <w:rFonts w:ascii="Arial Unicode MS" w:eastAsia="Arial Unicode MS" w:hAnsi="Arial Unicode MS" w:cs="Arial Unicode MS"/>
        </w:rPr>
      </w:pPr>
    </w:p>
    <w:p w14:paraId="70DDFB36" w14:textId="0F9B03C7" w:rsidR="00C75593" w:rsidRDefault="001063C7">
      <w:r>
        <w:rPr>
          <w:rFonts w:ascii="Arial Unicode MS" w:eastAsia="Arial Unicode MS" w:hAnsi="Arial Unicode MS" w:cs="Arial Unicode MS" w:hint="eastAsia"/>
        </w:rPr>
        <w:lastRenderedPageBreak/>
        <w:t>조건 다중 실행이란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여려 명령들을 묶어서 하나의 조건으로 처리한다는 의미입니다. </w:t>
      </w:r>
      <w:r w:rsidR="00255512">
        <w:rPr>
          <w:rFonts w:ascii="Arial Unicode MS" w:eastAsia="Arial Unicode MS" w:hAnsi="Arial Unicode MS" w:cs="Arial Unicode MS"/>
        </w:rPr>
        <w:t>한</w:t>
      </w:r>
      <w:r w:rsidR="00255512">
        <w:rPr>
          <w:rFonts w:ascii="Arial Unicode MS" w:eastAsia="Arial Unicode MS" w:hAnsi="Arial Unicode MS" w:cs="Arial Unicode MS" w:hint="eastAsia"/>
        </w:rPr>
        <w:t xml:space="preserve"> </w:t>
      </w:r>
      <w:r w:rsidR="00255512">
        <w:rPr>
          <w:rFonts w:ascii="Arial Unicode MS" w:eastAsia="Arial Unicode MS" w:hAnsi="Arial Unicode MS" w:cs="Arial Unicode MS"/>
        </w:rPr>
        <w:t>개 이상의 다수의 실행</w:t>
      </w:r>
      <w:r w:rsidR="00255512">
        <w:rPr>
          <w:rFonts w:ascii="Arial Unicode MS" w:eastAsia="Arial Unicode MS" w:hAnsi="Arial Unicode MS" w:cs="Arial Unicode MS" w:hint="eastAsia"/>
        </w:rPr>
        <w:t xml:space="preserve"> </w:t>
      </w:r>
      <w:r w:rsidR="00255512">
        <w:rPr>
          <w:rFonts w:ascii="Arial Unicode MS" w:eastAsia="Arial Unicode MS" w:hAnsi="Arial Unicode MS" w:cs="Arial Unicode MS"/>
        </w:rPr>
        <w:t>코드를 처리하기 위해서는 중괄호 {</w:t>
      </w:r>
      <w:r w:rsidR="00A9533C">
        <w:rPr>
          <w:rFonts w:ascii="Arial Unicode MS" w:eastAsia="Arial Unicode MS" w:hAnsi="Arial Unicode MS" w:cs="Arial Unicode MS"/>
        </w:rPr>
        <w:t xml:space="preserve"> </w:t>
      </w:r>
      <w:r w:rsidR="00255512">
        <w:rPr>
          <w:rFonts w:ascii="Arial Unicode MS" w:eastAsia="Arial Unicode MS" w:hAnsi="Arial Unicode MS" w:cs="Arial Unicode MS"/>
        </w:rPr>
        <w:t>} 기호로 실행할 코드</w:t>
      </w:r>
      <w:r w:rsidR="00255512">
        <w:rPr>
          <w:rFonts w:ascii="Arial Unicode MS" w:eastAsia="Arial Unicode MS" w:hAnsi="Arial Unicode MS" w:cs="Arial Unicode MS" w:hint="eastAsia"/>
        </w:rPr>
        <w:t>를</w:t>
      </w:r>
      <w:r w:rsidR="00255512">
        <w:rPr>
          <w:rFonts w:ascii="Arial Unicode MS" w:eastAsia="Arial Unicode MS" w:hAnsi="Arial Unicode MS" w:cs="Arial Unicode MS"/>
        </w:rPr>
        <w:t xml:space="preserve"> 감싸주면 됩니다.</w:t>
      </w:r>
    </w:p>
    <w:p w14:paraId="0EFB2841" w14:textId="77777777" w:rsidR="00C75593" w:rsidRDefault="00C75593"/>
    <w:p w14:paraId="5443ECCD" w14:textId="17FC0966" w:rsidR="00C75593" w:rsidRDefault="00255512">
      <w:pPr>
        <w:rPr>
          <w:b/>
        </w:rPr>
      </w:pPr>
      <w:del w:id="15" w:author="이호진" w:date="2017-09-19T17:23:00Z">
        <w:r w:rsidDel="008626EF">
          <w:rPr>
            <w:rFonts w:ascii="Arial Unicode MS" w:eastAsia="Arial Unicode MS" w:hAnsi="Arial Unicode MS" w:cs="Arial Unicode MS"/>
            <w:b/>
          </w:rPr>
          <w:delText>작성</w:delText>
        </w:r>
        <w:r w:rsidDel="008626EF">
          <w:rPr>
            <w:rFonts w:ascii="Arial Unicode MS" w:eastAsia="Arial Unicode MS" w:hAnsi="Arial Unicode MS" w:cs="Arial Unicode MS" w:hint="eastAsia"/>
            <w:b/>
          </w:rPr>
          <w:delText xml:space="preserve"> </w:delText>
        </w:r>
      </w:del>
      <w:ins w:id="16" w:author="이호진" w:date="2017-09-19T17:23:00Z">
        <w:r w:rsidR="008626EF">
          <w:rPr>
            <w:rFonts w:ascii="Arial Unicode MS" w:eastAsia="Arial Unicode MS" w:hAnsi="Arial Unicode MS" w:cs="Arial Unicode MS"/>
            <w:b/>
          </w:rPr>
          <w:t>|</w:t>
        </w:r>
      </w:ins>
      <w:r>
        <w:rPr>
          <w:rFonts w:ascii="Arial Unicode MS" w:eastAsia="Arial Unicode MS" w:hAnsi="Arial Unicode MS" w:cs="Arial Unicode MS"/>
          <w:b/>
        </w:rPr>
        <w:t>문법</w:t>
      </w:r>
      <w:ins w:id="17" w:author="이호진" w:date="2017-09-19T17:23:00Z">
        <w:r w:rsidR="008626EF">
          <w:rPr>
            <w:rFonts w:ascii="Arial Unicode MS" w:eastAsia="Arial Unicode MS" w:hAnsi="Arial Unicode MS" w:cs="Arial Unicode MS" w:hint="eastAsia"/>
            <w:b/>
          </w:rPr>
          <w:t>|</w:t>
        </w:r>
      </w:ins>
    </w:p>
    <w:tbl>
      <w:tblPr>
        <w:tblStyle w:val="a8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C75593" w14:paraId="0D719D0C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644DD" w14:textId="48EC9BDF" w:rsidR="00C75593" w:rsidRDefault="00255512">
            <w:r>
              <w:rPr>
                <w:rFonts w:ascii="Arial Unicode MS" w:eastAsia="Arial Unicode MS" w:hAnsi="Arial Unicode MS" w:cs="Arial Unicode MS"/>
              </w:rPr>
              <w:t xml:space="preserve">if (조건 ) </w:t>
            </w:r>
            <w:r w:rsidRPr="008626EF">
              <w:rPr>
                <w:rFonts w:ascii="Arial Unicode MS" w:eastAsia="Arial Unicode MS" w:hAnsi="Arial Unicode MS" w:cs="Arial Unicode MS"/>
                <w:b/>
              </w:rPr>
              <w:t>{</w:t>
            </w:r>
          </w:p>
          <w:p w14:paraId="5B2CAFCB" w14:textId="77777777" w:rsidR="00C75593" w:rsidRDefault="00255512">
            <w:r>
              <w:rPr>
                <w:rFonts w:ascii="Arial Unicode MS" w:eastAsia="Arial Unicode MS" w:hAnsi="Arial Unicode MS" w:cs="Arial Unicode MS"/>
              </w:rPr>
              <w:t xml:space="preserve">  조건이 만족을 하면 실행됩니다…</w:t>
            </w:r>
          </w:p>
          <w:p w14:paraId="5C60F2F5" w14:textId="382484CA" w:rsidR="00C75593" w:rsidRDefault="00255512">
            <w:r>
              <w:rPr>
                <w:rFonts w:ascii="Arial Unicode MS" w:eastAsia="Arial Unicode MS" w:hAnsi="Arial Unicode MS" w:cs="Arial Unicode MS"/>
              </w:rPr>
              <w:t xml:space="preserve">  실행 코드;</w:t>
            </w:r>
          </w:p>
          <w:p w14:paraId="0E5596A5" w14:textId="6C071DDC" w:rsidR="00C75593" w:rsidRDefault="00255512">
            <w:r>
              <w:rPr>
                <w:rFonts w:ascii="Arial Unicode MS" w:eastAsia="Arial Unicode MS" w:hAnsi="Arial Unicode MS" w:cs="Arial Unicode MS"/>
              </w:rPr>
              <w:t xml:space="preserve">  실행 코드;</w:t>
            </w:r>
          </w:p>
          <w:p w14:paraId="0480F22A" w14:textId="68117103" w:rsidR="00C75593" w:rsidRDefault="00255512">
            <w:r>
              <w:rPr>
                <w:rFonts w:ascii="Arial Unicode MS" w:eastAsia="Arial Unicode MS" w:hAnsi="Arial Unicode MS" w:cs="Arial Unicode MS"/>
              </w:rPr>
              <w:t xml:space="preserve">  실행 코드;</w:t>
            </w:r>
          </w:p>
          <w:p w14:paraId="61D6EDE7" w14:textId="77777777" w:rsidR="00C75593" w:rsidRPr="008626EF" w:rsidRDefault="00255512">
            <w:pPr>
              <w:rPr>
                <w:b/>
              </w:rPr>
            </w:pPr>
            <w:r w:rsidRPr="008626EF">
              <w:rPr>
                <w:b/>
              </w:rPr>
              <w:t>}</w:t>
            </w:r>
          </w:p>
        </w:tc>
      </w:tr>
    </w:tbl>
    <w:p w14:paraId="5AA29EF0" w14:textId="77777777" w:rsidR="00C75593" w:rsidRDefault="00C75593"/>
    <w:p w14:paraId="2BB84544" w14:textId="36D1516E" w:rsidR="00C75593" w:rsidRDefault="00255512">
      <w:r>
        <w:rPr>
          <w:rFonts w:ascii="Arial Unicode MS" w:eastAsia="Arial Unicode MS" w:hAnsi="Arial Unicode MS" w:cs="Arial Unicode MS"/>
        </w:rPr>
        <w:t>다중</w:t>
      </w:r>
      <w:r w:rsidR="00A9533C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실행 조건을 작성</w:t>
      </w:r>
      <w:r w:rsidR="00034902">
        <w:rPr>
          <w:rFonts w:ascii="Arial Unicode MS" w:eastAsia="Arial Unicode MS" w:hAnsi="Arial Unicode MS" w:cs="Arial Unicode MS"/>
        </w:rPr>
        <w:t>할 때</w:t>
      </w:r>
      <w:r>
        <w:rPr>
          <w:rFonts w:ascii="Arial Unicode MS" w:eastAsia="Arial Unicode MS" w:hAnsi="Arial Unicode MS" w:cs="Arial Unicode MS"/>
        </w:rPr>
        <w:t xml:space="preserve"> 주의할 점은 중괄호 시작과 끝</w:t>
      </w:r>
      <w:r w:rsidR="00A9533C">
        <w:rPr>
          <w:rFonts w:ascii="Arial Unicode MS" w:eastAsia="Arial Unicode MS" w:hAnsi="Arial Unicode MS" w:cs="Arial Unicode MS" w:hint="eastAsia"/>
        </w:rPr>
        <w:t>을</w:t>
      </w:r>
      <w:r>
        <w:rPr>
          <w:rFonts w:ascii="Arial Unicode MS" w:eastAsia="Arial Unicode MS" w:hAnsi="Arial Unicode MS" w:cs="Arial Unicode MS"/>
        </w:rPr>
        <w:t xml:space="preserve"> 짝을 맞추어 작성을 해야 합니다. 만일 중괄호의 짝</w:t>
      </w:r>
      <w:r w:rsidR="001063C7">
        <w:rPr>
          <w:rFonts w:ascii="Arial Unicode MS" w:eastAsia="Arial Unicode MS" w:hAnsi="Arial Unicode MS" w:cs="Arial Unicode MS" w:hint="eastAsia"/>
        </w:rPr>
        <w:t>을 한쌍으로</w:t>
      </w:r>
      <w:r>
        <w:rPr>
          <w:rFonts w:ascii="Arial Unicode MS" w:eastAsia="Arial Unicode MS" w:hAnsi="Arial Unicode MS" w:cs="Arial Unicode MS"/>
        </w:rPr>
        <w:t xml:space="preserve"> 일치하지 않으면 PHP는 문법적 오류</w:t>
      </w:r>
      <w:r w:rsidR="00A9533C">
        <w:rPr>
          <w:rFonts w:ascii="Arial Unicode MS" w:eastAsia="Arial Unicode MS" w:hAnsi="Arial Unicode MS" w:cs="Arial Unicode MS" w:hint="eastAsia"/>
        </w:rPr>
        <w:t>로</w:t>
      </w:r>
      <w:r>
        <w:rPr>
          <w:rFonts w:ascii="Arial Unicode MS" w:eastAsia="Arial Unicode MS" w:hAnsi="Arial Unicode MS" w:cs="Arial Unicode MS"/>
        </w:rPr>
        <w:t xml:space="preserve"> 출력과 동작을 하지 않습니다.</w:t>
      </w:r>
    </w:p>
    <w:p w14:paraId="574600A4" w14:textId="77777777" w:rsidR="00C75593" w:rsidRPr="001063C7" w:rsidRDefault="00C75593"/>
    <w:p w14:paraId="33938399" w14:textId="77777777" w:rsidR="00C75593" w:rsidRDefault="00255512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</w:rPr>
        <w:t>조건 다중 실행 예제</w:t>
      </w:r>
    </w:p>
    <w:p w14:paraId="679CE485" w14:textId="5AE5D308" w:rsidR="00C75593" w:rsidRDefault="00255512">
      <w:r>
        <w:rPr>
          <w:rFonts w:ascii="Arial Unicode MS" w:eastAsia="Arial Unicode MS" w:hAnsi="Arial Unicode MS" w:cs="Arial Unicode MS"/>
          <w:b/>
        </w:rPr>
        <w:t xml:space="preserve">예제 파일) </w:t>
      </w:r>
      <w:r w:rsidRPr="008626EF">
        <w:rPr>
          <w:rFonts w:ascii="Arial Unicode MS" w:eastAsia="Arial Unicode MS" w:hAnsi="Arial Unicode MS" w:cs="Arial Unicode MS"/>
        </w:rPr>
        <w:t>if-02.php</w:t>
      </w:r>
    </w:p>
    <w:tbl>
      <w:tblPr>
        <w:tblStyle w:val="a9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C75593" w14:paraId="76FAB891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7B2B6" w14:textId="77777777" w:rsidR="00C75593" w:rsidRDefault="00255512">
            <w:r>
              <w:t>&lt;?php</w:t>
            </w:r>
          </w:p>
          <w:p w14:paraId="218FB547" w14:textId="77777777" w:rsidR="00C75593" w:rsidRDefault="00255512">
            <w:r>
              <w:tab/>
              <w:t>$num = "10";</w:t>
            </w:r>
          </w:p>
          <w:p w14:paraId="212A315F" w14:textId="77777777" w:rsidR="00C75593" w:rsidRDefault="00C75593"/>
          <w:p w14:paraId="6AB4D569" w14:textId="77777777" w:rsidR="00C75593" w:rsidRDefault="00255512">
            <w:r>
              <w:rPr>
                <w:rFonts w:ascii="Arial Unicode MS" w:eastAsia="Arial Unicode MS" w:hAnsi="Arial Unicode MS" w:cs="Arial Unicode MS"/>
              </w:rPr>
              <w:tab/>
              <w:t>echo "num 값은 " . $num . "입니다.";</w:t>
            </w:r>
          </w:p>
          <w:p w14:paraId="366C1D6C" w14:textId="77777777" w:rsidR="00C75593" w:rsidRDefault="00C75593"/>
          <w:p w14:paraId="6CB190DF" w14:textId="3B5E2304" w:rsidR="00C75593" w:rsidRDefault="00255512">
            <w:r>
              <w:tab/>
              <w:t>if</w:t>
            </w:r>
            <w:ins w:id="18" w:author="이호진" w:date="2017-09-19T17:23:00Z">
              <w:r w:rsidR="008626EF">
                <w:t xml:space="preserve"> </w:t>
              </w:r>
            </w:ins>
            <w:r>
              <w:t>($num &gt;= 0 )</w:t>
            </w:r>
            <w:ins w:id="19" w:author="이호진" w:date="2017-09-19T17:23:00Z">
              <w:r w:rsidR="008626EF">
                <w:t xml:space="preserve"> </w:t>
              </w:r>
            </w:ins>
            <w:r>
              <w:t>{</w:t>
            </w:r>
          </w:p>
          <w:p w14:paraId="730FB6A4" w14:textId="3DDDB266" w:rsidR="00C75593" w:rsidRDefault="00255512"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echo " (양수입니다.) &lt;br&gt;";</w:t>
            </w:r>
          </w:p>
          <w:p w14:paraId="3CDEA6B1" w14:textId="77777777" w:rsidR="00C75593" w:rsidRDefault="00255512">
            <w:r>
              <w:t xml:space="preserve">  </w:t>
            </w:r>
            <w:r>
              <w:tab/>
            </w:r>
            <w:r>
              <w:tab/>
              <w:t>$num --;</w:t>
            </w:r>
          </w:p>
          <w:p w14:paraId="44ADAA8B" w14:textId="77777777" w:rsidR="00C75593" w:rsidRDefault="00255512">
            <w:r>
              <w:rPr>
                <w:rFonts w:ascii="Arial Unicode MS" w:eastAsia="Arial Unicode MS" w:hAnsi="Arial Unicode MS" w:cs="Arial Unicode MS"/>
              </w:rPr>
              <w:t xml:space="preserve">  </w:t>
            </w: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echo " 값을 하나 감소합니다 ($num)";</w:t>
            </w:r>
          </w:p>
          <w:p w14:paraId="557472F5" w14:textId="77777777" w:rsidR="00C75593" w:rsidRDefault="00255512">
            <w:r>
              <w:tab/>
              <w:t>}</w:t>
            </w:r>
          </w:p>
          <w:p w14:paraId="6F6B0063" w14:textId="77777777" w:rsidR="00C75593" w:rsidRDefault="00255512">
            <w:r>
              <w:t>?&gt;</w:t>
            </w:r>
          </w:p>
        </w:tc>
      </w:tr>
    </w:tbl>
    <w:p w14:paraId="0B879461" w14:textId="77777777" w:rsidR="00C75593" w:rsidRDefault="00C75593"/>
    <w:p w14:paraId="6B5410E5" w14:textId="2C283ECF" w:rsidR="00C75593" w:rsidRDefault="00807A6F">
      <w:r>
        <w:rPr>
          <w:rFonts w:ascii="Arial Unicode MS" w:eastAsia="Arial Unicode MS" w:hAnsi="Arial Unicode MS" w:cs="Arial Unicode MS"/>
          <w:b/>
        </w:rPr>
        <w:t>결과</w:t>
      </w:r>
    </w:p>
    <w:p w14:paraId="13192239" w14:textId="1EFE52C2" w:rsidR="00C75593" w:rsidRDefault="00255512">
      <w:r>
        <w:rPr>
          <w:rFonts w:ascii="Arial Unicode MS" w:eastAsia="Arial Unicode MS" w:hAnsi="Arial Unicode MS" w:cs="Arial Unicode MS"/>
        </w:rPr>
        <w:t>num 값은 10입니다. (양수입니다.)</w:t>
      </w:r>
    </w:p>
    <w:p w14:paraId="46429017" w14:textId="77777777" w:rsidR="00C75593" w:rsidRDefault="00255512">
      <w:r>
        <w:rPr>
          <w:rFonts w:ascii="Arial Unicode MS" w:eastAsia="Arial Unicode MS" w:hAnsi="Arial Unicode MS" w:cs="Arial Unicode MS"/>
        </w:rPr>
        <w:t>값을 하나 감소합니다 (9)</w:t>
      </w:r>
    </w:p>
    <w:p w14:paraId="029EA2B8" w14:textId="77777777" w:rsidR="00C75593" w:rsidRDefault="00C75593"/>
    <w:p w14:paraId="1AD51096" w14:textId="16671218" w:rsidR="00C75593" w:rsidRDefault="00255512">
      <w:r>
        <w:rPr>
          <w:rFonts w:ascii="Arial Unicode MS" w:eastAsia="Arial Unicode MS" w:hAnsi="Arial Unicode MS" w:cs="Arial Unicode MS"/>
        </w:rPr>
        <w:t>위의 예는 조건에 대한 다중</w:t>
      </w:r>
      <w:r w:rsidR="00A9533C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실행 코드입니다.  위의 예는 $num</w:t>
      </w:r>
      <w:r w:rsidR="00A9533C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값이 양수인지를 판별하고, 양수면 메시지를 추가로 출력하고 값을 1만큼 감소합니다.</w:t>
      </w:r>
    </w:p>
    <w:p w14:paraId="7AEA169E" w14:textId="77777777" w:rsidR="00C75593" w:rsidRDefault="00C75593"/>
    <w:p w14:paraId="28059B12" w14:textId="1274CCF4" w:rsidR="00C75593" w:rsidRDefault="00B60BE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즉, 조건에 따라서 동작하는 명령이 세</w:t>
      </w:r>
      <w:r w:rsidR="00807A6F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개인 것입니다. 이런 조건</w:t>
      </w:r>
      <w:r w:rsidR="00807A6F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다중</w:t>
      </w:r>
      <w:r w:rsidR="00807A6F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처리일 경우 </w:t>
      </w:r>
      <w:r w:rsidR="00255512">
        <w:rPr>
          <w:rFonts w:ascii="Arial Unicode MS" w:eastAsia="Arial Unicode MS" w:hAnsi="Arial Unicode MS" w:cs="Arial Unicode MS"/>
        </w:rPr>
        <w:t>조건</w:t>
      </w:r>
      <w:r w:rsidR="009C2168">
        <w:rPr>
          <w:rFonts w:ascii="Arial Unicode MS" w:eastAsia="Arial Unicode MS" w:hAnsi="Arial Unicode MS" w:cs="Arial Unicode MS" w:hint="eastAsia"/>
        </w:rPr>
        <w:t xml:space="preserve"> </w:t>
      </w:r>
      <w:r w:rsidR="00255512">
        <w:rPr>
          <w:rFonts w:ascii="Arial Unicode MS" w:eastAsia="Arial Unicode MS" w:hAnsi="Arial Unicode MS" w:cs="Arial Unicode MS"/>
        </w:rPr>
        <w:t>만족</w:t>
      </w:r>
      <w:r w:rsidR="009C2168">
        <w:rPr>
          <w:rFonts w:ascii="Arial Unicode MS" w:eastAsia="Arial Unicode MS" w:hAnsi="Arial Unicode MS" w:cs="Arial Unicode MS" w:hint="eastAsia"/>
        </w:rPr>
        <w:t xml:space="preserve"> </w:t>
      </w:r>
      <w:r w:rsidR="00255512">
        <w:rPr>
          <w:rFonts w:ascii="Arial Unicode MS" w:eastAsia="Arial Unicode MS" w:hAnsi="Arial Unicode MS" w:cs="Arial Unicode MS"/>
        </w:rPr>
        <w:t>시 여러</w:t>
      </w:r>
      <w:r w:rsidR="009C2168">
        <w:rPr>
          <w:rFonts w:ascii="Arial Unicode MS" w:eastAsia="Arial Unicode MS" w:hAnsi="Arial Unicode MS" w:cs="Arial Unicode MS" w:hint="eastAsia"/>
        </w:rPr>
        <w:t xml:space="preserve"> </w:t>
      </w:r>
      <w:r w:rsidR="00255512">
        <w:rPr>
          <w:rFonts w:ascii="Arial Unicode MS" w:eastAsia="Arial Unicode MS" w:hAnsi="Arial Unicode MS" w:cs="Arial Unicode MS"/>
        </w:rPr>
        <w:t xml:space="preserve">줄을 실행을 </w:t>
      </w:r>
      <w:r>
        <w:rPr>
          <w:rFonts w:ascii="Arial Unicode MS" w:eastAsia="Arial Unicode MS" w:hAnsi="Arial Unicode MS" w:cs="Arial Unicode MS" w:hint="eastAsia"/>
        </w:rPr>
        <w:t xml:space="preserve">하기 위해서 </w:t>
      </w:r>
      <w:r w:rsidR="00255512">
        <w:rPr>
          <w:rFonts w:ascii="Arial Unicode MS" w:eastAsia="Arial Unicode MS" w:hAnsi="Arial Unicode MS" w:cs="Arial Unicode MS"/>
        </w:rPr>
        <w:t>실행할 코드 부분을 중괄호</w:t>
      </w:r>
      <w:r w:rsidR="00A9533C">
        <w:rPr>
          <w:rFonts w:ascii="Arial Unicode MS" w:eastAsia="Arial Unicode MS" w:hAnsi="Arial Unicode MS" w:cs="Arial Unicode MS"/>
        </w:rPr>
        <w:t xml:space="preserve"> { }</w:t>
      </w:r>
      <w:r w:rsidR="00255512">
        <w:rPr>
          <w:rFonts w:ascii="Arial Unicode MS" w:eastAsia="Arial Unicode MS" w:hAnsi="Arial Unicode MS" w:cs="Arial Unicode MS"/>
        </w:rPr>
        <w:t xml:space="preserve">로 묶어주면 됩니다. </w:t>
      </w:r>
    </w:p>
    <w:p w14:paraId="3A8414C6" w14:textId="77777777" w:rsidR="00B60BEC" w:rsidRDefault="00B60BEC">
      <w:pPr>
        <w:rPr>
          <w:b/>
          <w:sz w:val="36"/>
          <w:szCs w:val="36"/>
        </w:rPr>
      </w:pPr>
    </w:p>
    <w:p w14:paraId="7A1AC054" w14:textId="25E774BA" w:rsidR="00C75593" w:rsidRDefault="000C737D">
      <w:pPr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8.</w:t>
      </w:r>
      <w:r w:rsidR="00255512">
        <w:rPr>
          <w:rFonts w:ascii="Arial Unicode MS" w:eastAsia="Arial Unicode MS" w:hAnsi="Arial Unicode MS" w:cs="Arial Unicode MS"/>
          <w:b/>
          <w:sz w:val="36"/>
          <w:szCs w:val="36"/>
        </w:rPr>
        <w:t>3 else 문</w:t>
      </w:r>
    </w:p>
    <w:p w14:paraId="09AA0166" w14:textId="4C02F02D" w:rsidR="00C75593" w:rsidRDefault="00B60BEC">
      <w:r>
        <w:rPr>
          <w:rFonts w:ascii="Arial Unicode MS" w:eastAsia="Arial Unicode MS" w:hAnsi="Arial Unicode MS" w:cs="Arial Unicode MS" w:hint="eastAsia"/>
        </w:rPr>
        <w:t>지금까지 조건</w:t>
      </w:r>
      <w:r w:rsidR="00807A6F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설명의 </w:t>
      </w:r>
      <w:r w:rsidR="00255512">
        <w:rPr>
          <w:rFonts w:ascii="Arial Unicode MS" w:eastAsia="Arial Unicode MS" w:hAnsi="Arial Unicode MS" w:cs="Arial Unicode MS"/>
        </w:rPr>
        <w:t>조건</w:t>
      </w:r>
      <w:r>
        <w:rPr>
          <w:rFonts w:ascii="Arial Unicode MS" w:eastAsia="Arial Unicode MS" w:hAnsi="Arial Unicode MS" w:cs="Arial Unicode MS" w:hint="eastAsia"/>
        </w:rPr>
        <w:t>은</w:t>
      </w:r>
      <w:r w:rsidR="00255512">
        <w:rPr>
          <w:rFonts w:ascii="Arial Unicode MS" w:eastAsia="Arial Unicode MS" w:hAnsi="Arial Unicode MS" w:cs="Arial Unicode MS"/>
        </w:rPr>
        <w:t xml:space="preserve"> 참(true)인 경우의 처리를 설명을 </w:t>
      </w:r>
      <w:r w:rsidR="009C2168">
        <w:rPr>
          <w:rFonts w:ascii="Arial Unicode MS" w:eastAsia="Arial Unicode MS" w:hAnsi="Arial Unicode MS" w:cs="Arial Unicode MS" w:hint="eastAsia"/>
        </w:rPr>
        <w:t>했</w:t>
      </w:r>
      <w:r w:rsidR="00255512">
        <w:rPr>
          <w:rFonts w:ascii="Arial Unicode MS" w:eastAsia="Arial Unicode MS" w:hAnsi="Arial Unicode MS" w:cs="Arial Unicode MS"/>
        </w:rPr>
        <w:t xml:space="preserve">습니다. </w:t>
      </w:r>
    </w:p>
    <w:p w14:paraId="5A045183" w14:textId="77777777" w:rsidR="00C75593" w:rsidRDefault="00C75593"/>
    <w:p w14:paraId="72B7F5EA" w14:textId="20D330A6" w:rsidR="00C75593" w:rsidRDefault="00255512">
      <w:r>
        <w:rPr>
          <w:rFonts w:ascii="Arial Unicode MS" w:eastAsia="Arial Unicode MS" w:hAnsi="Arial Unicode MS" w:cs="Arial Unicode MS"/>
        </w:rPr>
        <w:t xml:space="preserve">하지만 조건의 만족이 </w:t>
      </w:r>
      <w:r w:rsidR="009C2168">
        <w:rPr>
          <w:rFonts w:ascii="Arial Unicode MS" w:eastAsia="Arial Unicode MS" w:hAnsi="Arial Unicode MS" w:cs="Arial Unicode MS" w:hint="eastAsia"/>
        </w:rPr>
        <w:t>거</w:t>
      </w:r>
      <w:r>
        <w:rPr>
          <w:rFonts w:ascii="Arial Unicode MS" w:eastAsia="Arial Unicode MS" w:hAnsi="Arial Unicode MS" w:cs="Arial Unicode MS"/>
        </w:rPr>
        <w:t xml:space="preserve">짓일 때 처리해야 </w:t>
      </w:r>
      <w:r w:rsidR="00B60BEC">
        <w:rPr>
          <w:rFonts w:ascii="Arial Unicode MS" w:eastAsia="Arial Unicode MS" w:hAnsi="Arial Unicode MS" w:cs="Arial Unicode MS" w:hint="eastAsia"/>
        </w:rPr>
        <w:t xml:space="preserve">하는 일들도 </w:t>
      </w:r>
      <w:r>
        <w:rPr>
          <w:rFonts w:ascii="Arial Unicode MS" w:eastAsia="Arial Unicode MS" w:hAnsi="Arial Unicode MS" w:cs="Arial Unicode MS"/>
        </w:rPr>
        <w:t>필요할</w:t>
      </w:r>
      <w:r w:rsidR="009C2168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것입니다. if 문법에서는 거짓에 대한 로직</w:t>
      </w:r>
      <w:r w:rsidR="009C2168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부분을 else라는 명령으로 </w:t>
      </w:r>
      <w:r w:rsidR="00B60BEC">
        <w:rPr>
          <w:rFonts w:ascii="Arial Unicode MS" w:eastAsia="Arial Unicode MS" w:hAnsi="Arial Unicode MS" w:cs="Arial Unicode MS" w:hint="eastAsia"/>
        </w:rPr>
        <w:t xml:space="preserve">따로 </w:t>
      </w:r>
      <w:r>
        <w:rPr>
          <w:rFonts w:ascii="Arial Unicode MS" w:eastAsia="Arial Unicode MS" w:hAnsi="Arial Unicode MS" w:cs="Arial Unicode MS"/>
        </w:rPr>
        <w:t xml:space="preserve">선언할 수 있습니다. 즉 if 다음에 오는 </w:t>
      </w:r>
      <w:r w:rsidRPr="008626EF">
        <w:rPr>
          <w:rFonts w:ascii="Arial Unicode MS" w:eastAsia="Arial Unicode MS" w:hAnsi="Arial Unicode MS" w:cs="Arial Unicode MS"/>
          <w:b/>
        </w:rPr>
        <w:t>else 이후 문장은 거짓</w:t>
      </w:r>
      <w:r>
        <w:rPr>
          <w:rFonts w:ascii="Arial Unicode MS" w:eastAsia="Arial Unicode MS" w:hAnsi="Arial Unicode MS" w:cs="Arial Unicode MS"/>
        </w:rPr>
        <w:t>으로 처리되는 코드입니다.</w:t>
      </w:r>
    </w:p>
    <w:p w14:paraId="1661FE5B" w14:textId="77777777" w:rsidR="00C75593" w:rsidRDefault="00C75593"/>
    <w:p w14:paraId="4867B5B6" w14:textId="0C6DE577" w:rsidR="00C75593" w:rsidRDefault="00255512">
      <w:pPr>
        <w:rPr>
          <w:b/>
        </w:rPr>
      </w:pPr>
      <w:del w:id="20" w:author="이호진" w:date="2017-09-19T17:23:00Z">
        <w:r w:rsidDel="008626EF">
          <w:rPr>
            <w:rFonts w:ascii="Arial Unicode MS" w:eastAsia="Arial Unicode MS" w:hAnsi="Arial Unicode MS" w:cs="Arial Unicode MS"/>
            <w:b/>
          </w:rPr>
          <w:delText xml:space="preserve">작성 </w:delText>
        </w:r>
      </w:del>
      <w:ins w:id="21" w:author="이호진" w:date="2017-09-19T17:23:00Z">
        <w:r w:rsidR="008626EF">
          <w:rPr>
            <w:rFonts w:ascii="Arial Unicode MS" w:eastAsia="Arial Unicode MS" w:hAnsi="Arial Unicode MS" w:cs="Arial Unicode MS"/>
            <w:b/>
          </w:rPr>
          <w:t>|</w:t>
        </w:r>
      </w:ins>
      <w:r>
        <w:rPr>
          <w:rFonts w:ascii="Arial Unicode MS" w:eastAsia="Arial Unicode MS" w:hAnsi="Arial Unicode MS" w:cs="Arial Unicode MS"/>
          <w:b/>
        </w:rPr>
        <w:t>문법</w:t>
      </w:r>
      <w:ins w:id="22" w:author="이호진" w:date="2017-09-19T17:24:00Z">
        <w:r w:rsidR="008626EF">
          <w:rPr>
            <w:rFonts w:ascii="Arial Unicode MS" w:eastAsia="Arial Unicode MS" w:hAnsi="Arial Unicode MS" w:cs="Arial Unicode MS" w:hint="eastAsia"/>
            <w:b/>
          </w:rPr>
          <w:t>|</w:t>
        </w:r>
      </w:ins>
    </w:p>
    <w:tbl>
      <w:tblPr>
        <w:tblStyle w:val="aa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C75593" w14:paraId="77929667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194B4" w14:textId="4D5A2F23" w:rsidR="00C75593" w:rsidRDefault="00255512">
            <w:r>
              <w:rPr>
                <w:rFonts w:ascii="Arial Unicode MS" w:eastAsia="Arial Unicode MS" w:hAnsi="Arial Unicode MS" w:cs="Arial Unicode MS"/>
              </w:rPr>
              <w:t>if (조건) 참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동작 실행 코드; else 거짓 동작 처리;</w:t>
            </w:r>
          </w:p>
        </w:tc>
      </w:tr>
    </w:tbl>
    <w:p w14:paraId="4DA0E587" w14:textId="77777777" w:rsidR="00C75593" w:rsidRDefault="00C75593"/>
    <w:p w14:paraId="3347CFD1" w14:textId="77777777" w:rsidR="00B60BEC" w:rsidRDefault="00255512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위의 문법을 보면 조건에 대해서 참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동작 코드와 거짓 동작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처리가 </w:t>
      </w:r>
      <w:r w:rsidRPr="008626EF">
        <w:rPr>
          <w:rFonts w:ascii="Arial Unicode MS" w:eastAsia="Arial Unicode MS" w:hAnsi="Arial Unicode MS" w:cs="Arial Unicode MS"/>
          <w:b/>
        </w:rPr>
        <w:t>else 명령어로 구분</w:t>
      </w:r>
      <w:r>
        <w:rPr>
          <w:rFonts w:ascii="Arial Unicode MS" w:eastAsia="Arial Unicode MS" w:hAnsi="Arial Unicode MS" w:cs="Arial Unicode MS"/>
        </w:rPr>
        <w:t xml:space="preserve">이 되어 있습니다. </w:t>
      </w:r>
    </w:p>
    <w:p w14:paraId="3C7C8889" w14:textId="77777777" w:rsidR="00B60BEC" w:rsidRDefault="00B60BEC">
      <w:pPr>
        <w:rPr>
          <w:rFonts w:ascii="Arial Unicode MS" w:eastAsia="Arial Unicode MS" w:hAnsi="Arial Unicode MS" w:cs="Arial Unicode MS"/>
        </w:rPr>
      </w:pPr>
    </w:p>
    <w:p w14:paraId="30924C7A" w14:textId="6F0FE35A" w:rsidR="00C75593" w:rsidRDefault="00B60BEC">
      <w:r>
        <w:rPr>
          <w:rFonts w:ascii="Arial Unicode MS" w:eastAsia="Arial Unicode MS" w:hAnsi="Arial Unicode MS" w:cs="Arial Unicode MS" w:hint="eastAsia"/>
        </w:rPr>
        <w:t>거짓</w:t>
      </w:r>
      <w:r w:rsidR="00807A6F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조건 또한 </w:t>
      </w:r>
      <w:r w:rsidR="00255512">
        <w:rPr>
          <w:rFonts w:ascii="Arial Unicode MS" w:eastAsia="Arial Unicode MS" w:hAnsi="Arial Unicode MS" w:cs="Arial Unicode MS"/>
        </w:rPr>
        <w:t>단일 실행 코드</w:t>
      </w:r>
      <w:r>
        <w:rPr>
          <w:rFonts w:ascii="Arial Unicode MS" w:eastAsia="Arial Unicode MS" w:hAnsi="Arial Unicode MS" w:cs="Arial Unicode MS" w:hint="eastAsia"/>
        </w:rPr>
        <w:t>로 작성할 수 있습니다. 만일 거짓 조건의 명령이 하나</w:t>
      </w:r>
      <w:r w:rsidR="00255512">
        <w:rPr>
          <w:rFonts w:ascii="Arial Unicode MS" w:eastAsia="Arial Unicode MS" w:hAnsi="Arial Unicode MS" w:cs="Arial Unicode MS"/>
        </w:rPr>
        <w:t>인 경우 한</w:t>
      </w:r>
      <w:r w:rsidR="00255512">
        <w:rPr>
          <w:rFonts w:ascii="Arial Unicode MS" w:eastAsia="Arial Unicode MS" w:hAnsi="Arial Unicode MS" w:cs="Arial Unicode MS" w:hint="eastAsia"/>
        </w:rPr>
        <w:t xml:space="preserve"> </w:t>
      </w:r>
      <w:r w:rsidR="00255512">
        <w:rPr>
          <w:rFonts w:ascii="Arial Unicode MS" w:eastAsia="Arial Unicode MS" w:hAnsi="Arial Unicode MS" w:cs="Arial Unicode MS"/>
        </w:rPr>
        <w:t>줄에 모든 내용을 같이 작성을 할 수 있습니다.</w:t>
      </w:r>
    </w:p>
    <w:p w14:paraId="778CB564" w14:textId="77777777" w:rsidR="00C75593" w:rsidRDefault="00C75593"/>
    <w:p w14:paraId="6C17ABB2" w14:textId="17CF3BF7" w:rsidR="00C75593" w:rsidRPr="008626EF" w:rsidRDefault="00255512">
      <w:r>
        <w:rPr>
          <w:rFonts w:ascii="Arial Unicode MS" w:eastAsia="Arial Unicode MS" w:hAnsi="Arial Unicode MS" w:cs="Arial Unicode MS"/>
          <w:b/>
        </w:rPr>
        <w:t>예제</w:t>
      </w:r>
      <w:r>
        <w:rPr>
          <w:rFonts w:ascii="Arial Unicode MS" w:eastAsia="Arial Unicode MS" w:hAnsi="Arial Unicode MS" w:cs="Arial Unicode MS" w:hint="eastAsia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 xml:space="preserve">파일) </w:t>
      </w:r>
      <w:r w:rsidRPr="008626EF">
        <w:rPr>
          <w:rFonts w:ascii="Arial Unicode MS" w:eastAsia="Arial Unicode MS" w:hAnsi="Arial Unicode MS" w:cs="Arial Unicode MS"/>
        </w:rPr>
        <w:t>if-03.php</w:t>
      </w:r>
    </w:p>
    <w:tbl>
      <w:tblPr>
        <w:tblStyle w:val="ab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C75593" w14:paraId="3D8A5FEA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A329F" w14:textId="77777777" w:rsidR="00C75593" w:rsidRDefault="00255512">
            <w:r>
              <w:t>&lt;?php</w:t>
            </w:r>
          </w:p>
          <w:p w14:paraId="7324E8C2" w14:textId="70F0AC68" w:rsidR="00C75593" w:rsidRDefault="00255512">
            <w:r>
              <w:rPr>
                <w:rFonts w:ascii="Arial Unicode MS" w:eastAsia="Arial Unicode MS" w:hAnsi="Arial Unicode MS" w:cs="Arial Unicode MS"/>
              </w:rPr>
              <w:tab/>
              <w:t>if</w:t>
            </w:r>
            <w:r w:rsidR="00B60BEC"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 xml:space="preserve">($sex == "man") $sexKorean = "남자"; </w:t>
            </w:r>
            <w:r w:rsidRPr="008626EF">
              <w:rPr>
                <w:rFonts w:ascii="Arial Unicode MS" w:eastAsia="Arial Unicode MS" w:hAnsi="Arial Unicode MS" w:cs="Arial Unicode MS"/>
                <w:b/>
              </w:rPr>
              <w:t>else</w:t>
            </w:r>
            <w:r>
              <w:rPr>
                <w:rFonts w:ascii="Arial Unicode MS" w:eastAsia="Arial Unicode MS" w:hAnsi="Arial Unicode MS" w:cs="Arial Unicode MS"/>
              </w:rPr>
              <w:t xml:space="preserve">  $sexKorean = "여자";</w:t>
            </w:r>
          </w:p>
          <w:p w14:paraId="6A024300" w14:textId="77777777" w:rsidR="00C75593" w:rsidRDefault="00255512">
            <w:r>
              <w:rPr>
                <w:rFonts w:ascii="Arial Unicode MS" w:eastAsia="Arial Unicode MS" w:hAnsi="Arial Unicode MS" w:cs="Arial Unicode MS"/>
              </w:rPr>
              <w:tab/>
              <w:t>echo $sexKorean . "입니다. &lt;br&gt;";</w:t>
            </w:r>
          </w:p>
          <w:p w14:paraId="73D13FD2" w14:textId="77777777" w:rsidR="00C75593" w:rsidRDefault="00255512">
            <w:r>
              <w:t>?&gt;</w:t>
            </w:r>
          </w:p>
        </w:tc>
      </w:tr>
    </w:tbl>
    <w:p w14:paraId="008E5AF8" w14:textId="77777777" w:rsidR="00C75593" w:rsidRDefault="00C75593"/>
    <w:p w14:paraId="70449017" w14:textId="15D42B6D" w:rsidR="00C75593" w:rsidRDefault="00807A6F">
      <w:r>
        <w:rPr>
          <w:rFonts w:ascii="Arial Unicode MS" w:eastAsia="Arial Unicode MS" w:hAnsi="Arial Unicode MS" w:cs="Arial Unicode MS"/>
          <w:b/>
        </w:rPr>
        <w:t>결과</w:t>
      </w:r>
    </w:p>
    <w:p w14:paraId="1158C4CF" w14:textId="77777777" w:rsidR="00C75593" w:rsidRDefault="00255512">
      <w:r>
        <w:rPr>
          <w:rFonts w:ascii="Arial Unicode MS" w:eastAsia="Arial Unicode MS" w:hAnsi="Arial Unicode MS" w:cs="Arial Unicode MS"/>
        </w:rPr>
        <w:t xml:space="preserve">여자입니다. </w:t>
      </w:r>
    </w:p>
    <w:p w14:paraId="1583015C" w14:textId="77777777" w:rsidR="00C75593" w:rsidRDefault="00C75593"/>
    <w:p w14:paraId="5DD7D6D3" w14:textId="2422CBFA" w:rsidR="00C75593" w:rsidRDefault="00255512">
      <w:r>
        <w:rPr>
          <w:rFonts w:ascii="Arial Unicode MS" w:eastAsia="Arial Unicode MS" w:hAnsi="Arial Unicode MS" w:cs="Arial Unicode MS"/>
        </w:rPr>
        <w:t xml:space="preserve">위의 예는 </w:t>
      </w:r>
      <w:r w:rsidR="00B60BEC">
        <w:rPr>
          <w:rFonts w:ascii="Arial Unicode MS" w:eastAsia="Arial Unicode MS" w:hAnsi="Arial Unicode MS" w:cs="Arial Unicode MS" w:hint="eastAsia"/>
        </w:rPr>
        <w:t>간단한 거짓 조건을 포함한 조건</w:t>
      </w:r>
      <w:r w:rsidR="00807A6F">
        <w:rPr>
          <w:rFonts w:ascii="Arial Unicode MS" w:eastAsia="Arial Unicode MS" w:hAnsi="Arial Unicode MS" w:cs="Arial Unicode MS" w:hint="eastAsia"/>
        </w:rPr>
        <w:t xml:space="preserve"> </w:t>
      </w:r>
      <w:r w:rsidR="00B60BEC">
        <w:rPr>
          <w:rFonts w:ascii="Arial Unicode MS" w:eastAsia="Arial Unicode MS" w:hAnsi="Arial Unicode MS" w:cs="Arial Unicode MS" w:hint="eastAsia"/>
        </w:rPr>
        <w:t>처리입니다.</w:t>
      </w:r>
      <w:r w:rsidR="00B60BEC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$sex</w:t>
      </w:r>
      <w:r w:rsidR="00B60BEC">
        <w:rPr>
          <w:rFonts w:ascii="Arial Unicode MS" w:eastAsia="Arial Unicode MS" w:hAnsi="Arial Unicode MS" w:cs="Arial Unicode MS"/>
        </w:rPr>
        <w:t xml:space="preserve"> </w:t>
      </w:r>
      <w:r w:rsidR="00B60BEC">
        <w:rPr>
          <w:rFonts w:ascii="Arial Unicode MS" w:eastAsia="Arial Unicode MS" w:hAnsi="Arial Unicode MS" w:cs="Arial Unicode MS" w:hint="eastAsia"/>
        </w:rPr>
        <w:t>변수에는 영문</w:t>
      </w:r>
      <w:r w:rsidR="00B60BEC">
        <w:rPr>
          <w:rFonts w:ascii="Arial Unicode MS" w:eastAsia="Arial Unicode MS" w:hAnsi="Arial Unicode MS" w:cs="Arial Unicode MS"/>
        </w:rPr>
        <w:t xml:space="preserve"> </w:t>
      </w:r>
      <w:r w:rsidR="00B60BEC">
        <w:rPr>
          <w:rFonts w:ascii="Arial Unicode MS" w:eastAsia="Arial Unicode MS" w:hAnsi="Arial Unicode MS" w:cs="Arial Unicode MS" w:hint="eastAsia"/>
        </w:rPr>
        <w:t xml:space="preserve">문자열 </w:t>
      </w:r>
      <w:r>
        <w:rPr>
          <w:rFonts w:ascii="Arial Unicode MS" w:eastAsia="Arial Unicode MS" w:hAnsi="Arial Unicode MS" w:cs="Arial Unicode MS"/>
        </w:rPr>
        <w:t>성별을 판별해서 $sexKorean</w:t>
      </w:r>
      <w:r w:rsidR="00B60BEC">
        <w:rPr>
          <w:rFonts w:ascii="Arial Unicode MS" w:eastAsia="Arial Unicode MS" w:hAnsi="Arial Unicode MS" w:cs="Arial Unicode MS" w:hint="eastAsia"/>
        </w:rPr>
        <w:t>변수</w:t>
      </w:r>
      <w:r>
        <w:rPr>
          <w:rFonts w:ascii="Arial Unicode MS" w:eastAsia="Arial Unicode MS" w:hAnsi="Arial Unicode MS" w:cs="Arial Unicode MS"/>
        </w:rPr>
        <w:t>에 한글로 성별을 입력</w:t>
      </w:r>
      <w:r w:rsidR="00B60BEC">
        <w:rPr>
          <w:rFonts w:ascii="Arial Unicode MS" w:eastAsia="Arial Unicode MS" w:hAnsi="Arial Unicode MS" w:cs="Arial Unicode MS" w:hint="eastAsia"/>
        </w:rPr>
        <w:t xml:space="preserve"> 처리</w:t>
      </w:r>
      <w:r>
        <w:rPr>
          <w:rFonts w:ascii="Arial Unicode MS" w:eastAsia="Arial Unicode MS" w:hAnsi="Arial Unicode MS" w:cs="Arial Unicode MS"/>
        </w:rPr>
        <w:t xml:space="preserve">합니다. 만일 $sex 값이 “man”이면(참) </w:t>
      </w:r>
      <w:r w:rsidR="00B60BEC">
        <w:rPr>
          <w:rFonts w:ascii="Arial Unicode MS" w:eastAsia="Arial Unicode MS" w:hAnsi="Arial Unicode MS" w:cs="Arial Unicode MS" w:hint="eastAsia"/>
        </w:rPr>
        <w:t xml:space="preserve">조건이 되어 </w:t>
      </w:r>
      <w:r>
        <w:rPr>
          <w:rFonts w:ascii="Arial Unicode MS" w:eastAsia="Arial Unicode MS" w:hAnsi="Arial Unicode MS" w:cs="Arial Unicode MS"/>
        </w:rPr>
        <w:t>$sexKorean에 “남자”</w:t>
      </w:r>
      <w:r w:rsidR="00B60BEC">
        <w:rPr>
          <w:rFonts w:ascii="Arial Unicode MS" w:eastAsia="Arial Unicode MS" w:hAnsi="Arial Unicode MS" w:cs="Arial Unicode MS"/>
        </w:rPr>
        <w:t xml:space="preserve"> </w:t>
      </w:r>
      <w:r w:rsidR="00B60BEC">
        <w:rPr>
          <w:rFonts w:ascii="Arial Unicode MS" w:eastAsia="Arial Unicode MS" w:hAnsi="Arial Unicode MS" w:cs="Arial Unicode MS" w:hint="eastAsia"/>
        </w:rPr>
        <w:t>문자열을</w:t>
      </w:r>
      <w:r>
        <w:rPr>
          <w:rFonts w:ascii="Arial Unicode MS" w:eastAsia="Arial Unicode MS" w:hAnsi="Arial Unicode MS" w:cs="Arial Unicode MS"/>
        </w:rPr>
        <w:t xml:space="preserve"> 대입하고, 아닌</w:t>
      </w:r>
      <w:r w:rsidR="00A9533C">
        <w:rPr>
          <w:rFonts w:ascii="Arial Unicode MS" w:eastAsia="Arial Unicode MS" w:hAnsi="Arial Unicode MS" w:cs="Arial Unicode MS" w:hint="eastAsia"/>
        </w:rPr>
        <w:t xml:space="preserve"> </w:t>
      </w:r>
      <w:r w:rsidR="00B60BEC">
        <w:rPr>
          <w:rFonts w:ascii="Arial Unicode MS" w:eastAsia="Arial Unicode MS" w:hAnsi="Arial Unicode MS" w:cs="Arial Unicode MS" w:hint="eastAsia"/>
        </w:rPr>
        <w:t>거짓</w:t>
      </w:r>
      <w:r>
        <w:rPr>
          <w:rFonts w:ascii="Arial Unicode MS" w:eastAsia="Arial Unicode MS" w:hAnsi="Arial Unicode MS" w:cs="Arial Unicode MS"/>
        </w:rPr>
        <w:t>경우에</w:t>
      </w:r>
      <w:r w:rsidR="00B60BEC">
        <w:rPr>
          <w:rFonts w:ascii="Arial Unicode MS" w:eastAsia="Arial Unicode MS" w:hAnsi="Arial Unicode MS" w:cs="Arial Unicode MS" w:hint="eastAsia"/>
        </w:rPr>
        <w:t xml:space="preserve">는 </w:t>
      </w:r>
      <w:r w:rsidR="00B60BEC">
        <w:rPr>
          <w:rFonts w:ascii="Arial Unicode MS" w:eastAsia="Arial Unicode MS" w:hAnsi="Arial Unicode MS" w:cs="Arial Unicode MS"/>
        </w:rPr>
        <w:t xml:space="preserve">$sexKorean </w:t>
      </w:r>
      <w:r w:rsidR="00B60BEC">
        <w:rPr>
          <w:rFonts w:ascii="Arial Unicode MS" w:eastAsia="Arial Unicode MS" w:hAnsi="Arial Unicode MS" w:cs="Arial Unicode MS" w:hint="eastAsia"/>
        </w:rPr>
        <w:t>변수에</w:t>
      </w:r>
      <w:r>
        <w:rPr>
          <w:rFonts w:ascii="Arial Unicode MS" w:eastAsia="Arial Unicode MS" w:hAnsi="Arial Unicode MS" w:cs="Arial Unicode MS"/>
        </w:rPr>
        <w:t xml:space="preserve"> “여자”</w:t>
      </w:r>
      <w:r w:rsidR="00B60BEC">
        <w:rPr>
          <w:rFonts w:ascii="Arial Unicode MS" w:eastAsia="Arial Unicode MS" w:hAnsi="Arial Unicode MS" w:cs="Arial Unicode MS"/>
        </w:rPr>
        <w:t xml:space="preserve"> </w:t>
      </w:r>
      <w:r w:rsidR="00B60BEC">
        <w:rPr>
          <w:rFonts w:ascii="Arial Unicode MS" w:eastAsia="Arial Unicode MS" w:hAnsi="Arial Unicode MS" w:cs="Arial Unicode MS" w:hint="eastAsia"/>
        </w:rPr>
        <w:t>문자열을</w:t>
      </w:r>
      <w:r>
        <w:rPr>
          <w:rFonts w:ascii="Arial Unicode MS" w:eastAsia="Arial Unicode MS" w:hAnsi="Arial Unicode MS" w:cs="Arial Unicode MS"/>
        </w:rPr>
        <w:t xml:space="preserve"> 대입합니다.</w:t>
      </w:r>
    </w:p>
    <w:p w14:paraId="3C594388" w14:textId="77777777" w:rsidR="00C75593" w:rsidRDefault="00C75593">
      <w:pPr>
        <w:rPr>
          <w:b/>
        </w:rPr>
      </w:pPr>
    </w:p>
    <w:p w14:paraId="46363F58" w14:textId="3910366D" w:rsidR="00C75593" w:rsidRDefault="00B60BE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조건 다중</w:t>
      </w:r>
      <w:r w:rsidR="00807A6F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실행문에서 여려 명령문을 </w:t>
      </w:r>
      <w:r w:rsidR="00807A6F">
        <w:rPr>
          <w:rFonts w:ascii="Arial Unicode MS" w:eastAsia="Arial Unicode MS" w:hAnsi="Arial Unicode MS" w:cs="Arial Unicode MS" w:hint="eastAsia"/>
        </w:rPr>
        <w:t>묶</w:t>
      </w:r>
      <w:r>
        <w:rPr>
          <w:rFonts w:ascii="Arial Unicode MS" w:eastAsia="Arial Unicode MS" w:hAnsi="Arial Unicode MS" w:cs="Arial Unicode MS" w:hint="eastAsia"/>
        </w:rPr>
        <w:t xml:space="preserve">어서 조건을 처리하는 것을 보았을 것입니다. </w:t>
      </w:r>
      <w:r w:rsidR="00255512">
        <w:rPr>
          <w:rFonts w:ascii="Arial Unicode MS" w:eastAsia="Arial Unicode MS" w:hAnsi="Arial Unicode MS" w:cs="Arial Unicode MS"/>
        </w:rPr>
        <w:t>else 명령문 또한 필요</w:t>
      </w:r>
      <w:r w:rsidR="00255512">
        <w:rPr>
          <w:rFonts w:ascii="Arial Unicode MS" w:eastAsia="Arial Unicode MS" w:hAnsi="Arial Unicode MS" w:cs="Arial Unicode MS" w:hint="eastAsia"/>
        </w:rPr>
        <w:t xml:space="preserve"> </w:t>
      </w:r>
      <w:r w:rsidR="00255512">
        <w:rPr>
          <w:rFonts w:ascii="Arial Unicode MS" w:eastAsia="Arial Unicode MS" w:hAnsi="Arial Unicode MS" w:cs="Arial Unicode MS"/>
        </w:rPr>
        <w:t xml:space="preserve">시 </w:t>
      </w:r>
      <w:r>
        <w:rPr>
          <w:rFonts w:ascii="Arial Unicode MS" w:eastAsia="Arial Unicode MS" w:hAnsi="Arial Unicode MS" w:cs="Arial Unicode MS" w:hint="eastAsia"/>
        </w:rPr>
        <w:t xml:space="preserve">조건 </w:t>
      </w:r>
      <w:r w:rsidR="00255512">
        <w:rPr>
          <w:rFonts w:ascii="Arial Unicode MS" w:eastAsia="Arial Unicode MS" w:hAnsi="Arial Unicode MS" w:cs="Arial Unicode MS"/>
        </w:rPr>
        <w:t>다수</w:t>
      </w:r>
      <w:r>
        <w:rPr>
          <w:rFonts w:ascii="Arial Unicode MS" w:eastAsia="Arial Unicode MS" w:hAnsi="Arial Unicode MS" w:cs="Arial Unicode MS" w:hint="eastAsia"/>
        </w:rPr>
        <w:t xml:space="preserve"> 명령</w:t>
      </w:r>
      <w:r w:rsidR="00807A6F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형태로 거짓</w:t>
      </w:r>
      <w:r w:rsidR="00807A6F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조건에 대한</w:t>
      </w:r>
      <w:r w:rsidR="00255512">
        <w:rPr>
          <w:rFonts w:ascii="Arial Unicode MS" w:eastAsia="Arial Unicode MS" w:hAnsi="Arial Unicode MS" w:cs="Arial Unicode MS"/>
        </w:rPr>
        <w:t xml:space="preserve"> 실행 코드를 중괄호 {</w:t>
      </w:r>
      <w:r w:rsidR="00B95BA5">
        <w:rPr>
          <w:rFonts w:ascii="Arial Unicode MS" w:eastAsia="Arial Unicode MS" w:hAnsi="Arial Unicode MS" w:cs="Arial Unicode MS"/>
        </w:rPr>
        <w:t xml:space="preserve"> </w:t>
      </w:r>
      <w:r w:rsidR="00255512">
        <w:rPr>
          <w:rFonts w:ascii="Arial Unicode MS" w:eastAsia="Arial Unicode MS" w:hAnsi="Arial Unicode MS" w:cs="Arial Unicode MS"/>
        </w:rPr>
        <w:t>}를 묶어서 사용할 수도 있습니다.</w:t>
      </w:r>
    </w:p>
    <w:p w14:paraId="0E39807A" w14:textId="77777777" w:rsidR="009C213A" w:rsidRDefault="009C213A">
      <w:pPr>
        <w:rPr>
          <w:rFonts w:ascii="Arial Unicode MS" w:eastAsia="Arial Unicode MS" w:hAnsi="Arial Unicode MS" w:cs="Arial Unicode MS"/>
        </w:rPr>
      </w:pPr>
    </w:p>
    <w:p w14:paraId="2A28DFC6" w14:textId="21369FF9" w:rsidR="00C75593" w:rsidRDefault="00A9533C">
      <w:del w:id="23" w:author="이호진" w:date="2017-09-19T17:24:00Z">
        <w:r w:rsidDel="008626EF">
          <w:rPr>
            <w:rFonts w:ascii="Arial Unicode MS" w:eastAsia="Arial Unicode MS" w:hAnsi="Arial Unicode MS" w:cs="Arial Unicode MS"/>
            <w:b/>
          </w:rPr>
          <w:lastRenderedPageBreak/>
          <w:delText xml:space="preserve">작성 </w:delText>
        </w:r>
      </w:del>
      <w:ins w:id="24" w:author="이호진" w:date="2017-09-19T17:24:00Z">
        <w:r w:rsidR="008626EF">
          <w:rPr>
            <w:rFonts w:ascii="Arial Unicode MS" w:eastAsia="Arial Unicode MS" w:hAnsi="Arial Unicode MS" w:cs="Arial Unicode MS"/>
            <w:b/>
          </w:rPr>
          <w:t>|</w:t>
        </w:r>
      </w:ins>
      <w:r>
        <w:rPr>
          <w:rFonts w:ascii="Arial Unicode MS" w:eastAsia="Arial Unicode MS" w:hAnsi="Arial Unicode MS" w:cs="Arial Unicode MS"/>
          <w:b/>
        </w:rPr>
        <w:t>문법</w:t>
      </w:r>
      <w:ins w:id="25" w:author="이호진" w:date="2017-09-19T17:24:00Z">
        <w:r w:rsidR="008626EF">
          <w:rPr>
            <w:rFonts w:ascii="Arial Unicode MS" w:eastAsia="Arial Unicode MS" w:hAnsi="Arial Unicode MS" w:cs="Arial Unicode MS" w:hint="eastAsia"/>
            <w:b/>
          </w:rPr>
          <w:t>|</w:t>
        </w:r>
      </w:ins>
    </w:p>
    <w:tbl>
      <w:tblPr>
        <w:tblStyle w:val="ac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C75593" w14:paraId="042ADA15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D695F" w14:textId="34391A63" w:rsidR="00C75593" w:rsidRDefault="00255512">
            <w:r>
              <w:rPr>
                <w:rFonts w:ascii="Arial Unicode MS" w:eastAsia="Arial Unicode MS" w:hAnsi="Arial Unicode MS" w:cs="Arial Unicode MS"/>
              </w:rPr>
              <w:t xml:space="preserve">if (조건) 참 동작 실행 코드; </w:t>
            </w:r>
          </w:p>
          <w:p w14:paraId="6C60556C" w14:textId="77777777" w:rsidR="00C75593" w:rsidRDefault="00255512">
            <w:r>
              <w:t xml:space="preserve">else </w:t>
            </w:r>
            <w:r w:rsidRPr="008626EF">
              <w:rPr>
                <w:b/>
              </w:rPr>
              <w:t>{</w:t>
            </w:r>
          </w:p>
          <w:p w14:paraId="46BA1070" w14:textId="77777777" w:rsidR="00C75593" w:rsidRDefault="00255512">
            <w:r>
              <w:rPr>
                <w:rFonts w:ascii="Arial Unicode MS" w:eastAsia="Arial Unicode MS" w:hAnsi="Arial Unicode MS" w:cs="Arial Unicode MS"/>
              </w:rPr>
              <w:t xml:space="preserve">  거짓 동작 처리;</w:t>
            </w:r>
          </w:p>
          <w:p w14:paraId="6B156A6F" w14:textId="77777777" w:rsidR="00C75593" w:rsidRDefault="00255512">
            <w:r>
              <w:rPr>
                <w:rFonts w:ascii="Arial Unicode MS" w:eastAsia="Arial Unicode MS" w:hAnsi="Arial Unicode MS" w:cs="Arial Unicode MS"/>
              </w:rPr>
              <w:t xml:space="preserve">  거짓 동작 처리;</w:t>
            </w:r>
          </w:p>
          <w:p w14:paraId="2FA104AF" w14:textId="70BEAB24" w:rsidR="00C75593" w:rsidRDefault="00255512"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="00A9533C"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거짓 동작 처리;</w:t>
            </w:r>
          </w:p>
          <w:p w14:paraId="4F3D77D4" w14:textId="77777777" w:rsidR="00C75593" w:rsidRPr="008626EF" w:rsidRDefault="00255512">
            <w:pPr>
              <w:rPr>
                <w:b/>
              </w:rPr>
            </w:pPr>
            <w:r w:rsidRPr="008626EF">
              <w:rPr>
                <w:b/>
              </w:rPr>
              <w:t>}</w:t>
            </w:r>
          </w:p>
        </w:tc>
      </w:tr>
    </w:tbl>
    <w:p w14:paraId="5A88867E" w14:textId="77777777" w:rsidR="00C75593" w:rsidRDefault="00C75593"/>
    <w:p w14:paraId="429C857C" w14:textId="2CDBC1EA" w:rsidR="00C75593" w:rsidRDefault="00255512">
      <w:r>
        <w:rPr>
          <w:rFonts w:ascii="Arial Unicode MS" w:eastAsia="Arial Unicode MS" w:hAnsi="Arial Unicode MS" w:cs="Arial Unicode MS"/>
        </w:rPr>
        <w:t>다음은 성년 여부를 체크</w:t>
      </w:r>
      <w:r>
        <w:rPr>
          <w:rFonts w:ascii="Arial Unicode MS" w:eastAsia="Arial Unicode MS" w:hAnsi="Arial Unicode MS" w:cs="Arial Unicode MS" w:hint="eastAsia"/>
        </w:rPr>
        <w:t>하</w:t>
      </w:r>
      <w:r>
        <w:rPr>
          <w:rFonts w:ascii="Arial Unicode MS" w:eastAsia="Arial Unicode MS" w:hAnsi="Arial Unicode MS" w:cs="Arial Unicode MS"/>
        </w:rPr>
        <w:t>는 간단한 조건 예제를 실행해봅니다.</w:t>
      </w:r>
    </w:p>
    <w:p w14:paraId="09B9CD9A" w14:textId="77777777" w:rsidR="00C75593" w:rsidRDefault="00C75593"/>
    <w:p w14:paraId="38114179" w14:textId="7A99D19A" w:rsidR="00C75593" w:rsidRPr="008626EF" w:rsidRDefault="00255512">
      <w:r>
        <w:rPr>
          <w:rFonts w:ascii="Arial Unicode MS" w:eastAsia="Arial Unicode MS" w:hAnsi="Arial Unicode MS" w:cs="Arial Unicode MS"/>
          <w:b/>
        </w:rPr>
        <w:t>예제</w:t>
      </w:r>
      <w:r>
        <w:rPr>
          <w:rFonts w:ascii="Arial Unicode MS" w:eastAsia="Arial Unicode MS" w:hAnsi="Arial Unicode MS" w:cs="Arial Unicode MS" w:hint="eastAsia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 xml:space="preserve">파일 </w:t>
      </w:r>
      <w:r w:rsidRPr="008626EF">
        <w:rPr>
          <w:rFonts w:ascii="Arial Unicode MS" w:eastAsia="Arial Unicode MS" w:hAnsi="Arial Unicode MS" w:cs="Arial Unicode MS"/>
        </w:rPr>
        <w:t>if-04.php</w:t>
      </w:r>
    </w:p>
    <w:tbl>
      <w:tblPr>
        <w:tblStyle w:val="ad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C75593" w14:paraId="10E447C1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DA824" w14:textId="77777777" w:rsidR="00C75593" w:rsidRDefault="00255512">
            <w:r>
              <w:t>&lt;?php</w:t>
            </w:r>
          </w:p>
          <w:p w14:paraId="4008408C" w14:textId="77777777" w:rsidR="00C75593" w:rsidRDefault="00255512">
            <w:r>
              <w:tab/>
              <w:t>$age = 20;</w:t>
            </w:r>
          </w:p>
          <w:p w14:paraId="17A1220A" w14:textId="47A3CB21" w:rsidR="00C75593" w:rsidRDefault="00255512">
            <w:r>
              <w:tab/>
              <w:t>if</w:t>
            </w:r>
            <w:r w:rsidR="009C213A">
              <w:t xml:space="preserve"> </w:t>
            </w:r>
            <w:r>
              <w:t>($age &gt;= 20)</w:t>
            </w:r>
            <w:ins w:id="26" w:author="이호진" w:date="2017-09-19T17:24:00Z">
              <w:r w:rsidR="008626EF">
                <w:t xml:space="preserve"> </w:t>
              </w:r>
            </w:ins>
            <w:r>
              <w:t>{</w:t>
            </w:r>
          </w:p>
          <w:p w14:paraId="1BA391AF" w14:textId="05AB017B" w:rsidR="00C75593" w:rsidRDefault="00255512"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echo $age.  "</w:t>
            </w:r>
            <w:r w:rsidR="009C213A">
              <w:rPr>
                <w:rFonts w:ascii="Arial Unicode MS" w:eastAsia="Arial Unicode MS" w:hAnsi="Arial Unicode MS" w:cs="Arial Unicode MS" w:hint="eastAsia"/>
              </w:rPr>
              <w:t>은</w:t>
            </w:r>
            <w:r>
              <w:rPr>
                <w:rFonts w:ascii="Arial Unicode MS" w:eastAsia="Arial Unicode MS" w:hAnsi="Arial Unicode MS" w:cs="Arial Unicode MS"/>
              </w:rPr>
              <w:t>";</w:t>
            </w:r>
          </w:p>
          <w:p w14:paraId="6D1894F4" w14:textId="77777777" w:rsidR="00C75593" w:rsidRDefault="00255512"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echo "성인입니다.";</w:t>
            </w:r>
          </w:p>
          <w:p w14:paraId="63173F30" w14:textId="77777777" w:rsidR="00C75593" w:rsidRDefault="00255512">
            <w:r>
              <w:tab/>
              <w:t>} else {</w:t>
            </w:r>
          </w:p>
          <w:p w14:paraId="0DDFF9AB" w14:textId="0C648C80" w:rsidR="00C75593" w:rsidRDefault="00255512"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echo $age.  "</w:t>
            </w:r>
            <w:r w:rsidR="009C213A">
              <w:rPr>
                <w:rFonts w:ascii="Arial Unicode MS" w:eastAsia="Arial Unicode MS" w:hAnsi="Arial Unicode MS" w:cs="Arial Unicode MS" w:hint="eastAsia"/>
              </w:rPr>
              <w:t>은</w:t>
            </w:r>
            <w:r>
              <w:rPr>
                <w:rFonts w:ascii="Arial Unicode MS" w:eastAsia="Arial Unicode MS" w:hAnsi="Arial Unicode MS" w:cs="Arial Unicode MS"/>
              </w:rPr>
              <w:t>";</w:t>
            </w:r>
          </w:p>
          <w:p w14:paraId="6479D7CE" w14:textId="086EC28D" w:rsidR="00C75593" w:rsidRDefault="00255512"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echo "미성년자입니다.";</w:t>
            </w:r>
          </w:p>
          <w:p w14:paraId="3158ED00" w14:textId="77777777" w:rsidR="00C75593" w:rsidRDefault="00255512">
            <w:r>
              <w:tab/>
              <w:t>}</w:t>
            </w:r>
          </w:p>
          <w:p w14:paraId="3B88F9CF" w14:textId="77777777" w:rsidR="00C75593" w:rsidRDefault="00255512">
            <w:r>
              <w:t>?&gt;</w:t>
            </w:r>
          </w:p>
        </w:tc>
      </w:tr>
    </w:tbl>
    <w:p w14:paraId="20A16A84" w14:textId="77777777" w:rsidR="00C75593" w:rsidRDefault="00C75593"/>
    <w:p w14:paraId="6B8014A8" w14:textId="1D56837F" w:rsidR="00C75593" w:rsidRDefault="00807A6F">
      <w:r>
        <w:rPr>
          <w:rFonts w:ascii="Arial Unicode MS" w:eastAsia="Arial Unicode MS" w:hAnsi="Arial Unicode MS" w:cs="Arial Unicode MS"/>
          <w:b/>
        </w:rPr>
        <w:t>결과</w:t>
      </w:r>
    </w:p>
    <w:p w14:paraId="2BA54E8B" w14:textId="51C04F4F" w:rsidR="00C75593" w:rsidRDefault="00255512">
      <w:r>
        <w:rPr>
          <w:rFonts w:ascii="Arial Unicode MS" w:eastAsia="Arial Unicode MS" w:hAnsi="Arial Unicode MS" w:cs="Arial Unicode MS"/>
        </w:rPr>
        <w:t>20</w:t>
      </w:r>
      <w:r w:rsidR="009C213A">
        <w:rPr>
          <w:rFonts w:ascii="Arial Unicode MS" w:eastAsia="Arial Unicode MS" w:hAnsi="Arial Unicode MS" w:cs="Arial Unicode MS" w:hint="eastAsia"/>
        </w:rPr>
        <w:t>은</w:t>
      </w:r>
      <w:r w:rsidR="00A9533C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성인입니다.</w:t>
      </w:r>
    </w:p>
    <w:p w14:paraId="7FC2F858" w14:textId="77777777" w:rsidR="00C75593" w:rsidRDefault="00C75593"/>
    <w:p w14:paraId="75BE3D9A" w14:textId="0B155B28" w:rsidR="00C75593" w:rsidRDefault="00255512">
      <w:r>
        <w:rPr>
          <w:rFonts w:ascii="Arial Unicode MS" w:eastAsia="Arial Unicode MS" w:hAnsi="Arial Unicode MS" w:cs="Arial Unicode MS"/>
        </w:rPr>
        <w:t>위의 예는 $age에 나이를 입력한 후에 변수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값에 따라서 성인 여부를 판별하는 조건문입니다. $age의 값이 20을 포함한 이상의 값이 만족</w:t>
      </w:r>
      <w:r w:rsidR="00034902">
        <w:rPr>
          <w:rFonts w:ascii="Arial Unicode MS" w:eastAsia="Arial Unicode MS" w:hAnsi="Arial Unicode MS" w:cs="Arial Unicode MS"/>
        </w:rPr>
        <w:t>할 때</w:t>
      </w:r>
      <w:r>
        <w:rPr>
          <w:rFonts w:ascii="Arial Unicode MS" w:eastAsia="Arial Unicode MS" w:hAnsi="Arial Unicode MS" w:cs="Arial Unicode MS"/>
        </w:rPr>
        <w:t xml:space="preserve"> "성인입니다."</w:t>
      </w:r>
      <w:r w:rsidR="009C213A">
        <w:rPr>
          <w:rFonts w:ascii="Arial Unicode MS" w:eastAsia="Arial Unicode MS" w:hAnsi="Arial Unicode MS" w:cs="Arial Unicode MS"/>
        </w:rPr>
        <w:t xml:space="preserve"> </w:t>
      </w:r>
      <w:r w:rsidR="009C213A">
        <w:rPr>
          <w:rFonts w:ascii="Arial Unicode MS" w:eastAsia="Arial Unicode MS" w:hAnsi="Arial Unicode MS" w:cs="Arial Unicode MS" w:hint="eastAsia"/>
        </w:rPr>
        <w:t>문자열을</w:t>
      </w:r>
      <w:r>
        <w:rPr>
          <w:rFonts w:ascii="Arial Unicode MS" w:eastAsia="Arial Unicode MS" w:hAnsi="Arial Unicode MS" w:cs="Arial Unicode MS"/>
        </w:rPr>
        <w:t xml:space="preserve"> 표기하고, 조건이 만족하지 않을 때는 "미성년자 입니다."라고 </w:t>
      </w:r>
      <w:r w:rsidR="009C213A">
        <w:rPr>
          <w:rFonts w:ascii="Arial Unicode MS" w:eastAsia="Arial Unicode MS" w:hAnsi="Arial Unicode MS" w:cs="Arial Unicode MS" w:hint="eastAsia"/>
        </w:rPr>
        <w:t xml:space="preserve">문자열을 </w:t>
      </w:r>
      <w:r>
        <w:rPr>
          <w:rFonts w:ascii="Arial Unicode MS" w:eastAsia="Arial Unicode MS" w:hAnsi="Arial Unicode MS" w:cs="Arial Unicode MS"/>
        </w:rPr>
        <w:t>출력합니다.</w:t>
      </w:r>
    </w:p>
    <w:p w14:paraId="1E4E440B" w14:textId="77777777" w:rsidR="00C75593" w:rsidRPr="009C213A" w:rsidRDefault="00C75593"/>
    <w:p w14:paraId="3B9520A7" w14:textId="3F1D4FD4" w:rsidR="00C75593" w:rsidRDefault="00255512">
      <w:r>
        <w:rPr>
          <w:rFonts w:ascii="Arial Unicode MS" w:eastAsia="Arial Unicode MS" w:hAnsi="Arial Unicode MS" w:cs="Arial Unicode MS"/>
        </w:rPr>
        <w:t>조건 제어문을 작성</w:t>
      </w:r>
      <w:r w:rsidR="00034902">
        <w:rPr>
          <w:rFonts w:ascii="Arial Unicode MS" w:eastAsia="Arial Unicode MS" w:hAnsi="Arial Unicode MS" w:cs="Arial Unicode MS"/>
        </w:rPr>
        <w:t>할 때</w:t>
      </w:r>
      <w:r>
        <w:rPr>
          <w:rFonts w:ascii="Arial Unicode MS" w:eastAsia="Arial Unicode MS" w:hAnsi="Arial Unicode MS" w:cs="Arial Unicode MS"/>
        </w:rPr>
        <w:t xml:space="preserve"> 항상 참과 거짓에 대한 양쪽 사항에 대한 처리 로직을 같이 세트로 만</w:t>
      </w:r>
      <w:r w:rsidR="00A9533C">
        <w:rPr>
          <w:rFonts w:ascii="Arial Unicode MS" w:eastAsia="Arial Unicode MS" w:hAnsi="Arial Unicode MS" w:cs="Arial Unicode MS" w:hint="eastAsia"/>
        </w:rPr>
        <w:t>드는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것이 좋습니다.  </w:t>
      </w:r>
    </w:p>
    <w:p w14:paraId="05A83AE0" w14:textId="7B4FB146" w:rsidR="00C75593" w:rsidRDefault="00C75593">
      <w:pPr>
        <w:rPr>
          <w:b/>
          <w:sz w:val="36"/>
          <w:szCs w:val="36"/>
        </w:rPr>
      </w:pPr>
    </w:p>
    <w:p w14:paraId="21E75BF3" w14:textId="628C51DA" w:rsidR="00C75593" w:rsidRDefault="000C737D">
      <w:pPr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8.</w:t>
      </w:r>
      <w:r w:rsidR="00255512">
        <w:rPr>
          <w:rFonts w:ascii="Arial Unicode MS" w:eastAsia="Arial Unicode MS" w:hAnsi="Arial Unicode MS" w:cs="Arial Unicode MS"/>
          <w:b/>
          <w:sz w:val="36"/>
          <w:szCs w:val="36"/>
        </w:rPr>
        <w:t>4 다수의 분기 else if</w:t>
      </w:r>
    </w:p>
    <w:p w14:paraId="18F0D09B" w14:textId="77777777" w:rsidR="00C75593" w:rsidRDefault="00C75593"/>
    <w:p w14:paraId="697F8BA5" w14:textId="633A90C0" w:rsidR="00C75593" w:rsidRDefault="009C213A">
      <w:r>
        <w:rPr>
          <w:rFonts w:ascii="Arial Unicode MS" w:eastAsia="Arial Unicode MS" w:hAnsi="Arial Unicode MS" w:cs="Arial Unicode MS" w:hint="eastAsia"/>
        </w:rPr>
        <w:t xml:space="preserve">선택과 결정을 하는 </w:t>
      </w:r>
      <w:r w:rsidR="00255512">
        <w:rPr>
          <w:rFonts w:ascii="Arial Unicode MS" w:eastAsia="Arial Unicode MS" w:hAnsi="Arial Unicode MS" w:cs="Arial Unicode MS"/>
        </w:rPr>
        <w:t>조건 제어문은 참과 거짓 이분법적인 논리를 판단</w:t>
      </w:r>
      <w:r>
        <w:rPr>
          <w:rFonts w:ascii="Arial Unicode MS" w:eastAsia="Arial Unicode MS" w:hAnsi="Arial Unicode MS" w:cs="Arial Unicode MS" w:hint="eastAsia"/>
        </w:rPr>
        <w:t>(결정)</w:t>
      </w:r>
      <w:r w:rsidR="00255512">
        <w:rPr>
          <w:rFonts w:ascii="Arial Unicode MS" w:eastAsia="Arial Unicode MS" w:hAnsi="Arial Unicode MS" w:cs="Arial Unicode MS"/>
        </w:rPr>
        <w:t xml:space="preserve">하여 동작합니다. 하지만 </w:t>
      </w:r>
      <w:r w:rsidR="00A9533C">
        <w:rPr>
          <w:rFonts w:ascii="Arial Unicode MS" w:eastAsia="Arial Unicode MS" w:hAnsi="Arial Unicode MS" w:cs="Arial Unicode MS" w:hint="eastAsia"/>
        </w:rPr>
        <w:t>이</w:t>
      </w:r>
      <w:r w:rsidR="00255512">
        <w:rPr>
          <w:rFonts w:ascii="Arial Unicode MS" w:eastAsia="Arial Unicode MS" w:hAnsi="Arial Unicode MS" w:cs="Arial Unicode MS"/>
        </w:rPr>
        <w:t>분법적인 논리 판단은 다양한 조건을 처리하는 데는 제약이 있습니다.</w:t>
      </w:r>
    </w:p>
    <w:p w14:paraId="5D1D21C4" w14:textId="77777777" w:rsidR="00C75593" w:rsidRDefault="00C75593"/>
    <w:p w14:paraId="3CC3D425" w14:textId="71B48940" w:rsidR="009C213A" w:rsidRDefault="00255512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lastRenderedPageBreak/>
        <w:t xml:space="preserve">만일 </w:t>
      </w:r>
      <w:r w:rsidR="009C213A">
        <w:rPr>
          <w:rFonts w:ascii="Arial Unicode MS" w:eastAsia="Arial Unicode MS" w:hAnsi="Arial Unicode MS" w:cs="Arial Unicode MS" w:hint="eastAsia"/>
        </w:rPr>
        <w:t>우리의 선택</w:t>
      </w:r>
      <w:del w:id="27" w:author="이호진" w:date="2017-09-19T17:24:00Z">
        <w:r w:rsidR="009C213A" w:rsidDel="008626EF">
          <w:rPr>
            <w:rFonts w:ascii="Arial Unicode MS" w:eastAsia="Arial Unicode MS" w:hAnsi="Arial Unicode MS" w:cs="Arial Unicode MS" w:hint="eastAsia"/>
          </w:rPr>
          <w:delText>의</w:delText>
        </w:r>
      </w:del>
      <w:r w:rsidR="009C213A">
        <w:rPr>
          <w:rFonts w:ascii="Arial Unicode MS" w:eastAsia="Arial Unicode MS" w:hAnsi="Arial Unicode MS" w:cs="Arial Unicode MS" w:hint="eastAsia"/>
        </w:rPr>
        <w:t xml:space="preserve"> 결정할 수 있는 </w:t>
      </w:r>
      <w:r>
        <w:rPr>
          <w:rFonts w:ascii="Arial Unicode MS" w:eastAsia="Arial Unicode MS" w:hAnsi="Arial Unicode MS" w:cs="Arial Unicode MS"/>
        </w:rPr>
        <w:t>조건</w:t>
      </w:r>
      <w:r w:rsidR="009C213A">
        <w:rPr>
          <w:rFonts w:ascii="Arial Unicode MS" w:eastAsia="Arial Unicode MS" w:hAnsi="Arial Unicode MS" w:cs="Arial Unicode MS" w:hint="eastAsia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 w:rsidR="00A9533C">
        <w:rPr>
          <w:rFonts w:ascii="Arial Unicode MS" w:eastAsia="Arial Unicode MS" w:hAnsi="Arial Unicode MS" w:cs="Arial Unicode MS" w:hint="eastAsia"/>
        </w:rPr>
        <w:t xml:space="preserve">세 </w:t>
      </w:r>
      <w:r>
        <w:rPr>
          <w:rFonts w:ascii="Arial Unicode MS" w:eastAsia="Arial Unicode MS" w:hAnsi="Arial Unicode MS" w:cs="Arial Unicode MS"/>
        </w:rPr>
        <w:t xml:space="preserve">가지, </w:t>
      </w:r>
      <w:r w:rsidR="00A9533C">
        <w:rPr>
          <w:rFonts w:ascii="Arial Unicode MS" w:eastAsia="Arial Unicode MS" w:hAnsi="Arial Unicode MS" w:cs="Arial Unicode MS" w:hint="eastAsia"/>
        </w:rPr>
        <w:t xml:space="preserve">네 </w:t>
      </w:r>
      <w:r>
        <w:rPr>
          <w:rFonts w:ascii="Arial Unicode MS" w:eastAsia="Arial Unicode MS" w:hAnsi="Arial Unicode MS" w:cs="Arial Unicode MS"/>
        </w:rPr>
        <w:t>가지</w:t>
      </w:r>
      <w:r w:rsidR="009C213A">
        <w:rPr>
          <w:rFonts w:ascii="Arial Unicode MS" w:eastAsia="Arial Unicode MS" w:hAnsi="Arial Unicode MS" w:cs="Arial Unicode MS" w:hint="eastAsia"/>
        </w:rPr>
        <w:t>일</w:t>
      </w:r>
      <w:r w:rsidR="00B95BA5">
        <w:rPr>
          <w:rFonts w:ascii="Arial Unicode MS" w:eastAsia="Arial Unicode MS" w:hAnsi="Arial Unicode MS" w:cs="Arial Unicode MS" w:hint="eastAsia"/>
        </w:rPr>
        <w:t xml:space="preserve"> </w:t>
      </w:r>
      <w:r w:rsidR="009C213A">
        <w:rPr>
          <w:rFonts w:ascii="Arial Unicode MS" w:eastAsia="Arial Unicode MS" w:hAnsi="Arial Unicode MS" w:cs="Arial Unicode MS" w:hint="eastAsia"/>
        </w:rPr>
        <w:t>경우도 있습니다.</w:t>
      </w:r>
      <w:r w:rsidR="009C213A">
        <w:rPr>
          <w:rFonts w:ascii="Arial Unicode MS" w:eastAsia="Arial Unicode MS" w:hAnsi="Arial Unicode MS" w:cs="Arial Unicode MS"/>
        </w:rPr>
        <w:t xml:space="preserve"> </w:t>
      </w:r>
      <w:r w:rsidR="009C213A">
        <w:rPr>
          <w:rFonts w:ascii="Arial Unicode MS" w:eastAsia="Arial Unicode MS" w:hAnsi="Arial Unicode MS" w:cs="Arial Unicode MS" w:hint="eastAsia"/>
        </w:rPr>
        <w:t>즉, 시험</w:t>
      </w:r>
      <w:r w:rsidR="00B95BA5">
        <w:rPr>
          <w:rFonts w:ascii="Arial Unicode MS" w:eastAsia="Arial Unicode MS" w:hAnsi="Arial Unicode MS" w:cs="Arial Unicode MS" w:hint="eastAsia"/>
        </w:rPr>
        <w:t xml:space="preserve"> </w:t>
      </w:r>
      <w:r w:rsidR="009C213A">
        <w:rPr>
          <w:rFonts w:ascii="Arial Unicode MS" w:eastAsia="Arial Unicode MS" w:hAnsi="Arial Unicode MS" w:cs="Arial Unicode MS" w:hint="eastAsia"/>
        </w:rPr>
        <w:t>문제를 풀거나 여러</w:t>
      </w:r>
      <w:r w:rsidR="00B95BA5">
        <w:rPr>
          <w:rFonts w:ascii="Arial Unicode MS" w:eastAsia="Arial Unicode MS" w:hAnsi="Arial Unicode MS" w:cs="Arial Unicode MS" w:hint="eastAsia"/>
        </w:rPr>
        <w:t xml:space="preserve"> </w:t>
      </w:r>
      <w:r w:rsidR="009C213A">
        <w:rPr>
          <w:rFonts w:ascii="Arial Unicode MS" w:eastAsia="Arial Unicode MS" w:hAnsi="Arial Unicode MS" w:cs="Arial Unicode MS" w:hint="eastAsia"/>
        </w:rPr>
        <w:t>가지 경우</w:t>
      </w:r>
      <w:r w:rsidR="00B95BA5">
        <w:rPr>
          <w:rFonts w:ascii="Arial Unicode MS" w:eastAsia="Arial Unicode MS" w:hAnsi="Arial Unicode MS" w:cs="Arial Unicode MS" w:hint="eastAsia"/>
        </w:rPr>
        <w:t xml:space="preserve"> </w:t>
      </w:r>
      <w:r w:rsidR="009C213A">
        <w:rPr>
          <w:rFonts w:ascii="Arial Unicode MS" w:eastAsia="Arial Unicode MS" w:hAnsi="Arial Unicode MS" w:cs="Arial Unicode MS" w:hint="eastAsia"/>
        </w:rPr>
        <w:t>중 하나를 선택하는 것입니다.</w:t>
      </w:r>
    </w:p>
    <w:p w14:paraId="38A58DE7" w14:textId="77777777" w:rsidR="009C213A" w:rsidRDefault="009C213A">
      <w:pPr>
        <w:rPr>
          <w:rFonts w:ascii="Arial Unicode MS" w:eastAsia="Arial Unicode MS" w:hAnsi="Arial Unicode MS" w:cs="Arial Unicode MS"/>
        </w:rPr>
      </w:pPr>
    </w:p>
    <w:p w14:paraId="41A53A77" w14:textId="5450E868" w:rsidR="00C75593" w:rsidRDefault="00255512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다양한 조건으로 판별해야 </w:t>
      </w:r>
      <w:r w:rsidR="00034902">
        <w:rPr>
          <w:rFonts w:ascii="Arial Unicode MS" w:eastAsia="Arial Unicode MS" w:hAnsi="Arial Unicode MS" w:cs="Arial Unicode MS"/>
        </w:rPr>
        <w:t>할 때</w:t>
      </w:r>
      <w:r>
        <w:rPr>
          <w:rFonts w:ascii="Arial Unicode MS" w:eastAsia="Arial Unicode MS" w:hAnsi="Arial Unicode MS" w:cs="Arial Unicode MS"/>
        </w:rPr>
        <w:t>는 어떻게 해야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할까요? 이런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경우를 대비하여 조건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제어문은 </w:t>
      </w:r>
      <w:r w:rsidRPr="008626EF">
        <w:rPr>
          <w:rFonts w:ascii="Arial Unicode MS" w:eastAsia="Arial Unicode MS" w:hAnsi="Arial Unicode MS" w:cs="Arial Unicode MS"/>
          <w:b/>
        </w:rPr>
        <w:t>else if</w:t>
      </w:r>
      <w:r w:rsidR="00A9533C" w:rsidRPr="008626EF">
        <w:rPr>
          <w:rFonts w:ascii="Arial Unicode MS" w:eastAsia="Arial Unicode MS" w:hAnsi="Arial Unicode MS" w:cs="Arial Unicode MS"/>
          <w:b/>
        </w:rPr>
        <w:t xml:space="preserve"> </w:t>
      </w:r>
      <w:r w:rsidRPr="008626EF">
        <w:rPr>
          <w:rFonts w:ascii="Arial Unicode MS" w:eastAsia="Arial Unicode MS" w:hAnsi="Arial Unicode MS" w:cs="Arial Unicode MS"/>
          <w:b/>
        </w:rPr>
        <w:t>명령을 통</w:t>
      </w:r>
      <w:r w:rsidR="00A9533C" w:rsidRPr="008626EF">
        <w:rPr>
          <w:rFonts w:ascii="Arial Unicode MS" w:eastAsia="Arial Unicode MS" w:hAnsi="Arial Unicode MS" w:cs="Arial Unicode MS"/>
          <w:b/>
        </w:rPr>
        <w:t>해</w:t>
      </w:r>
      <w:r w:rsidRPr="008626EF">
        <w:rPr>
          <w:rFonts w:ascii="Arial Unicode MS" w:eastAsia="Arial Unicode MS" w:hAnsi="Arial Unicode MS" w:cs="Arial Unicode MS"/>
          <w:b/>
        </w:rPr>
        <w:t xml:space="preserve"> 새로운 조건을 추가</w:t>
      </w:r>
      <w:r>
        <w:rPr>
          <w:rFonts w:ascii="Arial Unicode MS" w:eastAsia="Arial Unicode MS" w:hAnsi="Arial Unicode MS" w:cs="Arial Unicode MS"/>
        </w:rPr>
        <w:t>로 연결할 수 있습니다.</w:t>
      </w:r>
    </w:p>
    <w:p w14:paraId="3416A937" w14:textId="50D602F3" w:rsidR="009C213A" w:rsidRDefault="009C213A">
      <w:pPr>
        <w:rPr>
          <w:rFonts w:ascii="Arial Unicode MS" w:eastAsia="Arial Unicode MS" w:hAnsi="Arial Unicode MS" w:cs="Arial Unicode MS"/>
        </w:rPr>
      </w:pPr>
    </w:p>
    <w:p w14:paraId="3D3C0B4E" w14:textId="18606C16" w:rsidR="009C213A" w:rsidRDefault="009C213A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else </w:t>
      </w:r>
      <w:r>
        <w:rPr>
          <w:rFonts w:ascii="Arial Unicode MS" w:eastAsia="Arial Unicode MS" w:hAnsi="Arial Unicode MS" w:cs="Arial Unicode MS"/>
        </w:rPr>
        <w:t>if</w:t>
      </w:r>
      <w:r>
        <w:rPr>
          <w:rFonts w:ascii="Arial Unicode MS" w:eastAsia="Arial Unicode MS" w:hAnsi="Arial Unicode MS" w:cs="Arial Unicode MS" w:hint="eastAsia"/>
        </w:rPr>
        <w:t xml:space="preserve">는 </w:t>
      </w:r>
      <w:r>
        <w:rPr>
          <w:rFonts w:ascii="Arial Unicode MS" w:eastAsia="Arial Unicode MS" w:hAnsi="Arial Unicode MS" w:cs="Arial Unicode MS"/>
        </w:rPr>
        <w:t xml:space="preserve">else </w:t>
      </w:r>
      <w:r>
        <w:rPr>
          <w:rFonts w:ascii="Arial Unicode MS" w:eastAsia="Arial Unicode MS" w:hAnsi="Arial Unicode MS" w:cs="Arial Unicode MS" w:hint="eastAsia"/>
        </w:rPr>
        <w:t>거짓 조건에 또</w:t>
      </w:r>
      <w:r w:rsidR="00B95BA5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다른 조건문을 연장하는 것입니다. 즉</w:t>
      </w:r>
      <w:r w:rsidR="00B95BA5">
        <w:rPr>
          <w:rFonts w:ascii="Arial Unicode MS" w:eastAsia="Arial Unicode MS" w:hAnsi="Arial Unicode MS" w:cs="Arial Unicode MS" w:hint="eastAsia"/>
        </w:rPr>
        <w:t>,</w:t>
      </w:r>
      <w:r>
        <w:rPr>
          <w:rFonts w:ascii="Arial Unicode MS" w:eastAsia="Arial Unicode MS" w:hAnsi="Arial Unicode MS" w:cs="Arial Unicode MS" w:hint="eastAsia"/>
        </w:rPr>
        <w:t xml:space="preserve"> 거짓일</w:t>
      </w:r>
      <w:r w:rsidR="00B95BA5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때의 코드 블록이 또</w:t>
      </w:r>
      <w:r w:rsidR="00B95BA5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하나의 조건문인 것입니다.</w:t>
      </w:r>
    </w:p>
    <w:p w14:paraId="589DB9BB" w14:textId="3FB94FBD" w:rsidR="009C213A" w:rsidRDefault="009C213A"/>
    <w:p w14:paraId="7AC0AE09" w14:textId="77777777" w:rsidR="00C75593" w:rsidRDefault="00C75593"/>
    <w:p w14:paraId="4CE1820F" w14:textId="2029B0EC" w:rsidR="00C75593" w:rsidRDefault="00255512">
      <w:pPr>
        <w:rPr>
          <w:b/>
        </w:rPr>
      </w:pPr>
      <w:del w:id="28" w:author="이호진" w:date="2017-09-19T17:24:00Z">
        <w:r w:rsidDel="008626EF">
          <w:rPr>
            <w:rFonts w:ascii="Arial Unicode MS" w:eastAsia="Arial Unicode MS" w:hAnsi="Arial Unicode MS" w:cs="Arial Unicode MS"/>
            <w:b/>
          </w:rPr>
          <w:delText xml:space="preserve">작성 </w:delText>
        </w:r>
      </w:del>
      <w:ins w:id="29" w:author="이호진" w:date="2017-09-19T17:24:00Z">
        <w:r w:rsidR="008626EF">
          <w:rPr>
            <w:rFonts w:ascii="Arial Unicode MS" w:eastAsia="Arial Unicode MS" w:hAnsi="Arial Unicode MS" w:cs="Arial Unicode MS"/>
            <w:b/>
          </w:rPr>
          <w:t>|</w:t>
        </w:r>
      </w:ins>
      <w:r>
        <w:rPr>
          <w:rFonts w:ascii="Arial Unicode MS" w:eastAsia="Arial Unicode MS" w:hAnsi="Arial Unicode MS" w:cs="Arial Unicode MS"/>
          <w:b/>
        </w:rPr>
        <w:t>문법</w:t>
      </w:r>
      <w:ins w:id="30" w:author="이호진" w:date="2017-09-19T17:24:00Z">
        <w:r w:rsidR="008626EF">
          <w:rPr>
            <w:rFonts w:ascii="Arial Unicode MS" w:eastAsia="Arial Unicode MS" w:hAnsi="Arial Unicode MS" w:cs="Arial Unicode MS" w:hint="eastAsia"/>
            <w:b/>
          </w:rPr>
          <w:t>|</w:t>
        </w:r>
      </w:ins>
    </w:p>
    <w:tbl>
      <w:tblPr>
        <w:tblStyle w:val="ae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C75593" w14:paraId="1BFA9B8D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57D74" w14:textId="34597995" w:rsidR="00C75593" w:rsidRDefault="00255512">
            <w:r>
              <w:rPr>
                <w:rFonts w:ascii="Arial Unicode MS" w:eastAsia="Arial Unicode MS" w:hAnsi="Arial Unicode MS" w:cs="Arial Unicode MS"/>
              </w:rPr>
              <w:t>if (조건1) {</w:t>
            </w:r>
          </w:p>
          <w:p w14:paraId="2D0A7CAC" w14:textId="1B2EA474" w:rsidR="00C75593" w:rsidRDefault="00255512">
            <w:r>
              <w:rPr>
                <w:rFonts w:ascii="Arial Unicode MS" w:eastAsia="Arial Unicode MS" w:hAnsi="Arial Unicode MS" w:cs="Arial Unicode MS"/>
              </w:rPr>
              <w:t xml:space="preserve"> 조건1 참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동작 실행 코드;</w:t>
            </w:r>
          </w:p>
          <w:p w14:paraId="065D9F6E" w14:textId="134C9140" w:rsidR="00C75593" w:rsidRDefault="00255512">
            <w:r>
              <w:rPr>
                <w:rFonts w:ascii="Arial Unicode MS" w:eastAsia="Arial Unicode MS" w:hAnsi="Arial Unicode MS" w:cs="Arial Unicode MS"/>
              </w:rPr>
              <w:t xml:space="preserve">} </w:t>
            </w:r>
            <w:r w:rsidRPr="008626EF">
              <w:rPr>
                <w:rFonts w:ascii="Arial Unicode MS" w:eastAsia="Arial Unicode MS" w:hAnsi="Arial Unicode MS" w:cs="Arial Unicode MS"/>
                <w:b/>
              </w:rPr>
              <w:t>else if (조건2)</w:t>
            </w:r>
            <w:r>
              <w:rPr>
                <w:rFonts w:ascii="Arial Unicode MS" w:eastAsia="Arial Unicode MS" w:hAnsi="Arial Unicode MS" w:cs="Arial Unicode MS"/>
              </w:rPr>
              <w:t xml:space="preserve"> {</w:t>
            </w:r>
          </w:p>
          <w:p w14:paraId="50B9F818" w14:textId="14E949A5" w:rsidR="00C75593" w:rsidRDefault="00255512">
            <w:r>
              <w:rPr>
                <w:rFonts w:ascii="Arial Unicode MS" w:eastAsia="Arial Unicode MS" w:hAnsi="Arial Unicode MS" w:cs="Arial Unicode MS"/>
              </w:rPr>
              <w:t xml:space="preserve"> 조건1이 거짓이고, 조건2가 참일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때 동작 처리;</w:t>
            </w:r>
          </w:p>
          <w:p w14:paraId="096F8A99" w14:textId="77777777" w:rsidR="00C75593" w:rsidRDefault="00255512">
            <w:r>
              <w:t>} else {</w:t>
            </w:r>
          </w:p>
          <w:p w14:paraId="1724D186" w14:textId="7B6CEEF5" w:rsidR="00C75593" w:rsidRDefault="00255512">
            <w:r>
              <w:rPr>
                <w:rFonts w:ascii="Arial Unicode MS" w:eastAsia="Arial Unicode MS" w:hAnsi="Arial Unicode MS" w:cs="Arial Unicode MS"/>
              </w:rPr>
              <w:t xml:space="preserve"> 조건1과 조건2가 모두 거짓일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때 동작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처리;</w:t>
            </w:r>
          </w:p>
          <w:p w14:paraId="7A86AF28" w14:textId="77777777" w:rsidR="00C75593" w:rsidRDefault="00255512">
            <w:r>
              <w:t>}</w:t>
            </w:r>
          </w:p>
        </w:tc>
      </w:tr>
    </w:tbl>
    <w:p w14:paraId="5CD115CB" w14:textId="0CFD3A39" w:rsidR="009C213A" w:rsidRDefault="009C213A"/>
    <w:p w14:paraId="69AF4697" w14:textId="739AA134" w:rsidR="009C213A" w:rsidRDefault="009C213A">
      <w:r>
        <w:rPr>
          <w:rFonts w:hint="eastAsia"/>
        </w:rPr>
        <w:t>else if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방법으로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풀어서</w:t>
      </w:r>
      <w:r>
        <w:rPr>
          <w:rFonts w:hint="eastAsia"/>
        </w:rPr>
        <w:t xml:space="preserve"> </w:t>
      </w:r>
      <w:r>
        <w:rPr>
          <w:rFonts w:hint="eastAsia"/>
        </w:rPr>
        <w:t>설명하면</w:t>
      </w:r>
      <w:r>
        <w:rPr>
          <w:rFonts w:hint="eastAsia"/>
        </w:rPr>
        <w:t xml:space="preserve"> </w:t>
      </w:r>
    </w:p>
    <w:tbl>
      <w:tblPr>
        <w:tblStyle w:val="ae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9C213A" w14:paraId="0C9D9F14" w14:textId="77777777" w:rsidTr="00561DF4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21027" w14:textId="77777777" w:rsidR="009C213A" w:rsidRDefault="009C213A" w:rsidP="009C213A">
            <w:r>
              <w:rPr>
                <w:rFonts w:hint="eastAsia"/>
              </w:rPr>
              <w:t xml:space="preserve">if ( </w:t>
            </w:r>
            <w:r>
              <w:rPr>
                <w:rFonts w:hint="eastAsia"/>
              </w:rPr>
              <w:t>조건</w:t>
            </w:r>
            <w:r>
              <w:rPr>
                <w:rFonts w:hint="eastAsia"/>
              </w:rPr>
              <w:t>1 ) {</w:t>
            </w:r>
          </w:p>
          <w:p w14:paraId="3B028C46" w14:textId="77777777" w:rsidR="009C213A" w:rsidRDefault="009C213A" w:rsidP="009C213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조건</w:t>
            </w:r>
            <w:r>
              <w:rPr>
                <w:rFonts w:hint="eastAsia"/>
              </w:rPr>
              <w:t xml:space="preserve">1  </w:t>
            </w:r>
            <w:r>
              <w:rPr>
                <w:rFonts w:hint="eastAsia"/>
              </w:rPr>
              <w:t>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실행코드실행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코드</w:t>
            </w:r>
            <w:r>
              <w:rPr>
                <w:rFonts w:hint="eastAsia"/>
              </w:rPr>
              <w:t>;</w:t>
            </w:r>
          </w:p>
          <w:p w14:paraId="6BCC26AE" w14:textId="77777777" w:rsidR="009C213A" w:rsidRDefault="009C213A" w:rsidP="009C213A">
            <w:r>
              <w:t>} else {</w:t>
            </w:r>
          </w:p>
          <w:p w14:paraId="11F4C578" w14:textId="77777777" w:rsidR="009C213A" w:rsidRDefault="009C213A" w:rsidP="009C213A">
            <w:r>
              <w:rPr>
                <w:rFonts w:hint="eastAsia"/>
              </w:rPr>
              <w:tab/>
              <w:t xml:space="preserve">if ( </w:t>
            </w:r>
            <w:r>
              <w:rPr>
                <w:rFonts w:hint="eastAsia"/>
              </w:rPr>
              <w:t>조건</w:t>
            </w:r>
            <w:r>
              <w:rPr>
                <w:rFonts w:hint="eastAsia"/>
              </w:rPr>
              <w:t>2 ){</w:t>
            </w:r>
          </w:p>
          <w:p w14:paraId="76484191" w14:textId="77777777" w:rsidR="009C213A" w:rsidRDefault="009C213A" w:rsidP="009C213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조건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거짓이고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조건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참일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</w:t>
            </w:r>
            <w:r>
              <w:rPr>
                <w:rFonts w:hint="eastAsia"/>
              </w:rPr>
              <w:t>;</w:t>
            </w:r>
          </w:p>
          <w:p w14:paraId="4D0841A0" w14:textId="77777777" w:rsidR="009C213A" w:rsidRDefault="009C213A" w:rsidP="009C213A">
            <w:r>
              <w:tab/>
              <w:t>} else {</w:t>
            </w:r>
          </w:p>
          <w:p w14:paraId="50CA6AF8" w14:textId="77777777" w:rsidR="009C213A" w:rsidRDefault="009C213A" w:rsidP="009C213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조건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거짓일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</w:t>
            </w:r>
            <w:r>
              <w:rPr>
                <w:rFonts w:hint="eastAsia"/>
              </w:rPr>
              <w:t xml:space="preserve"> ;</w:t>
            </w:r>
          </w:p>
          <w:p w14:paraId="00768FC1" w14:textId="77777777" w:rsidR="009C213A" w:rsidRDefault="009C213A" w:rsidP="009C213A">
            <w:r>
              <w:tab/>
              <w:t>}</w:t>
            </w:r>
          </w:p>
          <w:p w14:paraId="28D19DC0" w14:textId="5F75828E" w:rsidR="009C213A" w:rsidRDefault="009C213A" w:rsidP="009C213A">
            <w:r>
              <w:t>}</w:t>
            </w:r>
          </w:p>
        </w:tc>
      </w:tr>
    </w:tbl>
    <w:p w14:paraId="03D83C20" w14:textId="392AA74C" w:rsidR="009C213A" w:rsidRDefault="009C213A"/>
    <w:p w14:paraId="3460D15F" w14:textId="0CEEDF93" w:rsidR="009C213A" w:rsidRDefault="009C213A"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같다고</w:t>
      </w:r>
      <w:r>
        <w:rPr>
          <w:rFonts w:hint="eastAsia"/>
        </w:rPr>
        <w:t xml:space="preserve"> </w:t>
      </w:r>
      <w:r>
        <w:rPr>
          <w:rFonts w:hint="eastAsia"/>
        </w:rPr>
        <w:t>표현을</w:t>
      </w:r>
      <w:r>
        <w:rPr>
          <w:rFonts w:hint="eastAsia"/>
        </w:rPr>
        <w:t xml:space="preserve"> </w:t>
      </w:r>
      <w:r>
        <w:rPr>
          <w:rFonts w:hint="eastAsia"/>
        </w:rPr>
        <w:t>재구성</w:t>
      </w:r>
      <w:r>
        <w:rPr>
          <w:rFonts w:hint="eastAsia"/>
        </w:rPr>
        <w:t xml:space="preserve"> </w:t>
      </w:r>
      <w:r>
        <w:rPr>
          <w:rFonts w:hint="eastAsia"/>
        </w:rPr>
        <w:t>해볼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표현은</w:t>
      </w:r>
      <w:r>
        <w:rPr>
          <w:rFonts w:hint="eastAsia"/>
        </w:rPr>
        <w:t xml:space="preserve"> </w:t>
      </w:r>
      <w:r>
        <w:rPr>
          <w:rFonts w:hint="eastAsia"/>
        </w:rPr>
        <w:t>다수의</w:t>
      </w:r>
      <w:r>
        <w:rPr>
          <w:rFonts w:hint="eastAsia"/>
        </w:rPr>
        <w:t xml:space="preserve"> </w:t>
      </w:r>
      <w:r>
        <w:rPr>
          <w:rFonts w:hint="eastAsia"/>
        </w:rPr>
        <w:t>중괄호</w:t>
      </w:r>
      <w:r>
        <w:rPr>
          <w:rFonts w:hint="eastAsia"/>
        </w:rPr>
        <w:t xml:space="preserve">{} </w:t>
      </w:r>
      <w:r>
        <w:rPr>
          <w:rFonts w:hint="eastAsia"/>
        </w:rPr>
        <w:t>블록을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내고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이해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이해하기</w:t>
      </w:r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50647BE7" w14:textId="77777777" w:rsidR="009C213A" w:rsidRDefault="009C213A"/>
    <w:p w14:paraId="207AB4E7" w14:textId="124F4D08" w:rsidR="00C75593" w:rsidRDefault="00255512">
      <w:r>
        <w:rPr>
          <w:rFonts w:ascii="Arial Unicode MS" w:eastAsia="Arial Unicode MS" w:hAnsi="Arial Unicode MS" w:cs="Arial Unicode MS"/>
        </w:rPr>
        <w:t>else if를 이용하여 조건을 연결</w:t>
      </w:r>
      <w:r w:rsidR="00034902">
        <w:rPr>
          <w:rFonts w:ascii="Arial Unicode MS" w:eastAsia="Arial Unicode MS" w:hAnsi="Arial Unicode MS" w:cs="Arial Unicode MS"/>
        </w:rPr>
        <w:t>할 때</w:t>
      </w:r>
      <w:r>
        <w:rPr>
          <w:rFonts w:ascii="Arial Unicode MS" w:eastAsia="Arial Unicode MS" w:hAnsi="Arial Unicode MS" w:cs="Arial Unicode MS"/>
        </w:rPr>
        <w:t xml:space="preserve">는 </w:t>
      </w:r>
      <w:r w:rsidR="00A9533C">
        <w:rPr>
          <w:rFonts w:ascii="Arial Unicode MS" w:eastAsia="Arial Unicode MS" w:hAnsi="Arial Unicode MS" w:cs="Arial Unicode MS" w:hint="eastAsia"/>
        </w:rPr>
        <w:t>연</w:t>
      </w:r>
      <w:r>
        <w:rPr>
          <w:rFonts w:ascii="Arial Unicode MS" w:eastAsia="Arial Unicode MS" w:hAnsi="Arial Unicode MS" w:cs="Arial Unicode MS"/>
        </w:rPr>
        <w:t xml:space="preserve">결 </w:t>
      </w:r>
      <w:ins w:id="31" w:author="이호진" w:date="2017-09-19T17:25:00Z">
        <w:r w:rsidR="008626EF">
          <w:rPr>
            <w:rFonts w:ascii="Arial Unicode MS" w:eastAsia="Arial Unicode MS" w:hAnsi="Arial Unicode MS" w:cs="Arial Unicode MS" w:hint="eastAsia"/>
          </w:rPr>
          <w:t>갯수</w:t>
        </w:r>
      </w:ins>
      <w:del w:id="32" w:author="이호진" w:date="2017-09-19T17:25:00Z">
        <w:r w:rsidDel="008626EF">
          <w:rPr>
            <w:rFonts w:ascii="Arial Unicode MS" w:eastAsia="Arial Unicode MS" w:hAnsi="Arial Unicode MS" w:cs="Arial Unicode MS"/>
          </w:rPr>
          <w:delText>수량의</w:delText>
        </w:r>
      </w:del>
      <w:r>
        <w:rPr>
          <w:rFonts w:ascii="Arial Unicode MS" w:eastAsia="Arial Unicode MS" w:hAnsi="Arial Unicode MS" w:cs="Arial Unicode MS"/>
        </w:rPr>
        <w:t xml:space="preserve"> 제한이 없습니다. 필요한 만큼 연결을 추가하여 복잡한 다수의 조건들을 처리할 수 있습니다.</w:t>
      </w:r>
    </w:p>
    <w:p w14:paraId="1E7AD2C5" w14:textId="77777777" w:rsidR="00C75593" w:rsidRDefault="00C75593"/>
    <w:p w14:paraId="68F482AA" w14:textId="77777777" w:rsidR="00C75593" w:rsidRDefault="00255512">
      <w:r>
        <w:rPr>
          <w:rFonts w:ascii="Arial Unicode MS" w:eastAsia="Arial Unicode MS" w:hAnsi="Arial Unicode MS" w:cs="Arial Unicode MS"/>
        </w:rPr>
        <w:lastRenderedPageBreak/>
        <w:t>이러한 조건 체인을 순서도로 그려보면 다음과 같을 수 있습니다.</w:t>
      </w:r>
    </w:p>
    <w:p w14:paraId="17637E0F" w14:textId="77777777" w:rsidR="00C75593" w:rsidRDefault="00C75593"/>
    <w:p w14:paraId="5EE7D1CD" w14:textId="77777777" w:rsidR="00C75593" w:rsidRDefault="00255512">
      <w:r>
        <w:rPr>
          <w:noProof/>
        </w:rPr>
        <w:drawing>
          <wp:inline distT="114300" distB="114300" distL="114300" distR="114300" wp14:anchorId="7DD21FC5" wp14:editId="0119D30A">
            <wp:extent cx="6120000" cy="15113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51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7C03A0" w14:textId="7CE13A35" w:rsidR="00C75593" w:rsidRDefault="00255512">
      <w:r>
        <w:rPr>
          <w:rFonts w:ascii="Arial Unicode MS" w:eastAsia="Arial Unicode MS" w:hAnsi="Arial Unicode MS" w:cs="Arial Unicode MS"/>
        </w:rPr>
        <w:t>숫자를 구별하는 예제를 조건 체인을 통</w:t>
      </w:r>
      <w:r w:rsidR="00A9533C">
        <w:rPr>
          <w:rFonts w:ascii="Arial Unicode MS" w:eastAsia="Arial Unicode MS" w:hAnsi="Arial Unicode MS" w:cs="Arial Unicode MS" w:hint="eastAsia"/>
        </w:rPr>
        <w:t>해</w:t>
      </w:r>
      <w:r>
        <w:rPr>
          <w:rFonts w:ascii="Arial Unicode MS" w:eastAsia="Arial Unicode MS" w:hAnsi="Arial Unicode MS" w:cs="Arial Unicode MS"/>
        </w:rPr>
        <w:t xml:space="preserve"> 예제를 작성해보겠습니다. </w:t>
      </w:r>
      <w:r w:rsidR="00561DF4">
        <w:rPr>
          <w:rFonts w:ascii="Arial Unicode MS" w:eastAsia="Arial Unicode MS" w:hAnsi="Arial Unicode MS" w:cs="Arial Unicode MS"/>
        </w:rPr>
        <w:t xml:space="preserve">숫자를 구분해보면 양수, 음수와 0으로 </w:t>
      </w:r>
      <w:r w:rsidR="00561DF4">
        <w:rPr>
          <w:rFonts w:ascii="Arial Unicode MS" w:eastAsia="Arial Unicode MS" w:hAnsi="Arial Unicode MS" w:cs="Arial Unicode MS" w:hint="eastAsia"/>
        </w:rPr>
        <w:t xml:space="preserve">세 </w:t>
      </w:r>
      <w:r w:rsidR="00561DF4">
        <w:rPr>
          <w:rFonts w:ascii="Arial Unicode MS" w:eastAsia="Arial Unicode MS" w:hAnsi="Arial Unicode MS" w:cs="Arial Unicode MS"/>
        </w:rPr>
        <w:t>가지 상태로 구별해 볼 수 있습니다.</w:t>
      </w:r>
    </w:p>
    <w:p w14:paraId="3BA3D190" w14:textId="77777777" w:rsidR="00C75593" w:rsidRDefault="00C75593"/>
    <w:p w14:paraId="16AB633F" w14:textId="25CFAC5B" w:rsidR="00C75593" w:rsidRDefault="00255512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예제 파일) </w:t>
      </w:r>
      <w:r w:rsidRPr="008626EF">
        <w:rPr>
          <w:rFonts w:ascii="Arial Unicode MS" w:eastAsia="Arial Unicode MS" w:hAnsi="Arial Unicode MS" w:cs="Arial Unicode MS"/>
        </w:rPr>
        <w:t>if-05.php</w:t>
      </w:r>
    </w:p>
    <w:tbl>
      <w:tblPr>
        <w:tblStyle w:val="af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C75593" w14:paraId="21DA6C19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895AF" w14:textId="77777777" w:rsidR="00C75593" w:rsidRDefault="00255512">
            <w:r>
              <w:t xml:space="preserve"> &lt;?php</w:t>
            </w:r>
          </w:p>
          <w:p w14:paraId="00135144" w14:textId="77777777" w:rsidR="00C75593" w:rsidRDefault="00255512">
            <w:r>
              <w:tab/>
              <w:t>$num = 5;</w:t>
            </w:r>
          </w:p>
          <w:p w14:paraId="00214665" w14:textId="77777777" w:rsidR="00C75593" w:rsidRDefault="00C75593"/>
          <w:p w14:paraId="17963603" w14:textId="4CC04DD1" w:rsidR="00C75593" w:rsidRDefault="00255512">
            <w:r>
              <w:tab/>
              <w:t>if</w:t>
            </w:r>
            <w:ins w:id="33" w:author="이호진" w:date="2017-09-19T17:24:00Z">
              <w:r w:rsidR="008626EF">
                <w:t xml:space="preserve"> </w:t>
              </w:r>
            </w:ins>
            <w:r>
              <w:t>($num &gt; 0)</w:t>
            </w:r>
            <w:ins w:id="34" w:author="이호진" w:date="2017-09-19T17:25:00Z">
              <w:r w:rsidR="008626EF">
                <w:t xml:space="preserve"> </w:t>
              </w:r>
            </w:ins>
            <w:r>
              <w:t>{</w:t>
            </w:r>
          </w:p>
          <w:p w14:paraId="78A2BD63" w14:textId="2B13F155" w:rsidR="00C75593" w:rsidRDefault="00255512"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echo "양수입니다.";</w:t>
            </w:r>
          </w:p>
          <w:p w14:paraId="164881DE" w14:textId="387898D9" w:rsidR="00C75593" w:rsidRDefault="00255512">
            <w:r>
              <w:tab/>
              <w:t>} else if</w:t>
            </w:r>
            <w:ins w:id="35" w:author="이호진" w:date="2017-09-19T17:25:00Z">
              <w:r w:rsidR="008626EF">
                <w:t xml:space="preserve"> </w:t>
              </w:r>
            </w:ins>
            <w:r>
              <w:t>($num &lt; 0)</w:t>
            </w:r>
            <w:ins w:id="36" w:author="이호진" w:date="2017-09-19T17:25:00Z">
              <w:r w:rsidR="008626EF">
                <w:t xml:space="preserve"> </w:t>
              </w:r>
            </w:ins>
            <w:r>
              <w:t>{</w:t>
            </w:r>
          </w:p>
          <w:p w14:paraId="76AAE1B6" w14:textId="371E0E4A" w:rsidR="00C75593" w:rsidRDefault="00255512">
            <w:r>
              <w:rPr>
                <w:rFonts w:ascii="Arial Unicode MS" w:eastAsia="Arial Unicode MS" w:hAnsi="Arial Unicode MS" w:cs="Arial Unicode MS"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</w:rPr>
              <w:tab/>
            </w:r>
            <w:r w:rsidR="00582A03"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>echo "음수입니다.";</w:t>
            </w:r>
          </w:p>
          <w:p w14:paraId="14A1E893" w14:textId="7D7A3648" w:rsidR="00C75593" w:rsidRDefault="00255512">
            <w:r>
              <w:tab/>
              <w:t>} else if</w:t>
            </w:r>
            <w:ins w:id="37" w:author="이호진" w:date="2017-09-19T17:25:00Z">
              <w:r w:rsidR="008626EF">
                <w:t xml:space="preserve"> </w:t>
              </w:r>
            </w:ins>
            <w:r>
              <w:t>($num == 0)</w:t>
            </w:r>
            <w:ins w:id="38" w:author="이호진" w:date="2017-09-19T17:25:00Z">
              <w:r w:rsidR="008626EF">
                <w:t xml:space="preserve"> </w:t>
              </w:r>
            </w:ins>
            <w:r>
              <w:t>{</w:t>
            </w:r>
          </w:p>
          <w:p w14:paraId="226400C8" w14:textId="77777777" w:rsidR="00C75593" w:rsidRDefault="00255512"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echo "0 의 값입니다.";</w:t>
            </w:r>
          </w:p>
          <w:p w14:paraId="717EC707" w14:textId="77777777" w:rsidR="00C75593" w:rsidRDefault="00255512">
            <w:r>
              <w:tab/>
              <w:t>} else {</w:t>
            </w:r>
          </w:p>
          <w:p w14:paraId="27A65799" w14:textId="62C0A762" w:rsidR="00C75593" w:rsidRDefault="00255512">
            <w:r>
              <w:rPr>
                <w:rFonts w:ascii="Arial Unicode MS" w:eastAsia="Arial Unicode MS" w:hAnsi="Arial Unicode MS" w:cs="Arial Unicode MS"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</w:rPr>
              <w:tab/>
            </w:r>
            <w:r w:rsidR="00582A03"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>echo "알 수 없습니다..";</w:t>
            </w:r>
          </w:p>
          <w:p w14:paraId="337B4C65" w14:textId="77777777" w:rsidR="00C75593" w:rsidRDefault="00255512">
            <w:r>
              <w:tab/>
              <w:t>}</w:t>
            </w:r>
          </w:p>
          <w:p w14:paraId="1C2E80EE" w14:textId="77777777" w:rsidR="00C75593" w:rsidRDefault="00C75593"/>
          <w:p w14:paraId="3F14F3D1" w14:textId="77777777" w:rsidR="00C75593" w:rsidRDefault="00255512">
            <w:r>
              <w:t>?&gt;</w:t>
            </w:r>
          </w:p>
        </w:tc>
      </w:tr>
    </w:tbl>
    <w:p w14:paraId="5371C662" w14:textId="77777777" w:rsidR="00C75593" w:rsidRDefault="00C75593"/>
    <w:p w14:paraId="4ED48C7F" w14:textId="687B239C" w:rsidR="00C75593" w:rsidRDefault="00807A6F">
      <w:r>
        <w:rPr>
          <w:rFonts w:ascii="Arial Unicode MS" w:eastAsia="Arial Unicode MS" w:hAnsi="Arial Unicode MS" w:cs="Arial Unicode MS"/>
          <w:b/>
        </w:rPr>
        <w:t>결과</w:t>
      </w:r>
    </w:p>
    <w:p w14:paraId="4B1EB762" w14:textId="57121434" w:rsidR="00C75593" w:rsidRDefault="00255512">
      <w:r>
        <w:rPr>
          <w:rFonts w:ascii="Arial Unicode MS" w:eastAsia="Arial Unicode MS" w:hAnsi="Arial Unicode MS" w:cs="Arial Unicode MS"/>
        </w:rPr>
        <w:t>양수입니다.</w:t>
      </w:r>
    </w:p>
    <w:p w14:paraId="746DFCDF" w14:textId="77777777" w:rsidR="00C75593" w:rsidRDefault="00C75593"/>
    <w:p w14:paraId="3A8AE1C9" w14:textId="54816C07" w:rsidR="00C75593" w:rsidRDefault="00255512">
      <w:r>
        <w:rPr>
          <w:rFonts w:ascii="Arial Unicode MS" w:eastAsia="Arial Unicode MS" w:hAnsi="Arial Unicode MS" w:cs="Arial Unicode MS"/>
        </w:rPr>
        <w:t xml:space="preserve">위의 예는 간단하게 </w:t>
      </w:r>
      <w:r w:rsidR="00A9533C">
        <w:rPr>
          <w:rFonts w:ascii="Arial Unicode MS" w:eastAsia="Arial Unicode MS" w:hAnsi="Arial Unicode MS" w:cs="Arial Unicode MS" w:hint="eastAsia"/>
        </w:rPr>
        <w:t xml:space="preserve">두 </w:t>
      </w:r>
      <w:r>
        <w:rPr>
          <w:rFonts w:ascii="Arial Unicode MS" w:eastAsia="Arial Unicode MS" w:hAnsi="Arial Unicode MS" w:cs="Arial Unicode MS"/>
        </w:rPr>
        <w:t>개의 조건 체인을 통</w:t>
      </w:r>
      <w:r w:rsidR="00A9533C">
        <w:rPr>
          <w:rFonts w:ascii="Arial Unicode MS" w:eastAsia="Arial Unicode MS" w:hAnsi="Arial Unicode MS" w:cs="Arial Unicode MS" w:hint="eastAsia"/>
        </w:rPr>
        <w:t>해</w:t>
      </w:r>
      <w:r>
        <w:rPr>
          <w:rFonts w:ascii="Arial Unicode MS" w:eastAsia="Arial Unicode MS" w:hAnsi="Arial Unicode MS" w:cs="Arial Unicode MS"/>
        </w:rPr>
        <w:t xml:space="preserve"> 값을 판별하는 예제입니다. 먼저, $num 값이 </w:t>
      </w:r>
      <w:r w:rsidR="00561DF4">
        <w:rPr>
          <w:rFonts w:ascii="Arial Unicode MS" w:eastAsia="Arial Unicode MS" w:hAnsi="Arial Unicode MS" w:cs="Arial Unicode MS" w:hint="eastAsia"/>
        </w:rPr>
        <w:t>크기 비교연산자를 통하여</w:t>
      </w:r>
      <w:ins w:id="39" w:author="이호진" w:date="2017-09-19T17:25:00Z">
        <w:r w:rsidR="008626EF">
          <w:rPr>
            <w:rFonts w:ascii="Arial Unicode MS" w:eastAsia="Arial Unicode MS" w:hAnsi="Arial Unicode MS" w:cs="Arial Unicode MS" w:hint="eastAsia"/>
          </w:rPr>
          <w:t xml:space="preserve"> </w:t>
        </w:r>
      </w:ins>
      <w:r>
        <w:rPr>
          <w:rFonts w:ascii="Arial Unicode MS" w:eastAsia="Arial Unicode MS" w:hAnsi="Arial Unicode MS" w:cs="Arial Unicode MS"/>
        </w:rPr>
        <w:t>0보다 큰</w:t>
      </w:r>
      <w:r w:rsidR="00A9533C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값인지 확인합니다. 큰 값이면 “양수입니다.”</w:t>
      </w:r>
      <w:r w:rsidR="00561DF4">
        <w:rPr>
          <w:rFonts w:ascii="Arial Unicode MS" w:eastAsia="Arial Unicode MS" w:hAnsi="Arial Unicode MS" w:cs="Arial Unicode MS"/>
        </w:rPr>
        <w:t xml:space="preserve"> </w:t>
      </w:r>
      <w:r w:rsidR="00561DF4">
        <w:rPr>
          <w:rFonts w:ascii="Arial Unicode MS" w:eastAsia="Arial Unicode MS" w:hAnsi="Arial Unicode MS" w:cs="Arial Unicode MS" w:hint="eastAsia"/>
        </w:rPr>
        <w:t>문자열을</w:t>
      </w:r>
      <w:r>
        <w:rPr>
          <w:rFonts w:ascii="Arial Unicode MS" w:eastAsia="Arial Unicode MS" w:hAnsi="Arial Unicode MS" w:cs="Arial Unicode MS"/>
        </w:rPr>
        <w:t xml:space="preserve"> 출력합니다. 만일 값이 양수가 아닌 거짓(false)으로 판별되면 다음 설정된 2차 조건문을 실행합니다.</w:t>
      </w:r>
    </w:p>
    <w:p w14:paraId="7D04AFB6" w14:textId="77777777" w:rsidR="00C75593" w:rsidRDefault="00C75593"/>
    <w:p w14:paraId="33003B89" w14:textId="26FB726F" w:rsidR="00561DF4" w:rsidRDefault="00255512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2차 조건에서</w:t>
      </w:r>
      <w:r w:rsidR="00561DF4">
        <w:rPr>
          <w:rFonts w:ascii="Arial Unicode MS" w:eastAsia="Arial Unicode MS" w:hAnsi="Arial Unicode MS" w:cs="Arial Unicode MS" w:hint="eastAsia"/>
        </w:rPr>
        <w:t xml:space="preserve">도 크기 비교연산자를 통하여 </w:t>
      </w:r>
      <w:r>
        <w:rPr>
          <w:rFonts w:ascii="Arial Unicode MS" w:eastAsia="Arial Unicode MS" w:hAnsi="Arial Unicode MS" w:cs="Arial Unicode MS"/>
        </w:rPr>
        <w:t>0보다 작은 값인지 판별합니다. 0보다 작은 값이면 “음수입니다.”</w:t>
      </w:r>
      <w:r w:rsidR="00561DF4">
        <w:rPr>
          <w:rFonts w:ascii="Arial Unicode MS" w:eastAsia="Arial Unicode MS" w:hAnsi="Arial Unicode MS" w:cs="Arial Unicode MS"/>
        </w:rPr>
        <w:t xml:space="preserve"> </w:t>
      </w:r>
      <w:r w:rsidR="00561DF4">
        <w:rPr>
          <w:rFonts w:ascii="Arial Unicode MS" w:eastAsia="Arial Unicode MS" w:hAnsi="Arial Unicode MS" w:cs="Arial Unicode MS" w:hint="eastAsia"/>
        </w:rPr>
        <w:t>문자열을</w:t>
      </w:r>
      <w:r>
        <w:rPr>
          <w:rFonts w:ascii="Arial Unicode MS" w:eastAsia="Arial Unicode MS" w:hAnsi="Arial Unicode MS" w:cs="Arial Unicode MS"/>
        </w:rPr>
        <w:t xml:space="preserve"> 출력합니다. </w:t>
      </w:r>
    </w:p>
    <w:p w14:paraId="232EC776" w14:textId="77777777" w:rsidR="00561DF4" w:rsidRDefault="00561DF4">
      <w:pPr>
        <w:rPr>
          <w:rFonts w:ascii="Arial Unicode MS" w:eastAsia="Arial Unicode MS" w:hAnsi="Arial Unicode MS" w:cs="Arial Unicode MS"/>
        </w:rPr>
      </w:pPr>
    </w:p>
    <w:p w14:paraId="37D5D533" w14:textId="041A3CC3" w:rsidR="00C75593" w:rsidRDefault="00561DF4">
      <w:r>
        <w:rPr>
          <w:rFonts w:ascii="Arial Unicode MS" w:eastAsia="Arial Unicode MS" w:hAnsi="Arial Unicode MS" w:cs="Arial Unicode MS" w:hint="eastAsia"/>
        </w:rPr>
        <w:lastRenderedPageBreak/>
        <w:t>하지만 수의 표현에는 양수와 음수가 아닌 수 0이 있습니다.</w:t>
      </w:r>
      <w:ins w:id="40" w:author="이호진" w:date="2017-09-19T17:25:00Z">
        <w:r w:rsidR="008626EF">
          <w:rPr>
            <w:rFonts w:ascii="Arial Unicode MS" w:eastAsia="Arial Unicode MS" w:hAnsi="Arial Unicode MS" w:cs="Arial Unicode MS"/>
          </w:rPr>
          <w:t xml:space="preserve"> </w:t>
        </w:r>
      </w:ins>
      <w:r w:rsidR="00255512">
        <w:rPr>
          <w:rFonts w:ascii="Arial Unicode MS" w:eastAsia="Arial Unicode MS" w:hAnsi="Arial Unicode MS" w:cs="Arial Unicode MS"/>
        </w:rPr>
        <w:t>만일 값이 앞</w:t>
      </w:r>
      <w:r w:rsidR="00A9533C">
        <w:rPr>
          <w:rFonts w:ascii="Arial Unicode MS" w:eastAsia="Arial Unicode MS" w:hAnsi="Arial Unicode MS" w:cs="Arial Unicode MS" w:hint="eastAsia"/>
        </w:rPr>
        <w:t>의</w:t>
      </w:r>
      <w:r w:rsidR="00255512">
        <w:rPr>
          <w:rFonts w:ascii="Arial Unicode MS" w:eastAsia="Arial Unicode MS" w:hAnsi="Arial Unicode MS" w:cs="Arial Unicode MS"/>
        </w:rPr>
        <w:t xml:space="preserve"> 양수도 아니고, 현재 조건인 음수도 아니면(거짓), 다음 3차 조건으로 또</w:t>
      </w:r>
      <w:r w:rsidR="00A9533C">
        <w:rPr>
          <w:rFonts w:ascii="Arial Unicode MS" w:eastAsia="Arial Unicode MS" w:hAnsi="Arial Unicode MS" w:cs="Arial Unicode MS" w:hint="eastAsia"/>
        </w:rPr>
        <w:t xml:space="preserve"> </w:t>
      </w:r>
      <w:r w:rsidR="00255512">
        <w:rPr>
          <w:rFonts w:ascii="Arial Unicode MS" w:eastAsia="Arial Unicode MS" w:hAnsi="Arial Unicode MS" w:cs="Arial Unicode MS"/>
        </w:rPr>
        <w:t xml:space="preserve">다시 </w:t>
      </w:r>
      <w:r>
        <w:rPr>
          <w:rFonts w:ascii="Arial Unicode MS" w:eastAsia="Arial Unicode MS" w:hAnsi="Arial Unicode MS" w:cs="Arial Unicode MS" w:hint="eastAsia"/>
        </w:rPr>
        <w:t xml:space="preserve">조건을 </w:t>
      </w:r>
      <w:r w:rsidR="00255512">
        <w:rPr>
          <w:rFonts w:ascii="Arial Unicode MS" w:eastAsia="Arial Unicode MS" w:hAnsi="Arial Unicode MS" w:cs="Arial Unicode MS"/>
        </w:rPr>
        <w:t>판단을 합니다.</w:t>
      </w:r>
    </w:p>
    <w:p w14:paraId="2160D793" w14:textId="77777777" w:rsidR="00C75593" w:rsidRDefault="00C75593"/>
    <w:p w14:paraId="1B3AF846" w14:textId="594FB411" w:rsidR="00C75593" w:rsidRDefault="00561DF4">
      <w:r>
        <w:rPr>
          <w:rFonts w:ascii="Arial Unicode MS" w:eastAsia="Arial Unicode MS" w:hAnsi="Arial Unicode MS" w:cs="Arial Unicode MS" w:hint="eastAsia"/>
        </w:rPr>
        <w:t xml:space="preserve">비교연산자를 통하여 </w:t>
      </w:r>
      <w:r w:rsidR="00255512">
        <w:rPr>
          <w:rFonts w:ascii="Arial Unicode MS" w:eastAsia="Arial Unicode MS" w:hAnsi="Arial Unicode MS" w:cs="Arial Unicode MS"/>
        </w:rPr>
        <w:t>값이 0</w:t>
      </w:r>
      <w:r>
        <w:rPr>
          <w:rFonts w:ascii="Arial Unicode MS" w:eastAsia="Arial Unicode MS" w:hAnsi="Arial Unicode MS" w:cs="Arial Unicode MS" w:hint="eastAsia"/>
        </w:rPr>
        <w:t>이 같은지</w:t>
      </w:r>
      <w:r w:rsidR="00255512">
        <w:rPr>
          <w:rFonts w:ascii="Arial Unicode MS" w:eastAsia="Arial Unicode MS" w:hAnsi="Arial Unicode MS" w:cs="Arial Unicode MS"/>
        </w:rPr>
        <w:t>를 판단합니다. 값이 0이면 “0의 값입니다.”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문자열을</w:t>
      </w:r>
      <w:r w:rsidR="00255512">
        <w:rPr>
          <w:rFonts w:ascii="Arial Unicode MS" w:eastAsia="Arial Unicode MS" w:hAnsi="Arial Unicode MS" w:cs="Arial Unicode MS"/>
        </w:rPr>
        <w:t xml:space="preserve"> 출력합니다. 일반적으로 숫자가 양수나 음수가 아니면 0으로 판단할 수 있겠지만 혹시 입력되는 $num이 숫자가 아닐 수도 있습니다.  따라서 이러한 예외도 생각해서 $num의 값이 0인지 판별합니다. </w:t>
      </w:r>
    </w:p>
    <w:p w14:paraId="40534F0D" w14:textId="77777777" w:rsidR="00C75593" w:rsidRDefault="00C75593"/>
    <w:p w14:paraId="570C7359" w14:textId="7C2519E1" w:rsidR="00C75593" w:rsidRDefault="00255512">
      <w:r>
        <w:rPr>
          <w:rFonts w:ascii="Arial Unicode MS" w:eastAsia="Arial Unicode MS" w:hAnsi="Arial Unicode MS" w:cs="Arial Unicode MS"/>
        </w:rPr>
        <w:t>마지막 else는 $num이 숫자가 아닌 양수, 음수, 0을 판별할 수 없을</w:t>
      </w:r>
      <w:r w:rsidR="00A9533C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때 “알 수 없습니다..”</w:t>
      </w:r>
      <w:r w:rsidR="00561DF4">
        <w:rPr>
          <w:rFonts w:ascii="Arial Unicode MS" w:eastAsia="Arial Unicode MS" w:hAnsi="Arial Unicode MS" w:cs="Arial Unicode MS"/>
        </w:rPr>
        <w:t xml:space="preserve"> </w:t>
      </w:r>
      <w:r w:rsidR="00561DF4">
        <w:rPr>
          <w:rFonts w:ascii="Arial Unicode MS" w:eastAsia="Arial Unicode MS" w:hAnsi="Arial Unicode MS" w:cs="Arial Unicode MS" w:hint="eastAsia"/>
        </w:rPr>
        <w:t>문자열을</w:t>
      </w:r>
      <w:r>
        <w:rPr>
          <w:rFonts w:ascii="Arial Unicode MS" w:eastAsia="Arial Unicode MS" w:hAnsi="Arial Unicode MS" w:cs="Arial Unicode MS"/>
        </w:rPr>
        <w:t xml:space="preserve"> 출력합니다.</w:t>
      </w:r>
    </w:p>
    <w:p w14:paraId="172D285D" w14:textId="593A62DF" w:rsidR="00C75593" w:rsidRDefault="00C75593"/>
    <w:p w14:paraId="24CE9495" w14:textId="6142A36C" w:rsidR="00561DF4" w:rsidRDefault="00561DF4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조건문을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사용할수록</w:t>
      </w:r>
      <w:r>
        <w:rPr>
          <w:rFonts w:hint="eastAsia"/>
        </w:rPr>
        <w:t xml:space="preserve"> </w:t>
      </w:r>
      <w:r>
        <w:rPr>
          <w:rFonts w:hint="eastAsia"/>
        </w:rPr>
        <w:t>프로그램의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 w:rsidR="00B95BA5">
        <w:rPr>
          <w:rFonts w:hint="eastAsia"/>
        </w:rPr>
        <w:t xml:space="preserve"> </w:t>
      </w:r>
      <w:r>
        <w:rPr>
          <w:rFonts w:hint="eastAsia"/>
        </w:rPr>
        <w:t>성능은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t xml:space="preserve">Low-level </w:t>
      </w:r>
      <w:r>
        <w:rPr>
          <w:rFonts w:hint="eastAsia"/>
        </w:rPr>
        <w:t>언어인</w:t>
      </w:r>
      <w:r>
        <w:rPr>
          <w:rFonts w:hint="eastAsia"/>
        </w:rPr>
        <w:t xml:space="preserve"> </w:t>
      </w:r>
      <w:r>
        <w:rPr>
          <w:rFonts w:hint="eastAsia"/>
        </w:rPr>
        <w:t>어셈블리로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조건문은</w:t>
      </w:r>
      <w:r>
        <w:rPr>
          <w:rFonts w:hint="eastAsia"/>
        </w:rPr>
        <w:t xml:space="preserve"> </w:t>
      </w:r>
      <w:r>
        <w:t xml:space="preserve">cmp </w:t>
      </w:r>
      <w:r>
        <w:rPr>
          <w:rFonts w:hint="eastAsia"/>
        </w:rPr>
        <w:t>기호로</w:t>
      </w:r>
      <w:r>
        <w:rPr>
          <w:rFonts w:hint="eastAsia"/>
        </w:rPr>
        <w:t xml:space="preserve"> </w:t>
      </w:r>
      <w:r w:rsidR="00B95BA5">
        <w:t>CPU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리소스를</w:t>
      </w:r>
      <w:r>
        <w:rPr>
          <w:rFonts w:hint="eastAsia"/>
        </w:rPr>
        <w:t xml:space="preserve"> </w:t>
      </w:r>
      <w:r>
        <w:rPr>
          <w:rFonts w:hint="eastAsia"/>
        </w:rPr>
        <w:t>차지하게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 xml:space="preserve">. </w:t>
      </w:r>
      <w:r>
        <w:rPr>
          <w:rFonts w:hint="eastAsia"/>
        </w:rPr>
        <w:t>그렇다고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조건문을</w:t>
      </w:r>
      <w:r>
        <w:rPr>
          <w:rFonts w:hint="eastAsia"/>
        </w:rPr>
        <w:t xml:space="preserve"> </w:t>
      </w:r>
      <w:r>
        <w:rPr>
          <w:rFonts w:hint="eastAsia"/>
        </w:rPr>
        <w:t>줄여서</w:t>
      </w:r>
      <w:r>
        <w:rPr>
          <w:rFonts w:hint="eastAsia"/>
        </w:rPr>
        <w:t xml:space="preserve"> </w:t>
      </w:r>
      <w:r>
        <w:rPr>
          <w:rFonts w:hint="eastAsia"/>
        </w:rPr>
        <w:t>최적화하여</w:t>
      </w:r>
      <w:r>
        <w:rPr>
          <w:rFonts w:hint="eastAsia"/>
        </w:rPr>
        <w:t xml:space="preserve"> </w:t>
      </w:r>
      <w:r>
        <w:rPr>
          <w:rFonts w:hint="eastAsia"/>
        </w:rPr>
        <w:t>개발하라고</w:t>
      </w:r>
      <w:r>
        <w:rPr>
          <w:rFonts w:hint="eastAsia"/>
        </w:rPr>
        <w:t xml:space="preserve"> </w:t>
      </w:r>
      <w:r>
        <w:rPr>
          <w:rFonts w:hint="eastAsia"/>
        </w:rPr>
        <w:t>애기하는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아닙니다</w:t>
      </w:r>
      <w:r>
        <w:rPr>
          <w:rFonts w:hint="eastAsia"/>
        </w:rPr>
        <w:t xml:space="preserve">. </w:t>
      </w:r>
      <w:r>
        <w:rPr>
          <w:rFonts w:hint="eastAsia"/>
        </w:rPr>
        <w:t>요즘은</w:t>
      </w:r>
      <w:del w:id="41" w:author="이호진" w:date="2017-09-19T17:26:00Z">
        <w:r w:rsidDel="008626EF">
          <w:rPr>
            <w:rFonts w:hint="eastAsia"/>
          </w:rPr>
          <w:delText xml:space="preserve"> </w:delText>
        </w:r>
        <w:r w:rsidDel="008626EF">
          <w:rPr>
            <w:rFonts w:hint="eastAsia"/>
          </w:rPr>
          <w:delText>대신에</w:delText>
        </w:r>
      </w:del>
      <w:r>
        <w:rPr>
          <w:rFonts w:hint="eastAsia"/>
        </w:rPr>
        <w:t xml:space="preserve"> </w:t>
      </w:r>
      <w:r>
        <w:rPr>
          <w:rFonts w:hint="eastAsia"/>
        </w:rPr>
        <w:t>컴퓨터의</w:t>
      </w:r>
      <w:r>
        <w:rPr>
          <w:rFonts w:hint="eastAsia"/>
        </w:rPr>
        <w:t xml:space="preserve"> </w:t>
      </w:r>
      <w:r>
        <w:rPr>
          <w:rFonts w:hint="eastAsia"/>
        </w:rPr>
        <w:t>성능이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좋아졌기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처리하기에</w:t>
      </w:r>
      <w:r>
        <w:rPr>
          <w:rFonts w:hint="eastAsia"/>
        </w:rPr>
        <w:t xml:space="preserve"> </w:t>
      </w:r>
      <w:r>
        <w:rPr>
          <w:rFonts w:hint="eastAsia"/>
        </w:rPr>
        <w:t>부족함이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>.</w:t>
      </w:r>
    </w:p>
    <w:p w14:paraId="31670BBF" w14:textId="77777777" w:rsidR="00561DF4" w:rsidRPr="00561DF4" w:rsidRDefault="00561DF4"/>
    <w:p w14:paraId="2E4BB55C" w14:textId="78F3330A" w:rsidR="00561DF4" w:rsidRDefault="00561DF4" w:rsidP="00561DF4">
      <w:r>
        <w:rPr>
          <w:rFonts w:ascii="Arial Unicode MS" w:eastAsia="Arial Unicode MS" w:hAnsi="Arial Unicode MS" w:cs="Arial Unicode MS" w:hint="eastAsia"/>
        </w:rPr>
        <w:t xml:space="preserve">선택 조건 제어문은 </w:t>
      </w:r>
      <w:r>
        <w:rPr>
          <w:rFonts w:ascii="Arial Unicode MS" w:eastAsia="Arial Unicode MS" w:hAnsi="Arial Unicode MS" w:cs="Arial Unicode MS"/>
        </w:rPr>
        <w:t>프로그램 개발 경험이 많을수록 다양한 예외에 대한 처리를 준비하고 코드로 작성</w:t>
      </w:r>
      <w:r>
        <w:rPr>
          <w:rFonts w:ascii="Arial Unicode MS" w:eastAsia="Arial Unicode MS" w:hAnsi="Arial Unicode MS" w:cs="Arial Unicode MS" w:hint="eastAsia"/>
        </w:rPr>
        <w:t>하</w:t>
      </w:r>
      <w:r>
        <w:rPr>
          <w:rFonts w:ascii="Arial Unicode MS" w:eastAsia="Arial Unicode MS" w:hAnsi="Arial Unicode MS" w:cs="Arial Unicode MS"/>
        </w:rPr>
        <w:t xml:space="preserve">는 것이 중요합니다. 컴퓨터는 사람이 일반적으로 생각하는 것과 달리 모든 상황별 예외를 정의해야 합니다. </w:t>
      </w:r>
    </w:p>
    <w:p w14:paraId="4C5F3391" w14:textId="13585571" w:rsidR="00C75593" w:rsidRPr="00561DF4" w:rsidRDefault="00C75593">
      <w:pPr>
        <w:rPr>
          <w:b/>
        </w:rPr>
      </w:pPr>
    </w:p>
    <w:p w14:paraId="3ED28BD8" w14:textId="77777777" w:rsidR="00561DF4" w:rsidRPr="00561DF4" w:rsidRDefault="00561DF4">
      <w:pPr>
        <w:rPr>
          <w:b/>
        </w:rPr>
      </w:pPr>
    </w:p>
    <w:p w14:paraId="7B4A2421" w14:textId="24F9F6E1" w:rsidR="00C75593" w:rsidRDefault="000C737D">
      <w:pPr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8.</w:t>
      </w:r>
      <w:r w:rsidR="00255512">
        <w:rPr>
          <w:rFonts w:ascii="Arial Unicode MS" w:eastAsia="Arial Unicode MS" w:hAnsi="Arial Unicode MS" w:cs="Arial Unicode MS"/>
          <w:b/>
          <w:sz w:val="36"/>
          <w:szCs w:val="36"/>
        </w:rPr>
        <w:t>5 조건문의 중복</w:t>
      </w:r>
    </w:p>
    <w:p w14:paraId="7D35CC5D" w14:textId="46E8AACA" w:rsidR="00C75593" w:rsidRDefault="00582A03">
      <w:r>
        <w:rPr>
          <w:rFonts w:ascii="Arial Unicode MS" w:eastAsia="Arial Unicode MS" w:hAnsi="Arial Unicode MS" w:cs="Arial Unicode MS" w:hint="eastAsia"/>
        </w:rPr>
        <w:t>선택과 결정</w:t>
      </w:r>
      <w:r w:rsidR="00255512">
        <w:rPr>
          <w:rFonts w:ascii="Arial Unicode MS" w:eastAsia="Arial Unicode MS" w:hAnsi="Arial Unicode MS" w:cs="Arial Unicode MS"/>
        </w:rPr>
        <w:t>if 조건</w:t>
      </w:r>
      <w:r w:rsidR="00A9533C">
        <w:rPr>
          <w:rFonts w:ascii="Arial Unicode MS" w:eastAsia="Arial Unicode MS" w:hAnsi="Arial Unicode MS" w:cs="Arial Unicode MS" w:hint="eastAsia"/>
        </w:rPr>
        <w:t xml:space="preserve"> </w:t>
      </w:r>
      <w:r w:rsidR="00255512">
        <w:rPr>
          <w:rFonts w:ascii="Arial Unicode MS" w:eastAsia="Arial Unicode MS" w:hAnsi="Arial Unicode MS" w:cs="Arial Unicode MS"/>
        </w:rPr>
        <w:t>제어문은 참</w:t>
      </w:r>
      <w:r>
        <w:rPr>
          <w:rFonts w:ascii="Arial Unicode MS" w:eastAsia="Arial Unicode MS" w:hAnsi="Arial Unicode MS" w:cs="Arial Unicode MS" w:hint="eastAsia"/>
        </w:rPr>
        <w:t>(</w:t>
      </w:r>
      <w:r>
        <w:rPr>
          <w:rFonts w:ascii="Arial Unicode MS" w:eastAsia="Arial Unicode MS" w:hAnsi="Arial Unicode MS" w:cs="Arial Unicode MS"/>
        </w:rPr>
        <w:t>true)</w:t>
      </w:r>
      <w:r w:rsidR="00255512">
        <w:rPr>
          <w:rFonts w:ascii="Arial Unicode MS" w:eastAsia="Arial Unicode MS" w:hAnsi="Arial Unicode MS" w:cs="Arial Unicode MS"/>
        </w:rPr>
        <w:t>과 거짓</w:t>
      </w:r>
      <w:r>
        <w:rPr>
          <w:rFonts w:ascii="Arial Unicode MS" w:eastAsia="Arial Unicode MS" w:hAnsi="Arial Unicode MS" w:cs="Arial Unicode MS" w:hint="eastAsia"/>
        </w:rPr>
        <w:t>(</w:t>
      </w:r>
      <w:r>
        <w:rPr>
          <w:rFonts w:ascii="Arial Unicode MS" w:eastAsia="Arial Unicode MS" w:hAnsi="Arial Unicode MS" w:cs="Arial Unicode MS"/>
        </w:rPr>
        <w:t>false</w:t>
      </w:r>
      <w:r>
        <w:rPr>
          <w:rFonts w:ascii="Arial Unicode MS" w:eastAsia="Arial Unicode MS" w:hAnsi="Arial Unicode MS" w:cs="Arial Unicode MS" w:hint="eastAsia"/>
        </w:rPr>
        <w:t>)</w:t>
      </w:r>
      <w:r w:rsidR="00255512">
        <w:rPr>
          <w:rFonts w:ascii="Arial Unicode MS" w:eastAsia="Arial Unicode MS" w:hAnsi="Arial Unicode MS" w:cs="Arial Unicode MS"/>
        </w:rPr>
        <w:t>, 또</w:t>
      </w:r>
      <w:r w:rsidR="00A9533C">
        <w:rPr>
          <w:rFonts w:ascii="Arial Unicode MS" w:eastAsia="Arial Unicode MS" w:hAnsi="Arial Unicode MS" w:cs="Arial Unicode MS" w:hint="eastAsia"/>
        </w:rPr>
        <w:t xml:space="preserve"> </w:t>
      </w:r>
      <w:r w:rsidR="00255512">
        <w:rPr>
          <w:rFonts w:ascii="Arial Unicode MS" w:eastAsia="Arial Unicode MS" w:hAnsi="Arial Unicode MS" w:cs="Arial Unicode MS"/>
        </w:rPr>
        <w:t>다른 조건</w:t>
      </w:r>
      <w:r>
        <w:rPr>
          <w:rFonts w:ascii="Arial Unicode MS" w:eastAsia="Arial Unicode MS" w:hAnsi="Arial Unicode MS" w:cs="Arial Unicode MS" w:hint="eastAsia"/>
        </w:rPr>
        <w:t>(</w:t>
      </w:r>
      <w:r>
        <w:rPr>
          <w:rFonts w:ascii="Arial Unicode MS" w:eastAsia="Arial Unicode MS" w:hAnsi="Arial Unicode MS" w:cs="Arial Unicode MS"/>
        </w:rPr>
        <w:t>else if</w:t>
      </w:r>
      <w:r>
        <w:rPr>
          <w:rFonts w:ascii="Arial Unicode MS" w:eastAsia="Arial Unicode MS" w:hAnsi="Arial Unicode MS" w:cs="Arial Unicode MS" w:hint="eastAsia"/>
        </w:rPr>
        <w:t>)</w:t>
      </w:r>
      <w:r w:rsidR="00255512">
        <w:rPr>
          <w:rFonts w:ascii="Arial Unicode MS" w:eastAsia="Arial Unicode MS" w:hAnsi="Arial Unicode MS" w:cs="Arial Unicode MS"/>
        </w:rPr>
        <w:t>을 통</w:t>
      </w:r>
      <w:r w:rsidR="00A9533C">
        <w:rPr>
          <w:rFonts w:ascii="Arial Unicode MS" w:eastAsia="Arial Unicode MS" w:hAnsi="Arial Unicode MS" w:cs="Arial Unicode MS" w:hint="eastAsia"/>
        </w:rPr>
        <w:t>해</w:t>
      </w:r>
      <w:r w:rsidR="00255512">
        <w:rPr>
          <w:rFonts w:ascii="Arial Unicode MS" w:eastAsia="Arial Unicode MS" w:hAnsi="Arial Unicode MS" w:cs="Arial Unicode MS"/>
        </w:rPr>
        <w:t xml:space="preserve"> 계속 참과 거짓 조건을 연결하여 처리할 수 있습니다. 하지만 이렇게 1차원적인 조건이 아니라 어떤 조건을 만족하면서 또</w:t>
      </w:r>
      <w:r w:rsidR="00A9533C">
        <w:rPr>
          <w:rFonts w:ascii="Arial Unicode MS" w:eastAsia="Arial Unicode MS" w:hAnsi="Arial Unicode MS" w:cs="Arial Unicode MS" w:hint="eastAsia"/>
        </w:rPr>
        <w:t xml:space="preserve"> </w:t>
      </w:r>
      <w:r w:rsidR="00255512">
        <w:rPr>
          <w:rFonts w:ascii="Arial Unicode MS" w:eastAsia="Arial Unicode MS" w:hAnsi="Arial Unicode MS" w:cs="Arial Unicode MS"/>
        </w:rPr>
        <w:t>다른 조건을 판별할 수 있는 2차원적인 조건은 어떻게 작성을 할까요?</w:t>
      </w:r>
    </w:p>
    <w:p w14:paraId="13EE0ACB" w14:textId="1887ECC2" w:rsidR="00C75593" w:rsidRDefault="00C75593"/>
    <w:p w14:paraId="2E20BCBA" w14:textId="66ECE497" w:rsidR="00C75593" w:rsidRDefault="00582A03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else if</w:t>
      </w:r>
      <w:r>
        <w:rPr>
          <w:rFonts w:ascii="Arial Unicode MS" w:eastAsia="Arial Unicode MS" w:hAnsi="Arial Unicode MS" w:cs="Arial Unicode MS" w:hint="eastAsia"/>
        </w:rPr>
        <w:t>조건문을 설명할 때 또</w:t>
      </w:r>
      <w:r w:rsidR="004F4162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다른 표현법으로 </w:t>
      </w:r>
      <w:r>
        <w:rPr>
          <w:rFonts w:ascii="Arial Unicode MS" w:eastAsia="Arial Unicode MS" w:hAnsi="Arial Unicode MS" w:cs="Arial Unicode MS"/>
        </w:rPr>
        <w:t xml:space="preserve">if </w:t>
      </w:r>
      <w:r>
        <w:rPr>
          <w:rFonts w:ascii="Arial Unicode MS" w:eastAsia="Arial Unicode MS" w:hAnsi="Arial Unicode MS" w:cs="Arial Unicode MS" w:hint="eastAsia"/>
        </w:rPr>
        <w:t>조건</w:t>
      </w:r>
      <w:r w:rsidR="004F4162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안에 또</w:t>
      </w:r>
      <w:r w:rsidR="004F4162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다른 </w:t>
      </w:r>
      <w:r>
        <w:rPr>
          <w:rFonts w:ascii="Arial Unicode MS" w:eastAsia="Arial Unicode MS" w:hAnsi="Arial Unicode MS" w:cs="Arial Unicode MS"/>
        </w:rPr>
        <w:t xml:space="preserve">if </w:t>
      </w:r>
      <w:r>
        <w:rPr>
          <w:rFonts w:ascii="Arial Unicode MS" w:eastAsia="Arial Unicode MS" w:hAnsi="Arial Unicode MS" w:cs="Arial Unicode MS" w:hint="eastAsia"/>
        </w:rPr>
        <w:t xml:space="preserve">조건문이 들어간 문법적 표현을 보았을 것입니다. </w:t>
      </w:r>
      <w:r w:rsidR="00255512">
        <w:rPr>
          <w:rFonts w:ascii="Arial Unicode MS" w:eastAsia="Arial Unicode MS" w:hAnsi="Arial Unicode MS" w:cs="Arial Unicode MS"/>
        </w:rPr>
        <w:t>if 조건문은 또</w:t>
      </w:r>
      <w:r w:rsidR="00A9533C">
        <w:rPr>
          <w:rFonts w:ascii="Arial Unicode MS" w:eastAsia="Arial Unicode MS" w:hAnsi="Arial Unicode MS" w:cs="Arial Unicode MS" w:hint="eastAsia"/>
        </w:rPr>
        <w:t xml:space="preserve"> </w:t>
      </w:r>
      <w:r w:rsidR="00255512">
        <w:rPr>
          <w:rFonts w:ascii="Arial Unicode MS" w:eastAsia="Arial Unicode MS" w:hAnsi="Arial Unicode MS" w:cs="Arial Unicode MS"/>
        </w:rPr>
        <w:t>다른 if 조건문을 포함할 수 있습니다. 즉</w:t>
      </w:r>
      <w:r w:rsidR="00A9533C">
        <w:rPr>
          <w:rFonts w:ascii="Arial Unicode MS" w:eastAsia="Arial Unicode MS" w:hAnsi="Arial Unicode MS" w:cs="Arial Unicode MS" w:hint="eastAsia"/>
        </w:rPr>
        <w:t>,</w:t>
      </w:r>
      <w:r w:rsidR="00255512">
        <w:rPr>
          <w:rFonts w:ascii="Arial Unicode MS" w:eastAsia="Arial Unicode MS" w:hAnsi="Arial Unicode MS" w:cs="Arial Unicode MS"/>
        </w:rPr>
        <w:t xml:space="preserve"> 하나의 if 조건문 상태 안에 또</w:t>
      </w:r>
      <w:r w:rsidR="00A9533C">
        <w:rPr>
          <w:rFonts w:ascii="Arial Unicode MS" w:eastAsia="Arial Unicode MS" w:hAnsi="Arial Unicode MS" w:cs="Arial Unicode MS" w:hint="eastAsia"/>
        </w:rPr>
        <w:t xml:space="preserve"> </w:t>
      </w:r>
      <w:r w:rsidR="00255512">
        <w:rPr>
          <w:rFonts w:ascii="Arial Unicode MS" w:eastAsia="Arial Unicode MS" w:hAnsi="Arial Unicode MS" w:cs="Arial Unicode MS"/>
        </w:rPr>
        <w:t>다른 조건을 추가할 수 있습니다.</w:t>
      </w:r>
    </w:p>
    <w:p w14:paraId="3A79A5BC" w14:textId="67D80033" w:rsidR="00582A03" w:rsidRDefault="00582A03">
      <w:pPr>
        <w:rPr>
          <w:rFonts w:ascii="Arial Unicode MS" w:eastAsia="Arial Unicode MS" w:hAnsi="Arial Unicode MS" w:cs="Arial Unicode MS"/>
        </w:rPr>
      </w:pPr>
    </w:p>
    <w:p w14:paraId="648C9BBD" w14:textId="621830F8" w:rsidR="00582A03" w:rsidRDefault="00582A03">
      <w:r>
        <w:rPr>
          <w:rFonts w:hint="eastAsia"/>
        </w:rPr>
        <w:t>다수의</w:t>
      </w:r>
      <w:r>
        <w:rPr>
          <w:rFonts w:hint="eastAsia"/>
        </w:rPr>
        <w:t xml:space="preserve"> </w:t>
      </w:r>
      <w:r>
        <w:rPr>
          <w:rFonts w:hint="eastAsia"/>
        </w:rPr>
        <w:t>선택에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참의</w:t>
      </w:r>
      <w:r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판별하거나</w:t>
      </w:r>
      <w:r>
        <w:rPr>
          <w:rFonts w:hint="eastAsia"/>
        </w:rPr>
        <w:t xml:space="preserve"> </w:t>
      </w:r>
      <w:r>
        <w:rPr>
          <w:rFonts w:hint="eastAsia"/>
        </w:rPr>
        <w:t>거짓의</w:t>
      </w:r>
      <w:r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판별해가는</w:t>
      </w:r>
      <w:r>
        <w:rPr>
          <w:rFonts w:hint="eastAsia"/>
        </w:rPr>
        <w:t xml:space="preserve">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처리하는</w:t>
      </w:r>
      <w:r w:rsidR="004F4162"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이중</w:t>
      </w:r>
      <w:r>
        <w:rPr>
          <w:rFonts w:hint="eastAsia"/>
        </w:rPr>
        <w:t xml:space="preserve"> </w:t>
      </w:r>
      <w:r>
        <w:rPr>
          <w:rFonts w:hint="eastAsia"/>
        </w:rPr>
        <w:t>조건</w:t>
      </w:r>
      <w:r>
        <w:rPr>
          <w:rFonts w:hint="eastAsia"/>
        </w:rPr>
        <w:t xml:space="preserve"> </w:t>
      </w:r>
      <w:r>
        <w:rPr>
          <w:rFonts w:hint="eastAsia"/>
        </w:rPr>
        <w:t>중복은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유용합니다</w:t>
      </w:r>
      <w:r>
        <w:rPr>
          <w:rFonts w:hint="eastAsia"/>
        </w:rPr>
        <w:t>.</w:t>
      </w:r>
    </w:p>
    <w:p w14:paraId="7BDDBD8B" w14:textId="03252D2D" w:rsidR="00C75593" w:rsidRPr="008626EF" w:rsidRDefault="00582A03">
      <w:r>
        <w:rPr>
          <w:rFonts w:ascii="Arial Unicode MS" w:eastAsia="Arial Unicode MS" w:hAnsi="Arial Unicode MS" w:cs="Arial Unicode MS" w:hint="eastAsia"/>
        </w:rPr>
        <w:t>다음 그림은 이중</w:t>
      </w:r>
      <w:r w:rsidR="004F4162">
        <w:rPr>
          <w:rFonts w:ascii="Arial Unicode MS" w:eastAsia="Arial Unicode MS" w:hAnsi="Arial Unicode MS" w:cs="Arial Unicode MS" w:hint="eastAsia"/>
        </w:rPr>
        <w:t xml:space="preserve"> </w:t>
      </w:r>
      <w:r w:rsidR="00255512" w:rsidRPr="008626EF">
        <w:rPr>
          <w:rFonts w:ascii="Arial Unicode MS" w:eastAsia="Arial Unicode MS" w:hAnsi="Arial Unicode MS" w:cs="Arial Unicode MS"/>
        </w:rPr>
        <w:t>중복 조건을 순서도로 그려</w:t>
      </w:r>
      <w:r>
        <w:rPr>
          <w:rFonts w:ascii="Arial Unicode MS" w:eastAsia="Arial Unicode MS" w:hAnsi="Arial Unicode MS" w:cs="Arial Unicode MS" w:hint="eastAsia"/>
        </w:rPr>
        <w:t>서 표현</w:t>
      </w:r>
      <w:r w:rsidR="004F4162">
        <w:rPr>
          <w:rFonts w:ascii="Arial Unicode MS" w:eastAsia="Arial Unicode MS" w:hAnsi="Arial Unicode MS" w:cs="Arial Unicode MS" w:hint="eastAsia"/>
        </w:rPr>
        <w:t>하면</w:t>
      </w:r>
      <w:r w:rsidR="00255512" w:rsidRPr="008626EF">
        <w:rPr>
          <w:rFonts w:ascii="Arial Unicode MS" w:eastAsia="Arial Unicode MS" w:hAnsi="Arial Unicode MS" w:cs="Arial Unicode MS"/>
        </w:rPr>
        <w:t xml:space="preserve"> 다음과 같습니다.</w:t>
      </w:r>
    </w:p>
    <w:p w14:paraId="755B0476" w14:textId="77777777" w:rsidR="00C75593" w:rsidRDefault="00C75593"/>
    <w:p w14:paraId="3FC70D6A" w14:textId="77777777" w:rsidR="00C75593" w:rsidRDefault="00255512">
      <w:r>
        <w:rPr>
          <w:noProof/>
        </w:rPr>
        <w:lastRenderedPageBreak/>
        <w:drawing>
          <wp:inline distT="114300" distB="114300" distL="114300" distR="114300" wp14:anchorId="56C1CD85" wp14:editId="63F64B92">
            <wp:extent cx="6120000" cy="3670300"/>
            <wp:effectExtent l="0" t="0" r="0" b="0"/>
            <wp:docPr id="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5A80BC" w14:textId="52EAE37D" w:rsidR="00C75593" w:rsidRDefault="00C75593"/>
    <w:p w14:paraId="18260D3A" w14:textId="232ACAA7" w:rsidR="00582A03" w:rsidRDefault="00582A03">
      <w:r>
        <w:rPr>
          <w:rFonts w:hint="eastAsia"/>
        </w:rPr>
        <w:t>이중</w:t>
      </w:r>
      <w:r>
        <w:rPr>
          <w:rFonts w:hint="eastAsia"/>
        </w:rPr>
        <w:t xml:space="preserve"> </w:t>
      </w:r>
      <w:r>
        <w:rPr>
          <w:rFonts w:hint="eastAsia"/>
        </w:rPr>
        <w:t>조건문은</w:t>
      </w:r>
      <w:r>
        <w:rPr>
          <w:rFonts w:hint="eastAsia"/>
        </w:rPr>
        <w:t xml:space="preserve"> </w:t>
      </w:r>
      <w:r>
        <w:rPr>
          <w:rFonts w:hint="eastAsia"/>
        </w:rPr>
        <w:t>참</w:t>
      </w:r>
      <w:r w:rsidR="004F4162">
        <w:rPr>
          <w:rFonts w:hint="eastAsia"/>
        </w:rPr>
        <w:t xml:space="preserve"> </w:t>
      </w:r>
      <w:r>
        <w:rPr>
          <w:rFonts w:hint="eastAsia"/>
        </w:rPr>
        <w:t>조건</w:t>
      </w:r>
      <w:r>
        <w:rPr>
          <w:rFonts w:hint="eastAsia"/>
        </w:rPr>
        <w:t xml:space="preserve"> </w:t>
      </w:r>
      <w:r>
        <w:rPr>
          <w:rFonts w:hint="eastAsia"/>
        </w:rPr>
        <w:t>블록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넣을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, </w:t>
      </w:r>
      <w:r>
        <w:rPr>
          <w:rFonts w:hint="eastAsia"/>
        </w:rPr>
        <w:t>거짓</w:t>
      </w:r>
      <w:r>
        <w:rPr>
          <w:rFonts w:hint="eastAsia"/>
        </w:rPr>
        <w:t xml:space="preserve"> </w:t>
      </w:r>
      <w:r>
        <w:rPr>
          <w:rFonts w:hint="eastAsia"/>
        </w:rPr>
        <w:t>조건</w:t>
      </w:r>
      <w:r>
        <w:rPr>
          <w:rFonts w:hint="eastAsia"/>
        </w:rPr>
        <w:t xml:space="preserve"> </w:t>
      </w:r>
      <w:r>
        <w:rPr>
          <w:rFonts w:hint="eastAsia"/>
        </w:rPr>
        <w:t>블록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넣을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, </w:t>
      </w:r>
      <w:r>
        <w:rPr>
          <w:rFonts w:hint="eastAsia"/>
        </w:rPr>
        <w:t>중괄호</w:t>
      </w:r>
      <w:r>
        <w:rPr>
          <w:rFonts w:hint="eastAsia"/>
        </w:rPr>
        <w:t xml:space="preserve"> </w:t>
      </w:r>
      <w:r>
        <w:rPr>
          <w:rFonts w:hint="eastAsia"/>
        </w:rPr>
        <w:t>블록으로</w:t>
      </w:r>
      <w:r>
        <w:rPr>
          <w:rFonts w:hint="eastAsia"/>
        </w:rPr>
        <w:t xml:space="preserve"> </w:t>
      </w:r>
      <w:r>
        <w:rPr>
          <w:rFonts w:hint="eastAsia"/>
        </w:rPr>
        <w:t>둘러싸</w:t>
      </w:r>
      <w:r w:rsidR="004F4162"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안에는</w:t>
      </w:r>
      <w:r>
        <w:rPr>
          <w:rFonts w:hint="eastAsia"/>
        </w:rPr>
        <w:t xml:space="preserve"> </w:t>
      </w:r>
      <w:r>
        <w:rPr>
          <w:rFonts w:hint="eastAsia"/>
        </w:rPr>
        <w:t>중복으로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이중화할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6012CBB3" w14:textId="77777777" w:rsidR="00582A03" w:rsidRDefault="00582A03"/>
    <w:p w14:paraId="0BB34423" w14:textId="77777777" w:rsidR="00C75593" w:rsidRDefault="00255512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프로그램 계층화</w:t>
      </w:r>
    </w:p>
    <w:p w14:paraId="30602D09" w14:textId="77777777" w:rsidR="00582A03" w:rsidRDefault="00582A03">
      <w:pPr>
        <w:rPr>
          <w:rFonts w:ascii="Arial Unicode MS" w:eastAsia="Arial Unicode MS" w:hAnsi="Arial Unicode MS" w:cs="Arial Unicode MS"/>
        </w:rPr>
      </w:pPr>
    </w:p>
    <w:p w14:paraId="1F3FA9A3" w14:textId="4B2742D6" w:rsidR="00582A03" w:rsidRDefault="00582A03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우리의 </w:t>
      </w:r>
      <w:r w:rsidR="00255512">
        <w:rPr>
          <w:rFonts w:ascii="Arial Unicode MS" w:eastAsia="Arial Unicode MS" w:hAnsi="Arial Unicode MS" w:cs="Arial Unicode MS"/>
        </w:rPr>
        <w:t xml:space="preserve">프로그램은 하나의 명령을 순차적으로 실행합니다. </w:t>
      </w:r>
      <w:r>
        <w:rPr>
          <w:rFonts w:ascii="Arial Unicode MS" w:eastAsia="Arial Unicode MS" w:hAnsi="Arial Unicode MS" w:cs="Arial Unicode MS" w:hint="eastAsia"/>
        </w:rPr>
        <w:t>즉 한</w:t>
      </w:r>
      <w:r w:rsidR="004F4162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줄 한</w:t>
      </w:r>
      <w:r w:rsidR="004F4162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줄 실행합니다. </w:t>
      </w:r>
      <w:r w:rsidR="00255512">
        <w:rPr>
          <w:rFonts w:ascii="Arial Unicode MS" w:eastAsia="Arial Unicode MS" w:hAnsi="Arial Unicode MS" w:cs="Arial Unicode MS"/>
        </w:rPr>
        <w:t>하지만 조건</w:t>
      </w:r>
      <w:r w:rsidR="00A9533C">
        <w:rPr>
          <w:rFonts w:ascii="Arial Unicode MS" w:eastAsia="Arial Unicode MS" w:hAnsi="Arial Unicode MS" w:cs="Arial Unicode MS" w:hint="eastAsia"/>
        </w:rPr>
        <w:t xml:space="preserve"> </w:t>
      </w:r>
      <w:r w:rsidR="00255512">
        <w:rPr>
          <w:rFonts w:ascii="Arial Unicode MS" w:eastAsia="Arial Unicode MS" w:hAnsi="Arial Unicode MS" w:cs="Arial Unicode MS"/>
        </w:rPr>
        <w:t xml:space="preserve">제어문을 만나게 되면 코딩 로직이 조건에 따라 분기됩니다. </w:t>
      </w:r>
    </w:p>
    <w:p w14:paraId="1ADCA0B3" w14:textId="77777777" w:rsidR="00582A03" w:rsidRDefault="00582A03">
      <w:pPr>
        <w:rPr>
          <w:rFonts w:ascii="Arial Unicode MS" w:eastAsia="Arial Unicode MS" w:hAnsi="Arial Unicode MS" w:cs="Arial Unicode MS"/>
        </w:rPr>
      </w:pPr>
    </w:p>
    <w:p w14:paraId="19BB6DE4" w14:textId="3C3BF8D7" w:rsidR="00A9533C" w:rsidRDefault="00255512" w:rsidP="00A9533C">
      <w:r>
        <w:rPr>
          <w:rFonts w:ascii="Arial Unicode MS" w:eastAsia="Arial Unicode MS" w:hAnsi="Arial Unicode MS" w:cs="Arial Unicode MS"/>
        </w:rPr>
        <w:t>중복</w:t>
      </w:r>
      <w:r w:rsidR="00A9533C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조건의 처리는 프로그램이 작성이 1단계로 순차적으로 작성되는 것과 달리 계층적으로 단계</w:t>
      </w:r>
      <w:r w:rsidR="00582A03">
        <w:rPr>
          <w:rFonts w:ascii="Arial Unicode MS" w:eastAsia="Arial Unicode MS" w:hAnsi="Arial Unicode MS" w:cs="Arial Unicode MS" w:hint="eastAsia"/>
        </w:rPr>
        <w:t>(계단)</w:t>
      </w:r>
      <w:r>
        <w:rPr>
          <w:rFonts w:ascii="Arial Unicode MS" w:eastAsia="Arial Unicode MS" w:hAnsi="Arial Unicode MS" w:cs="Arial Unicode MS"/>
        </w:rPr>
        <w:t>화되는 것과 유사합니다.</w:t>
      </w:r>
      <w:r w:rsidR="00582A03">
        <w:rPr>
          <w:rFonts w:ascii="Arial Unicode MS" w:eastAsia="Arial Unicode MS" w:hAnsi="Arial Unicode MS" w:cs="Arial Unicode MS"/>
        </w:rPr>
        <w:t xml:space="preserve"> </w:t>
      </w:r>
      <w:r w:rsidR="00A9533C">
        <w:rPr>
          <w:rFonts w:ascii="Arial Unicode MS" w:eastAsia="Arial Unicode MS" w:hAnsi="Arial Unicode MS" w:cs="Arial Unicode MS"/>
        </w:rPr>
        <w:t>위의 이중 조건을 문법적으로 다음과 같이 작성을 해볼 수 있습니다.</w:t>
      </w:r>
    </w:p>
    <w:p w14:paraId="305DCE2D" w14:textId="77777777" w:rsidR="00A9533C" w:rsidRDefault="00A9533C"/>
    <w:p w14:paraId="0B01C864" w14:textId="25CB1D0B" w:rsidR="00C75593" w:rsidRDefault="00255512">
      <w:pPr>
        <w:rPr>
          <w:b/>
        </w:rPr>
      </w:pPr>
      <w:del w:id="42" w:author="이호진" w:date="2017-09-19T17:26:00Z">
        <w:r w:rsidDel="008626EF">
          <w:rPr>
            <w:rFonts w:ascii="Arial Unicode MS" w:eastAsia="Arial Unicode MS" w:hAnsi="Arial Unicode MS" w:cs="Arial Unicode MS"/>
            <w:b/>
          </w:rPr>
          <w:delText xml:space="preserve">작성 </w:delText>
        </w:r>
      </w:del>
      <w:ins w:id="43" w:author="이호진" w:date="2017-09-19T17:26:00Z">
        <w:r w:rsidR="008626EF">
          <w:rPr>
            <w:rFonts w:ascii="Arial Unicode MS" w:eastAsia="Arial Unicode MS" w:hAnsi="Arial Unicode MS" w:cs="Arial Unicode MS"/>
            <w:b/>
          </w:rPr>
          <w:t>|</w:t>
        </w:r>
      </w:ins>
      <w:r>
        <w:rPr>
          <w:rFonts w:ascii="Arial Unicode MS" w:eastAsia="Arial Unicode MS" w:hAnsi="Arial Unicode MS" w:cs="Arial Unicode MS"/>
          <w:b/>
        </w:rPr>
        <w:t>문법</w:t>
      </w:r>
      <w:ins w:id="44" w:author="이호진" w:date="2017-09-19T17:26:00Z">
        <w:r w:rsidR="008626EF">
          <w:rPr>
            <w:rFonts w:ascii="Arial Unicode MS" w:eastAsia="Arial Unicode MS" w:hAnsi="Arial Unicode MS" w:cs="Arial Unicode MS" w:hint="eastAsia"/>
            <w:b/>
          </w:rPr>
          <w:t>|</w:t>
        </w:r>
      </w:ins>
    </w:p>
    <w:tbl>
      <w:tblPr>
        <w:tblStyle w:val="af0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C75593" w14:paraId="57C34F82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B023D" w14:textId="7FC9C603" w:rsidR="00C75593" w:rsidRDefault="00255512">
            <w:r>
              <w:rPr>
                <w:rFonts w:ascii="Arial Unicode MS" w:eastAsia="Arial Unicode MS" w:hAnsi="Arial Unicode MS" w:cs="Arial Unicode MS"/>
              </w:rPr>
              <w:t>if</w:t>
            </w:r>
            <w:r w:rsidR="00582A03"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 xml:space="preserve">(조건1) </w:t>
            </w:r>
            <w:r w:rsidRPr="008626EF">
              <w:rPr>
                <w:rFonts w:ascii="Arial Unicode MS" w:eastAsia="Arial Unicode MS" w:hAnsi="Arial Unicode MS" w:cs="Arial Unicode MS"/>
                <w:b/>
              </w:rPr>
              <w:t>{</w:t>
            </w:r>
          </w:p>
          <w:p w14:paraId="0451A74B" w14:textId="77777777" w:rsidR="00C75593" w:rsidRDefault="00C75593"/>
          <w:p w14:paraId="4B8BA683" w14:textId="74652EE4" w:rsidR="00C75593" w:rsidRDefault="00583DD8">
            <w:r>
              <w:rPr>
                <w:rFonts w:ascii="Arial Unicode MS" w:eastAsia="Arial Unicode MS" w:hAnsi="Arial Unicode MS" w:cs="Arial Unicode MS"/>
              </w:rPr>
              <w:tab/>
            </w:r>
            <w:r w:rsidR="00255512">
              <w:rPr>
                <w:rFonts w:ascii="Arial Unicode MS" w:eastAsia="Arial Unicode MS" w:hAnsi="Arial Unicode MS" w:cs="Arial Unicode MS"/>
              </w:rPr>
              <w:t>조건1 만족</w:t>
            </w:r>
            <w:r w:rsidR="00A9533C">
              <w:rPr>
                <w:rFonts w:ascii="Arial Unicode MS" w:eastAsia="Arial Unicode MS" w:hAnsi="Arial Unicode MS" w:cs="Arial Unicode MS" w:hint="eastAsia"/>
              </w:rPr>
              <w:t xml:space="preserve">할 </w:t>
            </w:r>
            <w:r w:rsidR="00255512">
              <w:rPr>
                <w:rFonts w:ascii="Arial Unicode MS" w:eastAsia="Arial Unicode MS" w:hAnsi="Arial Unicode MS" w:cs="Arial Unicode MS"/>
              </w:rPr>
              <w:t>때 실행 코드;</w:t>
            </w:r>
          </w:p>
          <w:p w14:paraId="477FC741" w14:textId="77777777" w:rsidR="00C75593" w:rsidRDefault="00C75593"/>
          <w:p w14:paraId="0C0BF663" w14:textId="60E06558" w:rsidR="00C75593" w:rsidRDefault="00583DD8">
            <w:r>
              <w:rPr>
                <w:rFonts w:ascii="Arial Unicode MS" w:eastAsia="Arial Unicode MS" w:hAnsi="Arial Unicode MS" w:cs="Arial Unicode MS"/>
              </w:rPr>
              <w:tab/>
            </w:r>
            <w:r w:rsidR="00255512">
              <w:rPr>
                <w:rFonts w:ascii="Arial Unicode MS" w:eastAsia="Arial Unicode MS" w:hAnsi="Arial Unicode MS" w:cs="Arial Unicode MS"/>
              </w:rPr>
              <w:t>if</w:t>
            </w:r>
            <w:r w:rsidR="00582A03">
              <w:rPr>
                <w:rFonts w:ascii="Arial Unicode MS" w:eastAsia="Arial Unicode MS" w:hAnsi="Arial Unicode MS" w:cs="Arial Unicode MS"/>
              </w:rPr>
              <w:t xml:space="preserve"> </w:t>
            </w:r>
            <w:r w:rsidR="00255512">
              <w:rPr>
                <w:rFonts w:ascii="Arial Unicode MS" w:eastAsia="Arial Unicode MS" w:hAnsi="Arial Unicode MS" w:cs="Arial Unicode MS"/>
              </w:rPr>
              <w:t>(조건2) {</w:t>
            </w:r>
          </w:p>
          <w:p w14:paraId="41F7EB69" w14:textId="227E5C97" w:rsidR="00C75593" w:rsidRDefault="00583DD8"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</w:r>
            <w:r w:rsidR="00255512">
              <w:rPr>
                <w:rFonts w:ascii="Arial Unicode MS" w:eastAsia="Arial Unicode MS" w:hAnsi="Arial Unicode MS" w:cs="Arial Unicode MS"/>
              </w:rPr>
              <w:t>조건2 만족</w:t>
            </w:r>
            <w:r w:rsidR="00034902">
              <w:rPr>
                <w:rFonts w:ascii="Arial Unicode MS" w:eastAsia="Arial Unicode MS" w:hAnsi="Arial Unicode MS" w:cs="Arial Unicode MS" w:hint="eastAsia"/>
              </w:rPr>
              <w:t>할 때</w:t>
            </w:r>
            <w:r w:rsidR="00255512">
              <w:rPr>
                <w:rFonts w:ascii="Arial Unicode MS" w:eastAsia="Arial Unicode MS" w:hAnsi="Arial Unicode MS" w:cs="Arial Unicode MS"/>
              </w:rPr>
              <w:t xml:space="preserve"> 실행 코드;  </w:t>
            </w:r>
          </w:p>
          <w:p w14:paraId="5F0F04DE" w14:textId="5E32AF8A" w:rsidR="00C75593" w:rsidRDefault="00583DD8">
            <w:r>
              <w:rPr>
                <w:rFonts w:ascii="Arial Unicode MS" w:eastAsia="Arial Unicode MS" w:hAnsi="Arial Unicode MS" w:cs="Arial Unicode MS"/>
              </w:rPr>
              <w:tab/>
            </w:r>
            <w:r w:rsidR="00255512">
              <w:t>}</w:t>
            </w:r>
          </w:p>
          <w:p w14:paraId="5E3A9DCD" w14:textId="77777777" w:rsidR="00C75593" w:rsidRDefault="00C75593"/>
          <w:p w14:paraId="09C4A38F" w14:textId="77777777" w:rsidR="00C75593" w:rsidRPr="008626EF" w:rsidRDefault="00255512">
            <w:pPr>
              <w:rPr>
                <w:b/>
              </w:rPr>
            </w:pPr>
            <w:r w:rsidRPr="008626EF">
              <w:rPr>
                <w:b/>
              </w:rPr>
              <w:lastRenderedPageBreak/>
              <w:t>}</w:t>
            </w:r>
          </w:p>
        </w:tc>
      </w:tr>
    </w:tbl>
    <w:p w14:paraId="4E153A77" w14:textId="77777777" w:rsidR="00C75593" w:rsidRDefault="00C75593"/>
    <w:p w14:paraId="46C4FD84" w14:textId="2C51BA63" w:rsidR="00C75593" w:rsidRDefault="00255512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조건의 중복 제한의 수는 없습니다. 필요한 만큼 2차, 3차로 세분화</w:t>
      </w:r>
      <w:r w:rsidR="00A9533C">
        <w:rPr>
          <w:rFonts w:ascii="Arial Unicode MS" w:eastAsia="Arial Unicode MS" w:hAnsi="Arial Unicode MS" w:cs="Arial Unicode MS" w:hint="eastAsia"/>
        </w:rPr>
        <w:t>하여</w:t>
      </w:r>
      <w:r>
        <w:rPr>
          <w:rFonts w:ascii="Arial Unicode MS" w:eastAsia="Arial Unicode MS" w:hAnsi="Arial Unicode MS" w:cs="Arial Unicode MS"/>
        </w:rPr>
        <w:t xml:space="preserve"> 작성할 수 있습니다.</w:t>
      </w:r>
      <w:r w:rsidR="00A9533C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조건</w:t>
      </w:r>
      <w:r w:rsidR="00A9533C">
        <w:rPr>
          <w:rFonts w:ascii="Arial Unicode MS" w:eastAsia="Arial Unicode MS" w:hAnsi="Arial Unicode MS" w:cs="Arial Unicode MS" w:hint="eastAsia"/>
        </w:rPr>
        <w:t xml:space="preserve">이 </w:t>
      </w:r>
      <w:r>
        <w:rPr>
          <w:rFonts w:ascii="Arial Unicode MS" w:eastAsia="Arial Unicode MS" w:hAnsi="Arial Unicode MS" w:cs="Arial Unicode MS"/>
        </w:rPr>
        <w:t>많</w:t>
      </w:r>
      <w:r w:rsidR="008F16F4">
        <w:rPr>
          <w:rFonts w:ascii="Arial Unicode MS" w:eastAsia="Arial Unicode MS" w:hAnsi="Arial Unicode MS" w:cs="Arial Unicode MS" w:hint="eastAsia"/>
        </w:rPr>
        <w:t>을수</w:t>
      </w:r>
      <w:r>
        <w:rPr>
          <w:rFonts w:ascii="Arial Unicode MS" w:eastAsia="Arial Unicode MS" w:hAnsi="Arial Unicode MS" w:cs="Arial Unicode MS"/>
        </w:rPr>
        <w:t>록 프로그램은 복잡해지고 고도화된 작업들을 처리합니다.</w:t>
      </w:r>
    </w:p>
    <w:p w14:paraId="47C44ACF" w14:textId="77777777" w:rsidR="004F4162" w:rsidRPr="008626EF" w:rsidRDefault="004F4162">
      <w:pPr>
        <w:rPr>
          <w:rFonts w:ascii="Arial Unicode MS" w:eastAsia="Arial Unicode MS" w:hAnsi="Arial Unicode MS" w:cs="Arial Unicode MS"/>
        </w:rPr>
      </w:pPr>
    </w:p>
    <w:p w14:paraId="29B85E3D" w14:textId="41BE2F86" w:rsidR="00C75593" w:rsidRDefault="00255512">
      <w:pPr>
        <w:rPr>
          <w:b/>
        </w:rPr>
      </w:pPr>
      <w:del w:id="45" w:author="이호진" w:date="2017-09-19T17:26:00Z">
        <w:r w:rsidDel="008626EF">
          <w:rPr>
            <w:rFonts w:ascii="Arial Unicode MS" w:eastAsia="Arial Unicode MS" w:hAnsi="Arial Unicode MS" w:cs="Arial Unicode MS"/>
            <w:b/>
          </w:rPr>
          <w:delText xml:space="preserve">작성 </w:delText>
        </w:r>
      </w:del>
      <w:ins w:id="46" w:author="이호진" w:date="2017-09-19T17:26:00Z">
        <w:r w:rsidR="008626EF">
          <w:rPr>
            <w:rFonts w:ascii="Arial Unicode MS" w:eastAsia="Arial Unicode MS" w:hAnsi="Arial Unicode MS" w:cs="Arial Unicode MS"/>
            <w:b/>
          </w:rPr>
          <w:t>|</w:t>
        </w:r>
      </w:ins>
      <w:r>
        <w:rPr>
          <w:rFonts w:ascii="Arial Unicode MS" w:eastAsia="Arial Unicode MS" w:hAnsi="Arial Unicode MS" w:cs="Arial Unicode MS"/>
          <w:b/>
        </w:rPr>
        <w:t>문법</w:t>
      </w:r>
      <w:ins w:id="47" w:author="이호진" w:date="2017-09-19T17:26:00Z">
        <w:r w:rsidR="008626EF">
          <w:rPr>
            <w:rFonts w:ascii="Arial Unicode MS" w:eastAsia="Arial Unicode MS" w:hAnsi="Arial Unicode MS" w:cs="Arial Unicode MS" w:hint="eastAsia"/>
            <w:b/>
          </w:rPr>
          <w:t>|</w:t>
        </w:r>
      </w:ins>
    </w:p>
    <w:tbl>
      <w:tblPr>
        <w:tblStyle w:val="af1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C75593" w14:paraId="0E1F005B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DADA2" w14:textId="13B77087" w:rsidR="00C75593" w:rsidRDefault="00255512">
            <w:r>
              <w:rPr>
                <w:rFonts w:ascii="Arial Unicode MS" w:eastAsia="Arial Unicode MS" w:hAnsi="Arial Unicode MS" w:cs="Arial Unicode MS"/>
              </w:rPr>
              <w:t>if</w:t>
            </w:r>
            <w:r w:rsidR="00583DD8"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(조건1) {</w:t>
            </w:r>
          </w:p>
          <w:p w14:paraId="11AB00A9" w14:textId="77777777" w:rsidR="00C75593" w:rsidRDefault="00C75593"/>
          <w:p w14:paraId="684520F1" w14:textId="50F73370" w:rsidR="00C75593" w:rsidRDefault="00583DD8">
            <w:r>
              <w:rPr>
                <w:rFonts w:ascii="Arial Unicode MS" w:eastAsia="Arial Unicode MS" w:hAnsi="Arial Unicode MS" w:cs="Arial Unicode MS"/>
              </w:rPr>
              <w:tab/>
            </w:r>
            <w:r w:rsidR="00255512">
              <w:rPr>
                <w:rFonts w:ascii="Arial Unicode MS" w:eastAsia="Arial Unicode MS" w:hAnsi="Arial Unicode MS" w:cs="Arial Unicode MS"/>
              </w:rPr>
              <w:t>조건1 만족</w:t>
            </w:r>
            <w:r w:rsidR="008F16F4">
              <w:rPr>
                <w:rFonts w:ascii="Arial Unicode MS" w:eastAsia="Arial Unicode MS" w:hAnsi="Arial Unicode MS" w:cs="Arial Unicode MS" w:hint="eastAsia"/>
              </w:rPr>
              <w:t xml:space="preserve">할 </w:t>
            </w:r>
            <w:r w:rsidR="00255512">
              <w:rPr>
                <w:rFonts w:ascii="Arial Unicode MS" w:eastAsia="Arial Unicode MS" w:hAnsi="Arial Unicode MS" w:cs="Arial Unicode MS"/>
              </w:rPr>
              <w:t>때 실행 코드;</w:t>
            </w:r>
          </w:p>
          <w:p w14:paraId="3F0DBDAE" w14:textId="77777777" w:rsidR="00C75593" w:rsidRDefault="00C75593"/>
          <w:p w14:paraId="0D3286EB" w14:textId="7BA066D9" w:rsidR="00C75593" w:rsidRDefault="00583DD8">
            <w:r>
              <w:rPr>
                <w:rFonts w:ascii="Arial Unicode MS" w:eastAsia="Arial Unicode MS" w:hAnsi="Arial Unicode MS" w:cs="Arial Unicode MS"/>
              </w:rPr>
              <w:tab/>
            </w:r>
            <w:r w:rsidR="00255512">
              <w:rPr>
                <w:rFonts w:ascii="Arial Unicode MS" w:eastAsia="Arial Unicode MS" w:hAnsi="Arial Unicode MS" w:cs="Arial Unicode MS"/>
              </w:rPr>
              <w:t>if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="00255512">
              <w:rPr>
                <w:rFonts w:ascii="Arial Unicode MS" w:eastAsia="Arial Unicode MS" w:hAnsi="Arial Unicode MS" w:cs="Arial Unicode MS"/>
              </w:rPr>
              <w:t>(조건2) {</w:t>
            </w:r>
          </w:p>
          <w:p w14:paraId="666E9C84" w14:textId="525FD458" w:rsidR="00C75593" w:rsidRDefault="00583DD8"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</w:r>
            <w:r w:rsidR="00255512">
              <w:rPr>
                <w:rFonts w:ascii="Arial Unicode MS" w:eastAsia="Arial Unicode MS" w:hAnsi="Arial Unicode MS" w:cs="Arial Unicode MS"/>
              </w:rPr>
              <w:t>조건2 만족</w:t>
            </w:r>
            <w:r w:rsidR="008F16F4">
              <w:rPr>
                <w:rFonts w:ascii="Arial Unicode MS" w:eastAsia="Arial Unicode MS" w:hAnsi="Arial Unicode MS" w:cs="Arial Unicode MS" w:hint="eastAsia"/>
              </w:rPr>
              <w:t xml:space="preserve">할 </w:t>
            </w:r>
            <w:r w:rsidR="00255512">
              <w:rPr>
                <w:rFonts w:ascii="Arial Unicode MS" w:eastAsia="Arial Unicode MS" w:hAnsi="Arial Unicode MS" w:cs="Arial Unicode MS"/>
              </w:rPr>
              <w:t xml:space="preserve">때 실행 코드;  </w:t>
            </w:r>
          </w:p>
          <w:p w14:paraId="3C77682B" w14:textId="592CBED9" w:rsidR="00C75593" w:rsidRDefault="00583DD8">
            <w:r>
              <w:rPr>
                <w:rFonts w:ascii="Arial Unicode MS" w:eastAsia="Arial Unicode MS" w:hAnsi="Arial Unicode MS" w:cs="Arial Unicode MS"/>
              </w:rPr>
              <w:tab/>
            </w:r>
            <w:r w:rsidR="00255512">
              <w:t>}</w:t>
            </w:r>
          </w:p>
          <w:p w14:paraId="4BE408E5" w14:textId="77777777" w:rsidR="00C75593" w:rsidRDefault="00C75593"/>
          <w:p w14:paraId="063619C7" w14:textId="3286AC4B" w:rsidR="00C75593" w:rsidRDefault="00255512">
            <w:r>
              <w:t>} else {</w:t>
            </w:r>
          </w:p>
          <w:p w14:paraId="64879FF0" w14:textId="6A50E904" w:rsidR="00C75593" w:rsidRDefault="00583DD8">
            <w:r>
              <w:rPr>
                <w:rFonts w:ascii="Arial Unicode MS" w:eastAsia="Arial Unicode MS" w:hAnsi="Arial Unicode MS" w:cs="Arial Unicode MS"/>
              </w:rPr>
              <w:tab/>
            </w:r>
            <w:r w:rsidR="00255512">
              <w:rPr>
                <w:rFonts w:ascii="Arial Unicode MS" w:eastAsia="Arial Unicode MS" w:hAnsi="Arial Unicode MS" w:cs="Arial Unicode MS"/>
              </w:rPr>
              <w:t>조건1 만족</w:t>
            </w:r>
            <w:r w:rsidR="008F16F4">
              <w:rPr>
                <w:rFonts w:ascii="Arial Unicode MS" w:eastAsia="Arial Unicode MS" w:hAnsi="Arial Unicode MS" w:cs="Arial Unicode MS" w:hint="eastAsia"/>
              </w:rPr>
              <w:t>하자</w:t>
            </w:r>
            <w:r w:rsidR="00255512">
              <w:rPr>
                <w:rFonts w:ascii="Arial Unicode MS" w:eastAsia="Arial Unicode MS" w:hAnsi="Arial Unicode MS" w:cs="Arial Unicode MS"/>
              </w:rPr>
              <w:t xml:space="preserve"> 않을</w:t>
            </w:r>
            <w:r w:rsidR="008F16F4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 w:rsidR="00255512">
              <w:rPr>
                <w:rFonts w:ascii="Arial Unicode MS" w:eastAsia="Arial Unicode MS" w:hAnsi="Arial Unicode MS" w:cs="Arial Unicode MS"/>
              </w:rPr>
              <w:t>때 실행 코드;</w:t>
            </w:r>
          </w:p>
          <w:p w14:paraId="420FA051" w14:textId="77777777" w:rsidR="00C75593" w:rsidRDefault="00C75593"/>
          <w:p w14:paraId="6C860D01" w14:textId="7C4AD363" w:rsidR="00C75593" w:rsidRDefault="00583DD8">
            <w:r>
              <w:rPr>
                <w:rFonts w:ascii="Arial Unicode MS" w:eastAsia="Arial Unicode MS" w:hAnsi="Arial Unicode MS" w:cs="Arial Unicode MS"/>
              </w:rPr>
              <w:tab/>
            </w:r>
            <w:r w:rsidR="00255512">
              <w:rPr>
                <w:rFonts w:ascii="Arial Unicode MS" w:eastAsia="Arial Unicode MS" w:hAnsi="Arial Unicode MS" w:cs="Arial Unicode MS"/>
              </w:rPr>
              <w:t>if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="00255512">
              <w:rPr>
                <w:rFonts w:ascii="Arial Unicode MS" w:eastAsia="Arial Unicode MS" w:hAnsi="Arial Unicode MS" w:cs="Arial Unicode MS"/>
              </w:rPr>
              <w:t>(조건3) {</w:t>
            </w:r>
          </w:p>
          <w:p w14:paraId="6DADC770" w14:textId="56249BAF" w:rsidR="00C75593" w:rsidRDefault="00583DD8"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</w:r>
            <w:r w:rsidR="00255512">
              <w:rPr>
                <w:rFonts w:ascii="Arial Unicode MS" w:eastAsia="Arial Unicode MS" w:hAnsi="Arial Unicode MS" w:cs="Arial Unicode MS"/>
              </w:rPr>
              <w:t>조건3 만족</w:t>
            </w:r>
            <w:r w:rsidR="008F16F4">
              <w:rPr>
                <w:rFonts w:ascii="Arial Unicode MS" w:eastAsia="Arial Unicode MS" w:hAnsi="Arial Unicode MS" w:cs="Arial Unicode MS" w:hint="eastAsia"/>
              </w:rPr>
              <w:t xml:space="preserve">할 </w:t>
            </w:r>
            <w:r w:rsidR="00255512">
              <w:rPr>
                <w:rFonts w:ascii="Arial Unicode MS" w:eastAsia="Arial Unicode MS" w:hAnsi="Arial Unicode MS" w:cs="Arial Unicode MS"/>
              </w:rPr>
              <w:t xml:space="preserve">때 실행 코드;  </w:t>
            </w:r>
          </w:p>
          <w:p w14:paraId="3EC8F911" w14:textId="46D5FC68" w:rsidR="00C75593" w:rsidRDefault="00583DD8">
            <w:r>
              <w:rPr>
                <w:rFonts w:ascii="Arial Unicode MS" w:eastAsia="Arial Unicode MS" w:hAnsi="Arial Unicode MS" w:cs="Arial Unicode MS"/>
              </w:rPr>
              <w:tab/>
            </w:r>
            <w:r w:rsidR="00255512">
              <w:t>}</w:t>
            </w:r>
          </w:p>
          <w:p w14:paraId="3F07D1E0" w14:textId="77777777" w:rsidR="00C75593" w:rsidRDefault="00C75593"/>
          <w:p w14:paraId="2A0B49E8" w14:textId="77777777" w:rsidR="00C75593" w:rsidRDefault="00255512">
            <w:r>
              <w:t>}</w:t>
            </w:r>
          </w:p>
        </w:tc>
      </w:tr>
    </w:tbl>
    <w:p w14:paraId="58B615F2" w14:textId="329E2136" w:rsidR="00C75593" w:rsidRDefault="00C75593"/>
    <w:p w14:paraId="5C74C51F" w14:textId="0A7FDF11" w:rsidR="00C75593" w:rsidRDefault="00255512">
      <w:r>
        <w:rPr>
          <w:rFonts w:ascii="Arial Unicode MS" w:eastAsia="Arial Unicode MS" w:hAnsi="Arial Unicode MS" w:cs="Arial Unicode MS"/>
        </w:rPr>
        <w:t xml:space="preserve">다음은 </w:t>
      </w:r>
      <w:r w:rsidR="008F16F4">
        <w:rPr>
          <w:rFonts w:ascii="Arial Unicode MS" w:eastAsia="Arial Unicode MS" w:hAnsi="Arial Unicode MS" w:cs="Arial Unicode MS" w:hint="eastAsia"/>
        </w:rPr>
        <w:t>이</w:t>
      </w:r>
      <w:r>
        <w:rPr>
          <w:rFonts w:ascii="Arial Unicode MS" w:eastAsia="Arial Unicode MS" w:hAnsi="Arial Unicode MS" w:cs="Arial Unicode MS"/>
        </w:rPr>
        <w:t>중 조건문을 통</w:t>
      </w:r>
      <w:r w:rsidR="008F16F4">
        <w:rPr>
          <w:rFonts w:ascii="Arial Unicode MS" w:eastAsia="Arial Unicode MS" w:hAnsi="Arial Unicode MS" w:cs="Arial Unicode MS" w:hint="eastAsia"/>
        </w:rPr>
        <w:t>해</w:t>
      </w:r>
      <w:r>
        <w:rPr>
          <w:rFonts w:ascii="Arial Unicode MS" w:eastAsia="Arial Unicode MS" w:hAnsi="Arial Unicode MS" w:cs="Arial Unicode MS"/>
        </w:rPr>
        <w:t xml:space="preserve"> 성별과 성년</w:t>
      </w:r>
      <w:r w:rsidR="008F16F4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나이를 확인하는 간단한 예제입니다.</w:t>
      </w:r>
    </w:p>
    <w:p w14:paraId="06BB18CC" w14:textId="77777777" w:rsidR="00C75593" w:rsidRDefault="00C75593"/>
    <w:p w14:paraId="36E55E9B" w14:textId="76C5EE18" w:rsidR="00C75593" w:rsidRDefault="00255512">
      <w:r>
        <w:rPr>
          <w:rFonts w:ascii="Arial Unicode MS" w:eastAsia="Arial Unicode MS" w:hAnsi="Arial Unicode MS" w:cs="Arial Unicode MS"/>
          <w:b/>
        </w:rPr>
        <w:t xml:space="preserve">예제 파일 </w:t>
      </w:r>
      <w:r w:rsidRPr="008626EF">
        <w:rPr>
          <w:rFonts w:ascii="Arial Unicode MS" w:eastAsia="Arial Unicode MS" w:hAnsi="Arial Unicode MS" w:cs="Arial Unicode MS"/>
        </w:rPr>
        <w:t>if-06.php</w:t>
      </w:r>
    </w:p>
    <w:tbl>
      <w:tblPr>
        <w:tblStyle w:val="af2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C75593" w14:paraId="0B48D4BA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B33A2" w14:textId="77777777" w:rsidR="00C75593" w:rsidRDefault="00255512">
            <w:r>
              <w:t xml:space="preserve">  &lt;?php</w:t>
            </w:r>
          </w:p>
          <w:p w14:paraId="63A880BA" w14:textId="77777777" w:rsidR="00C75593" w:rsidRDefault="00255512">
            <w:r>
              <w:tab/>
              <w:t>$age = 20;</w:t>
            </w:r>
          </w:p>
          <w:p w14:paraId="525F4639" w14:textId="77777777" w:rsidR="00C75593" w:rsidRDefault="00255512">
            <w:r>
              <w:t xml:space="preserve">  </w:t>
            </w:r>
            <w:r>
              <w:tab/>
              <w:t>$sex = "woman";</w:t>
            </w:r>
          </w:p>
          <w:p w14:paraId="2C15CCB4" w14:textId="77777777" w:rsidR="00C75593" w:rsidRDefault="00255512">
            <w:r>
              <w:t xml:space="preserve">  </w:t>
            </w:r>
            <w:r>
              <w:tab/>
              <w:t>$type = "coperation";</w:t>
            </w:r>
          </w:p>
          <w:p w14:paraId="5B5AE09E" w14:textId="77777777" w:rsidR="00C75593" w:rsidRDefault="00C75593"/>
          <w:p w14:paraId="4867F553" w14:textId="0B141111" w:rsidR="00C75593" w:rsidRDefault="00255512">
            <w:r>
              <w:t xml:space="preserve">  </w:t>
            </w:r>
            <w:r>
              <w:tab/>
              <w:t>if</w:t>
            </w:r>
            <w:ins w:id="48" w:author="이호진" w:date="2017-09-19T17:26:00Z">
              <w:r w:rsidR="008626EF">
                <w:t xml:space="preserve"> </w:t>
              </w:r>
            </w:ins>
            <w:r>
              <w:t>($sex == "man")</w:t>
            </w:r>
            <w:ins w:id="49" w:author="이호진" w:date="2017-09-19T17:26:00Z">
              <w:r w:rsidR="008626EF">
                <w:t xml:space="preserve"> </w:t>
              </w:r>
            </w:ins>
            <w:r>
              <w:t>{</w:t>
            </w:r>
          </w:p>
          <w:p w14:paraId="573B4885" w14:textId="77777777" w:rsidR="00C75593" w:rsidRDefault="00255512">
            <w:r>
              <w:t xml:space="preserve">    </w:t>
            </w:r>
            <w:r>
              <w:tab/>
            </w:r>
          </w:p>
          <w:p w14:paraId="1859E837" w14:textId="65553478" w:rsidR="00C75593" w:rsidRDefault="00255512">
            <w:r>
              <w:t xml:space="preserve">    </w:t>
            </w:r>
            <w:r>
              <w:tab/>
            </w:r>
            <w:r w:rsidR="00583DD8">
              <w:rPr>
                <w:rFonts w:ascii="Arial Unicode MS" w:eastAsia="Arial Unicode MS" w:hAnsi="Arial Unicode MS" w:cs="Arial Unicode MS"/>
              </w:rPr>
              <w:tab/>
            </w:r>
            <w:r>
              <w:t>if</w:t>
            </w:r>
            <w:ins w:id="50" w:author="이호진" w:date="2017-09-19T17:26:00Z">
              <w:r w:rsidR="008626EF">
                <w:t xml:space="preserve"> </w:t>
              </w:r>
            </w:ins>
            <w:r>
              <w:t>($age &gt;= 20)</w:t>
            </w:r>
            <w:ins w:id="51" w:author="이호진" w:date="2017-09-19T17:26:00Z">
              <w:r w:rsidR="008626EF">
                <w:t xml:space="preserve"> </w:t>
              </w:r>
            </w:ins>
            <w:r>
              <w:t>{</w:t>
            </w:r>
          </w:p>
          <w:p w14:paraId="4C2E4DE9" w14:textId="224C12BF" w:rsidR="00C75593" w:rsidRDefault="00255512">
            <w:r>
              <w:rPr>
                <w:rFonts w:ascii="Arial Unicode MS" w:eastAsia="Arial Unicode MS" w:hAnsi="Arial Unicode MS" w:cs="Arial Unicode MS"/>
              </w:rPr>
              <w:t xml:space="preserve">      </w:t>
            </w: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</w:r>
            <w:r w:rsidR="00583DD8"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>echo "성인 남자입니다.";</w:t>
            </w:r>
          </w:p>
          <w:p w14:paraId="276FCBDF" w14:textId="2B0D29DC" w:rsidR="00C75593" w:rsidRDefault="00255512">
            <w:r>
              <w:t xml:space="preserve">    </w:t>
            </w:r>
            <w:r>
              <w:tab/>
            </w:r>
            <w:r w:rsidR="00583DD8">
              <w:rPr>
                <w:rFonts w:ascii="Arial Unicode MS" w:eastAsia="Arial Unicode MS" w:hAnsi="Arial Unicode MS" w:cs="Arial Unicode MS"/>
              </w:rPr>
              <w:tab/>
            </w:r>
            <w:r>
              <w:t>} else {</w:t>
            </w:r>
          </w:p>
          <w:p w14:paraId="06ECF6E4" w14:textId="5B77DEF6" w:rsidR="00C75593" w:rsidRDefault="00255512">
            <w:r>
              <w:rPr>
                <w:rFonts w:ascii="Arial Unicode MS" w:eastAsia="Arial Unicode MS" w:hAnsi="Arial Unicode MS" w:cs="Arial Unicode MS"/>
              </w:rPr>
              <w:t xml:space="preserve">      </w:t>
            </w: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</w:r>
            <w:r w:rsidR="00583DD8"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>echo "미성년자 남자입니다.";</w:t>
            </w:r>
          </w:p>
          <w:p w14:paraId="4BC84A3D" w14:textId="60DA0641" w:rsidR="00C75593" w:rsidRDefault="00255512">
            <w:r>
              <w:t xml:space="preserve">    </w:t>
            </w:r>
            <w:r>
              <w:tab/>
            </w:r>
            <w:r w:rsidR="00583DD8">
              <w:rPr>
                <w:rFonts w:ascii="Arial Unicode MS" w:eastAsia="Arial Unicode MS" w:hAnsi="Arial Unicode MS" w:cs="Arial Unicode MS"/>
              </w:rPr>
              <w:tab/>
            </w:r>
            <w:r>
              <w:t>}</w:t>
            </w:r>
          </w:p>
          <w:p w14:paraId="5DD4F5F4" w14:textId="77777777" w:rsidR="00C75593" w:rsidRDefault="00C75593"/>
          <w:p w14:paraId="4DEC6BC7" w14:textId="4CC582A9" w:rsidR="00C75593" w:rsidRDefault="00255512">
            <w:r>
              <w:t xml:space="preserve">  </w:t>
            </w:r>
            <w:r>
              <w:tab/>
              <w:t>} else if</w:t>
            </w:r>
            <w:ins w:id="52" w:author="이호진" w:date="2017-09-19T17:27:00Z">
              <w:r w:rsidR="008626EF">
                <w:t xml:space="preserve"> </w:t>
              </w:r>
            </w:ins>
            <w:r>
              <w:t>($sex == "woman")</w:t>
            </w:r>
            <w:ins w:id="53" w:author="이호진" w:date="2017-09-19T17:26:00Z">
              <w:r w:rsidR="008626EF">
                <w:t xml:space="preserve"> </w:t>
              </w:r>
            </w:ins>
            <w:r>
              <w:t>{</w:t>
            </w:r>
          </w:p>
          <w:p w14:paraId="01EF9ED8" w14:textId="77777777" w:rsidR="00C75593" w:rsidRDefault="00255512">
            <w:r>
              <w:lastRenderedPageBreak/>
              <w:t xml:space="preserve">    </w:t>
            </w:r>
            <w:r>
              <w:tab/>
            </w:r>
          </w:p>
          <w:p w14:paraId="60AD6702" w14:textId="272EE021" w:rsidR="00C75593" w:rsidRDefault="00255512">
            <w:r>
              <w:t xml:space="preserve">    </w:t>
            </w:r>
            <w:r>
              <w:tab/>
            </w:r>
            <w:r w:rsidR="00583DD8">
              <w:rPr>
                <w:rFonts w:ascii="Arial Unicode MS" w:eastAsia="Arial Unicode MS" w:hAnsi="Arial Unicode MS" w:cs="Arial Unicode MS"/>
              </w:rPr>
              <w:tab/>
            </w:r>
            <w:r>
              <w:t>if($age &gt;= 20){</w:t>
            </w:r>
          </w:p>
          <w:p w14:paraId="7755ADD0" w14:textId="20B15857" w:rsidR="00C75593" w:rsidRDefault="00255512">
            <w:r>
              <w:rPr>
                <w:rFonts w:ascii="Arial Unicode MS" w:eastAsia="Arial Unicode MS" w:hAnsi="Arial Unicode MS" w:cs="Arial Unicode MS"/>
              </w:rPr>
              <w:t xml:space="preserve">      </w:t>
            </w: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</w:r>
            <w:r w:rsidR="00583DD8"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>echo "성인 여자입니다.";</w:t>
            </w:r>
          </w:p>
          <w:p w14:paraId="2CF9FF99" w14:textId="10CB7A08" w:rsidR="00C75593" w:rsidRDefault="00255512">
            <w:r>
              <w:t xml:space="preserve">    </w:t>
            </w:r>
            <w:r>
              <w:tab/>
            </w:r>
            <w:r w:rsidR="00583DD8">
              <w:rPr>
                <w:rFonts w:ascii="Arial Unicode MS" w:eastAsia="Arial Unicode MS" w:hAnsi="Arial Unicode MS" w:cs="Arial Unicode MS"/>
              </w:rPr>
              <w:tab/>
            </w:r>
            <w:r>
              <w:t>} else {</w:t>
            </w:r>
          </w:p>
          <w:p w14:paraId="0DCF4DF4" w14:textId="4E96B455" w:rsidR="00C75593" w:rsidRDefault="00255512">
            <w:r>
              <w:rPr>
                <w:rFonts w:ascii="Arial Unicode MS" w:eastAsia="Arial Unicode MS" w:hAnsi="Arial Unicode MS" w:cs="Arial Unicode MS"/>
              </w:rPr>
              <w:t xml:space="preserve">      </w:t>
            </w: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</w:r>
            <w:r w:rsidR="00583DD8"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>echo "미성년자 여자입니다.";</w:t>
            </w:r>
          </w:p>
          <w:p w14:paraId="64EE340C" w14:textId="6F20ADC3" w:rsidR="00C75593" w:rsidRDefault="00255512">
            <w:r>
              <w:t xml:space="preserve">    </w:t>
            </w:r>
            <w:r>
              <w:tab/>
            </w:r>
            <w:r w:rsidR="00583DD8">
              <w:rPr>
                <w:rFonts w:ascii="Arial Unicode MS" w:eastAsia="Arial Unicode MS" w:hAnsi="Arial Unicode MS" w:cs="Arial Unicode MS"/>
              </w:rPr>
              <w:tab/>
            </w:r>
            <w:r>
              <w:t>}</w:t>
            </w:r>
          </w:p>
          <w:p w14:paraId="214FA939" w14:textId="77777777" w:rsidR="00C75593" w:rsidRDefault="00C75593"/>
          <w:p w14:paraId="081BA2A9" w14:textId="3719ECB4" w:rsidR="00C75593" w:rsidRDefault="00255512">
            <w:r>
              <w:t xml:space="preserve">  </w:t>
            </w:r>
            <w:r>
              <w:tab/>
              <w:t>} else if</w:t>
            </w:r>
            <w:ins w:id="54" w:author="이호진" w:date="2017-09-19T17:27:00Z">
              <w:r w:rsidR="008626EF">
                <w:t xml:space="preserve"> </w:t>
              </w:r>
            </w:ins>
            <w:r>
              <w:t>($sex == "company")</w:t>
            </w:r>
            <w:ins w:id="55" w:author="이호진" w:date="2017-09-19T17:27:00Z">
              <w:r w:rsidR="008626EF">
                <w:t xml:space="preserve"> </w:t>
              </w:r>
            </w:ins>
            <w:r>
              <w:t>{</w:t>
            </w:r>
          </w:p>
          <w:p w14:paraId="273BF4A7" w14:textId="77777777" w:rsidR="00C75593" w:rsidRDefault="00255512">
            <w:r>
              <w:t xml:space="preserve">    </w:t>
            </w:r>
            <w:r>
              <w:tab/>
            </w:r>
          </w:p>
          <w:p w14:paraId="42257A8B" w14:textId="5D3BF32E" w:rsidR="00C75593" w:rsidRDefault="00255512">
            <w:r>
              <w:t xml:space="preserve">    </w:t>
            </w:r>
            <w:r>
              <w:tab/>
            </w:r>
            <w:r w:rsidR="00583DD8">
              <w:rPr>
                <w:rFonts w:ascii="Arial Unicode MS" w:eastAsia="Arial Unicode MS" w:hAnsi="Arial Unicode MS" w:cs="Arial Unicode MS"/>
              </w:rPr>
              <w:tab/>
            </w:r>
            <w:r>
              <w:t>if</w:t>
            </w:r>
            <w:ins w:id="56" w:author="이호진" w:date="2017-09-19T17:27:00Z">
              <w:r w:rsidR="008626EF">
                <w:t xml:space="preserve"> </w:t>
              </w:r>
            </w:ins>
            <w:r>
              <w:t>($type == "personal")</w:t>
            </w:r>
            <w:ins w:id="57" w:author="이호진" w:date="2017-09-19T17:27:00Z">
              <w:r w:rsidR="008626EF">
                <w:t xml:space="preserve"> </w:t>
              </w:r>
            </w:ins>
            <w:r>
              <w:t>{</w:t>
            </w:r>
          </w:p>
          <w:p w14:paraId="32DAF21A" w14:textId="0690F999" w:rsidR="00C75593" w:rsidRDefault="00255512">
            <w:r>
              <w:rPr>
                <w:rFonts w:ascii="Arial Unicode MS" w:eastAsia="Arial Unicode MS" w:hAnsi="Arial Unicode MS" w:cs="Arial Unicode MS"/>
              </w:rPr>
              <w:t xml:space="preserve">      </w:t>
            </w: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</w:r>
            <w:r w:rsidR="00583DD8"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>echo "개인 기업입니다.";</w:t>
            </w:r>
          </w:p>
          <w:p w14:paraId="14868D7D" w14:textId="2F87644A" w:rsidR="00C75593" w:rsidRDefault="00255512">
            <w:r>
              <w:t xml:space="preserve">    </w:t>
            </w:r>
            <w:r>
              <w:tab/>
            </w:r>
            <w:r w:rsidR="00583DD8">
              <w:rPr>
                <w:rFonts w:ascii="Arial Unicode MS" w:eastAsia="Arial Unicode MS" w:hAnsi="Arial Unicode MS" w:cs="Arial Unicode MS"/>
              </w:rPr>
              <w:tab/>
            </w:r>
            <w:r>
              <w:t>} else {</w:t>
            </w:r>
          </w:p>
          <w:p w14:paraId="08EEB72D" w14:textId="02C41876" w:rsidR="00C75593" w:rsidRDefault="00255512">
            <w:r>
              <w:rPr>
                <w:rFonts w:ascii="Arial Unicode MS" w:eastAsia="Arial Unicode MS" w:hAnsi="Arial Unicode MS" w:cs="Arial Unicode MS"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</w:r>
            <w:r w:rsidR="00583DD8"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>echo "법인 기업입니다.";</w:t>
            </w:r>
          </w:p>
          <w:p w14:paraId="48F5E6C1" w14:textId="606E97F7" w:rsidR="00C75593" w:rsidRDefault="00255512">
            <w:r>
              <w:t xml:space="preserve">    </w:t>
            </w:r>
            <w:r>
              <w:tab/>
            </w:r>
            <w:r w:rsidR="00583DD8">
              <w:rPr>
                <w:rFonts w:ascii="Arial Unicode MS" w:eastAsia="Arial Unicode MS" w:hAnsi="Arial Unicode MS" w:cs="Arial Unicode MS"/>
              </w:rPr>
              <w:tab/>
            </w:r>
            <w:r>
              <w:t>}</w:t>
            </w:r>
          </w:p>
          <w:p w14:paraId="1CA256CD" w14:textId="77777777" w:rsidR="00C75593" w:rsidRDefault="00C75593"/>
          <w:p w14:paraId="1AE8C467" w14:textId="77777777" w:rsidR="00C75593" w:rsidRDefault="00255512">
            <w:r>
              <w:tab/>
              <w:t>} else {</w:t>
            </w:r>
          </w:p>
          <w:p w14:paraId="6EC3534B" w14:textId="776CEDB4" w:rsidR="00C75593" w:rsidRDefault="00255512">
            <w:r>
              <w:rPr>
                <w:rFonts w:ascii="Arial Unicode MS" w:eastAsia="Arial Unicode MS" w:hAnsi="Arial Unicode MS" w:cs="Arial Unicode MS"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</w:rPr>
              <w:tab/>
            </w:r>
            <w:r w:rsidR="00583DD8"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>echo "성별을 구분할 수 없습니다.";</w:t>
            </w:r>
          </w:p>
          <w:p w14:paraId="565F6712" w14:textId="77777777" w:rsidR="00C75593" w:rsidRDefault="00255512">
            <w:r>
              <w:tab/>
              <w:t>}</w:t>
            </w:r>
          </w:p>
          <w:p w14:paraId="2501FD13" w14:textId="77777777" w:rsidR="00C75593" w:rsidRDefault="00C75593"/>
          <w:p w14:paraId="58568C15" w14:textId="77777777" w:rsidR="00C75593" w:rsidRDefault="00255512">
            <w:r>
              <w:t>?&gt;</w:t>
            </w:r>
          </w:p>
        </w:tc>
      </w:tr>
    </w:tbl>
    <w:p w14:paraId="0415A7E9" w14:textId="77777777" w:rsidR="00C75593" w:rsidRDefault="00C75593"/>
    <w:p w14:paraId="4DD73BEF" w14:textId="4F112E27" w:rsidR="00C75593" w:rsidRDefault="00807A6F">
      <w:r>
        <w:rPr>
          <w:rFonts w:ascii="Arial Unicode MS" w:eastAsia="Arial Unicode MS" w:hAnsi="Arial Unicode MS" w:cs="Arial Unicode MS"/>
          <w:b/>
        </w:rPr>
        <w:t>결과</w:t>
      </w:r>
    </w:p>
    <w:p w14:paraId="552312B2" w14:textId="61247F62" w:rsidR="00C75593" w:rsidRDefault="00255512">
      <w:r>
        <w:rPr>
          <w:rFonts w:ascii="Arial Unicode MS" w:eastAsia="Arial Unicode MS" w:hAnsi="Arial Unicode MS" w:cs="Arial Unicode MS"/>
        </w:rPr>
        <w:t>성인 여자입니다.</w:t>
      </w:r>
    </w:p>
    <w:p w14:paraId="0097BD86" w14:textId="291D5038" w:rsidR="00C75593" w:rsidRPr="00583DD8" w:rsidRDefault="00C75593"/>
    <w:p w14:paraId="649B4663" w14:textId="61486D51" w:rsidR="00583DD8" w:rsidRDefault="00583DD8"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성별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t>$sex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 w:rsidR="004F4162"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상태로</w:t>
      </w:r>
      <w:r>
        <w:rPr>
          <w:rFonts w:hint="eastAsia"/>
        </w:rPr>
        <w:t xml:space="preserve"> </w:t>
      </w:r>
      <w:r>
        <w:rPr>
          <w:rFonts w:hint="eastAsia"/>
        </w:rPr>
        <w:t>구분합니다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나이</w:t>
      </w:r>
      <w:r>
        <w:rPr>
          <w:rFonts w:hint="eastAsia"/>
        </w:rPr>
        <w:t xml:space="preserve"> </w:t>
      </w:r>
      <w:r>
        <w:t>$age</w:t>
      </w:r>
      <w:r w:rsidR="004F4162"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성년</w:t>
      </w:r>
      <w:r>
        <w:t>”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미성년자</w:t>
      </w:r>
      <w:r>
        <w:t>”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구분합니다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기업회원인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법인</w:t>
      </w:r>
      <w:r>
        <w:t>”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개인</w:t>
      </w:r>
      <w:r>
        <w:t>”</w:t>
      </w:r>
      <w:r w:rsidR="004F4162">
        <w:t xml:space="preserve"> </w:t>
      </w:r>
      <w:r>
        <w:rPr>
          <w:rFonts w:hint="eastAsia"/>
        </w:rPr>
        <w:t>기업으로</w:t>
      </w:r>
      <w:r>
        <w:rPr>
          <w:rFonts w:hint="eastAsia"/>
        </w:rPr>
        <w:t xml:space="preserve"> </w:t>
      </w:r>
      <w:r>
        <w:rPr>
          <w:rFonts w:hint="eastAsia"/>
        </w:rPr>
        <w:t>구분합니다</w:t>
      </w:r>
      <w:r>
        <w:rPr>
          <w:rFonts w:hint="eastAsia"/>
        </w:rPr>
        <w:t>.</w:t>
      </w:r>
    </w:p>
    <w:p w14:paraId="5C72CA4D" w14:textId="3AC7D326" w:rsidR="00583DD8" w:rsidRDefault="00583DD8"/>
    <w:p w14:paraId="1EFC3737" w14:textId="0DFD2315" w:rsidR="00583DD8" w:rsidRDefault="00583DD8">
      <w:r>
        <w:rPr>
          <w:rFonts w:hint="eastAsia"/>
        </w:rPr>
        <w:t>중복</w:t>
      </w:r>
      <w:r>
        <w:rPr>
          <w:rFonts w:hint="eastAsia"/>
        </w:rPr>
        <w:t xml:space="preserve"> </w:t>
      </w:r>
      <w:r>
        <w:rPr>
          <w:rFonts w:hint="eastAsia"/>
        </w:rPr>
        <w:t>제어문은</w:t>
      </w:r>
      <w:r>
        <w:rPr>
          <w:rFonts w:hint="eastAsia"/>
        </w:rPr>
        <w:t xml:space="preserve"> </w:t>
      </w: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조건과</w:t>
      </w:r>
      <w:r>
        <w:rPr>
          <w:rFonts w:hint="eastAsia"/>
        </w:rPr>
        <w:t xml:space="preserve"> </w:t>
      </w:r>
      <w:r>
        <w:rPr>
          <w:rFonts w:hint="eastAsia"/>
        </w:rPr>
        <w:t>상태에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복합적으로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 w:rsidR="004F4162"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결정을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5B06BB2B" w14:textId="77777777" w:rsidR="00583DD8" w:rsidRPr="00583DD8" w:rsidRDefault="00583DD8"/>
    <w:p w14:paraId="25B677BC" w14:textId="77777777" w:rsidR="00582A03" w:rsidRPr="00583DD8" w:rsidRDefault="00582A03"/>
    <w:p w14:paraId="584E6910" w14:textId="5037BE0C" w:rsidR="00C75593" w:rsidRDefault="000C737D">
      <w:pPr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8.</w:t>
      </w:r>
      <w:r w:rsidR="00255512">
        <w:rPr>
          <w:rFonts w:ascii="Arial Unicode MS" w:eastAsia="Arial Unicode MS" w:hAnsi="Arial Unicode MS" w:cs="Arial Unicode MS"/>
          <w:b/>
          <w:sz w:val="36"/>
          <w:szCs w:val="36"/>
        </w:rPr>
        <w:t>6 논리</w:t>
      </w:r>
      <w:r w:rsidR="008F16F4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 </w:t>
      </w:r>
      <w:r w:rsidR="00255512">
        <w:rPr>
          <w:rFonts w:ascii="Arial Unicode MS" w:eastAsia="Arial Unicode MS" w:hAnsi="Arial Unicode MS" w:cs="Arial Unicode MS"/>
          <w:b/>
          <w:sz w:val="36"/>
          <w:szCs w:val="36"/>
        </w:rPr>
        <w:t>조건</w:t>
      </w:r>
    </w:p>
    <w:p w14:paraId="44194C8D" w14:textId="77777777" w:rsidR="00C75593" w:rsidRDefault="00C75593"/>
    <w:p w14:paraId="199AA7B3" w14:textId="2FD3C13F" w:rsidR="00C75593" w:rsidRDefault="009A3322">
      <w:r>
        <w:rPr>
          <w:rFonts w:ascii="Arial Unicode MS" w:eastAsia="Arial Unicode MS" w:hAnsi="Arial Unicode MS" w:cs="Arial Unicode MS" w:hint="eastAsia"/>
        </w:rPr>
        <w:t>선택</w:t>
      </w:r>
      <w:r w:rsidR="004F4162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결정 </w:t>
      </w:r>
      <w:r w:rsidR="00255512">
        <w:rPr>
          <w:rFonts w:ascii="Arial Unicode MS" w:eastAsia="Arial Unicode MS" w:hAnsi="Arial Unicode MS" w:cs="Arial Unicode MS"/>
        </w:rPr>
        <w:t>조건 제어문</w:t>
      </w:r>
      <w:ins w:id="58" w:author="이호진" w:date="2017-09-19T17:27:00Z">
        <w:r w:rsidR="008626EF">
          <w:rPr>
            <w:rFonts w:ascii="Arial Unicode MS" w:eastAsia="Arial Unicode MS" w:hAnsi="Arial Unicode MS" w:cs="Arial Unicode MS" w:hint="eastAsia"/>
          </w:rPr>
          <w:t>의</w:t>
        </w:r>
      </w:ins>
      <w:r w:rsidR="00255512">
        <w:rPr>
          <w:rFonts w:ascii="Arial Unicode MS" w:eastAsia="Arial Unicode MS" w:hAnsi="Arial Unicode MS" w:cs="Arial Unicode MS"/>
        </w:rPr>
        <w:t xml:space="preserve"> if</w:t>
      </w:r>
      <w:del w:id="59" w:author="이호진" w:date="2017-09-19T17:27:00Z">
        <w:r w:rsidR="00255512" w:rsidDel="008626EF">
          <w:rPr>
            <w:rFonts w:ascii="Arial Unicode MS" w:eastAsia="Arial Unicode MS" w:hAnsi="Arial Unicode MS" w:cs="Arial Unicode MS"/>
          </w:rPr>
          <w:delText>문</w:delText>
        </w:r>
        <w:r w:rsidDel="008626EF">
          <w:rPr>
            <w:rFonts w:ascii="Arial Unicode MS" w:eastAsia="Arial Unicode MS" w:hAnsi="Arial Unicode MS" w:cs="Arial Unicode MS" w:hint="eastAsia"/>
          </w:rPr>
          <w:delText>의</w:delText>
        </w:r>
      </w:del>
      <w:r>
        <w:rPr>
          <w:rFonts w:ascii="Arial Unicode MS" w:eastAsia="Arial Unicode MS" w:hAnsi="Arial Unicode MS" w:cs="Arial Unicode MS" w:hint="eastAsia"/>
        </w:rPr>
        <w:t xml:space="preserve"> 조건 블록 소괄호 </w:t>
      </w:r>
      <w:r>
        <w:rPr>
          <w:rFonts w:ascii="Arial Unicode MS" w:eastAsia="Arial Unicode MS" w:hAnsi="Arial Unicode MS" w:cs="Arial Unicode MS"/>
        </w:rPr>
        <w:t>(</w:t>
      </w:r>
      <w:r w:rsidR="004F4162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)</w:t>
      </w:r>
      <w:r w:rsidR="00255512">
        <w:rPr>
          <w:rFonts w:ascii="Arial Unicode MS" w:eastAsia="Arial Unicode MS" w:hAnsi="Arial Unicode MS" w:cs="Arial Unicode MS"/>
        </w:rPr>
        <w:t xml:space="preserve"> 하나</w:t>
      </w:r>
      <w:ins w:id="60" w:author="이호진" w:date="2017-09-19T17:27:00Z">
        <w:r w:rsidR="008626EF">
          <w:rPr>
            <w:rFonts w:ascii="Arial Unicode MS" w:eastAsia="Arial Unicode MS" w:hAnsi="Arial Unicode MS" w:cs="Arial Unicode MS" w:hint="eastAsia"/>
          </w:rPr>
          <w:t>로</w:t>
        </w:r>
      </w:ins>
      <w:del w:id="61" w:author="이호진" w:date="2017-09-19T17:27:00Z">
        <w:r w:rsidR="00255512" w:rsidDel="008626EF">
          <w:rPr>
            <w:rFonts w:ascii="Arial Unicode MS" w:eastAsia="Arial Unicode MS" w:hAnsi="Arial Unicode MS" w:cs="Arial Unicode MS"/>
          </w:rPr>
          <w:delText>의</w:delText>
        </w:r>
      </w:del>
      <w:r w:rsidR="00255512">
        <w:rPr>
          <w:rFonts w:ascii="Arial Unicode MS" w:eastAsia="Arial Unicode MS" w:hAnsi="Arial Unicode MS" w:cs="Arial Unicode MS"/>
        </w:rPr>
        <w:t xml:space="preserve"> 조건</w:t>
      </w:r>
      <w:r>
        <w:rPr>
          <w:rFonts w:ascii="Arial Unicode MS" w:eastAsia="Arial Unicode MS" w:hAnsi="Arial Unicode MS" w:cs="Arial Unicode MS" w:hint="eastAsia"/>
        </w:rPr>
        <w:t xml:space="preserve"> 값</w:t>
      </w:r>
      <w:r w:rsidR="00255512">
        <w:rPr>
          <w:rFonts w:ascii="Arial Unicode MS" w:eastAsia="Arial Unicode MS" w:hAnsi="Arial Unicode MS" w:cs="Arial Unicode MS"/>
        </w:rPr>
        <w:t>에 따라</w:t>
      </w:r>
      <w:del w:id="62" w:author="이호진" w:date="2017-09-19T17:27:00Z">
        <w:r w:rsidDel="008626EF">
          <w:rPr>
            <w:rFonts w:ascii="Arial Unicode MS" w:eastAsia="Arial Unicode MS" w:hAnsi="Arial Unicode MS" w:cs="Arial Unicode MS" w:hint="eastAsia"/>
          </w:rPr>
          <w:delText>서</w:delText>
        </w:r>
      </w:del>
      <w:r w:rsidR="00255512">
        <w:rPr>
          <w:rFonts w:ascii="Arial Unicode MS" w:eastAsia="Arial Unicode MS" w:hAnsi="Arial Unicode MS" w:cs="Arial Unicode MS"/>
        </w:rPr>
        <w:t xml:space="preserve"> 참(true)과 거짓(false)으로 구분</w:t>
      </w:r>
      <w:r>
        <w:rPr>
          <w:rFonts w:ascii="Arial Unicode MS" w:eastAsia="Arial Unicode MS" w:hAnsi="Arial Unicode MS" w:cs="Arial Unicode MS" w:hint="eastAsia"/>
        </w:rPr>
        <w:t>하여 동작</w:t>
      </w:r>
      <w:r w:rsidR="00255512">
        <w:rPr>
          <w:rFonts w:ascii="Arial Unicode MS" w:eastAsia="Arial Unicode MS" w:hAnsi="Arial Unicode MS" w:cs="Arial Unicode MS"/>
        </w:rPr>
        <w:t xml:space="preserve">합니다. </w:t>
      </w:r>
      <w:r>
        <w:rPr>
          <w:rFonts w:ascii="Arial Unicode MS" w:eastAsia="Arial Unicode MS" w:hAnsi="Arial Unicode MS" w:cs="Arial Unicode MS" w:hint="eastAsia"/>
        </w:rPr>
        <w:t xml:space="preserve">만일 조건이 </w:t>
      </w:r>
      <w:r w:rsidR="00255512">
        <w:rPr>
          <w:rFonts w:ascii="Arial Unicode MS" w:eastAsia="Arial Unicode MS" w:hAnsi="Arial Unicode MS" w:cs="Arial Unicode MS"/>
        </w:rPr>
        <w:t>한</w:t>
      </w:r>
      <w:r w:rsidR="000E0437">
        <w:rPr>
          <w:rFonts w:ascii="Arial Unicode MS" w:eastAsia="Arial Unicode MS" w:hAnsi="Arial Unicode MS" w:cs="Arial Unicode MS" w:hint="eastAsia"/>
        </w:rPr>
        <w:t xml:space="preserve"> </w:t>
      </w:r>
      <w:r w:rsidR="00255512">
        <w:rPr>
          <w:rFonts w:ascii="Arial Unicode MS" w:eastAsia="Arial Unicode MS" w:hAnsi="Arial Unicode MS" w:cs="Arial Unicode MS"/>
        </w:rPr>
        <w:t xml:space="preserve">가지 조건이 아닌 </w:t>
      </w:r>
      <w:r w:rsidR="000E0437">
        <w:rPr>
          <w:rFonts w:ascii="Arial Unicode MS" w:eastAsia="Arial Unicode MS" w:hAnsi="Arial Unicode MS" w:cs="Arial Unicode MS" w:hint="eastAsia"/>
        </w:rPr>
        <w:t xml:space="preserve">두 </w:t>
      </w:r>
      <w:r w:rsidR="00255512">
        <w:rPr>
          <w:rFonts w:ascii="Arial Unicode MS" w:eastAsia="Arial Unicode MS" w:hAnsi="Arial Unicode MS" w:cs="Arial Unicode MS"/>
        </w:rPr>
        <w:t>가지 조건을 모두 처리해야 한다면 앞에</w:t>
      </w:r>
      <w:r w:rsidR="000E0437">
        <w:rPr>
          <w:rFonts w:ascii="Arial Unicode MS" w:eastAsia="Arial Unicode MS" w:hAnsi="Arial Unicode MS" w:cs="Arial Unicode MS" w:hint="eastAsia"/>
        </w:rPr>
        <w:t>서</w:t>
      </w:r>
      <w:r w:rsidR="00255512">
        <w:rPr>
          <w:rFonts w:ascii="Arial Unicode MS" w:eastAsia="Arial Unicode MS" w:hAnsi="Arial Unicode MS" w:cs="Arial Unicode MS"/>
        </w:rPr>
        <w:t xml:space="preserve"> 배운 조건의 중첩</w:t>
      </w:r>
      <w:r>
        <w:rPr>
          <w:rFonts w:ascii="Arial Unicode MS" w:eastAsia="Arial Unicode MS" w:hAnsi="Arial Unicode MS" w:cs="Arial Unicode MS" w:hint="eastAsia"/>
        </w:rPr>
        <w:t xml:space="preserve"> 또는 </w:t>
      </w:r>
      <w:r>
        <w:rPr>
          <w:rFonts w:ascii="Arial Unicode MS" w:eastAsia="Arial Unicode MS" w:hAnsi="Arial Unicode MS" w:cs="Arial Unicode MS"/>
        </w:rPr>
        <w:t>else if</w:t>
      </w:r>
      <w:r>
        <w:rPr>
          <w:rFonts w:ascii="Arial Unicode MS" w:eastAsia="Arial Unicode MS" w:hAnsi="Arial Unicode MS" w:cs="Arial Unicode MS" w:hint="eastAsia"/>
        </w:rPr>
        <w:t>문</w:t>
      </w:r>
      <w:r w:rsidR="00255512">
        <w:rPr>
          <w:rFonts w:ascii="Arial Unicode MS" w:eastAsia="Arial Unicode MS" w:hAnsi="Arial Unicode MS" w:cs="Arial Unicode MS"/>
        </w:rPr>
        <w:t>을 통</w:t>
      </w:r>
      <w:r w:rsidR="000E0437">
        <w:rPr>
          <w:rFonts w:ascii="Arial Unicode MS" w:eastAsia="Arial Unicode MS" w:hAnsi="Arial Unicode MS" w:cs="Arial Unicode MS" w:hint="eastAsia"/>
        </w:rPr>
        <w:t>해</w:t>
      </w:r>
      <w:r w:rsidR="00255512">
        <w:rPr>
          <w:rFonts w:ascii="Arial Unicode MS" w:eastAsia="Arial Unicode MS" w:hAnsi="Arial Unicode MS" w:cs="Arial Unicode MS"/>
        </w:rPr>
        <w:t xml:space="preserve"> 코드</w:t>
      </w:r>
      <w:r w:rsidR="000E0437">
        <w:rPr>
          <w:rFonts w:ascii="Arial Unicode MS" w:eastAsia="Arial Unicode MS" w:hAnsi="Arial Unicode MS" w:cs="Arial Unicode MS" w:hint="eastAsia"/>
        </w:rPr>
        <w:t>가</w:t>
      </w:r>
      <w:r>
        <w:rPr>
          <w:rFonts w:ascii="Arial Unicode MS" w:eastAsia="Arial Unicode MS" w:hAnsi="Arial Unicode MS" w:cs="Arial Unicode MS" w:hint="eastAsia"/>
        </w:rPr>
        <w:t>가 분기되어</w:t>
      </w:r>
      <w:r w:rsidR="00255512">
        <w:rPr>
          <w:rFonts w:ascii="Arial Unicode MS" w:eastAsia="Arial Unicode MS" w:hAnsi="Arial Unicode MS" w:cs="Arial Unicode MS"/>
        </w:rPr>
        <w:t xml:space="preserve"> 복잡할 수 있습니다.</w:t>
      </w:r>
    </w:p>
    <w:p w14:paraId="5D2035C6" w14:textId="77777777" w:rsidR="00C75593" w:rsidRPr="009A3322" w:rsidRDefault="00C75593"/>
    <w:p w14:paraId="37BBCC2A" w14:textId="7FF249EB" w:rsidR="00C75593" w:rsidRDefault="00255512">
      <w:r>
        <w:rPr>
          <w:rFonts w:ascii="Arial Unicode MS" w:eastAsia="Arial Unicode MS" w:hAnsi="Arial Unicode MS" w:cs="Arial Unicode MS"/>
        </w:rPr>
        <w:t xml:space="preserve">if문의 조건은 </w:t>
      </w:r>
      <w:r w:rsidR="009A3322">
        <w:rPr>
          <w:rFonts w:ascii="Arial Unicode MS" w:eastAsia="Arial Unicode MS" w:hAnsi="Arial Unicode MS" w:cs="Arial Unicode MS" w:hint="eastAsia"/>
        </w:rPr>
        <w:t>연산</w:t>
      </w:r>
      <w:r w:rsidR="004F4162">
        <w:rPr>
          <w:rFonts w:ascii="Arial Unicode MS" w:eastAsia="Arial Unicode MS" w:hAnsi="Arial Unicode MS" w:cs="Arial Unicode MS" w:hint="eastAsia"/>
        </w:rPr>
        <w:t xml:space="preserve"> </w:t>
      </w:r>
      <w:r w:rsidR="009A3322">
        <w:rPr>
          <w:rFonts w:ascii="Arial Unicode MS" w:eastAsia="Arial Unicode MS" w:hAnsi="Arial Unicode MS" w:cs="Arial Unicode MS" w:hint="eastAsia"/>
        </w:rPr>
        <w:t xml:space="preserve">기호 </w:t>
      </w:r>
      <w:r>
        <w:rPr>
          <w:rFonts w:ascii="Arial Unicode MS" w:eastAsia="Arial Unicode MS" w:hAnsi="Arial Unicode MS" w:cs="Arial Unicode MS"/>
        </w:rPr>
        <w:t xml:space="preserve">&amp;&amp;, || </w:t>
      </w:r>
      <w:r w:rsidR="009A3322">
        <w:rPr>
          <w:rFonts w:ascii="Arial Unicode MS" w:eastAsia="Arial Unicode MS" w:hAnsi="Arial Unicode MS" w:cs="Arial Unicode MS" w:hint="eastAsia"/>
        </w:rPr>
        <w:t xml:space="preserve">와 같은 </w:t>
      </w:r>
      <w:r>
        <w:rPr>
          <w:rFonts w:ascii="Arial Unicode MS" w:eastAsia="Arial Unicode MS" w:hAnsi="Arial Unicode MS" w:cs="Arial Unicode MS"/>
        </w:rPr>
        <w:t>논리 기호를 통</w:t>
      </w:r>
      <w:r w:rsidR="00034902">
        <w:rPr>
          <w:rFonts w:ascii="Arial Unicode MS" w:eastAsia="Arial Unicode MS" w:hAnsi="Arial Unicode MS" w:cs="Arial Unicode MS" w:hint="eastAsia"/>
        </w:rPr>
        <w:t>해</w:t>
      </w:r>
      <w:r>
        <w:rPr>
          <w:rFonts w:ascii="Arial Unicode MS" w:eastAsia="Arial Unicode MS" w:hAnsi="Arial Unicode MS" w:cs="Arial Unicode MS"/>
        </w:rPr>
        <w:t xml:space="preserve"> </w:t>
      </w:r>
      <w:r w:rsidR="009A3322">
        <w:rPr>
          <w:rFonts w:ascii="Arial Unicode MS" w:eastAsia="Arial Unicode MS" w:hAnsi="Arial Unicode MS" w:cs="Arial Unicode MS" w:hint="eastAsia"/>
        </w:rPr>
        <w:t xml:space="preserve">여러 </w:t>
      </w:r>
      <w:r>
        <w:rPr>
          <w:rFonts w:ascii="Arial Unicode MS" w:eastAsia="Arial Unicode MS" w:hAnsi="Arial Unicode MS" w:cs="Arial Unicode MS"/>
        </w:rPr>
        <w:t>조건</w:t>
      </w:r>
      <w:r w:rsidR="009A3322">
        <w:rPr>
          <w:rFonts w:ascii="Arial Unicode MS" w:eastAsia="Arial Unicode MS" w:hAnsi="Arial Unicode MS" w:cs="Arial Unicode MS" w:hint="eastAsia"/>
        </w:rPr>
        <w:t>들</w:t>
      </w:r>
      <w:r>
        <w:rPr>
          <w:rFonts w:ascii="Arial Unicode MS" w:eastAsia="Arial Unicode MS" w:hAnsi="Arial Unicode MS" w:cs="Arial Unicode MS"/>
        </w:rPr>
        <w:t xml:space="preserve">을 연결하여 </w:t>
      </w:r>
      <w:r w:rsidR="009A3322">
        <w:rPr>
          <w:rFonts w:ascii="Arial Unicode MS" w:eastAsia="Arial Unicode MS" w:hAnsi="Arial Unicode MS" w:cs="Arial Unicode MS" w:hint="eastAsia"/>
        </w:rPr>
        <w:t xml:space="preserve">하나의 조건으로 </w:t>
      </w:r>
      <w:r w:rsidR="0042530A">
        <w:rPr>
          <w:rFonts w:ascii="Arial Unicode MS" w:eastAsia="Arial Unicode MS" w:hAnsi="Arial Unicode MS" w:cs="Arial Unicode MS" w:hint="eastAsia"/>
        </w:rPr>
        <w:t>묶</w:t>
      </w:r>
      <w:r w:rsidR="009A3322">
        <w:rPr>
          <w:rFonts w:ascii="Arial Unicode MS" w:eastAsia="Arial Unicode MS" w:hAnsi="Arial Unicode MS" w:cs="Arial Unicode MS" w:hint="eastAsia"/>
        </w:rPr>
        <w:t xml:space="preserve">어서 </w:t>
      </w:r>
      <w:r>
        <w:rPr>
          <w:rFonts w:ascii="Arial Unicode MS" w:eastAsia="Arial Unicode MS" w:hAnsi="Arial Unicode MS" w:cs="Arial Unicode MS"/>
        </w:rPr>
        <w:t>작성이 가능합니다. 이렇게 연결된 조건</w:t>
      </w:r>
      <w:r w:rsidR="009A3322">
        <w:rPr>
          <w:rFonts w:ascii="Arial Unicode MS" w:eastAsia="Arial Unicode MS" w:hAnsi="Arial Unicode MS" w:cs="Arial Unicode MS" w:hint="eastAsia"/>
        </w:rPr>
        <w:t>은</w:t>
      </w:r>
      <w:r>
        <w:rPr>
          <w:rFonts w:ascii="Arial Unicode MS" w:eastAsia="Arial Unicode MS" w:hAnsi="Arial Unicode MS" w:cs="Arial Unicode MS"/>
        </w:rPr>
        <w:t xml:space="preserve"> 하나의 결과 값</w:t>
      </w:r>
      <w:r w:rsidR="009A3322">
        <w:rPr>
          <w:rFonts w:ascii="Arial Unicode MS" w:eastAsia="Arial Unicode MS" w:hAnsi="Arial Unicode MS" w:cs="Arial Unicode MS" w:hint="eastAsia"/>
        </w:rPr>
        <w:t>으로 처리되어 전체 연산</w:t>
      </w:r>
      <w:r w:rsidR="0042530A">
        <w:rPr>
          <w:rFonts w:ascii="Arial Unicode MS" w:eastAsia="Arial Unicode MS" w:hAnsi="Arial Unicode MS" w:cs="Arial Unicode MS" w:hint="eastAsia"/>
        </w:rPr>
        <w:t xml:space="preserve"> </w:t>
      </w:r>
      <w:r w:rsidR="009A3322">
        <w:rPr>
          <w:rFonts w:ascii="Arial Unicode MS" w:eastAsia="Arial Unicode MS" w:hAnsi="Arial Unicode MS" w:cs="Arial Unicode MS" w:hint="eastAsia"/>
        </w:rPr>
        <w:t>값</w:t>
      </w:r>
      <w:r>
        <w:rPr>
          <w:rFonts w:ascii="Arial Unicode MS" w:eastAsia="Arial Unicode MS" w:hAnsi="Arial Unicode MS" w:cs="Arial Unicode MS"/>
        </w:rPr>
        <w:t>에 대해서 참/거짓으로 판단하여 논리</w:t>
      </w:r>
      <w:r w:rsidR="00533373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값을 판별할 수 있습니다.</w:t>
      </w:r>
    </w:p>
    <w:p w14:paraId="3A943BED" w14:textId="77777777" w:rsidR="00C75593" w:rsidRDefault="00C75593"/>
    <w:p w14:paraId="63CBD6AD" w14:textId="77777777" w:rsidR="00C75593" w:rsidRDefault="00C75593"/>
    <w:p w14:paraId="1DF7940D" w14:textId="0D0ACB7D" w:rsidR="00C75593" w:rsidRDefault="000C737D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8.</w:t>
      </w:r>
      <w:r w:rsidR="00255512">
        <w:rPr>
          <w:rFonts w:ascii="Arial Unicode MS" w:eastAsia="Arial Unicode MS" w:hAnsi="Arial Unicode MS" w:cs="Arial Unicode MS"/>
          <w:b/>
          <w:sz w:val="28"/>
          <w:szCs w:val="28"/>
        </w:rPr>
        <w:t>6.1 조건 결합 and : &amp;&amp;</w:t>
      </w:r>
    </w:p>
    <w:p w14:paraId="57D476A5" w14:textId="77777777" w:rsidR="00C75593" w:rsidRDefault="00C75593"/>
    <w:p w14:paraId="0CD88C9C" w14:textId="2424FD4C" w:rsidR="00C75593" w:rsidRDefault="00255512">
      <w:r>
        <w:rPr>
          <w:rFonts w:ascii="Arial Unicode MS" w:eastAsia="Arial Unicode MS" w:hAnsi="Arial Unicode MS" w:cs="Arial Unicode MS"/>
        </w:rPr>
        <w:t>논리</w:t>
      </w:r>
      <w:r w:rsidR="00E5639E">
        <w:rPr>
          <w:rFonts w:ascii="Arial Unicode MS" w:eastAsia="Arial Unicode MS" w:hAnsi="Arial Unicode MS" w:cs="Arial Unicode MS" w:hint="eastAsia"/>
        </w:rPr>
        <w:t xml:space="preserve"> 연산</w:t>
      </w:r>
      <w:r w:rsidR="0042530A">
        <w:rPr>
          <w:rFonts w:ascii="Arial Unicode MS" w:eastAsia="Arial Unicode MS" w:hAnsi="Arial Unicode MS" w:cs="Arial Unicode MS" w:hint="eastAsia"/>
        </w:rPr>
        <w:t xml:space="preserve"> </w:t>
      </w:r>
      <w:r w:rsidR="00E5639E">
        <w:rPr>
          <w:rFonts w:ascii="Arial Unicode MS" w:eastAsia="Arial Unicode MS" w:hAnsi="Arial Unicode MS" w:cs="Arial Unicode MS" w:hint="eastAsia"/>
        </w:rPr>
        <w:t xml:space="preserve">기호 </w:t>
      </w:r>
      <w:r>
        <w:rPr>
          <w:rFonts w:ascii="Arial Unicode MS" w:eastAsia="Arial Unicode MS" w:hAnsi="Arial Unicode MS" w:cs="Arial Unicode MS"/>
        </w:rPr>
        <w:t xml:space="preserve"> and 기호</w:t>
      </w:r>
      <w:r w:rsidR="00E5639E">
        <w:rPr>
          <w:rFonts w:ascii="Arial Unicode MS" w:eastAsia="Arial Unicode MS" w:hAnsi="Arial Unicode MS" w:cs="Arial Unicode MS" w:hint="eastAsia"/>
        </w:rPr>
        <w:t>는</w:t>
      </w:r>
      <w:r>
        <w:rPr>
          <w:rFonts w:ascii="Arial Unicode MS" w:eastAsia="Arial Unicode MS" w:hAnsi="Arial Unicode MS" w:cs="Arial Unicode MS"/>
        </w:rPr>
        <w:t xml:space="preserve"> &amp;&amp;를 </w:t>
      </w:r>
      <w:r w:rsidR="00034902">
        <w:rPr>
          <w:rFonts w:ascii="Arial Unicode MS" w:eastAsia="Arial Unicode MS" w:hAnsi="Arial Unicode MS" w:cs="Arial Unicode MS"/>
        </w:rPr>
        <w:t>통해</w:t>
      </w:r>
      <w:r>
        <w:rPr>
          <w:rFonts w:ascii="Arial Unicode MS" w:eastAsia="Arial Unicode MS" w:hAnsi="Arial Unicode MS" w:cs="Arial Unicode MS"/>
        </w:rPr>
        <w:t xml:space="preserve"> </w:t>
      </w:r>
      <w:r w:rsidR="00034902">
        <w:rPr>
          <w:rFonts w:ascii="Arial Unicode MS" w:eastAsia="Arial Unicode MS" w:hAnsi="Arial Unicode MS" w:cs="Arial Unicode MS"/>
        </w:rPr>
        <w:t>두 가지</w:t>
      </w:r>
      <w:r>
        <w:rPr>
          <w:rFonts w:ascii="Arial Unicode MS" w:eastAsia="Arial Unicode MS" w:hAnsi="Arial Unicode MS" w:cs="Arial Unicode MS"/>
        </w:rPr>
        <w:t xml:space="preserve"> 참 조건을 연결할 수 있습니다. </w:t>
      </w:r>
      <w:r w:rsidR="00E5639E">
        <w:rPr>
          <w:rFonts w:ascii="Arial Unicode MS" w:eastAsia="Arial Unicode MS" w:hAnsi="Arial Unicode MS" w:cs="Arial Unicode MS"/>
        </w:rPr>
        <w:t>AND</w:t>
      </w:r>
      <w:r w:rsidR="00E5639E">
        <w:rPr>
          <w:rFonts w:ascii="Arial Unicode MS" w:eastAsia="Arial Unicode MS" w:hAnsi="Arial Unicode MS" w:cs="Arial Unicode MS" w:hint="eastAsia"/>
        </w:rPr>
        <w:t xml:space="preserve">는 </w:t>
      </w:r>
      <w:r>
        <w:rPr>
          <w:rFonts w:ascii="Arial Unicode MS" w:eastAsia="Arial Unicode MS" w:hAnsi="Arial Unicode MS" w:cs="Arial Unicode MS"/>
        </w:rPr>
        <w:t>디지털 논리</w:t>
      </w:r>
      <w:r w:rsidR="00533373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조건</w:t>
      </w:r>
      <w:r w:rsidR="00E5639E">
        <w:rPr>
          <w:rFonts w:ascii="Arial Unicode MS" w:eastAsia="Arial Unicode MS" w:hAnsi="Arial Unicode MS" w:cs="Arial Unicode MS" w:hint="eastAsia"/>
        </w:rPr>
        <w:t xml:space="preserve">으로 </w:t>
      </w:r>
      <w:r>
        <w:rPr>
          <w:rFonts w:ascii="Arial Unicode MS" w:eastAsia="Arial Unicode MS" w:hAnsi="Arial Unicode MS" w:cs="Arial Unicode MS"/>
        </w:rPr>
        <w:t xml:space="preserve">입력되는 </w:t>
      </w:r>
      <w:r w:rsidR="00533373">
        <w:rPr>
          <w:rFonts w:ascii="Arial Unicode MS" w:eastAsia="Arial Unicode MS" w:hAnsi="Arial Unicode MS" w:cs="Arial Unicode MS"/>
        </w:rPr>
        <w:t>두 개</w:t>
      </w:r>
      <w:r>
        <w:rPr>
          <w:rFonts w:ascii="Arial Unicode MS" w:eastAsia="Arial Unicode MS" w:hAnsi="Arial Unicode MS" w:cs="Arial Unicode MS"/>
        </w:rPr>
        <w:t xml:space="preserve">의 </w:t>
      </w:r>
      <w:r w:rsidR="00E5639E">
        <w:rPr>
          <w:rFonts w:ascii="Arial Unicode MS" w:eastAsia="Arial Unicode MS" w:hAnsi="Arial Unicode MS" w:cs="Arial Unicode MS" w:hint="eastAsia"/>
        </w:rPr>
        <w:t xml:space="preserve">입력 </w:t>
      </w:r>
      <w:r>
        <w:rPr>
          <w:rFonts w:ascii="Arial Unicode MS" w:eastAsia="Arial Unicode MS" w:hAnsi="Arial Unicode MS" w:cs="Arial Unicode MS"/>
        </w:rPr>
        <w:t>조건 모두가 참</w:t>
      </w:r>
      <w:r w:rsidR="00E5639E">
        <w:rPr>
          <w:rFonts w:ascii="Arial Unicode MS" w:eastAsia="Arial Unicode MS" w:hAnsi="Arial Unicode MS" w:cs="Arial Unicode MS" w:hint="eastAsia"/>
        </w:rPr>
        <w:t>(</w:t>
      </w:r>
      <w:r w:rsidR="00E5639E">
        <w:rPr>
          <w:rFonts w:ascii="Arial Unicode MS" w:eastAsia="Arial Unicode MS" w:hAnsi="Arial Unicode MS" w:cs="Arial Unicode MS"/>
        </w:rPr>
        <w:t>true</w:t>
      </w:r>
      <w:r w:rsidR="00E5639E">
        <w:rPr>
          <w:rFonts w:ascii="Arial Unicode MS" w:eastAsia="Arial Unicode MS" w:hAnsi="Arial Unicode MS" w:cs="Arial Unicode MS" w:hint="eastAsia"/>
        </w:rPr>
        <w:t>)</w:t>
      </w:r>
      <w:r>
        <w:rPr>
          <w:rFonts w:ascii="Arial Unicode MS" w:eastAsia="Arial Unicode MS" w:hAnsi="Arial Unicode MS" w:cs="Arial Unicode MS"/>
        </w:rPr>
        <w:t>인 경우</w:t>
      </w:r>
      <w:r w:rsidR="00E5639E">
        <w:rPr>
          <w:rFonts w:ascii="Arial Unicode MS" w:eastAsia="Arial Unicode MS" w:hAnsi="Arial Unicode MS" w:cs="Arial Unicode MS" w:hint="eastAsia"/>
        </w:rPr>
        <w:t>에</w:t>
      </w:r>
      <w:r>
        <w:rPr>
          <w:rFonts w:ascii="Arial Unicode MS" w:eastAsia="Arial Unicode MS" w:hAnsi="Arial Unicode MS" w:cs="Arial Unicode MS"/>
        </w:rPr>
        <w:t xml:space="preserve"> 결과도 참</w:t>
      </w:r>
      <w:r w:rsidR="00E5639E">
        <w:rPr>
          <w:rFonts w:ascii="Arial Unicode MS" w:eastAsia="Arial Unicode MS" w:hAnsi="Arial Unicode MS" w:cs="Arial Unicode MS" w:hint="eastAsia"/>
        </w:rPr>
        <w:t>(</w:t>
      </w:r>
      <w:r w:rsidR="00E5639E">
        <w:rPr>
          <w:rFonts w:ascii="Arial Unicode MS" w:eastAsia="Arial Unicode MS" w:hAnsi="Arial Unicode MS" w:cs="Arial Unicode MS"/>
        </w:rPr>
        <w:t>true</w:t>
      </w:r>
      <w:r w:rsidR="00E5639E">
        <w:rPr>
          <w:rFonts w:ascii="Arial Unicode MS" w:eastAsia="Arial Unicode MS" w:hAnsi="Arial Unicode MS" w:cs="Arial Unicode MS" w:hint="eastAsia"/>
        </w:rPr>
        <w:t>)</w:t>
      </w:r>
      <w:r>
        <w:rPr>
          <w:rFonts w:ascii="Arial Unicode MS" w:eastAsia="Arial Unicode MS" w:hAnsi="Arial Unicode MS" w:cs="Arial Unicode MS"/>
        </w:rPr>
        <w:t>을 출력합니다.</w:t>
      </w:r>
    </w:p>
    <w:p w14:paraId="6A96E907" w14:textId="77777777" w:rsidR="00C75593" w:rsidRPr="00E5639E" w:rsidRDefault="00C75593"/>
    <w:p w14:paraId="3A769FC3" w14:textId="77777777" w:rsidR="00C75593" w:rsidRDefault="00C75593"/>
    <w:p w14:paraId="73DBDD18" w14:textId="77777777" w:rsidR="00C75593" w:rsidRDefault="00255512">
      <w:r>
        <w:rPr>
          <w:noProof/>
        </w:rPr>
        <w:drawing>
          <wp:inline distT="114300" distB="114300" distL="114300" distR="114300" wp14:anchorId="7ABE06B0" wp14:editId="6713884B">
            <wp:extent cx="6120000" cy="1612900"/>
            <wp:effectExtent l="0" t="0" r="0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61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BDD914" w14:textId="77777777" w:rsidR="00C75593" w:rsidRDefault="00C75593"/>
    <w:p w14:paraId="123DBBBF" w14:textId="4AD6E7BF" w:rsidR="00C75593" w:rsidRDefault="00255512">
      <w:r>
        <w:rPr>
          <w:rFonts w:ascii="Arial Unicode MS" w:eastAsia="Arial Unicode MS" w:hAnsi="Arial Unicode MS" w:cs="Arial Unicode MS"/>
        </w:rPr>
        <w:t>즉</w:t>
      </w:r>
      <w:r w:rsidR="00E5639E">
        <w:rPr>
          <w:rFonts w:ascii="Arial Unicode MS" w:eastAsia="Arial Unicode MS" w:hAnsi="Arial Unicode MS" w:cs="Arial Unicode MS" w:hint="eastAsia"/>
        </w:rPr>
        <w:t>, 두</w:t>
      </w:r>
      <w:r w:rsidR="0042530A">
        <w:rPr>
          <w:rFonts w:ascii="Arial Unicode MS" w:eastAsia="Arial Unicode MS" w:hAnsi="Arial Unicode MS" w:cs="Arial Unicode MS" w:hint="eastAsia"/>
        </w:rPr>
        <w:t xml:space="preserve"> </w:t>
      </w:r>
      <w:r w:rsidR="00E5639E">
        <w:rPr>
          <w:rFonts w:ascii="Arial Unicode MS" w:eastAsia="Arial Unicode MS" w:hAnsi="Arial Unicode MS" w:cs="Arial Unicode MS" w:hint="eastAsia"/>
        </w:rPr>
        <w:t>개의 값을 곱셈 형태로 연결하는 것과 같습니다.</w:t>
      </w:r>
      <w:r>
        <w:rPr>
          <w:rFonts w:ascii="Arial Unicode MS" w:eastAsia="Arial Unicode MS" w:hAnsi="Arial Unicode MS" w:cs="Arial Unicode MS"/>
        </w:rPr>
        <w:t xml:space="preserve"> </w:t>
      </w:r>
      <w:r w:rsidR="00533373">
        <w:rPr>
          <w:rFonts w:ascii="Arial Unicode MS" w:eastAsia="Arial Unicode MS" w:hAnsi="Arial Unicode MS" w:cs="Arial Unicode MS"/>
        </w:rPr>
        <w:t>두 개</w:t>
      </w:r>
      <w:r>
        <w:rPr>
          <w:rFonts w:ascii="Arial Unicode MS" w:eastAsia="Arial Unicode MS" w:hAnsi="Arial Unicode MS" w:cs="Arial Unicode MS"/>
        </w:rPr>
        <w:t xml:space="preserve"> 조건 모두 참(true)을 </w:t>
      </w:r>
      <w:r w:rsidR="00533373">
        <w:rPr>
          <w:rFonts w:ascii="Arial Unicode MS" w:eastAsia="Arial Unicode MS" w:hAnsi="Arial Unicode MS" w:cs="Arial Unicode MS"/>
        </w:rPr>
        <w:t>확인할 때</w:t>
      </w:r>
      <w:r>
        <w:rPr>
          <w:rFonts w:ascii="Arial Unicode MS" w:eastAsia="Arial Unicode MS" w:hAnsi="Arial Unicode MS" w:cs="Arial Unicode MS"/>
        </w:rPr>
        <w:t xml:space="preserve"> 사용할 수 있습니다.</w:t>
      </w:r>
    </w:p>
    <w:p w14:paraId="65583BF1" w14:textId="4509601C" w:rsidR="00C75593" w:rsidRDefault="00C75593"/>
    <w:p w14:paraId="77AD48ED" w14:textId="648DD7C9" w:rsidR="00E5639E" w:rsidRDefault="00E5639E">
      <w:r>
        <w:rPr>
          <w:rFonts w:hint="eastAsia"/>
        </w:rPr>
        <w:t xml:space="preserve">&amp;&amp; </w:t>
      </w:r>
      <w:r>
        <w:rPr>
          <w:rFonts w:hint="eastAsia"/>
        </w:rPr>
        <w:t>조건</w:t>
      </w:r>
      <w:r>
        <w:rPr>
          <w:rFonts w:hint="eastAsia"/>
        </w:rPr>
        <w:t xml:space="preserve"> </w:t>
      </w:r>
      <w:r>
        <w:rPr>
          <w:rFonts w:hint="eastAsia"/>
        </w:rPr>
        <w:t>연산</w:t>
      </w:r>
      <w:r w:rsidR="0042530A">
        <w:rPr>
          <w:rFonts w:hint="eastAsia"/>
        </w:rPr>
        <w:t xml:space="preserve"> </w:t>
      </w:r>
      <w:r>
        <w:rPr>
          <w:rFonts w:hint="eastAsia"/>
        </w:rPr>
        <w:t>결합은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문법으로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 w:rsidR="0042530A"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28A5F42E" w14:textId="77777777" w:rsidR="00E5639E" w:rsidRDefault="00E5639E"/>
    <w:p w14:paraId="7DE8BF07" w14:textId="45C687AC" w:rsidR="00C75593" w:rsidRDefault="00255512">
      <w:del w:id="63" w:author="이호진" w:date="2017-09-19T17:27:00Z">
        <w:r w:rsidDel="008626EF">
          <w:rPr>
            <w:rFonts w:ascii="Arial Unicode MS" w:eastAsia="Arial Unicode MS" w:hAnsi="Arial Unicode MS" w:cs="Arial Unicode MS"/>
            <w:b/>
          </w:rPr>
          <w:delText xml:space="preserve">작성 </w:delText>
        </w:r>
      </w:del>
      <w:ins w:id="64" w:author="이호진" w:date="2017-09-19T17:27:00Z">
        <w:r w:rsidR="008626EF">
          <w:rPr>
            <w:rFonts w:ascii="Arial Unicode MS" w:eastAsia="Arial Unicode MS" w:hAnsi="Arial Unicode MS" w:cs="Arial Unicode MS"/>
            <w:b/>
          </w:rPr>
          <w:t>|</w:t>
        </w:r>
      </w:ins>
      <w:r>
        <w:rPr>
          <w:rFonts w:ascii="Arial Unicode MS" w:eastAsia="Arial Unicode MS" w:hAnsi="Arial Unicode MS" w:cs="Arial Unicode MS"/>
          <w:b/>
        </w:rPr>
        <w:t>문법</w:t>
      </w:r>
      <w:ins w:id="65" w:author="이호진" w:date="2017-09-19T17:28:00Z">
        <w:r w:rsidR="008626EF">
          <w:rPr>
            <w:rFonts w:ascii="Arial Unicode MS" w:eastAsia="Arial Unicode MS" w:hAnsi="Arial Unicode MS" w:cs="Arial Unicode MS" w:hint="eastAsia"/>
            <w:b/>
          </w:rPr>
          <w:t>|</w:t>
        </w:r>
      </w:ins>
    </w:p>
    <w:tbl>
      <w:tblPr>
        <w:tblStyle w:val="af3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C75593" w14:paraId="4CE995C1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56CE5" w14:textId="31856A85" w:rsidR="00C75593" w:rsidRDefault="00255512">
            <w:r>
              <w:rPr>
                <w:rFonts w:ascii="Arial Unicode MS" w:eastAsia="Arial Unicode MS" w:hAnsi="Arial Unicode MS" w:cs="Arial Unicode MS"/>
              </w:rPr>
              <w:t xml:space="preserve">if (조건A </w:t>
            </w:r>
            <w:r w:rsidRPr="008626EF">
              <w:rPr>
                <w:rFonts w:ascii="Arial Unicode MS" w:eastAsia="Arial Unicode MS" w:hAnsi="Arial Unicode MS" w:cs="Arial Unicode MS"/>
                <w:b/>
              </w:rPr>
              <w:t>&amp;&amp;</w:t>
            </w:r>
            <w:r>
              <w:rPr>
                <w:rFonts w:ascii="Arial Unicode MS" w:eastAsia="Arial Unicode MS" w:hAnsi="Arial Unicode MS" w:cs="Arial Unicode MS"/>
              </w:rPr>
              <w:t xml:space="preserve"> 조건 B) {</w:t>
            </w:r>
          </w:p>
          <w:p w14:paraId="365F890C" w14:textId="4AEFCF3A" w:rsidR="00C75593" w:rsidRDefault="00E5639E">
            <w:r>
              <w:rPr>
                <w:rFonts w:ascii="Arial Unicode MS" w:eastAsia="Arial Unicode MS" w:hAnsi="Arial Unicode MS" w:cs="Arial Unicode MS"/>
              </w:rPr>
              <w:tab/>
            </w:r>
            <w:r w:rsidR="00255512">
              <w:rPr>
                <w:rFonts w:ascii="Arial Unicode MS" w:eastAsia="Arial Unicode MS" w:hAnsi="Arial Unicode MS" w:cs="Arial Unicode MS"/>
              </w:rPr>
              <w:t>참 동작 실행 코드;</w:t>
            </w:r>
          </w:p>
          <w:p w14:paraId="0A1974DE" w14:textId="77777777" w:rsidR="00C75593" w:rsidRDefault="00255512">
            <w:r>
              <w:t>} else {</w:t>
            </w:r>
          </w:p>
          <w:p w14:paraId="0DA52485" w14:textId="6CEDD1C3" w:rsidR="00C75593" w:rsidRDefault="00E5639E">
            <w:r>
              <w:rPr>
                <w:rFonts w:ascii="Arial Unicode MS" w:eastAsia="Arial Unicode MS" w:hAnsi="Arial Unicode MS" w:cs="Arial Unicode MS"/>
              </w:rPr>
              <w:tab/>
            </w:r>
            <w:r w:rsidR="00255512">
              <w:rPr>
                <w:rFonts w:ascii="Arial Unicode MS" w:eastAsia="Arial Unicode MS" w:hAnsi="Arial Unicode MS" w:cs="Arial Unicode MS"/>
              </w:rPr>
              <w:t>거짓일</w:t>
            </w:r>
            <w:r w:rsidR="00533373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 w:rsidR="00255512">
              <w:rPr>
                <w:rFonts w:ascii="Arial Unicode MS" w:eastAsia="Arial Unicode MS" w:hAnsi="Arial Unicode MS" w:cs="Arial Unicode MS"/>
              </w:rPr>
              <w:t>때 동작 처리 ;</w:t>
            </w:r>
          </w:p>
          <w:p w14:paraId="1376BAD1" w14:textId="77777777" w:rsidR="00C75593" w:rsidRDefault="00255512">
            <w:r>
              <w:t>}</w:t>
            </w:r>
          </w:p>
        </w:tc>
      </w:tr>
    </w:tbl>
    <w:p w14:paraId="2CCF5E27" w14:textId="77777777" w:rsidR="00C75593" w:rsidRDefault="00C75593"/>
    <w:p w14:paraId="1D80D8AC" w14:textId="103CDED5" w:rsidR="00C75593" w:rsidRDefault="00255512">
      <w:r>
        <w:rPr>
          <w:rFonts w:ascii="Arial Unicode MS" w:eastAsia="Arial Unicode MS" w:hAnsi="Arial Unicode MS" w:cs="Arial Unicode MS"/>
          <w:b/>
        </w:rPr>
        <w:t xml:space="preserve">예제 파일 </w:t>
      </w:r>
      <w:r w:rsidRPr="008626EF">
        <w:rPr>
          <w:rFonts w:ascii="Arial Unicode MS" w:eastAsia="Arial Unicode MS" w:hAnsi="Arial Unicode MS" w:cs="Arial Unicode MS"/>
        </w:rPr>
        <w:t>if-07.php</w:t>
      </w:r>
    </w:p>
    <w:tbl>
      <w:tblPr>
        <w:tblStyle w:val="af4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C75593" w14:paraId="6A2DD74C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5036A" w14:textId="77777777" w:rsidR="00C75593" w:rsidRDefault="00255512">
            <w:r>
              <w:t>&lt;?php</w:t>
            </w:r>
          </w:p>
          <w:p w14:paraId="2260FDE9" w14:textId="77777777" w:rsidR="00C75593" w:rsidRDefault="00255512">
            <w:r>
              <w:tab/>
              <w:t>$sex = "man";</w:t>
            </w:r>
          </w:p>
          <w:p w14:paraId="7DF9859E" w14:textId="77777777" w:rsidR="00C75593" w:rsidRDefault="00255512">
            <w:r>
              <w:tab/>
              <w:t>$age = 21;</w:t>
            </w:r>
          </w:p>
          <w:p w14:paraId="68880485" w14:textId="77777777" w:rsidR="00C75593" w:rsidRDefault="00255512">
            <w:r>
              <w:tab/>
            </w:r>
          </w:p>
          <w:p w14:paraId="4522418D" w14:textId="6C4F9E49" w:rsidR="00C75593" w:rsidRDefault="00255512">
            <w:r>
              <w:tab/>
              <w:t>if</w:t>
            </w:r>
            <w:ins w:id="66" w:author="이호진" w:date="2017-09-19T17:28:00Z">
              <w:r w:rsidR="008626EF">
                <w:t xml:space="preserve"> </w:t>
              </w:r>
            </w:ins>
            <w:r>
              <w:t>($sex == "man" &amp;&amp; $age &gt;= 20) {</w:t>
            </w:r>
          </w:p>
          <w:p w14:paraId="4E3992E4" w14:textId="77777777" w:rsidR="00C75593" w:rsidRDefault="00255512"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echo "20세 이상의 남성입니다.";</w:t>
            </w:r>
          </w:p>
          <w:p w14:paraId="11C51869" w14:textId="77777777" w:rsidR="00C75593" w:rsidRDefault="00255512">
            <w:r>
              <w:tab/>
              <w:t xml:space="preserve">} </w:t>
            </w:r>
          </w:p>
          <w:p w14:paraId="514636FB" w14:textId="77777777" w:rsidR="00C75593" w:rsidRDefault="00255512">
            <w:r>
              <w:t>?&gt;</w:t>
            </w:r>
          </w:p>
          <w:p w14:paraId="0DB815ED" w14:textId="77777777" w:rsidR="00C75593" w:rsidRDefault="00C75593"/>
        </w:tc>
      </w:tr>
    </w:tbl>
    <w:p w14:paraId="7BA97345" w14:textId="77777777" w:rsidR="00C75593" w:rsidRDefault="00C75593"/>
    <w:p w14:paraId="2EB81727" w14:textId="6DB7DE02" w:rsidR="00C75593" w:rsidRDefault="00807A6F">
      <w:r>
        <w:rPr>
          <w:rFonts w:ascii="Arial Unicode MS" w:eastAsia="Arial Unicode MS" w:hAnsi="Arial Unicode MS" w:cs="Arial Unicode MS"/>
          <w:b/>
        </w:rPr>
        <w:t>결과</w:t>
      </w:r>
    </w:p>
    <w:p w14:paraId="675CFB06" w14:textId="77777777" w:rsidR="00C75593" w:rsidRDefault="00255512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lastRenderedPageBreak/>
        <w:t>20세 이상의 남성입니다.</w:t>
      </w:r>
    </w:p>
    <w:p w14:paraId="7516F66F" w14:textId="01954794" w:rsidR="00C75593" w:rsidRDefault="00C75593"/>
    <w:p w14:paraId="0E00B2A5" w14:textId="179156CE" w:rsidR="00C75593" w:rsidRDefault="00255512">
      <w:r>
        <w:rPr>
          <w:rFonts w:ascii="Arial Unicode MS" w:eastAsia="Arial Unicode MS" w:hAnsi="Arial Unicode MS" w:cs="Arial Unicode MS"/>
        </w:rPr>
        <w:t>위</w:t>
      </w:r>
      <w:r w:rsidR="00E5639E">
        <w:rPr>
          <w:rFonts w:ascii="Arial Unicode MS" w:eastAsia="Arial Unicode MS" w:hAnsi="Arial Unicode MS" w:cs="Arial Unicode MS" w:hint="eastAsia"/>
        </w:rPr>
        <w:t xml:space="preserve"> 예제는 이중 조건처리를 하지 않고 </w:t>
      </w:r>
      <w:r w:rsidR="00533373">
        <w:rPr>
          <w:rFonts w:ascii="Arial Unicode MS" w:eastAsia="Arial Unicode MS" w:hAnsi="Arial Unicode MS" w:cs="Arial Unicode MS"/>
        </w:rPr>
        <w:t>두 가지</w:t>
      </w:r>
      <w:r>
        <w:rPr>
          <w:rFonts w:ascii="Arial Unicode MS" w:eastAsia="Arial Unicode MS" w:hAnsi="Arial Unicode MS" w:cs="Arial Unicode MS"/>
        </w:rPr>
        <w:t xml:space="preserve"> 조건을 동시에 검사하여 성별과 성년을 모두 한</w:t>
      </w:r>
      <w:r w:rsidR="00533373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번에 조건을 검사할 수 있습니다.</w:t>
      </w:r>
      <w:r w:rsidR="00533373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&amp;&amp; 조건의 입력은 A, B </w:t>
      </w:r>
      <w:r w:rsidR="00533373">
        <w:rPr>
          <w:rFonts w:ascii="Arial Unicode MS" w:eastAsia="Arial Unicode MS" w:hAnsi="Arial Unicode MS" w:cs="Arial Unicode MS" w:hint="eastAsia"/>
        </w:rPr>
        <w:t xml:space="preserve">두 </w:t>
      </w:r>
      <w:r>
        <w:rPr>
          <w:rFonts w:ascii="Arial Unicode MS" w:eastAsia="Arial Unicode MS" w:hAnsi="Arial Unicode MS" w:cs="Arial Unicode MS"/>
        </w:rPr>
        <w:t>개</w:t>
      </w:r>
      <w:r w:rsidR="00533373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값보다 더 많이 연결하여 </w:t>
      </w:r>
      <w:r w:rsidR="00533373">
        <w:rPr>
          <w:rFonts w:ascii="Arial Unicode MS" w:eastAsia="Arial Unicode MS" w:hAnsi="Arial Unicode MS" w:cs="Arial Unicode MS" w:hint="eastAsia"/>
        </w:rPr>
        <w:t xml:space="preserve">아래와 같이 </w:t>
      </w:r>
      <w:r>
        <w:rPr>
          <w:rFonts w:ascii="Arial Unicode MS" w:eastAsia="Arial Unicode MS" w:hAnsi="Arial Unicode MS" w:cs="Arial Unicode MS"/>
        </w:rPr>
        <w:t>작성할 수 도 있습니다.</w:t>
      </w:r>
      <w:r w:rsidR="00533373">
        <w:rPr>
          <w:rFonts w:ascii="Arial Unicode MS" w:eastAsia="Arial Unicode MS" w:hAnsi="Arial Unicode MS" w:cs="Arial Unicode MS"/>
        </w:rPr>
        <w:t xml:space="preserve"> </w:t>
      </w:r>
    </w:p>
    <w:p w14:paraId="4BD22833" w14:textId="77777777" w:rsidR="00C75593" w:rsidRDefault="00C75593"/>
    <w:p w14:paraId="585D1893" w14:textId="3DBBCAE8" w:rsidR="00C75593" w:rsidRPr="008626EF" w:rsidRDefault="00255512" w:rsidP="008626EF">
      <w:pPr>
        <w:jc w:val="center"/>
        <w:rPr>
          <w:sz w:val="28"/>
          <w:szCs w:val="28"/>
        </w:rPr>
      </w:pPr>
      <w:r w:rsidRPr="008626EF">
        <w:rPr>
          <w:rFonts w:ascii="Arial Unicode MS" w:eastAsia="Arial Unicode MS" w:hAnsi="Arial Unicode MS" w:cs="Arial Unicode MS"/>
          <w:sz w:val="28"/>
          <w:szCs w:val="28"/>
        </w:rPr>
        <w:t xml:space="preserve">if(조건A </w:t>
      </w:r>
      <w:r w:rsidRPr="008626EF">
        <w:rPr>
          <w:rFonts w:ascii="Arial Unicode MS" w:eastAsia="Arial Unicode MS" w:hAnsi="Arial Unicode MS" w:cs="Arial Unicode MS"/>
          <w:b/>
          <w:sz w:val="28"/>
          <w:szCs w:val="28"/>
        </w:rPr>
        <w:t>&amp;&amp;</w:t>
      </w:r>
      <w:r w:rsidRPr="008626EF">
        <w:rPr>
          <w:rFonts w:ascii="Arial Unicode MS" w:eastAsia="Arial Unicode MS" w:hAnsi="Arial Unicode MS" w:cs="Arial Unicode MS"/>
          <w:sz w:val="28"/>
          <w:szCs w:val="28"/>
        </w:rPr>
        <w:t xml:space="preserve"> 조건B </w:t>
      </w:r>
      <w:r w:rsidRPr="008626EF">
        <w:rPr>
          <w:rFonts w:ascii="Arial Unicode MS" w:eastAsia="Arial Unicode MS" w:hAnsi="Arial Unicode MS" w:cs="Arial Unicode MS"/>
          <w:b/>
          <w:sz w:val="28"/>
          <w:szCs w:val="28"/>
        </w:rPr>
        <w:t>&amp;&amp;</w:t>
      </w:r>
      <w:r w:rsidRPr="008626EF">
        <w:rPr>
          <w:rFonts w:ascii="Arial Unicode MS" w:eastAsia="Arial Unicode MS" w:hAnsi="Arial Unicode MS" w:cs="Arial Unicode MS"/>
          <w:sz w:val="28"/>
          <w:szCs w:val="28"/>
        </w:rPr>
        <w:t xml:space="preserve"> 조건C </w:t>
      </w:r>
      <w:r w:rsidRPr="008626EF">
        <w:rPr>
          <w:rFonts w:ascii="Arial Unicode MS" w:eastAsia="Arial Unicode MS" w:hAnsi="Arial Unicode MS" w:cs="Arial Unicode MS"/>
          <w:b/>
          <w:sz w:val="28"/>
          <w:szCs w:val="28"/>
        </w:rPr>
        <w:t>&amp;&amp;</w:t>
      </w:r>
      <w:r w:rsidRPr="008626EF">
        <w:rPr>
          <w:rFonts w:ascii="Arial Unicode MS" w:eastAsia="Arial Unicode MS" w:hAnsi="Arial Unicode MS" w:cs="Arial Unicode MS"/>
          <w:sz w:val="28"/>
          <w:szCs w:val="28"/>
        </w:rPr>
        <w:t xml:space="preserve"> 조건D …)</w:t>
      </w:r>
    </w:p>
    <w:p w14:paraId="06849666" w14:textId="77777777" w:rsidR="00C75593" w:rsidRDefault="00C75593"/>
    <w:p w14:paraId="278A761D" w14:textId="0770F1B7" w:rsidR="00C75593" w:rsidRDefault="00255512">
      <w:r>
        <w:rPr>
          <w:rFonts w:ascii="Arial Unicode MS" w:eastAsia="Arial Unicode MS" w:hAnsi="Arial Unicode MS" w:cs="Arial Unicode MS"/>
        </w:rPr>
        <w:t>필요한 만큼 연결하여 사용하면 됩니다.</w:t>
      </w:r>
    </w:p>
    <w:p w14:paraId="05E1ECB6" w14:textId="77777777" w:rsidR="00C75593" w:rsidRDefault="00C75593"/>
    <w:p w14:paraId="4742C21B" w14:textId="77777777" w:rsidR="00C75593" w:rsidRDefault="00C75593"/>
    <w:p w14:paraId="671D644B" w14:textId="12F5A17F" w:rsidR="00C75593" w:rsidRDefault="000C737D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8.</w:t>
      </w:r>
      <w:r w:rsidR="00255512">
        <w:rPr>
          <w:rFonts w:ascii="Arial Unicode MS" w:eastAsia="Arial Unicode MS" w:hAnsi="Arial Unicode MS" w:cs="Arial Unicode MS"/>
          <w:b/>
          <w:sz w:val="28"/>
          <w:szCs w:val="28"/>
        </w:rPr>
        <w:t>6.2 조건 결합 or : ||</w:t>
      </w:r>
    </w:p>
    <w:p w14:paraId="4B69D96E" w14:textId="77777777" w:rsidR="00C75593" w:rsidRDefault="00C75593"/>
    <w:p w14:paraId="36C7367D" w14:textId="7DF1D837" w:rsidR="00C75593" w:rsidRDefault="00E5639E">
      <w:r>
        <w:rPr>
          <w:rFonts w:ascii="Arial Unicode MS" w:eastAsia="Arial Unicode MS" w:hAnsi="Arial Unicode MS" w:cs="Arial Unicode MS"/>
        </w:rPr>
        <w:t>논리</w:t>
      </w:r>
      <w:r>
        <w:rPr>
          <w:rFonts w:ascii="Arial Unicode MS" w:eastAsia="Arial Unicode MS" w:hAnsi="Arial Unicode MS" w:cs="Arial Unicode MS" w:hint="eastAsia"/>
        </w:rPr>
        <w:t xml:space="preserve"> 연산</w:t>
      </w:r>
      <w:r w:rsidR="0042530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기호 </w:t>
      </w:r>
      <w:r w:rsidR="00255512">
        <w:rPr>
          <w:rFonts w:ascii="Arial Unicode MS" w:eastAsia="Arial Unicode MS" w:hAnsi="Arial Unicode MS" w:cs="Arial Unicode MS"/>
        </w:rPr>
        <w:t>or 기호</w:t>
      </w:r>
      <w:r>
        <w:rPr>
          <w:rFonts w:ascii="Arial Unicode MS" w:eastAsia="Arial Unicode MS" w:hAnsi="Arial Unicode MS" w:cs="Arial Unicode MS" w:hint="eastAsia"/>
        </w:rPr>
        <w:t>는</w:t>
      </w:r>
      <w:r w:rsidR="00255512">
        <w:rPr>
          <w:rFonts w:ascii="Arial Unicode MS" w:eastAsia="Arial Unicode MS" w:hAnsi="Arial Unicode MS" w:cs="Arial Unicode MS"/>
        </w:rPr>
        <w:t xml:space="preserve"> ||를 </w:t>
      </w:r>
      <w:r w:rsidR="00034902">
        <w:rPr>
          <w:rFonts w:ascii="Arial Unicode MS" w:eastAsia="Arial Unicode MS" w:hAnsi="Arial Unicode MS" w:cs="Arial Unicode MS"/>
        </w:rPr>
        <w:t>통해</w:t>
      </w:r>
      <w:r w:rsidR="00255512">
        <w:rPr>
          <w:rFonts w:ascii="Arial Unicode MS" w:eastAsia="Arial Unicode MS" w:hAnsi="Arial Unicode MS" w:cs="Arial Unicode MS"/>
        </w:rPr>
        <w:t xml:space="preserve"> </w:t>
      </w:r>
      <w:r w:rsidR="00034902">
        <w:rPr>
          <w:rFonts w:ascii="Arial Unicode MS" w:eastAsia="Arial Unicode MS" w:hAnsi="Arial Unicode MS" w:cs="Arial Unicode MS"/>
        </w:rPr>
        <w:t>두 가지</w:t>
      </w:r>
      <w:r w:rsidR="00255512">
        <w:rPr>
          <w:rFonts w:ascii="Arial Unicode MS" w:eastAsia="Arial Unicode MS" w:hAnsi="Arial Unicode MS" w:cs="Arial Unicode MS"/>
        </w:rPr>
        <w:t xml:space="preserve"> 조건을 연결하여 확인할 수 있습니다. 디지털 논리</w:t>
      </w:r>
      <w:r w:rsidR="00533373">
        <w:rPr>
          <w:rFonts w:ascii="Arial Unicode MS" w:eastAsia="Arial Unicode MS" w:hAnsi="Arial Unicode MS" w:cs="Arial Unicode MS" w:hint="eastAsia"/>
        </w:rPr>
        <w:t xml:space="preserve"> </w:t>
      </w:r>
      <w:r w:rsidR="00255512">
        <w:rPr>
          <w:rFonts w:ascii="Arial Unicode MS" w:eastAsia="Arial Unicode MS" w:hAnsi="Arial Unicode MS" w:cs="Arial Unicode MS"/>
        </w:rPr>
        <w:t xml:space="preserve">조건 OR는 입력되는 </w:t>
      </w:r>
      <w:r w:rsidR="00533373">
        <w:rPr>
          <w:rFonts w:ascii="Arial Unicode MS" w:eastAsia="Arial Unicode MS" w:hAnsi="Arial Unicode MS" w:cs="Arial Unicode MS"/>
        </w:rPr>
        <w:t>두 개</w:t>
      </w:r>
      <w:r w:rsidR="00255512">
        <w:rPr>
          <w:rFonts w:ascii="Arial Unicode MS" w:eastAsia="Arial Unicode MS" w:hAnsi="Arial Unicode MS" w:cs="Arial Unicode MS"/>
        </w:rPr>
        <w:t xml:space="preserve">의 </w:t>
      </w:r>
      <w:r w:rsidR="00034902">
        <w:rPr>
          <w:rFonts w:ascii="Arial Unicode MS" w:eastAsia="Arial Unicode MS" w:hAnsi="Arial Unicode MS" w:cs="Arial Unicode MS"/>
        </w:rPr>
        <w:t>조건 중</w:t>
      </w:r>
      <w:r w:rsidR="00255512">
        <w:rPr>
          <w:rFonts w:ascii="Arial Unicode MS" w:eastAsia="Arial Unicode MS" w:hAnsi="Arial Unicode MS" w:cs="Arial Unicode MS"/>
        </w:rPr>
        <w:t xml:space="preserve"> 하나만 참</w:t>
      </w:r>
      <w:r>
        <w:rPr>
          <w:rFonts w:ascii="Arial Unicode MS" w:eastAsia="Arial Unicode MS" w:hAnsi="Arial Unicode MS" w:cs="Arial Unicode MS" w:hint="eastAsia"/>
        </w:rPr>
        <w:t>(</w:t>
      </w:r>
      <w:r>
        <w:rPr>
          <w:rFonts w:ascii="Arial Unicode MS" w:eastAsia="Arial Unicode MS" w:hAnsi="Arial Unicode MS" w:cs="Arial Unicode MS"/>
        </w:rPr>
        <w:t>true</w:t>
      </w:r>
      <w:r>
        <w:rPr>
          <w:rFonts w:ascii="Arial Unicode MS" w:eastAsia="Arial Unicode MS" w:hAnsi="Arial Unicode MS" w:cs="Arial Unicode MS" w:hint="eastAsia"/>
        </w:rPr>
        <w:t>)</w:t>
      </w:r>
      <w:r w:rsidR="00255512">
        <w:rPr>
          <w:rFonts w:ascii="Arial Unicode MS" w:eastAsia="Arial Unicode MS" w:hAnsi="Arial Unicode MS" w:cs="Arial Unicode MS"/>
        </w:rPr>
        <w:t>인 경우 결과도 참</w:t>
      </w:r>
      <w:r>
        <w:rPr>
          <w:rFonts w:ascii="Arial Unicode MS" w:eastAsia="Arial Unicode MS" w:hAnsi="Arial Unicode MS" w:cs="Arial Unicode MS" w:hint="eastAsia"/>
        </w:rPr>
        <w:t>(</w:t>
      </w:r>
      <w:r>
        <w:rPr>
          <w:rFonts w:ascii="Arial Unicode MS" w:eastAsia="Arial Unicode MS" w:hAnsi="Arial Unicode MS" w:cs="Arial Unicode MS"/>
        </w:rPr>
        <w:t>true</w:t>
      </w:r>
      <w:r>
        <w:rPr>
          <w:rFonts w:ascii="Arial Unicode MS" w:eastAsia="Arial Unicode MS" w:hAnsi="Arial Unicode MS" w:cs="Arial Unicode MS" w:hint="eastAsia"/>
        </w:rPr>
        <w:t>)</w:t>
      </w:r>
      <w:r w:rsidR="00255512">
        <w:rPr>
          <w:rFonts w:ascii="Arial Unicode MS" w:eastAsia="Arial Unicode MS" w:hAnsi="Arial Unicode MS" w:cs="Arial Unicode MS"/>
        </w:rPr>
        <w:t>을 출력합니다.</w:t>
      </w:r>
    </w:p>
    <w:p w14:paraId="138237F9" w14:textId="77777777" w:rsidR="00C75593" w:rsidRDefault="00C75593"/>
    <w:p w14:paraId="05AA07C7" w14:textId="77777777" w:rsidR="00C75593" w:rsidRDefault="00255512">
      <w:r>
        <w:rPr>
          <w:noProof/>
        </w:rPr>
        <w:drawing>
          <wp:inline distT="114300" distB="114300" distL="114300" distR="114300" wp14:anchorId="736096E9" wp14:editId="5B8A5789">
            <wp:extent cx="6120000" cy="1612900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61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F9193C" w14:textId="273599FA" w:rsidR="00C75593" w:rsidRDefault="00255512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즉</w:t>
      </w:r>
      <w:r w:rsidR="00E5639E">
        <w:rPr>
          <w:rFonts w:ascii="Arial Unicode MS" w:eastAsia="Arial Unicode MS" w:hAnsi="Arial Unicode MS" w:cs="Arial Unicode MS" w:hint="eastAsia"/>
        </w:rPr>
        <w:t>, 두</w:t>
      </w:r>
      <w:r w:rsidR="0042530A">
        <w:rPr>
          <w:rFonts w:ascii="Arial Unicode MS" w:eastAsia="Arial Unicode MS" w:hAnsi="Arial Unicode MS" w:cs="Arial Unicode MS" w:hint="eastAsia"/>
        </w:rPr>
        <w:t xml:space="preserve"> </w:t>
      </w:r>
      <w:r w:rsidR="00E5639E">
        <w:rPr>
          <w:rFonts w:ascii="Arial Unicode MS" w:eastAsia="Arial Unicode MS" w:hAnsi="Arial Unicode MS" w:cs="Arial Unicode MS" w:hint="eastAsia"/>
        </w:rPr>
        <w:t>개의 값을 덧셈 형태로 연결하는 것과 같습니다.</w:t>
      </w:r>
      <w:r w:rsidR="00E5639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 </w:t>
      </w:r>
      <w:r w:rsidR="00533373">
        <w:rPr>
          <w:rFonts w:ascii="Arial Unicode MS" w:eastAsia="Arial Unicode MS" w:hAnsi="Arial Unicode MS" w:cs="Arial Unicode MS"/>
        </w:rPr>
        <w:t>두 개</w:t>
      </w:r>
      <w:r>
        <w:rPr>
          <w:rFonts w:ascii="Arial Unicode MS" w:eastAsia="Arial Unicode MS" w:hAnsi="Arial Unicode MS" w:cs="Arial Unicode MS"/>
        </w:rPr>
        <w:t xml:space="preserve"> 조</w:t>
      </w:r>
      <w:r w:rsidR="00034902">
        <w:rPr>
          <w:rFonts w:ascii="Arial Unicode MS" w:eastAsia="Arial Unicode MS" w:hAnsi="Arial Unicode MS" w:cs="Arial Unicode MS" w:hint="eastAsia"/>
        </w:rPr>
        <w:t xml:space="preserve">건 </w:t>
      </w:r>
      <w:r>
        <w:rPr>
          <w:rFonts w:ascii="Arial Unicode MS" w:eastAsia="Arial Unicode MS" w:hAnsi="Arial Unicode MS" w:cs="Arial Unicode MS"/>
        </w:rPr>
        <w:t xml:space="preserve">중 하나만 참(true)을 </w:t>
      </w:r>
      <w:r w:rsidR="00533373">
        <w:rPr>
          <w:rFonts w:ascii="Arial Unicode MS" w:eastAsia="Arial Unicode MS" w:hAnsi="Arial Unicode MS" w:cs="Arial Unicode MS"/>
        </w:rPr>
        <w:t>확인할 때</w:t>
      </w:r>
      <w:r>
        <w:rPr>
          <w:rFonts w:ascii="Arial Unicode MS" w:eastAsia="Arial Unicode MS" w:hAnsi="Arial Unicode MS" w:cs="Arial Unicode MS"/>
        </w:rPr>
        <w:t xml:space="preserve"> </w:t>
      </w:r>
      <w:r w:rsidR="00034902">
        <w:rPr>
          <w:rFonts w:ascii="Arial Unicode MS" w:eastAsia="Arial Unicode MS" w:hAnsi="Arial Unicode MS" w:cs="Arial Unicode MS"/>
        </w:rPr>
        <w:t>사용할</w:t>
      </w:r>
      <w:r>
        <w:rPr>
          <w:rFonts w:ascii="Arial Unicode MS" w:eastAsia="Arial Unicode MS" w:hAnsi="Arial Unicode MS" w:cs="Arial Unicode MS"/>
        </w:rPr>
        <w:t xml:space="preserve"> 수 있습니다.</w:t>
      </w:r>
    </w:p>
    <w:p w14:paraId="78068BE2" w14:textId="2E314D0C" w:rsidR="00E5639E" w:rsidRDefault="00E5639E">
      <w:pPr>
        <w:rPr>
          <w:rFonts w:ascii="Arial Unicode MS" w:eastAsia="Arial Unicode MS" w:hAnsi="Arial Unicode MS" w:cs="Arial Unicode MS"/>
        </w:rPr>
      </w:pPr>
    </w:p>
    <w:p w14:paraId="34658739" w14:textId="4470D262" w:rsidR="00E5639E" w:rsidRPr="00E5639E" w:rsidRDefault="00E5639E">
      <w:r>
        <w:t>||</w:t>
      </w:r>
      <w:r>
        <w:rPr>
          <w:rFonts w:hint="eastAsia"/>
        </w:rPr>
        <w:t xml:space="preserve"> </w:t>
      </w:r>
      <w:r>
        <w:rPr>
          <w:rFonts w:hint="eastAsia"/>
        </w:rPr>
        <w:t>조건</w:t>
      </w:r>
      <w:r>
        <w:rPr>
          <w:rFonts w:hint="eastAsia"/>
        </w:rPr>
        <w:t xml:space="preserve"> </w:t>
      </w:r>
      <w:r>
        <w:rPr>
          <w:rFonts w:hint="eastAsia"/>
        </w:rPr>
        <w:t>연산</w:t>
      </w:r>
      <w:r w:rsidR="0042530A">
        <w:rPr>
          <w:rFonts w:hint="eastAsia"/>
        </w:rPr>
        <w:t xml:space="preserve"> </w:t>
      </w:r>
      <w:r>
        <w:rPr>
          <w:rFonts w:hint="eastAsia"/>
        </w:rPr>
        <w:t>결합은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문법으로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 w:rsidR="0042530A"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7D49F89F" w14:textId="77777777" w:rsidR="00C75593" w:rsidRDefault="00C75593"/>
    <w:p w14:paraId="7132DE82" w14:textId="330AF1B7" w:rsidR="00C75593" w:rsidRDefault="00255512">
      <w:del w:id="67" w:author="이호진" w:date="2017-09-19T17:28:00Z">
        <w:r w:rsidDel="008626EF">
          <w:rPr>
            <w:rFonts w:ascii="Arial Unicode MS" w:eastAsia="Arial Unicode MS" w:hAnsi="Arial Unicode MS" w:cs="Arial Unicode MS"/>
            <w:b/>
          </w:rPr>
          <w:delText xml:space="preserve">작성 </w:delText>
        </w:r>
      </w:del>
      <w:ins w:id="68" w:author="이호진" w:date="2017-09-19T17:28:00Z">
        <w:r w:rsidR="008626EF">
          <w:rPr>
            <w:rFonts w:ascii="Arial Unicode MS" w:eastAsia="Arial Unicode MS" w:hAnsi="Arial Unicode MS" w:cs="Arial Unicode MS"/>
            <w:b/>
          </w:rPr>
          <w:t>|</w:t>
        </w:r>
      </w:ins>
      <w:r>
        <w:rPr>
          <w:rFonts w:ascii="Arial Unicode MS" w:eastAsia="Arial Unicode MS" w:hAnsi="Arial Unicode MS" w:cs="Arial Unicode MS"/>
          <w:b/>
        </w:rPr>
        <w:t>문법</w:t>
      </w:r>
      <w:ins w:id="69" w:author="이호진" w:date="2017-09-19T17:28:00Z">
        <w:r w:rsidR="008626EF">
          <w:rPr>
            <w:rFonts w:ascii="Arial Unicode MS" w:eastAsia="Arial Unicode MS" w:hAnsi="Arial Unicode MS" w:cs="Arial Unicode MS" w:hint="eastAsia"/>
            <w:b/>
          </w:rPr>
          <w:t>|</w:t>
        </w:r>
      </w:ins>
    </w:p>
    <w:tbl>
      <w:tblPr>
        <w:tblStyle w:val="af5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C75593" w14:paraId="5857EDA2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F12F8" w14:textId="72102756" w:rsidR="00C75593" w:rsidRDefault="00255512">
            <w:r>
              <w:rPr>
                <w:rFonts w:ascii="Arial Unicode MS" w:eastAsia="Arial Unicode MS" w:hAnsi="Arial Unicode MS" w:cs="Arial Unicode MS"/>
              </w:rPr>
              <w:t xml:space="preserve">if (조건A </w:t>
            </w:r>
            <w:r w:rsidRPr="008626EF">
              <w:rPr>
                <w:rFonts w:ascii="Arial Unicode MS" w:eastAsia="Arial Unicode MS" w:hAnsi="Arial Unicode MS" w:cs="Arial Unicode MS"/>
                <w:b/>
              </w:rPr>
              <w:t>||</w:t>
            </w:r>
            <w:r>
              <w:rPr>
                <w:rFonts w:ascii="Arial Unicode MS" w:eastAsia="Arial Unicode MS" w:hAnsi="Arial Unicode MS" w:cs="Arial Unicode MS"/>
              </w:rPr>
              <w:t xml:space="preserve"> 조건 B) {</w:t>
            </w:r>
          </w:p>
          <w:p w14:paraId="56D783BE" w14:textId="5F3562A5" w:rsidR="00C75593" w:rsidRDefault="00E5639E">
            <w:r>
              <w:rPr>
                <w:rFonts w:ascii="Arial Unicode MS" w:eastAsia="Arial Unicode MS" w:hAnsi="Arial Unicode MS" w:cs="Arial Unicode MS"/>
              </w:rPr>
              <w:tab/>
            </w:r>
            <w:r w:rsidR="00255512">
              <w:rPr>
                <w:rFonts w:ascii="Arial Unicode MS" w:eastAsia="Arial Unicode MS" w:hAnsi="Arial Unicode MS" w:cs="Arial Unicode MS"/>
              </w:rPr>
              <w:t>참 동작 실행 코드;</w:t>
            </w:r>
          </w:p>
          <w:p w14:paraId="24E5ED16" w14:textId="77777777" w:rsidR="00C75593" w:rsidRDefault="00255512">
            <w:r>
              <w:t>} else {</w:t>
            </w:r>
          </w:p>
          <w:p w14:paraId="23C52F66" w14:textId="1E164529" w:rsidR="00C75593" w:rsidRDefault="00E5639E">
            <w:r>
              <w:rPr>
                <w:rFonts w:ascii="Arial Unicode MS" w:eastAsia="Arial Unicode MS" w:hAnsi="Arial Unicode MS" w:cs="Arial Unicode MS"/>
              </w:rPr>
              <w:tab/>
            </w:r>
            <w:r w:rsidR="00255512">
              <w:rPr>
                <w:rFonts w:ascii="Arial Unicode MS" w:eastAsia="Arial Unicode MS" w:hAnsi="Arial Unicode MS" w:cs="Arial Unicode MS"/>
              </w:rPr>
              <w:t>거짓일</w:t>
            </w:r>
            <w:r w:rsidR="00533373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 w:rsidR="00255512">
              <w:rPr>
                <w:rFonts w:ascii="Arial Unicode MS" w:eastAsia="Arial Unicode MS" w:hAnsi="Arial Unicode MS" w:cs="Arial Unicode MS"/>
              </w:rPr>
              <w:t>때 동작 처리 ;</w:t>
            </w:r>
          </w:p>
          <w:p w14:paraId="5EB81DB1" w14:textId="77777777" w:rsidR="00C75593" w:rsidRDefault="00255512">
            <w:r>
              <w:t>}</w:t>
            </w:r>
          </w:p>
        </w:tc>
      </w:tr>
    </w:tbl>
    <w:p w14:paraId="404453FE" w14:textId="77777777" w:rsidR="00C75593" w:rsidRDefault="00C75593"/>
    <w:p w14:paraId="5C97B578" w14:textId="613A1FC5" w:rsidR="00C75593" w:rsidRDefault="00255512">
      <w:r>
        <w:rPr>
          <w:rFonts w:ascii="Arial Unicode MS" w:eastAsia="Arial Unicode MS" w:hAnsi="Arial Unicode MS" w:cs="Arial Unicode MS"/>
          <w:b/>
        </w:rPr>
        <w:t xml:space="preserve">예제 파일 </w:t>
      </w:r>
      <w:r w:rsidRPr="008626EF">
        <w:rPr>
          <w:rFonts w:ascii="Arial Unicode MS" w:eastAsia="Arial Unicode MS" w:hAnsi="Arial Unicode MS" w:cs="Arial Unicode MS"/>
        </w:rPr>
        <w:t>if-08.php</w:t>
      </w:r>
    </w:p>
    <w:tbl>
      <w:tblPr>
        <w:tblStyle w:val="af6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C75593" w14:paraId="0CE07B4C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99B3A" w14:textId="77777777" w:rsidR="00C75593" w:rsidRDefault="00255512">
            <w:r>
              <w:t>&lt;?php</w:t>
            </w:r>
          </w:p>
          <w:p w14:paraId="4864E9B8" w14:textId="77777777" w:rsidR="00C75593" w:rsidRDefault="00255512">
            <w:r>
              <w:lastRenderedPageBreak/>
              <w:tab/>
              <w:t>$age = 17;</w:t>
            </w:r>
          </w:p>
          <w:p w14:paraId="62671607" w14:textId="77777777" w:rsidR="00C75593" w:rsidRDefault="00255512">
            <w:r>
              <w:tab/>
            </w:r>
          </w:p>
          <w:p w14:paraId="27C4F0BF" w14:textId="3AC02EDA" w:rsidR="00C75593" w:rsidRDefault="00255512">
            <w:r>
              <w:tab/>
              <w:t>if</w:t>
            </w:r>
            <w:ins w:id="70" w:author="이호진" w:date="2017-09-19T17:28:00Z">
              <w:r w:rsidR="008626EF">
                <w:t xml:space="preserve"> </w:t>
              </w:r>
            </w:ins>
            <w:r>
              <w:t>($age &gt;= 18 || $age &lt;= 65) {</w:t>
            </w:r>
          </w:p>
          <w:p w14:paraId="49549FEF" w14:textId="0DE1A21C" w:rsidR="00C75593" w:rsidRDefault="00255512">
            <w:r>
              <w:rPr>
                <w:rFonts w:ascii="Arial Unicode MS" w:eastAsia="Arial Unicode MS" w:hAnsi="Arial Unicode MS" w:cs="Arial Unicode MS"/>
              </w:rPr>
              <w:t xml:space="preserve">  </w:t>
            </w: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echo "18세 이상, 65세 이하의 경제</w:t>
            </w:r>
            <w:r w:rsidR="00533373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가능 나이</w:t>
            </w:r>
            <w:r w:rsidR="00533373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층입니다.";</w:t>
            </w:r>
          </w:p>
          <w:p w14:paraId="4E8877C7" w14:textId="77777777" w:rsidR="00C75593" w:rsidRDefault="00255512">
            <w:r>
              <w:tab/>
              <w:t>}</w:t>
            </w:r>
          </w:p>
          <w:p w14:paraId="6467F2F8" w14:textId="77777777" w:rsidR="00C75593" w:rsidRDefault="00255512">
            <w:r>
              <w:t>?&gt;</w:t>
            </w:r>
          </w:p>
          <w:p w14:paraId="02E10098" w14:textId="77777777" w:rsidR="00C75593" w:rsidRDefault="00C75593"/>
        </w:tc>
      </w:tr>
    </w:tbl>
    <w:p w14:paraId="1AE6CF4E" w14:textId="77777777" w:rsidR="00C75593" w:rsidRDefault="00C75593"/>
    <w:p w14:paraId="23ABB2C1" w14:textId="4B6230F8" w:rsidR="00C75593" w:rsidRDefault="00807A6F">
      <w:r>
        <w:rPr>
          <w:rFonts w:ascii="Arial Unicode MS" w:eastAsia="Arial Unicode MS" w:hAnsi="Arial Unicode MS" w:cs="Arial Unicode MS"/>
          <w:b/>
        </w:rPr>
        <w:t>결과</w:t>
      </w:r>
    </w:p>
    <w:p w14:paraId="0CF54F06" w14:textId="10FD66D3" w:rsidR="00C75593" w:rsidRDefault="00255512">
      <w:r>
        <w:rPr>
          <w:rFonts w:ascii="Arial Unicode MS" w:eastAsia="Arial Unicode MS" w:hAnsi="Arial Unicode MS" w:cs="Arial Unicode MS"/>
        </w:rPr>
        <w:t>18세 이상, 65세 이하의 경제</w:t>
      </w:r>
      <w:r w:rsidR="00533373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가능 나이</w:t>
      </w:r>
      <w:r w:rsidR="00533373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층입니다.</w:t>
      </w:r>
    </w:p>
    <w:p w14:paraId="39E55E27" w14:textId="77777777" w:rsidR="00C75593" w:rsidRDefault="00C75593"/>
    <w:p w14:paraId="2F59CC82" w14:textId="47300B5F" w:rsidR="00C75593" w:rsidRDefault="00255512">
      <w:r>
        <w:rPr>
          <w:rFonts w:ascii="Arial Unicode MS" w:eastAsia="Arial Unicode MS" w:hAnsi="Arial Unicode MS" w:cs="Arial Unicode MS"/>
        </w:rPr>
        <w:t>위</w:t>
      </w:r>
      <w:r w:rsidR="00E5639E">
        <w:rPr>
          <w:rFonts w:ascii="Arial Unicode MS" w:eastAsia="Arial Unicode MS" w:hAnsi="Arial Unicode MS" w:cs="Arial Unicode MS" w:hint="eastAsia"/>
        </w:rPr>
        <w:t xml:space="preserve"> 예제는 이중 조건</w:t>
      </w:r>
      <w:r w:rsidR="0042530A">
        <w:rPr>
          <w:rFonts w:ascii="Arial Unicode MS" w:eastAsia="Arial Unicode MS" w:hAnsi="Arial Unicode MS" w:cs="Arial Unicode MS" w:hint="eastAsia"/>
        </w:rPr>
        <w:t xml:space="preserve"> </w:t>
      </w:r>
      <w:r w:rsidR="00E5639E">
        <w:rPr>
          <w:rFonts w:ascii="Arial Unicode MS" w:eastAsia="Arial Unicode MS" w:hAnsi="Arial Unicode MS" w:cs="Arial Unicode MS" w:hint="eastAsia"/>
        </w:rPr>
        <w:t xml:space="preserve">처리를 하지 않고 </w:t>
      </w:r>
      <w:r w:rsidR="00533373">
        <w:rPr>
          <w:rFonts w:ascii="Arial Unicode MS" w:eastAsia="Arial Unicode MS" w:hAnsi="Arial Unicode MS" w:cs="Arial Unicode MS"/>
        </w:rPr>
        <w:t>두 가지</w:t>
      </w:r>
      <w:r>
        <w:rPr>
          <w:rFonts w:ascii="Arial Unicode MS" w:eastAsia="Arial Unicode MS" w:hAnsi="Arial Unicode MS" w:cs="Arial Unicode MS"/>
        </w:rPr>
        <w:t xml:space="preserve"> 조건을 동시에 검사하여 나이의 범위를 정</w:t>
      </w:r>
      <w:r w:rsidR="00533373">
        <w:rPr>
          <w:rFonts w:ascii="Arial Unicode MS" w:eastAsia="Arial Unicode MS" w:hAnsi="Arial Unicode MS" w:cs="Arial Unicode MS" w:hint="eastAsia"/>
        </w:rPr>
        <w:t>해</w:t>
      </w:r>
      <w:r>
        <w:rPr>
          <w:rFonts w:ascii="Arial Unicode MS" w:eastAsia="Arial Unicode MS" w:hAnsi="Arial Unicode MS" w:cs="Arial Unicode MS"/>
        </w:rPr>
        <w:t xml:space="preserve"> 참과 거짓을 한</w:t>
      </w:r>
      <w:r w:rsidR="00533373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번에 구별할 수 있습니다. || 조건의 입력은 A, B </w:t>
      </w:r>
      <w:r w:rsidR="00533373">
        <w:rPr>
          <w:rFonts w:ascii="Arial Unicode MS" w:eastAsia="Arial Unicode MS" w:hAnsi="Arial Unicode MS" w:cs="Arial Unicode MS"/>
        </w:rPr>
        <w:t>두 개</w:t>
      </w:r>
      <w:r w:rsidR="00533373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값보다 더 많이 연결하여 </w:t>
      </w:r>
      <w:r w:rsidR="00533373">
        <w:rPr>
          <w:rFonts w:ascii="Arial Unicode MS" w:eastAsia="Arial Unicode MS" w:hAnsi="Arial Unicode MS" w:cs="Arial Unicode MS" w:hint="eastAsia"/>
        </w:rPr>
        <w:t xml:space="preserve">다음과 같이 </w:t>
      </w:r>
      <w:r>
        <w:rPr>
          <w:rFonts w:ascii="Arial Unicode MS" w:eastAsia="Arial Unicode MS" w:hAnsi="Arial Unicode MS" w:cs="Arial Unicode MS"/>
        </w:rPr>
        <w:t>작성할 수 도 있습니다.</w:t>
      </w:r>
    </w:p>
    <w:p w14:paraId="23075A37" w14:textId="77777777" w:rsidR="00C75593" w:rsidRDefault="00C75593"/>
    <w:p w14:paraId="6C1CB24A" w14:textId="19311B1F" w:rsidR="00C75593" w:rsidRPr="008626EF" w:rsidRDefault="00255512" w:rsidP="008626EF">
      <w:pPr>
        <w:jc w:val="center"/>
        <w:rPr>
          <w:sz w:val="28"/>
          <w:szCs w:val="28"/>
        </w:rPr>
      </w:pPr>
      <w:r w:rsidRPr="008626EF">
        <w:rPr>
          <w:rFonts w:ascii="Arial Unicode MS" w:eastAsia="Arial Unicode MS" w:hAnsi="Arial Unicode MS" w:cs="Arial Unicode MS"/>
          <w:sz w:val="28"/>
          <w:szCs w:val="28"/>
        </w:rPr>
        <w:t xml:space="preserve">if(조건A </w:t>
      </w:r>
      <w:r w:rsidRPr="008626EF">
        <w:rPr>
          <w:rFonts w:ascii="Arial Unicode MS" w:eastAsia="Arial Unicode MS" w:hAnsi="Arial Unicode MS" w:cs="Arial Unicode MS"/>
          <w:b/>
          <w:sz w:val="28"/>
          <w:szCs w:val="28"/>
        </w:rPr>
        <w:t>||</w:t>
      </w:r>
      <w:r w:rsidRPr="008626EF">
        <w:rPr>
          <w:rFonts w:ascii="Arial Unicode MS" w:eastAsia="Arial Unicode MS" w:hAnsi="Arial Unicode MS" w:cs="Arial Unicode MS"/>
          <w:sz w:val="28"/>
          <w:szCs w:val="28"/>
        </w:rPr>
        <w:t xml:space="preserve"> 조건B </w:t>
      </w:r>
      <w:r w:rsidRPr="008626EF">
        <w:rPr>
          <w:rFonts w:ascii="Arial Unicode MS" w:eastAsia="Arial Unicode MS" w:hAnsi="Arial Unicode MS" w:cs="Arial Unicode MS"/>
          <w:b/>
          <w:sz w:val="28"/>
          <w:szCs w:val="28"/>
        </w:rPr>
        <w:t>||</w:t>
      </w:r>
      <w:r w:rsidRPr="008626EF">
        <w:rPr>
          <w:rFonts w:ascii="Arial Unicode MS" w:eastAsia="Arial Unicode MS" w:hAnsi="Arial Unicode MS" w:cs="Arial Unicode MS"/>
          <w:sz w:val="28"/>
          <w:szCs w:val="28"/>
        </w:rPr>
        <w:t xml:space="preserve"> 조건C </w:t>
      </w:r>
      <w:r w:rsidRPr="008626EF">
        <w:rPr>
          <w:rFonts w:ascii="Arial Unicode MS" w:eastAsia="Arial Unicode MS" w:hAnsi="Arial Unicode MS" w:cs="Arial Unicode MS"/>
          <w:b/>
          <w:sz w:val="28"/>
          <w:szCs w:val="28"/>
        </w:rPr>
        <w:t>||</w:t>
      </w:r>
      <w:r w:rsidRPr="008626EF">
        <w:rPr>
          <w:rFonts w:ascii="Arial Unicode MS" w:eastAsia="Arial Unicode MS" w:hAnsi="Arial Unicode MS" w:cs="Arial Unicode MS"/>
          <w:sz w:val="28"/>
          <w:szCs w:val="28"/>
        </w:rPr>
        <w:t xml:space="preserve"> 조건D …)</w:t>
      </w:r>
    </w:p>
    <w:p w14:paraId="23F0B792" w14:textId="77777777" w:rsidR="00C75593" w:rsidRDefault="00C75593"/>
    <w:p w14:paraId="64BF2B16" w14:textId="0BEA456A" w:rsidR="00C75593" w:rsidRDefault="00255512">
      <w:r>
        <w:rPr>
          <w:rFonts w:ascii="Arial Unicode MS" w:eastAsia="Arial Unicode MS" w:hAnsi="Arial Unicode MS" w:cs="Arial Unicode MS"/>
        </w:rPr>
        <w:t>필요한 만큼 연결하여 사용을 하면 됩니다.</w:t>
      </w:r>
    </w:p>
    <w:p w14:paraId="14E4DD09" w14:textId="77777777" w:rsidR="00C75593" w:rsidRDefault="00C75593"/>
    <w:p w14:paraId="2B006748" w14:textId="77777777" w:rsidR="00C75593" w:rsidRDefault="00C75593"/>
    <w:p w14:paraId="4986F3CC" w14:textId="35759C1F" w:rsidR="00C75593" w:rsidRDefault="000C737D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8.</w:t>
      </w:r>
      <w:r w:rsidR="00255512">
        <w:rPr>
          <w:rFonts w:ascii="Arial Unicode MS" w:eastAsia="Arial Unicode MS" w:hAnsi="Arial Unicode MS" w:cs="Arial Unicode MS"/>
          <w:b/>
          <w:sz w:val="28"/>
          <w:szCs w:val="28"/>
        </w:rPr>
        <w:t>6.3 조건 부정 not : !</w:t>
      </w:r>
    </w:p>
    <w:p w14:paraId="145A6FC8" w14:textId="77777777" w:rsidR="00C75593" w:rsidRDefault="00C75593"/>
    <w:p w14:paraId="6C7F04F9" w14:textId="6818CD22" w:rsidR="00C75593" w:rsidRDefault="00255512">
      <w:r>
        <w:rPr>
          <w:rFonts w:ascii="Arial Unicode MS" w:eastAsia="Arial Unicode MS" w:hAnsi="Arial Unicode MS" w:cs="Arial Unicode MS"/>
        </w:rPr>
        <w:t>조건 제어문의 문법 if</w:t>
      </w:r>
      <w:ins w:id="71" w:author="이호진" w:date="2017-09-19T17:29:00Z">
        <w:r w:rsidR="008626EF">
          <w:rPr>
            <w:rFonts w:ascii="Arial Unicode MS" w:eastAsia="Arial Unicode MS" w:hAnsi="Arial Unicode MS" w:cs="Arial Unicode MS" w:hint="eastAsia"/>
          </w:rPr>
          <w:t>는</w:t>
        </w:r>
      </w:ins>
      <w:del w:id="72" w:author="이호진" w:date="2017-09-19T17:29:00Z">
        <w:r w:rsidDel="008626EF">
          <w:rPr>
            <w:rFonts w:ascii="Arial Unicode MS" w:eastAsia="Arial Unicode MS" w:hAnsi="Arial Unicode MS" w:cs="Arial Unicode MS"/>
          </w:rPr>
          <w:delText>문은</w:delText>
        </w:r>
      </w:del>
      <w:r>
        <w:rPr>
          <w:rFonts w:ascii="Arial Unicode MS" w:eastAsia="Arial Unicode MS" w:hAnsi="Arial Unicode MS" w:cs="Arial Unicode MS"/>
        </w:rPr>
        <w:t xml:space="preserve"> 조건이 참(true)이면 다음 실행문을 동작하고, 거짓이면 else 이후의 실행문이 동작합니다. 하지만, </w:t>
      </w:r>
      <w:r w:rsidR="00E5639E">
        <w:rPr>
          <w:rFonts w:ascii="Arial Unicode MS" w:eastAsia="Arial Unicode MS" w:hAnsi="Arial Unicode MS" w:cs="Arial Unicode MS" w:hint="eastAsia"/>
        </w:rPr>
        <w:t xml:space="preserve">논리표현 </w:t>
      </w:r>
      <w:r w:rsidR="00E5639E">
        <w:rPr>
          <w:rFonts w:ascii="Arial Unicode MS" w:eastAsia="Arial Unicode MS" w:hAnsi="Arial Unicode MS" w:cs="Arial Unicode MS"/>
        </w:rPr>
        <w:t>NOT</w:t>
      </w:r>
      <w:r w:rsidR="00E5639E">
        <w:rPr>
          <w:rFonts w:ascii="Arial Unicode MS" w:eastAsia="Arial Unicode MS" w:hAnsi="Arial Unicode MS" w:cs="Arial Unicode MS" w:hint="eastAsia"/>
        </w:rPr>
        <w:t xml:space="preserve">의 </w:t>
      </w:r>
      <w:r w:rsidR="00E5639E">
        <w:rPr>
          <w:rFonts w:ascii="Arial Unicode MS" w:eastAsia="Arial Unicode MS" w:hAnsi="Arial Unicode MS" w:cs="Arial Unicode MS"/>
        </w:rPr>
        <w:t xml:space="preserve">! </w:t>
      </w:r>
      <w:r w:rsidR="00E5639E">
        <w:rPr>
          <w:rFonts w:ascii="Arial Unicode MS" w:eastAsia="Arial Unicode MS" w:hAnsi="Arial Unicode MS" w:cs="Arial Unicode MS" w:hint="eastAsia"/>
        </w:rPr>
        <w:t xml:space="preserve">기호를 </w:t>
      </w:r>
      <w:r w:rsidR="0042530A">
        <w:rPr>
          <w:rFonts w:ascii="Arial Unicode MS" w:eastAsia="Arial Unicode MS" w:hAnsi="Arial Unicode MS" w:cs="Arial Unicode MS" w:hint="eastAsia"/>
        </w:rPr>
        <w:t>사용</w:t>
      </w:r>
      <w:r w:rsidR="00E5639E">
        <w:rPr>
          <w:rFonts w:ascii="Arial Unicode MS" w:eastAsia="Arial Unicode MS" w:hAnsi="Arial Unicode MS" w:cs="Arial Unicode MS" w:hint="eastAsia"/>
        </w:rPr>
        <w:t xml:space="preserve">하여 </w:t>
      </w:r>
      <w:r>
        <w:rPr>
          <w:rFonts w:ascii="Arial Unicode MS" w:eastAsia="Arial Unicode MS" w:hAnsi="Arial Unicode MS" w:cs="Arial Unicode MS"/>
        </w:rPr>
        <w:t>조건 부정문을 통</w:t>
      </w:r>
      <w:r w:rsidR="00533373">
        <w:rPr>
          <w:rFonts w:ascii="Arial Unicode MS" w:eastAsia="Arial Unicode MS" w:hAnsi="Arial Unicode MS" w:cs="Arial Unicode MS" w:hint="eastAsia"/>
        </w:rPr>
        <w:t>해</w:t>
      </w:r>
      <w:r>
        <w:rPr>
          <w:rFonts w:ascii="Arial Unicode MS" w:eastAsia="Arial Unicode MS" w:hAnsi="Arial Unicode MS" w:cs="Arial Unicode MS"/>
        </w:rPr>
        <w:t xml:space="preserve"> 조건</w:t>
      </w:r>
      <w:r w:rsidR="00533373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결과의 참과 거짓을 뒤집어서 반대로 동작을 하게 만들 수 있습니다.</w:t>
      </w:r>
    </w:p>
    <w:p w14:paraId="5FEEC2EF" w14:textId="77777777" w:rsidR="00C75593" w:rsidRDefault="00C75593"/>
    <w:p w14:paraId="65B93C0A" w14:textId="77777777" w:rsidR="00C75593" w:rsidRDefault="00255512">
      <w:r>
        <w:rPr>
          <w:noProof/>
        </w:rPr>
        <w:drawing>
          <wp:inline distT="114300" distB="114300" distL="114300" distR="114300" wp14:anchorId="654D1C60" wp14:editId="5A468782">
            <wp:extent cx="6120000" cy="1143000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413715" w14:textId="77777777" w:rsidR="00C75593" w:rsidRDefault="00C75593"/>
    <w:p w14:paraId="2C8F822F" w14:textId="77777777" w:rsidR="00C75593" w:rsidRDefault="00C75593"/>
    <w:p w14:paraId="18821E9E" w14:textId="5AFBBD6E" w:rsidR="00C75593" w:rsidRDefault="00255512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작성 문법</w:t>
      </w:r>
    </w:p>
    <w:tbl>
      <w:tblPr>
        <w:tblStyle w:val="af7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C75593" w14:paraId="46E838E9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DED0B" w14:textId="77777777" w:rsidR="00C75593" w:rsidRDefault="00255512">
            <w:r>
              <w:rPr>
                <w:rFonts w:ascii="Arial Unicode MS" w:eastAsia="Arial Unicode MS" w:hAnsi="Arial Unicode MS" w:cs="Arial Unicode MS"/>
              </w:rPr>
              <w:t>if ( !조건) {</w:t>
            </w:r>
          </w:p>
          <w:p w14:paraId="5E8B655C" w14:textId="5F68F11F" w:rsidR="00C75593" w:rsidRDefault="00255512">
            <w:r>
              <w:rPr>
                <w:rFonts w:ascii="Arial Unicode MS" w:eastAsia="Arial Unicode MS" w:hAnsi="Arial Unicode MS" w:cs="Arial Unicode MS"/>
              </w:rPr>
              <w:t xml:space="preserve"> 거짓일</w:t>
            </w:r>
            <w:r w:rsidR="00533373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때 동작 처리;</w:t>
            </w:r>
          </w:p>
          <w:p w14:paraId="24BC5443" w14:textId="77777777" w:rsidR="00C75593" w:rsidRDefault="00255512">
            <w:r>
              <w:t>} else {</w:t>
            </w:r>
          </w:p>
          <w:p w14:paraId="67F96002" w14:textId="3B44B6DE" w:rsidR="00C75593" w:rsidRDefault="00255512">
            <w:r>
              <w:rPr>
                <w:rFonts w:ascii="Arial Unicode MS" w:eastAsia="Arial Unicode MS" w:hAnsi="Arial Unicode MS" w:cs="Arial Unicode MS"/>
              </w:rPr>
              <w:t xml:space="preserve"> 참 동작 실행 코드;</w:t>
            </w:r>
          </w:p>
          <w:p w14:paraId="64E52C7A" w14:textId="77777777" w:rsidR="00C75593" w:rsidRDefault="00255512">
            <w:r>
              <w:lastRenderedPageBreak/>
              <w:t>}</w:t>
            </w:r>
          </w:p>
        </w:tc>
      </w:tr>
    </w:tbl>
    <w:p w14:paraId="55DC0E65" w14:textId="77777777" w:rsidR="00C75593" w:rsidRDefault="00C75593"/>
    <w:p w14:paraId="76212B07" w14:textId="77777777" w:rsidR="00C75593" w:rsidRDefault="00C75593"/>
    <w:p w14:paraId="57E3C3FA" w14:textId="4D40658D" w:rsidR="00C75593" w:rsidRDefault="00255512">
      <w:r>
        <w:rPr>
          <w:rFonts w:ascii="Arial Unicode MS" w:eastAsia="Arial Unicode MS" w:hAnsi="Arial Unicode MS" w:cs="Arial Unicode MS"/>
          <w:b/>
        </w:rPr>
        <w:t xml:space="preserve">예제 파일 </w:t>
      </w:r>
      <w:r w:rsidRPr="008626EF">
        <w:rPr>
          <w:rFonts w:ascii="Arial Unicode MS" w:eastAsia="Arial Unicode MS" w:hAnsi="Arial Unicode MS" w:cs="Arial Unicode MS"/>
        </w:rPr>
        <w:t>if-</w:t>
      </w:r>
      <w:ins w:id="73" w:author="이호진" w:date="2017-09-19T17:29:00Z">
        <w:r w:rsidR="008626EF">
          <w:rPr>
            <w:rFonts w:ascii="Arial Unicode MS" w:eastAsia="Arial Unicode MS" w:hAnsi="Arial Unicode MS" w:cs="Arial Unicode MS"/>
          </w:rPr>
          <w:t>09</w:t>
        </w:r>
      </w:ins>
      <w:del w:id="74" w:author="이호진" w:date="2017-09-19T17:29:00Z">
        <w:r w:rsidRPr="008626EF" w:rsidDel="008626EF">
          <w:rPr>
            <w:rFonts w:ascii="Arial Unicode MS" w:eastAsia="Arial Unicode MS" w:hAnsi="Arial Unicode MS" w:cs="Arial Unicode MS"/>
          </w:rPr>
          <w:delText>12</w:delText>
        </w:r>
      </w:del>
      <w:r w:rsidRPr="008626EF">
        <w:rPr>
          <w:rFonts w:ascii="Arial Unicode MS" w:eastAsia="Arial Unicode MS" w:hAnsi="Arial Unicode MS" w:cs="Arial Unicode MS"/>
        </w:rPr>
        <w:t>.php</w:t>
      </w:r>
    </w:p>
    <w:tbl>
      <w:tblPr>
        <w:tblStyle w:val="af8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C75593" w14:paraId="1B9720D1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22A81" w14:textId="77777777" w:rsidR="00C75593" w:rsidRDefault="00255512">
            <w:r>
              <w:t>&lt;?php</w:t>
            </w:r>
          </w:p>
          <w:p w14:paraId="1A858B28" w14:textId="5A0BACC9" w:rsidR="00C75593" w:rsidRDefault="00255512">
            <w:r>
              <w:rPr>
                <w:rFonts w:ascii="Arial Unicode MS" w:eastAsia="Arial Unicode MS" w:hAnsi="Arial Unicode MS" w:cs="Arial Unicode MS"/>
              </w:rPr>
              <w:tab/>
              <w:t xml:space="preserve">// $adult 미선언되어 있습니다. </w:t>
            </w:r>
          </w:p>
          <w:p w14:paraId="10382D6A" w14:textId="77777777" w:rsidR="00C75593" w:rsidRDefault="00255512">
            <w:r>
              <w:rPr>
                <w:rFonts w:ascii="Arial Unicode MS" w:eastAsia="Arial Unicode MS" w:hAnsi="Arial Unicode MS" w:cs="Arial Unicode MS"/>
              </w:rPr>
              <w:tab/>
              <w:t>// NELL =&gt; false 값</w:t>
            </w:r>
          </w:p>
          <w:p w14:paraId="5632F19B" w14:textId="54C23D8D" w:rsidR="00C75593" w:rsidRDefault="00255512">
            <w:r>
              <w:tab/>
              <w:t>if</w:t>
            </w:r>
            <w:ins w:id="75" w:author="이호진" w:date="2017-09-19T17:28:00Z">
              <w:r w:rsidR="008626EF">
                <w:t xml:space="preserve"> </w:t>
              </w:r>
            </w:ins>
            <w:r>
              <w:t>(!$adult)</w:t>
            </w:r>
            <w:ins w:id="76" w:author="이호진" w:date="2017-09-19T17:28:00Z">
              <w:r w:rsidR="008626EF">
                <w:t xml:space="preserve"> </w:t>
              </w:r>
            </w:ins>
            <w:r>
              <w:t>{</w:t>
            </w:r>
          </w:p>
          <w:p w14:paraId="7B6BA6B0" w14:textId="77777777" w:rsidR="00C75593" w:rsidRDefault="00255512"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// true 조건</w:t>
            </w:r>
          </w:p>
          <w:p w14:paraId="6BE6B6E7" w14:textId="77777777" w:rsidR="00C75593" w:rsidRDefault="00255512"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// false 조건이 부정으로 true로 변경됨</w:t>
            </w:r>
          </w:p>
          <w:p w14:paraId="0D03BD9F" w14:textId="4EC87A9B" w:rsidR="00C75593" w:rsidRDefault="00255512"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echo "성년 판별 논리</w:t>
            </w:r>
            <w:r w:rsidR="00533373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값이 비어 있습니다.&lt;br&gt;";</w:t>
            </w:r>
          </w:p>
          <w:p w14:paraId="638E406C" w14:textId="77777777" w:rsidR="00C75593" w:rsidRDefault="00C75593"/>
          <w:p w14:paraId="634A49E5" w14:textId="77777777" w:rsidR="00C75593" w:rsidRDefault="00255512">
            <w:r>
              <w:tab/>
            </w:r>
            <w:r>
              <w:tab/>
              <w:t>$age = 18;</w:t>
            </w:r>
          </w:p>
          <w:p w14:paraId="3401CE27" w14:textId="77777777" w:rsidR="00C75593" w:rsidRDefault="00C75593"/>
          <w:p w14:paraId="444E8097" w14:textId="77777777" w:rsidR="00C75593" w:rsidRDefault="00255512">
            <w:r>
              <w:tab/>
            </w:r>
            <w:r>
              <w:tab/>
              <w:t>if($age &gt;= 18){</w:t>
            </w:r>
          </w:p>
          <w:p w14:paraId="12A7F334" w14:textId="77777777" w:rsidR="00C75593" w:rsidRDefault="00255512"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echo "성인입니다. &lt;br&gt;";</w:t>
            </w:r>
            <w:r>
              <w:rPr>
                <w:rFonts w:ascii="Arial Unicode MS" w:eastAsia="Arial Unicode MS" w:hAnsi="Arial Unicode MS" w:cs="Arial Unicode MS"/>
              </w:rPr>
              <w:tab/>
            </w:r>
          </w:p>
          <w:p w14:paraId="5029DD45" w14:textId="77777777" w:rsidR="00C75593" w:rsidRDefault="00255512">
            <w:r>
              <w:tab/>
            </w:r>
            <w:r>
              <w:tab/>
              <w:t>} else {</w:t>
            </w:r>
          </w:p>
          <w:p w14:paraId="711A6F90" w14:textId="0CF0924F" w:rsidR="00C75593" w:rsidRDefault="00255512"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echo "미성년입니다. &lt;br&gt;";</w:t>
            </w:r>
          </w:p>
          <w:p w14:paraId="1E36DCCD" w14:textId="77777777" w:rsidR="00C75593" w:rsidRDefault="00255512">
            <w:r>
              <w:tab/>
            </w:r>
            <w:r>
              <w:tab/>
              <w:t>}</w:t>
            </w:r>
          </w:p>
          <w:p w14:paraId="39C1771F" w14:textId="77777777" w:rsidR="00C75593" w:rsidRDefault="00C75593"/>
          <w:p w14:paraId="4E03A126" w14:textId="77777777" w:rsidR="00C75593" w:rsidRDefault="00255512">
            <w:r>
              <w:tab/>
              <w:t>} else {</w:t>
            </w:r>
          </w:p>
          <w:p w14:paraId="7C4A142E" w14:textId="77777777" w:rsidR="00C75593" w:rsidRDefault="00255512"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// false 조건</w:t>
            </w:r>
          </w:p>
          <w:p w14:paraId="40F51FB3" w14:textId="77777777" w:rsidR="00C75593" w:rsidRDefault="00255512"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echo "성년 조건을 판별합니다. &lt;br&gt;";</w:t>
            </w:r>
          </w:p>
          <w:p w14:paraId="16CDDA97" w14:textId="77777777" w:rsidR="00C75593" w:rsidRDefault="00C75593"/>
          <w:p w14:paraId="72478E0C" w14:textId="77777777" w:rsidR="00C75593" w:rsidRDefault="00255512">
            <w:r>
              <w:tab/>
            </w:r>
            <w:r>
              <w:tab/>
              <w:t>$adult = false;</w:t>
            </w:r>
          </w:p>
          <w:p w14:paraId="3E214F3B" w14:textId="77777777" w:rsidR="00C75593" w:rsidRDefault="00C75593"/>
          <w:p w14:paraId="1EE9616D" w14:textId="77777777" w:rsidR="00C75593" w:rsidRDefault="00255512">
            <w:r>
              <w:tab/>
            </w:r>
            <w:r>
              <w:tab/>
              <w:t>if($adult){</w:t>
            </w:r>
          </w:p>
          <w:p w14:paraId="7A4B6803" w14:textId="77777777" w:rsidR="00C75593" w:rsidRDefault="00255512"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echo "성인입니다. &lt;br&gt;";</w:t>
            </w:r>
            <w:r>
              <w:rPr>
                <w:rFonts w:ascii="Arial Unicode MS" w:eastAsia="Arial Unicode MS" w:hAnsi="Arial Unicode MS" w:cs="Arial Unicode MS"/>
              </w:rPr>
              <w:tab/>
            </w:r>
          </w:p>
          <w:p w14:paraId="39E23DFE" w14:textId="77777777" w:rsidR="00C75593" w:rsidRDefault="00255512">
            <w:r>
              <w:tab/>
            </w:r>
            <w:r>
              <w:tab/>
              <w:t>} else {</w:t>
            </w:r>
          </w:p>
          <w:p w14:paraId="3770F957" w14:textId="04299AC6" w:rsidR="00C75593" w:rsidRDefault="00255512"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echo "미성년입니다. &lt;br&gt;";</w:t>
            </w:r>
          </w:p>
          <w:p w14:paraId="041A3DB3" w14:textId="77777777" w:rsidR="00C75593" w:rsidRDefault="00255512">
            <w:r>
              <w:tab/>
            </w:r>
            <w:r>
              <w:tab/>
              <w:t>}</w:t>
            </w:r>
          </w:p>
          <w:p w14:paraId="7DBDAD40" w14:textId="77777777" w:rsidR="00C75593" w:rsidRDefault="00C75593"/>
          <w:p w14:paraId="70AC7D6A" w14:textId="77777777" w:rsidR="00C75593" w:rsidRDefault="00255512">
            <w:r>
              <w:tab/>
              <w:t>}</w:t>
            </w:r>
            <w:r>
              <w:tab/>
            </w:r>
          </w:p>
          <w:p w14:paraId="24542D71" w14:textId="77777777" w:rsidR="00C75593" w:rsidRDefault="00C75593"/>
          <w:p w14:paraId="4C600B1C" w14:textId="77777777" w:rsidR="00C75593" w:rsidRDefault="00255512">
            <w:r>
              <w:t>?&gt;</w:t>
            </w:r>
          </w:p>
        </w:tc>
      </w:tr>
    </w:tbl>
    <w:p w14:paraId="0FD2BE22" w14:textId="77777777" w:rsidR="00C75593" w:rsidRDefault="00C75593"/>
    <w:p w14:paraId="22D4C76A" w14:textId="23A68396" w:rsidR="00C75593" w:rsidRDefault="00807A6F">
      <w:r>
        <w:rPr>
          <w:rFonts w:ascii="Arial Unicode MS" w:eastAsia="Arial Unicode MS" w:hAnsi="Arial Unicode MS" w:cs="Arial Unicode MS"/>
          <w:b/>
        </w:rPr>
        <w:t>결과</w:t>
      </w:r>
    </w:p>
    <w:p w14:paraId="57F2F5AA" w14:textId="7F528170" w:rsidR="00C75593" w:rsidRDefault="00255512">
      <w:r>
        <w:rPr>
          <w:rFonts w:ascii="Arial Unicode MS" w:eastAsia="Arial Unicode MS" w:hAnsi="Arial Unicode MS" w:cs="Arial Unicode MS"/>
        </w:rPr>
        <w:t>성년 판별 논리</w:t>
      </w:r>
      <w:r w:rsidR="00533373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값이 비어 있습니다.</w:t>
      </w:r>
    </w:p>
    <w:p w14:paraId="1EC75187" w14:textId="77777777" w:rsidR="00C75593" w:rsidRDefault="00255512">
      <w:r>
        <w:rPr>
          <w:rFonts w:ascii="Arial Unicode MS" w:eastAsia="Arial Unicode MS" w:hAnsi="Arial Unicode MS" w:cs="Arial Unicode MS"/>
        </w:rPr>
        <w:t xml:space="preserve">성인입니다. </w:t>
      </w:r>
    </w:p>
    <w:p w14:paraId="5F8F688E" w14:textId="0911FB41" w:rsidR="00C75593" w:rsidRDefault="00C75593"/>
    <w:p w14:paraId="11FBFA1E" w14:textId="2ACD3FF0" w:rsidR="00D1155A" w:rsidRDefault="00D1155A" w:rsidP="00D1155A">
      <w:r>
        <w:rPr>
          <w:rFonts w:ascii="Arial Unicode MS" w:eastAsia="Arial Unicode MS" w:hAnsi="Arial Unicode MS" w:cs="Arial Unicode MS"/>
        </w:rPr>
        <w:t>즉</w:t>
      </w:r>
      <w:r>
        <w:rPr>
          <w:rFonts w:ascii="Arial Unicode MS" w:eastAsia="Arial Unicode MS" w:hAnsi="Arial Unicode MS" w:cs="Arial Unicode MS" w:hint="eastAsia"/>
        </w:rPr>
        <w:t>,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논리표현 </w:t>
      </w:r>
      <w:r>
        <w:rPr>
          <w:rFonts w:ascii="Arial Unicode MS" w:eastAsia="Arial Unicode MS" w:hAnsi="Arial Unicode MS" w:cs="Arial Unicode MS"/>
        </w:rPr>
        <w:t>NOT</w:t>
      </w:r>
      <w:r>
        <w:rPr>
          <w:rFonts w:ascii="Arial Unicode MS" w:eastAsia="Arial Unicode MS" w:hAnsi="Arial Unicode MS" w:cs="Arial Unicode MS" w:hint="eastAsia"/>
        </w:rPr>
        <w:t xml:space="preserve">은 </w:t>
      </w:r>
      <w:r>
        <w:rPr>
          <w:rFonts w:ascii="Arial Unicode MS" w:eastAsia="Arial Unicode MS" w:hAnsi="Arial Unicode MS" w:cs="Arial Unicode MS"/>
        </w:rPr>
        <w:t>참과 거짓을 바꾸는 의미를 가지고 있습니다.</w:t>
      </w:r>
    </w:p>
    <w:p w14:paraId="7E11F549" w14:textId="77777777" w:rsidR="00D1155A" w:rsidRDefault="00D1155A"/>
    <w:p w14:paraId="1F46EF2E" w14:textId="77777777" w:rsidR="00533373" w:rsidRDefault="00533373"/>
    <w:p w14:paraId="1BAAF87D" w14:textId="4612DA53" w:rsidR="00C75593" w:rsidRDefault="000C737D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8.</w:t>
      </w:r>
      <w:r w:rsidR="00255512">
        <w:rPr>
          <w:rFonts w:ascii="Arial Unicode MS" w:eastAsia="Arial Unicode MS" w:hAnsi="Arial Unicode MS" w:cs="Arial Unicode MS"/>
          <w:b/>
          <w:sz w:val="28"/>
          <w:szCs w:val="28"/>
        </w:rPr>
        <w:t>6.4 조건 혼용</w:t>
      </w:r>
    </w:p>
    <w:p w14:paraId="1BF7707B" w14:textId="77777777" w:rsidR="00C75593" w:rsidRDefault="00C75593"/>
    <w:p w14:paraId="7EA2EB7B" w14:textId="6B44CAB3" w:rsidR="00C75593" w:rsidRDefault="00D1155A">
      <w:r>
        <w:rPr>
          <w:rFonts w:ascii="Arial Unicode MS" w:eastAsia="Arial Unicode MS" w:hAnsi="Arial Unicode MS" w:cs="Arial Unicode MS" w:hint="eastAsia"/>
        </w:rPr>
        <w:t>앞의 세</w:t>
      </w:r>
      <w:r w:rsidR="001D0329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개의 논리표현 결합은 하나의 기호만 가지고 조건을 결합</w:t>
      </w:r>
      <w:r w:rsidR="001D0329">
        <w:rPr>
          <w:rFonts w:ascii="Arial Unicode MS" w:eastAsia="Arial Unicode MS" w:hAnsi="Arial Unicode MS" w:cs="Arial Unicode MS" w:hint="eastAsia"/>
        </w:rPr>
        <w:t>했</w:t>
      </w:r>
      <w:r>
        <w:rPr>
          <w:rFonts w:ascii="Arial Unicode MS" w:eastAsia="Arial Unicode MS" w:hAnsi="Arial Unicode MS" w:cs="Arial Unicode MS" w:hint="eastAsia"/>
        </w:rPr>
        <w:t>습니다. 하지만 조건</w:t>
      </w:r>
      <w:r w:rsidR="001D0329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결합은 서로 다른 </w:t>
      </w:r>
      <w:r w:rsidR="00255512">
        <w:rPr>
          <w:rFonts w:ascii="Arial Unicode MS" w:eastAsia="Arial Unicode MS" w:hAnsi="Arial Unicode MS" w:cs="Arial Unicode MS"/>
        </w:rPr>
        <w:t xml:space="preserve">논리 조건 &amp;&amp;와 ||, !를 </w:t>
      </w:r>
      <w:r w:rsidR="00533373">
        <w:rPr>
          <w:rFonts w:ascii="Arial Unicode MS" w:eastAsia="Arial Unicode MS" w:hAnsi="Arial Unicode MS" w:cs="Arial Unicode MS" w:hint="eastAsia"/>
        </w:rPr>
        <w:t>소괄호</w:t>
      </w:r>
      <w:r w:rsidR="00255512">
        <w:rPr>
          <w:rFonts w:ascii="Arial Unicode MS" w:eastAsia="Arial Unicode MS" w:hAnsi="Arial Unicode MS" w:cs="Arial Unicode MS"/>
        </w:rPr>
        <w:t>(</w:t>
      </w:r>
      <w:r w:rsidR="00533373">
        <w:rPr>
          <w:rFonts w:ascii="Arial Unicode MS" w:eastAsia="Arial Unicode MS" w:hAnsi="Arial Unicode MS" w:cs="Arial Unicode MS"/>
        </w:rPr>
        <w:t xml:space="preserve"> </w:t>
      </w:r>
      <w:r w:rsidR="00255512">
        <w:rPr>
          <w:rFonts w:ascii="Arial Unicode MS" w:eastAsia="Arial Unicode MS" w:hAnsi="Arial Unicode MS" w:cs="Arial Unicode MS"/>
        </w:rPr>
        <w:t xml:space="preserve">)를 </w:t>
      </w:r>
      <w:r w:rsidR="00034902">
        <w:rPr>
          <w:rFonts w:ascii="Arial Unicode MS" w:eastAsia="Arial Unicode MS" w:hAnsi="Arial Unicode MS" w:cs="Arial Unicode MS"/>
        </w:rPr>
        <w:t>통해</w:t>
      </w:r>
      <w:r w:rsidR="00255512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각각의</w:t>
      </w:r>
      <w:r w:rsidR="00255512">
        <w:rPr>
          <w:rFonts w:ascii="Arial Unicode MS" w:eastAsia="Arial Unicode MS" w:hAnsi="Arial Unicode MS" w:cs="Arial Unicode MS"/>
        </w:rPr>
        <w:t xml:space="preserve"> 다른 논리 값을 결합할 수 있습니다.</w:t>
      </w:r>
    </w:p>
    <w:p w14:paraId="4B30D4DB" w14:textId="77777777" w:rsidR="00C75593" w:rsidRDefault="00C75593"/>
    <w:p w14:paraId="021842F1" w14:textId="796DC7EA" w:rsidR="00C75593" w:rsidRPr="008626EF" w:rsidRDefault="00D1155A" w:rsidP="008626EF">
      <w:pPr>
        <w:jc w:val="center"/>
        <w:rPr>
          <w:sz w:val="28"/>
          <w:szCs w:val="28"/>
        </w:rPr>
      </w:pPr>
      <w:r w:rsidDel="00D1155A">
        <w:rPr>
          <w:rFonts w:ascii="Arial Unicode MS" w:eastAsia="Arial Unicode MS" w:hAnsi="Arial Unicode MS" w:cs="Arial Unicode MS"/>
          <w:b/>
        </w:rPr>
        <w:t xml:space="preserve"> </w:t>
      </w:r>
      <w:r w:rsidR="00255512" w:rsidRPr="008626EF">
        <w:rPr>
          <w:rFonts w:ascii="Arial Unicode MS" w:eastAsia="Arial Unicode MS" w:hAnsi="Arial Unicode MS" w:cs="Arial Unicode MS"/>
          <w:sz w:val="28"/>
          <w:szCs w:val="28"/>
        </w:rPr>
        <w:t xml:space="preserve">(조건 A </w:t>
      </w:r>
      <w:r w:rsidR="00255512" w:rsidRPr="008626EF">
        <w:rPr>
          <w:rFonts w:ascii="Arial Unicode MS" w:eastAsia="Arial Unicode MS" w:hAnsi="Arial Unicode MS" w:cs="Arial Unicode MS"/>
          <w:b/>
          <w:sz w:val="28"/>
          <w:szCs w:val="28"/>
        </w:rPr>
        <w:t>&amp;&amp;</w:t>
      </w:r>
      <w:r w:rsidR="00255512" w:rsidRPr="008626EF">
        <w:rPr>
          <w:rFonts w:ascii="Arial Unicode MS" w:eastAsia="Arial Unicode MS" w:hAnsi="Arial Unicode MS" w:cs="Arial Unicode MS"/>
          <w:sz w:val="28"/>
          <w:szCs w:val="28"/>
        </w:rPr>
        <w:t xml:space="preserve"> 조건B) </w:t>
      </w:r>
      <w:r w:rsidR="00255512" w:rsidRPr="008626EF">
        <w:rPr>
          <w:rFonts w:ascii="Arial Unicode MS" w:eastAsia="Arial Unicode MS" w:hAnsi="Arial Unicode MS" w:cs="Arial Unicode MS"/>
          <w:b/>
          <w:sz w:val="28"/>
          <w:szCs w:val="28"/>
        </w:rPr>
        <w:t>||</w:t>
      </w:r>
      <w:r w:rsidR="00255512" w:rsidRPr="008626EF">
        <w:rPr>
          <w:rFonts w:ascii="Arial Unicode MS" w:eastAsia="Arial Unicode MS" w:hAnsi="Arial Unicode MS" w:cs="Arial Unicode MS"/>
          <w:sz w:val="28"/>
          <w:szCs w:val="28"/>
        </w:rPr>
        <w:t xml:space="preserve"> 조건 C</w:t>
      </w:r>
    </w:p>
    <w:p w14:paraId="77CCBBE3" w14:textId="77777777" w:rsidR="00C75593" w:rsidRDefault="00C75593"/>
    <w:p w14:paraId="0450F758" w14:textId="7FBFD205" w:rsidR="00C75593" w:rsidRDefault="00255512">
      <w:r>
        <w:rPr>
          <w:rFonts w:ascii="Arial Unicode MS" w:eastAsia="Arial Unicode MS" w:hAnsi="Arial Unicode MS" w:cs="Arial Unicode MS"/>
        </w:rPr>
        <w:t>위의 예는 조건 C가 참</w:t>
      </w:r>
      <w:r w:rsidR="00D1155A">
        <w:rPr>
          <w:rFonts w:ascii="Arial Unicode MS" w:eastAsia="Arial Unicode MS" w:hAnsi="Arial Unicode MS" w:cs="Arial Unicode MS" w:hint="eastAsia"/>
        </w:rPr>
        <w:t>(true)</w:t>
      </w:r>
      <w:r>
        <w:rPr>
          <w:rFonts w:ascii="Arial Unicode MS" w:eastAsia="Arial Unicode MS" w:hAnsi="Arial Unicode MS" w:cs="Arial Unicode MS"/>
        </w:rPr>
        <w:t>이거나, 조건 A나 조건 B 모두 참</w:t>
      </w:r>
      <w:r w:rsidR="00D1155A">
        <w:rPr>
          <w:rFonts w:ascii="Arial Unicode MS" w:eastAsia="Arial Unicode MS" w:hAnsi="Arial Unicode MS" w:cs="Arial Unicode MS" w:hint="eastAsia"/>
        </w:rPr>
        <w:t>(</w:t>
      </w:r>
      <w:r w:rsidR="00D1155A">
        <w:rPr>
          <w:rFonts w:ascii="Arial Unicode MS" w:eastAsia="Arial Unicode MS" w:hAnsi="Arial Unicode MS" w:cs="Arial Unicode MS"/>
        </w:rPr>
        <w:t>true</w:t>
      </w:r>
      <w:r w:rsidR="00D1155A">
        <w:rPr>
          <w:rFonts w:ascii="Arial Unicode MS" w:eastAsia="Arial Unicode MS" w:hAnsi="Arial Unicode MS" w:cs="Arial Unicode MS" w:hint="eastAsia"/>
        </w:rPr>
        <w:t>)</w:t>
      </w:r>
      <w:r>
        <w:rPr>
          <w:rFonts w:ascii="Arial Unicode MS" w:eastAsia="Arial Unicode MS" w:hAnsi="Arial Unicode MS" w:cs="Arial Unicode MS"/>
        </w:rPr>
        <w:t>이어야 결과를 참</w:t>
      </w:r>
      <w:r w:rsidR="00D1155A">
        <w:rPr>
          <w:rFonts w:ascii="Arial Unicode MS" w:eastAsia="Arial Unicode MS" w:hAnsi="Arial Unicode MS" w:cs="Arial Unicode MS" w:hint="eastAsia"/>
        </w:rPr>
        <w:t>(</w:t>
      </w:r>
      <w:r w:rsidR="00D1155A">
        <w:rPr>
          <w:rFonts w:ascii="Arial Unicode MS" w:eastAsia="Arial Unicode MS" w:hAnsi="Arial Unicode MS" w:cs="Arial Unicode MS"/>
        </w:rPr>
        <w:t>true</w:t>
      </w:r>
      <w:r w:rsidR="00D1155A">
        <w:rPr>
          <w:rFonts w:ascii="Arial Unicode MS" w:eastAsia="Arial Unicode MS" w:hAnsi="Arial Unicode MS" w:cs="Arial Unicode MS" w:hint="eastAsia"/>
        </w:rPr>
        <w:t>)</w:t>
      </w:r>
      <w:r>
        <w:rPr>
          <w:rFonts w:ascii="Arial Unicode MS" w:eastAsia="Arial Unicode MS" w:hAnsi="Arial Unicode MS" w:cs="Arial Unicode MS"/>
        </w:rPr>
        <w:t xml:space="preserve">으로 출력합니다. </w:t>
      </w:r>
      <w:r w:rsidR="00D1155A">
        <w:rPr>
          <w:rFonts w:ascii="Arial Unicode MS" w:eastAsia="Arial Unicode MS" w:hAnsi="Arial Unicode MS" w:cs="Arial Unicode MS" w:hint="eastAsia"/>
        </w:rPr>
        <w:t xml:space="preserve">만일 서로 다른 논리표현으로 다수의 조건을 결합할 때는 </w:t>
      </w:r>
      <w:r>
        <w:rPr>
          <w:rFonts w:ascii="Arial Unicode MS" w:eastAsia="Arial Unicode MS" w:hAnsi="Arial Unicode MS" w:cs="Arial Unicode MS"/>
        </w:rPr>
        <w:t>이렇게 산술</w:t>
      </w:r>
      <w:r w:rsidR="00D1155A">
        <w:rPr>
          <w:rFonts w:ascii="Arial Unicode MS" w:eastAsia="Arial Unicode MS" w:hAnsi="Arial Unicode MS" w:cs="Arial Unicode MS" w:hint="eastAsia"/>
        </w:rPr>
        <w:t xml:space="preserve"> 연산 우선순위 기호로 사용하는 소괄호를 통</w:t>
      </w:r>
      <w:r w:rsidR="001D0329">
        <w:rPr>
          <w:rFonts w:ascii="Arial Unicode MS" w:eastAsia="Arial Unicode MS" w:hAnsi="Arial Unicode MS" w:cs="Arial Unicode MS" w:hint="eastAsia"/>
        </w:rPr>
        <w:t>해</w:t>
      </w:r>
      <w:r w:rsidR="00D1155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( )를  결합이나 우선순위를 </w:t>
      </w:r>
      <w:r w:rsidR="00EE3F55">
        <w:rPr>
          <w:rFonts w:ascii="Arial Unicode MS" w:eastAsia="Arial Unicode MS" w:hAnsi="Arial Unicode MS" w:cs="Arial Unicode MS" w:hint="eastAsia"/>
        </w:rPr>
        <w:t>정할 수 있습니다.</w:t>
      </w:r>
    </w:p>
    <w:p w14:paraId="312DA989" w14:textId="77777777" w:rsidR="00C75593" w:rsidRDefault="00C75593"/>
    <w:p w14:paraId="3FCDB9F2" w14:textId="77777777" w:rsidR="00C75593" w:rsidRDefault="00C75593"/>
    <w:p w14:paraId="52635633" w14:textId="7CE91268" w:rsidR="00C75593" w:rsidRDefault="000C737D">
      <w:pPr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8.</w:t>
      </w:r>
      <w:r w:rsidR="00255512">
        <w:rPr>
          <w:rFonts w:ascii="Arial Unicode MS" w:eastAsia="Arial Unicode MS" w:hAnsi="Arial Unicode MS" w:cs="Arial Unicode MS"/>
          <w:b/>
          <w:sz w:val="36"/>
          <w:szCs w:val="36"/>
        </w:rPr>
        <w:t>7 조건문 응용</w:t>
      </w:r>
      <w:r w:rsidR="00533373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 </w:t>
      </w:r>
      <w:r w:rsidR="00255512">
        <w:rPr>
          <w:rFonts w:ascii="Arial Unicode MS" w:eastAsia="Arial Unicode MS" w:hAnsi="Arial Unicode MS" w:cs="Arial Unicode MS"/>
          <w:b/>
          <w:sz w:val="36"/>
          <w:szCs w:val="36"/>
        </w:rPr>
        <w:t>처리</w:t>
      </w:r>
    </w:p>
    <w:p w14:paraId="2D8F0A62" w14:textId="77777777" w:rsidR="00C75593" w:rsidRDefault="00C75593"/>
    <w:p w14:paraId="638E0AB2" w14:textId="70AE7333" w:rsidR="00C75593" w:rsidRDefault="00255512">
      <w:r>
        <w:rPr>
          <w:rFonts w:ascii="Arial Unicode MS" w:eastAsia="Arial Unicode MS" w:hAnsi="Arial Unicode MS" w:cs="Arial Unicode MS"/>
        </w:rPr>
        <w:t>이처럼 조건</w:t>
      </w:r>
      <w:r w:rsidR="00533373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제어문은 프로그램의 논리적인 처리와 연산을 위하여 작성을 하는데 매우 유용합니다. 프로그램에서 조건문을 이해하면 이미 프로그램의 </w:t>
      </w:r>
      <w:r w:rsidR="00EE3F55">
        <w:rPr>
          <w:rFonts w:ascii="Arial Unicode MS" w:eastAsia="Arial Unicode MS" w:hAnsi="Arial Unicode MS" w:cs="Arial Unicode MS" w:hint="eastAsia"/>
        </w:rPr>
        <w:t>개발</w:t>
      </w:r>
      <w:r>
        <w:rPr>
          <w:rFonts w:ascii="Arial Unicode MS" w:eastAsia="Arial Unicode MS" w:hAnsi="Arial Unicode MS" w:cs="Arial Unicode MS"/>
        </w:rPr>
        <w:t xml:space="preserve"> 방법을 ⅓ 정도는 배운</w:t>
      </w:r>
      <w:r w:rsidR="00533373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것이라 볼 수 있습니다. </w:t>
      </w:r>
    </w:p>
    <w:p w14:paraId="5B3D383D" w14:textId="77777777" w:rsidR="00C75593" w:rsidRDefault="00C75593"/>
    <w:p w14:paraId="50CBED2D" w14:textId="3A84BF52" w:rsidR="00EE3F55" w:rsidRPr="00EE3F55" w:rsidRDefault="00255512">
      <w:r>
        <w:rPr>
          <w:rFonts w:ascii="Arial Unicode MS" w:eastAsia="Arial Unicode MS" w:hAnsi="Arial Unicode MS" w:cs="Arial Unicode MS"/>
        </w:rPr>
        <w:t>이처럼 조건 제어문은 프로그램의 상당한 양을 차지하는 중요한 문법입니다. 조건 제어문은 프로그램이 고도화하면서 다양한 환경을 제어하는 환경</w:t>
      </w:r>
      <w:r w:rsidR="00533373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설정 처리에도 많이 </w:t>
      </w:r>
      <w:r w:rsidR="00EE3F55">
        <w:rPr>
          <w:rFonts w:ascii="Arial Unicode MS" w:eastAsia="Arial Unicode MS" w:hAnsi="Arial Unicode MS" w:cs="Arial Unicode MS" w:hint="eastAsia"/>
        </w:rPr>
        <w:t>응용</w:t>
      </w:r>
      <w:del w:id="77" w:author="이호진" w:date="2017-09-19T17:29:00Z">
        <w:r w:rsidR="00EE3F55" w:rsidDel="008626EF">
          <w:rPr>
            <w:rFonts w:ascii="Arial Unicode MS" w:eastAsia="Arial Unicode MS" w:hAnsi="Arial Unicode MS" w:cs="Arial Unicode MS" w:hint="eastAsia"/>
          </w:rPr>
          <w:delText>이</w:delText>
        </w:r>
      </w:del>
      <w:r>
        <w:rPr>
          <w:rFonts w:ascii="Arial Unicode MS" w:eastAsia="Arial Unicode MS" w:hAnsi="Arial Unicode MS" w:cs="Arial Unicode MS"/>
        </w:rPr>
        <w:t xml:space="preserve">됩니다. </w:t>
      </w:r>
    </w:p>
    <w:p w14:paraId="2915046A" w14:textId="77777777" w:rsidR="00EE3F55" w:rsidRDefault="00EE3F55">
      <w:pPr>
        <w:rPr>
          <w:rFonts w:ascii="Arial Unicode MS" w:eastAsia="Arial Unicode MS" w:hAnsi="Arial Unicode MS" w:cs="Arial Unicode MS"/>
        </w:rPr>
      </w:pPr>
    </w:p>
    <w:p w14:paraId="08F098B4" w14:textId="0CEDB93E" w:rsidR="00C75593" w:rsidRDefault="00255512">
      <w:r>
        <w:rPr>
          <w:rFonts w:ascii="Arial Unicode MS" w:eastAsia="Arial Unicode MS" w:hAnsi="Arial Unicode MS" w:cs="Arial Unicode MS"/>
        </w:rPr>
        <w:t>흔히 우리가 프로그램을 설치</w:t>
      </w:r>
      <w:r w:rsidR="00533373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후 환경</w:t>
      </w:r>
      <w:r w:rsidR="00533373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설정 등을 하게 되는데, 이런</w:t>
      </w:r>
      <w:r w:rsidR="00533373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경우 이러한 환경을 외부에 저장</w:t>
      </w:r>
      <w:r w:rsidR="00533373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후 상태에 따라 조건을 분기하며 프로그램이 동작하게 됩니다.</w:t>
      </w:r>
    </w:p>
    <w:p w14:paraId="111EF282" w14:textId="77777777" w:rsidR="00C75593" w:rsidRDefault="00C75593"/>
    <w:p w14:paraId="6B4A12C8" w14:textId="77777777" w:rsidR="00C75593" w:rsidRDefault="00255512">
      <w:r>
        <w:rPr>
          <w:rFonts w:ascii="Arial Unicode MS" w:eastAsia="Arial Unicode MS" w:hAnsi="Arial Unicode MS" w:cs="Arial Unicode MS"/>
        </w:rPr>
        <w:t>조건 제어문을 잘 사용하면 고급화된 프로그램을 작성을 할 수 있습니다.</w:t>
      </w:r>
    </w:p>
    <w:p w14:paraId="13BF6D48" w14:textId="77777777" w:rsidR="00C75593" w:rsidRDefault="00C75593"/>
    <w:p w14:paraId="19BE76F8" w14:textId="01FD9C07" w:rsidR="00C75593" w:rsidRDefault="00255512">
      <w:r>
        <w:rPr>
          <w:rFonts w:ascii="Arial Unicode MS" w:eastAsia="Arial Unicode MS" w:hAnsi="Arial Unicode MS" w:cs="Arial Unicode MS"/>
          <w:b/>
        </w:rPr>
        <w:t xml:space="preserve">예제 파일) </w:t>
      </w:r>
      <w:r w:rsidRPr="008626EF">
        <w:rPr>
          <w:rFonts w:ascii="Arial Unicode MS" w:eastAsia="Arial Unicode MS" w:hAnsi="Arial Unicode MS" w:cs="Arial Unicode MS"/>
        </w:rPr>
        <w:t>if-</w:t>
      </w:r>
      <w:ins w:id="78" w:author="이호진" w:date="2017-09-19T17:30:00Z">
        <w:r w:rsidR="008626EF">
          <w:rPr>
            <w:rFonts w:ascii="Arial Unicode MS" w:eastAsia="Arial Unicode MS" w:hAnsi="Arial Unicode MS" w:cs="Arial Unicode MS"/>
          </w:rPr>
          <w:t>10</w:t>
        </w:r>
      </w:ins>
      <w:del w:id="79" w:author="이호진" w:date="2017-09-19T17:30:00Z">
        <w:r w:rsidRPr="008626EF" w:rsidDel="008626EF">
          <w:rPr>
            <w:rFonts w:ascii="Arial Unicode MS" w:eastAsia="Arial Unicode MS" w:hAnsi="Arial Unicode MS" w:cs="Arial Unicode MS"/>
          </w:rPr>
          <w:delText>09</w:delText>
        </w:r>
      </w:del>
      <w:r w:rsidRPr="008626EF">
        <w:rPr>
          <w:rFonts w:ascii="Arial Unicode MS" w:eastAsia="Arial Unicode MS" w:hAnsi="Arial Unicode MS" w:cs="Arial Unicode MS"/>
        </w:rPr>
        <w:t>.php</w:t>
      </w:r>
    </w:p>
    <w:tbl>
      <w:tblPr>
        <w:tblStyle w:val="af9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C75593" w14:paraId="3B228071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6D964" w14:textId="77777777" w:rsidR="00C75593" w:rsidRDefault="00255512">
            <w:r>
              <w:t>&lt;?php</w:t>
            </w:r>
          </w:p>
          <w:p w14:paraId="452EAE3D" w14:textId="77777777" w:rsidR="00C75593" w:rsidRDefault="00255512">
            <w:r>
              <w:tab/>
              <w:t>$debug = true;</w:t>
            </w:r>
          </w:p>
          <w:p w14:paraId="2ADF3CFE" w14:textId="77777777" w:rsidR="00C75593" w:rsidRDefault="00255512">
            <w:r>
              <w:tab/>
            </w:r>
          </w:p>
          <w:p w14:paraId="5133A627" w14:textId="77777777" w:rsidR="00C75593" w:rsidRDefault="00255512">
            <w:r>
              <w:tab/>
              <w:t>if($debug){</w:t>
            </w:r>
          </w:p>
          <w:p w14:paraId="457A03C1" w14:textId="6302A4C1" w:rsidR="00C75593" w:rsidRDefault="00255512">
            <w:r>
              <w:rPr>
                <w:rFonts w:ascii="Arial Unicode MS" w:eastAsia="Arial Unicode MS" w:hAnsi="Arial Unicode MS" w:cs="Arial Unicode MS"/>
              </w:rPr>
              <w:t xml:space="preserve">  </w:t>
            </w: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echo "개발자 모드입니다.";</w:t>
            </w:r>
          </w:p>
          <w:p w14:paraId="74EED7EE" w14:textId="77777777" w:rsidR="00C75593" w:rsidRDefault="00255512">
            <w:r>
              <w:tab/>
              <w:t>} else {</w:t>
            </w:r>
          </w:p>
          <w:p w14:paraId="09DEB6FB" w14:textId="7777784C" w:rsidR="00C75593" w:rsidRDefault="00255512">
            <w:r>
              <w:rPr>
                <w:rFonts w:ascii="Arial Unicode MS" w:eastAsia="Arial Unicode MS" w:hAnsi="Arial Unicode MS" w:cs="Arial Unicode MS"/>
              </w:rPr>
              <w:t xml:space="preserve">  </w:t>
            </w: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echo "서비스 모드입니다.";</w:t>
            </w:r>
          </w:p>
          <w:p w14:paraId="401E75DA" w14:textId="77777777" w:rsidR="00C75593" w:rsidRDefault="00255512">
            <w:r>
              <w:tab/>
              <w:t>}</w:t>
            </w:r>
          </w:p>
          <w:p w14:paraId="6B9C0EA6" w14:textId="77777777" w:rsidR="00C75593" w:rsidRDefault="00255512">
            <w:r>
              <w:t>?&gt;</w:t>
            </w:r>
          </w:p>
          <w:p w14:paraId="5CEAEA11" w14:textId="77777777" w:rsidR="00C75593" w:rsidRDefault="00C75593"/>
        </w:tc>
      </w:tr>
    </w:tbl>
    <w:p w14:paraId="35A648F7" w14:textId="77777777" w:rsidR="00C75593" w:rsidRDefault="00C75593"/>
    <w:p w14:paraId="474A045F" w14:textId="1664D740" w:rsidR="00C75593" w:rsidRDefault="00807A6F">
      <w:r>
        <w:rPr>
          <w:rFonts w:ascii="Arial Unicode MS" w:eastAsia="Arial Unicode MS" w:hAnsi="Arial Unicode MS" w:cs="Arial Unicode MS"/>
          <w:b/>
        </w:rPr>
        <w:t>결과</w:t>
      </w:r>
    </w:p>
    <w:p w14:paraId="7D9685C7" w14:textId="35A25F5C" w:rsidR="00C75593" w:rsidRDefault="00255512">
      <w:r>
        <w:rPr>
          <w:rFonts w:ascii="Arial Unicode MS" w:eastAsia="Arial Unicode MS" w:hAnsi="Arial Unicode MS" w:cs="Arial Unicode MS"/>
        </w:rPr>
        <w:t>개발자 모드입니다.</w:t>
      </w:r>
    </w:p>
    <w:p w14:paraId="12971842" w14:textId="7FAA4D32" w:rsidR="00C75593" w:rsidRPr="00EE3F55" w:rsidRDefault="00C75593">
      <w:pPr>
        <w:rPr>
          <w:sz w:val="20"/>
          <w:szCs w:val="20"/>
        </w:rPr>
      </w:pPr>
    </w:p>
    <w:p w14:paraId="436065C2" w14:textId="24023786" w:rsidR="00EE3F55" w:rsidRDefault="00EE3F5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조건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제어문은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데이터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처리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이외에도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다양한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환경을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변수를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통</w:t>
      </w:r>
      <w:r w:rsidR="00B86FCC">
        <w:rPr>
          <w:rFonts w:hint="eastAsia"/>
          <w:sz w:val="20"/>
          <w:szCs w:val="20"/>
        </w:rPr>
        <w:t>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전체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동작을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제어하는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용도로도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많이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사용합니다</w:t>
      </w:r>
      <w:r>
        <w:rPr>
          <w:rFonts w:hint="eastAsia"/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개발하다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보면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대부분의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소스</w:t>
      </w:r>
      <w:r w:rsidR="00250D0A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코드들은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조건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제어문으로</w:t>
      </w:r>
      <w:r>
        <w:rPr>
          <w:rFonts w:hint="eastAsia"/>
          <w:sz w:val="20"/>
          <w:szCs w:val="20"/>
        </w:rPr>
        <w:t xml:space="preserve"> </w:t>
      </w:r>
      <w:ins w:id="80" w:author="이호진" w:date="2017-09-19T17:30:00Z">
        <w:r w:rsidR="008626EF">
          <w:rPr>
            <w:rFonts w:hint="eastAsia"/>
            <w:sz w:val="20"/>
            <w:szCs w:val="20"/>
          </w:rPr>
          <w:t>처리</w:t>
        </w:r>
        <w:r w:rsidR="008626EF">
          <w:rPr>
            <w:rFonts w:hint="eastAsia"/>
            <w:sz w:val="20"/>
            <w:szCs w:val="20"/>
          </w:rPr>
          <w:t xml:space="preserve"> </w:t>
        </w:r>
        <w:r w:rsidR="008626EF">
          <w:rPr>
            <w:rFonts w:hint="eastAsia"/>
            <w:sz w:val="20"/>
            <w:szCs w:val="20"/>
          </w:rPr>
          <w:t>되는</w:t>
        </w:r>
        <w:r w:rsidR="008626EF">
          <w:rPr>
            <w:rFonts w:hint="eastAsia"/>
            <w:sz w:val="20"/>
            <w:szCs w:val="20"/>
          </w:rPr>
          <w:t xml:space="preserve"> </w:t>
        </w:r>
        <w:r w:rsidR="008626EF">
          <w:rPr>
            <w:rFonts w:hint="eastAsia"/>
            <w:sz w:val="20"/>
            <w:szCs w:val="20"/>
          </w:rPr>
          <w:t>것을</w:t>
        </w:r>
        <w:r w:rsidR="008626EF">
          <w:rPr>
            <w:rFonts w:hint="eastAsia"/>
            <w:sz w:val="20"/>
            <w:szCs w:val="20"/>
          </w:rPr>
          <w:t xml:space="preserve"> </w:t>
        </w:r>
        <w:r w:rsidR="008626EF">
          <w:rPr>
            <w:rFonts w:hint="eastAsia"/>
            <w:sz w:val="20"/>
            <w:szCs w:val="20"/>
          </w:rPr>
          <w:t>볼</w:t>
        </w:r>
        <w:r w:rsidR="008626EF">
          <w:rPr>
            <w:rFonts w:hint="eastAsia"/>
            <w:sz w:val="20"/>
            <w:szCs w:val="20"/>
          </w:rPr>
          <w:t xml:space="preserve"> </w:t>
        </w:r>
        <w:r w:rsidR="008626EF">
          <w:rPr>
            <w:rFonts w:hint="eastAsia"/>
            <w:sz w:val="20"/>
            <w:szCs w:val="20"/>
          </w:rPr>
          <w:t>수</w:t>
        </w:r>
        <w:r w:rsidR="008626EF">
          <w:rPr>
            <w:rFonts w:hint="eastAsia"/>
            <w:sz w:val="20"/>
            <w:szCs w:val="20"/>
          </w:rPr>
          <w:t xml:space="preserve"> </w:t>
        </w:r>
        <w:r w:rsidR="008626EF">
          <w:rPr>
            <w:rFonts w:hint="eastAsia"/>
            <w:sz w:val="20"/>
            <w:szCs w:val="20"/>
          </w:rPr>
          <w:t>있습니다</w:t>
        </w:r>
        <w:r w:rsidR="008626EF">
          <w:rPr>
            <w:rFonts w:hint="eastAsia"/>
            <w:sz w:val="20"/>
            <w:szCs w:val="20"/>
          </w:rPr>
          <w:t>.</w:t>
        </w:r>
      </w:ins>
      <w:del w:id="81" w:author="이호진" w:date="2017-09-19T17:30:00Z">
        <w:r w:rsidDel="008626EF">
          <w:rPr>
            <w:rFonts w:hint="eastAsia"/>
            <w:sz w:val="20"/>
            <w:szCs w:val="20"/>
          </w:rPr>
          <w:delText>자리를</w:delText>
        </w:r>
        <w:r w:rsidDel="008626EF">
          <w:rPr>
            <w:rFonts w:hint="eastAsia"/>
            <w:sz w:val="20"/>
            <w:szCs w:val="20"/>
          </w:rPr>
          <w:delText xml:space="preserve"> </w:delText>
        </w:r>
        <w:r w:rsidDel="008626EF">
          <w:rPr>
            <w:rFonts w:hint="eastAsia"/>
            <w:sz w:val="20"/>
            <w:szCs w:val="20"/>
          </w:rPr>
          <w:delText>잡게</w:delText>
        </w:r>
        <w:r w:rsidDel="008626EF">
          <w:rPr>
            <w:rFonts w:hint="eastAsia"/>
            <w:sz w:val="20"/>
            <w:szCs w:val="20"/>
          </w:rPr>
          <w:delText xml:space="preserve"> </w:delText>
        </w:r>
        <w:r w:rsidDel="008626EF">
          <w:rPr>
            <w:rFonts w:hint="eastAsia"/>
            <w:sz w:val="20"/>
            <w:szCs w:val="20"/>
          </w:rPr>
          <w:delText>될</w:delText>
        </w:r>
        <w:r w:rsidDel="008626EF">
          <w:rPr>
            <w:rFonts w:hint="eastAsia"/>
            <w:sz w:val="20"/>
            <w:szCs w:val="20"/>
          </w:rPr>
          <w:delText xml:space="preserve"> </w:delText>
        </w:r>
        <w:r w:rsidDel="008626EF">
          <w:rPr>
            <w:rFonts w:hint="eastAsia"/>
            <w:sz w:val="20"/>
            <w:szCs w:val="20"/>
          </w:rPr>
          <w:delText>것입니다</w:delText>
        </w:r>
        <w:r w:rsidDel="008626EF">
          <w:rPr>
            <w:rFonts w:hint="eastAsia"/>
            <w:sz w:val="20"/>
            <w:szCs w:val="20"/>
          </w:rPr>
          <w:delText>.</w:delText>
        </w:r>
      </w:del>
    </w:p>
    <w:p w14:paraId="36D4340D" w14:textId="77777777" w:rsidR="00EE3F55" w:rsidRPr="00EE3F55" w:rsidRDefault="00EE3F55">
      <w:pPr>
        <w:rPr>
          <w:sz w:val="20"/>
          <w:szCs w:val="20"/>
        </w:rPr>
      </w:pPr>
    </w:p>
    <w:p w14:paraId="1F317760" w14:textId="77777777" w:rsidR="00EE3F55" w:rsidRPr="00EE3F55" w:rsidRDefault="00EE3F55">
      <w:pPr>
        <w:rPr>
          <w:b/>
          <w:sz w:val="20"/>
          <w:szCs w:val="20"/>
        </w:rPr>
      </w:pPr>
    </w:p>
    <w:p w14:paraId="498A6448" w14:textId="31310D3C" w:rsidR="00C75593" w:rsidRDefault="000C737D">
      <w:pPr>
        <w:rPr>
          <w:b/>
          <w:sz w:val="36"/>
          <w:szCs w:val="36"/>
        </w:rPr>
      </w:pPr>
      <w:r>
        <w:rPr>
          <w:b/>
          <w:sz w:val="36"/>
          <w:szCs w:val="36"/>
        </w:rPr>
        <w:t>8.</w:t>
      </w:r>
      <w:r w:rsidR="00255512">
        <w:rPr>
          <w:b/>
          <w:sz w:val="36"/>
          <w:szCs w:val="36"/>
        </w:rPr>
        <w:t>8 switch</w:t>
      </w:r>
    </w:p>
    <w:p w14:paraId="7C18908E" w14:textId="77777777" w:rsidR="00C75593" w:rsidRDefault="00C75593"/>
    <w:p w14:paraId="49F276FF" w14:textId="1852393E" w:rsidR="0093189A" w:rsidRDefault="0093189A" w:rsidP="0093189A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조건 제어문</w:t>
      </w:r>
      <w:r w:rsidR="00250D0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if의</w:t>
      </w:r>
      <w:r>
        <w:rPr>
          <w:rFonts w:ascii="Arial Unicode MS" w:eastAsia="Arial Unicode MS" w:hAnsi="Arial Unicode MS" w:cs="Arial Unicode MS" w:hint="eastAsia"/>
        </w:rPr>
        <w:t xml:space="preserve"> 변형으로 많이 사용하는 제어 문법이 하나 더 있습니다. 바로 </w:t>
      </w:r>
      <w:r>
        <w:rPr>
          <w:rFonts w:ascii="Arial Unicode MS" w:eastAsia="Arial Unicode MS" w:hAnsi="Arial Unicode MS" w:cs="Arial Unicode MS"/>
        </w:rPr>
        <w:t>switch</w:t>
      </w:r>
      <w:r>
        <w:rPr>
          <w:rFonts w:ascii="Arial Unicode MS" w:eastAsia="Arial Unicode MS" w:hAnsi="Arial Unicode MS" w:cs="Arial Unicode MS" w:hint="eastAsia"/>
        </w:rPr>
        <w:t xml:space="preserve">라는 키워드입니다. </w:t>
      </w:r>
      <w:r>
        <w:rPr>
          <w:rFonts w:ascii="Arial Unicode MS" w:eastAsia="Arial Unicode MS" w:hAnsi="Arial Unicode MS" w:cs="Arial Unicode MS"/>
        </w:rPr>
        <w:t xml:space="preserve">if </w:t>
      </w:r>
      <w:r>
        <w:rPr>
          <w:rFonts w:ascii="Arial Unicode MS" w:eastAsia="Arial Unicode MS" w:hAnsi="Arial Unicode MS" w:cs="Arial Unicode MS" w:hint="eastAsia"/>
        </w:rPr>
        <w:t>문법은 다양한 비교</w:t>
      </w:r>
      <w:r w:rsidR="00250D0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연산자를 통</w:t>
      </w:r>
      <w:r w:rsidR="00250D0A">
        <w:rPr>
          <w:rFonts w:ascii="Arial Unicode MS" w:eastAsia="Arial Unicode MS" w:hAnsi="Arial Unicode MS" w:cs="Arial Unicode MS" w:hint="eastAsia"/>
        </w:rPr>
        <w:t>해</w:t>
      </w:r>
      <w:r>
        <w:rPr>
          <w:rFonts w:ascii="Arial Unicode MS" w:eastAsia="Arial Unicode MS" w:hAnsi="Arial Unicode MS" w:cs="Arial Unicode MS" w:hint="eastAsia"/>
        </w:rPr>
        <w:t xml:space="preserve"> 조건을 처리할 수 있습니다.</w:t>
      </w:r>
    </w:p>
    <w:p w14:paraId="2AB3E507" w14:textId="77777777" w:rsidR="0093189A" w:rsidRDefault="0093189A" w:rsidP="0093189A">
      <w:pPr>
        <w:rPr>
          <w:rFonts w:ascii="Arial Unicode MS" w:eastAsia="Arial Unicode MS" w:hAnsi="Arial Unicode MS" w:cs="Arial Unicode MS"/>
        </w:rPr>
      </w:pPr>
    </w:p>
    <w:p w14:paraId="6C31D39F" w14:textId="259EED6D" w:rsidR="0093189A" w:rsidRDefault="0093189A" w:rsidP="0093189A">
      <w:r>
        <w:rPr>
          <w:rFonts w:ascii="Arial Unicode MS" w:eastAsia="Arial Unicode MS" w:hAnsi="Arial Unicode MS" w:cs="Arial Unicode MS" w:hint="eastAsia"/>
        </w:rPr>
        <w:t>하지만 실제적으로 가장 많이 사용하는 비교</w:t>
      </w:r>
      <w:r w:rsidR="00250D0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연산자</w:t>
      </w:r>
      <w:ins w:id="82" w:author="이호진" w:date="2017-09-19T17:30:00Z">
        <w:r w:rsidR="008626EF">
          <w:rPr>
            <w:rFonts w:ascii="Arial Unicode MS" w:eastAsia="Arial Unicode MS" w:hAnsi="Arial Unicode MS" w:cs="Arial Unicode MS" w:hint="eastAsia"/>
          </w:rPr>
          <w:t>로</w:t>
        </w:r>
      </w:ins>
      <w:r>
        <w:rPr>
          <w:rFonts w:ascii="Arial Unicode MS" w:eastAsia="Arial Unicode MS" w:hAnsi="Arial Unicode MS" w:cs="Arial Unicode MS" w:hint="eastAsia"/>
        </w:rPr>
        <w:t xml:space="preserve">는 </w:t>
      </w:r>
      <w:r w:rsidR="00250D0A">
        <w:rPr>
          <w:rFonts w:ascii="Arial Unicode MS" w:eastAsia="Arial Unicode MS" w:hAnsi="Arial Unicode MS" w:cs="Arial Unicode MS" w:hint="eastAsia"/>
        </w:rPr>
        <w:t>값</w:t>
      </w:r>
      <w:r>
        <w:rPr>
          <w:rFonts w:ascii="Arial Unicode MS" w:eastAsia="Arial Unicode MS" w:hAnsi="Arial Unicode MS" w:cs="Arial Unicode MS" w:hint="eastAsia"/>
        </w:rPr>
        <w:t>이 같은지를 판</w:t>
      </w:r>
      <w:r w:rsidR="00250D0A">
        <w:rPr>
          <w:rFonts w:ascii="Arial Unicode MS" w:eastAsia="Arial Unicode MS" w:hAnsi="Arial Unicode MS" w:cs="Arial Unicode MS" w:hint="eastAsia"/>
        </w:rPr>
        <w:t>별</w:t>
      </w:r>
      <w:r>
        <w:rPr>
          <w:rFonts w:ascii="Arial Unicode MS" w:eastAsia="Arial Unicode MS" w:hAnsi="Arial Unicode MS" w:cs="Arial Unicode MS" w:hint="eastAsia"/>
        </w:rPr>
        <w:t xml:space="preserve">하는 == 기호 연산자입니다. </w:t>
      </w:r>
      <w:r>
        <w:rPr>
          <w:rFonts w:ascii="Arial Unicode MS" w:eastAsia="Arial Unicode MS" w:hAnsi="Arial Unicode MS" w:cs="Arial Unicode MS"/>
        </w:rPr>
        <w:t>switch 문법은 다수의 조건을 ==로 비교가 많을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때 이를 보다 쉽게 처리할 수 있는 멀티 분기 조건문</w:t>
      </w:r>
      <w:r>
        <w:rPr>
          <w:rFonts w:ascii="Arial Unicode MS" w:eastAsia="Arial Unicode MS" w:hAnsi="Arial Unicode MS" w:cs="Arial Unicode MS" w:hint="eastAsia"/>
        </w:rPr>
        <w:t xml:space="preserve"> 입니다.</w:t>
      </w:r>
    </w:p>
    <w:p w14:paraId="49AA7918" w14:textId="15B68D55" w:rsidR="0093189A" w:rsidRDefault="0093189A">
      <w:pPr>
        <w:rPr>
          <w:rFonts w:ascii="Arial Unicode MS" w:eastAsia="Arial Unicode MS" w:hAnsi="Arial Unicode MS" w:cs="Arial Unicode MS"/>
        </w:rPr>
      </w:pPr>
    </w:p>
    <w:p w14:paraId="556E813C" w14:textId="3286D16A" w:rsidR="00C75593" w:rsidRDefault="00255512">
      <w:r>
        <w:rPr>
          <w:rFonts w:ascii="Arial Unicode MS" w:eastAsia="Arial Unicode MS" w:hAnsi="Arial Unicode MS" w:cs="Arial Unicode MS"/>
        </w:rPr>
        <w:t>PHP</w:t>
      </w:r>
      <w:r w:rsidR="0093189A">
        <w:rPr>
          <w:rFonts w:ascii="Arial Unicode MS" w:eastAsia="Arial Unicode MS" w:hAnsi="Arial Unicode MS" w:cs="Arial Unicode MS" w:hint="eastAsia"/>
        </w:rPr>
        <w:t xml:space="preserve"> 또한 </w:t>
      </w:r>
      <w:r>
        <w:rPr>
          <w:rFonts w:ascii="Arial Unicode MS" w:eastAsia="Arial Unicode MS" w:hAnsi="Arial Unicode MS" w:cs="Arial Unicode MS"/>
        </w:rPr>
        <w:t>C</w:t>
      </w:r>
      <w:r w:rsidR="00533373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언어 스타일의 프로그램 언어</w:t>
      </w:r>
      <w:r w:rsidR="0093189A">
        <w:rPr>
          <w:rFonts w:ascii="Arial Unicode MS" w:eastAsia="Arial Unicode MS" w:hAnsi="Arial Unicode MS" w:cs="Arial Unicode MS" w:hint="eastAsia"/>
        </w:rPr>
        <w:t>처럼</w:t>
      </w:r>
      <w:r>
        <w:rPr>
          <w:rFonts w:ascii="Arial Unicode MS" w:eastAsia="Arial Unicode MS" w:hAnsi="Arial Unicode MS" w:cs="Arial Unicode MS"/>
        </w:rPr>
        <w:t xml:space="preserve"> 조건 제어문 if문 이외에 </w:t>
      </w:r>
      <w:r w:rsidR="0093189A">
        <w:rPr>
          <w:rFonts w:ascii="Arial Unicode MS" w:eastAsia="Arial Unicode MS" w:hAnsi="Arial Unicode MS" w:cs="Arial Unicode MS" w:hint="eastAsia"/>
        </w:rPr>
        <w:t>멀티</w:t>
      </w:r>
      <w:r w:rsidR="00250D0A">
        <w:rPr>
          <w:rFonts w:ascii="Arial Unicode MS" w:eastAsia="Arial Unicode MS" w:hAnsi="Arial Unicode MS" w:cs="Arial Unicode MS" w:hint="eastAsia"/>
        </w:rPr>
        <w:t xml:space="preserve"> </w:t>
      </w:r>
      <w:r w:rsidR="0093189A">
        <w:rPr>
          <w:rFonts w:ascii="Arial Unicode MS" w:eastAsia="Arial Unicode MS" w:hAnsi="Arial Unicode MS" w:cs="Arial Unicode MS" w:hint="eastAsia"/>
        </w:rPr>
        <w:t xml:space="preserve">분기 </w:t>
      </w:r>
      <w:r>
        <w:rPr>
          <w:rFonts w:ascii="Arial Unicode MS" w:eastAsia="Arial Unicode MS" w:hAnsi="Arial Unicode MS" w:cs="Arial Unicode MS"/>
        </w:rPr>
        <w:t>조건</w:t>
      </w:r>
      <w:r w:rsidR="00533373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제어문 switch라는 문법을 추가로 제공합니다. </w:t>
      </w:r>
    </w:p>
    <w:p w14:paraId="0B60B923" w14:textId="77777777" w:rsidR="00C75593" w:rsidRDefault="00C75593"/>
    <w:p w14:paraId="773C894B" w14:textId="6BE1B73C" w:rsidR="00C75593" w:rsidRDefault="00250D0A">
      <w:r>
        <w:t>s</w:t>
      </w:r>
      <w:r w:rsidR="00AD10E7">
        <w:t xml:space="preserve">witch </w:t>
      </w:r>
      <w:r w:rsidR="00AD10E7">
        <w:rPr>
          <w:rFonts w:hint="eastAsia"/>
        </w:rPr>
        <w:t>문법을</w:t>
      </w:r>
      <w:r w:rsidR="00AD10E7">
        <w:rPr>
          <w:rFonts w:hint="eastAsia"/>
        </w:rPr>
        <w:t xml:space="preserve"> </w:t>
      </w:r>
      <w:r w:rsidR="00AD10E7">
        <w:rPr>
          <w:rFonts w:hint="eastAsia"/>
        </w:rPr>
        <w:t>그림으로</w:t>
      </w:r>
      <w:r w:rsidR="00AD10E7">
        <w:rPr>
          <w:rFonts w:hint="eastAsia"/>
        </w:rPr>
        <w:t xml:space="preserve"> </w:t>
      </w:r>
      <w:r w:rsidR="00AD10E7">
        <w:rPr>
          <w:rFonts w:hint="eastAsia"/>
        </w:rPr>
        <w:t>표현</w:t>
      </w:r>
      <w:r w:rsidR="00B86FCC">
        <w:rPr>
          <w:rFonts w:hint="eastAsia"/>
        </w:rPr>
        <w:t>하</w:t>
      </w:r>
      <w:r w:rsidR="00AD10E7">
        <w:rPr>
          <w:rFonts w:hint="eastAsia"/>
        </w:rPr>
        <w:t>면</w:t>
      </w:r>
      <w:r w:rsidR="00AD10E7">
        <w:rPr>
          <w:rFonts w:hint="eastAsia"/>
        </w:rPr>
        <w:t xml:space="preserve"> </w:t>
      </w:r>
      <w:r w:rsidR="00AD10E7">
        <w:rPr>
          <w:rFonts w:hint="eastAsia"/>
        </w:rPr>
        <w:t>다음과</w:t>
      </w:r>
      <w:r w:rsidR="00AD10E7">
        <w:rPr>
          <w:rFonts w:hint="eastAsia"/>
        </w:rPr>
        <w:t xml:space="preserve"> </w:t>
      </w:r>
      <w:r w:rsidR="00AD10E7">
        <w:rPr>
          <w:rFonts w:hint="eastAsia"/>
        </w:rPr>
        <w:t>같습니다</w:t>
      </w:r>
      <w:r w:rsidR="00AD10E7">
        <w:rPr>
          <w:rFonts w:hint="eastAsia"/>
        </w:rPr>
        <w:t xml:space="preserve">. </w:t>
      </w:r>
      <w:r w:rsidR="00AD10E7">
        <w:rPr>
          <w:rFonts w:hint="eastAsia"/>
        </w:rPr>
        <w:t>이전의</w:t>
      </w:r>
      <w:r w:rsidR="00AD10E7">
        <w:rPr>
          <w:rFonts w:hint="eastAsia"/>
        </w:rPr>
        <w:t xml:space="preserve"> </w:t>
      </w:r>
      <w:r w:rsidR="00AD10E7">
        <w:t>if</w:t>
      </w:r>
      <w:r w:rsidR="00AD10E7">
        <w:rPr>
          <w:rFonts w:hint="eastAsia"/>
        </w:rPr>
        <w:t>문은</w:t>
      </w:r>
      <w:r w:rsidR="00AD10E7">
        <w:rPr>
          <w:rFonts w:hint="eastAsia"/>
        </w:rPr>
        <w:t xml:space="preserve"> </w:t>
      </w:r>
      <w:r w:rsidR="00AD10E7">
        <w:t xml:space="preserve">yes </w:t>
      </w:r>
      <w:r w:rsidR="00AD10E7">
        <w:rPr>
          <w:rFonts w:hint="eastAsia"/>
        </w:rPr>
        <w:t>또는</w:t>
      </w:r>
      <w:r w:rsidR="00AD10E7">
        <w:rPr>
          <w:rFonts w:hint="eastAsia"/>
        </w:rPr>
        <w:t xml:space="preserve"> </w:t>
      </w:r>
      <w:r w:rsidR="00AD10E7">
        <w:t xml:space="preserve">no </w:t>
      </w:r>
      <w:r w:rsidR="00AD10E7">
        <w:rPr>
          <w:rFonts w:hint="eastAsia"/>
        </w:rPr>
        <w:t>형태로</w:t>
      </w:r>
      <w:r w:rsidR="00AD10E7">
        <w:rPr>
          <w:rFonts w:hint="eastAsia"/>
        </w:rPr>
        <w:t xml:space="preserve"> </w:t>
      </w:r>
      <w:r w:rsidR="00B86FCC">
        <w:rPr>
          <w:rFonts w:hint="eastAsia"/>
        </w:rPr>
        <w:t>두</w:t>
      </w:r>
      <w:r w:rsidR="00B86FCC">
        <w:rPr>
          <w:rFonts w:hint="eastAsia"/>
        </w:rPr>
        <w:t xml:space="preserve"> </w:t>
      </w:r>
      <w:r w:rsidR="00AD10E7">
        <w:rPr>
          <w:rFonts w:hint="eastAsia"/>
        </w:rPr>
        <w:t>가지</w:t>
      </w:r>
      <w:r w:rsidR="00AD10E7">
        <w:rPr>
          <w:rFonts w:hint="eastAsia"/>
        </w:rPr>
        <w:t xml:space="preserve"> </w:t>
      </w:r>
      <w:r w:rsidR="00AD10E7">
        <w:rPr>
          <w:rFonts w:hint="eastAsia"/>
        </w:rPr>
        <w:t>상태의</w:t>
      </w:r>
      <w:r w:rsidR="00AD10E7">
        <w:rPr>
          <w:rFonts w:hint="eastAsia"/>
        </w:rPr>
        <w:t xml:space="preserve"> </w:t>
      </w:r>
      <w:r w:rsidR="00AD10E7">
        <w:rPr>
          <w:rFonts w:hint="eastAsia"/>
        </w:rPr>
        <w:t>값으로</w:t>
      </w:r>
      <w:r w:rsidR="00AD10E7">
        <w:rPr>
          <w:rFonts w:hint="eastAsia"/>
        </w:rPr>
        <w:t xml:space="preserve"> </w:t>
      </w:r>
      <w:r w:rsidR="00AD10E7">
        <w:rPr>
          <w:rFonts w:hint="eastAsia"/>
        </w:rPr>
        <w:t>분기되는</w:t>
      </w:r>
      <w:r w:rsidR="00AD10E7">
        <w:rPr>
          <w:rFonts w:hint="eastAsia"/>
        </w:rPr>
        <w:t xml:space="preserve"> </w:t>
      </w:r>
      <w:r w:rsidR="00AD10E7">
        <w:rPr>
          <w:rFonts w:hint="eastAsia"/>
        </w:rPr>
        <w:t>것과</w:t>
      </w:r>
      <w:r w:rsidR="00AD10E7">
        <w:rPr>
          <w:rFonts w:hint="eastAsia"/>
        </w:rPr>
        <w:t xml:space="preserve"> </w:t>
      </w:r>
      <w:r w:rsidR="00AD10E7">
        <w:rPr>
          <w:rFonts w:hint="eastAsia"/>
        </w:rPr>
        <w:t>달리</w:t>
      </w:r>
      <w:r w:rsidR="00AD10E7">
        <w:rPr>
          <w:rFonts w:hint="eastAsia"/>
        </w:rPr>
        <w:t xml:space="preserve">, </w:t>
      </w:r>
      <w:r w:rsidR="00AD10E7">
        <w:rPr>
          <w:rFonts w:hint="eastAsia"/>
        </w:rPr>
        <w:t>조건값이</w:t>
      </w:r>
      <w:r w:rsidR="00AD10E7">
        <w:rPr>
          <w:rFonts w:hint="eastAsia"/>
        </w:rPr>
        <w:t xml:space="preserve"> </w:t>
      </w:r>
      <w:r w:rsidR="00AD10E7">
        <w:rPr>
          <w:rFonts w:hint="eastAsia"/>
        </w:rPr>
        <w:t>같은</w:t>
      </w:r>
      <w:r w:rsidR="00AD10E7">
        <w:rPr>
          <w:rFonts w:hint="eastAsia"/>
        </w:rPr>
        <w:t xml:space="preserve"> </w:t>
      </w:r>
      <w:r w:rsidR="00AD10E7">
        <w:rPr>
          <w:rFonts w:hint="eastAsia"/>
        </w:rPr>
        <w:t>다수의</w:t>
      </w:r>
      <w:r w:rsidR="00AD10E7">
        <w:rPr>
          <w:rFonts w:hint="eastAsia"/>
        </w:rPr>
        <w:t xml:space="preserve"> </w:t>
      </w:r>
      <w:r w:rsidR="00AD10E7">
        <w:rPr>
          <w:rFonts w:hint="eastAsia"/>
        </w:rPr>
        <w:t>값으로</w:t>
      </w:r>
      <w:r w:rsidR="00AD10E7">
        <w:rPr>
          <w:rFonts w:hint="eastAsia"/>
        </w:rPr>
        <w:t xml:space="preserve"> </w:t>
      </w:r>
      <w:r w:rsidR="00AD10E7">
        <w:rPr>
          <w:rFonts w:hint="eastAsia"/>
        </w:rPr>
        <w:t>분기되는</w:t>
      </w:r>
      <w:r w:rsidR="00AD10E7">
        <w:rPr>
          <w:rFonts w:hint="eastAsia"/>
        </w:rPr>
        <w:t xml:space="preserve"> </w:t>
      </w:r>
      <w:r w:rsidR="00AD10E7">
        <w:rPr>
          <w:rFonts w:hint="eastAsia"/>
        </w:rPr>
        <w:t>것을</w:t>
      </w:r>
      <w:r w:rsidR="00AD10E7">
        <w:rPr>
          <w:rFonts w:hint="eastAsia"/>
        </w:rPr>
        <w:t xml:space="preserve"> </w:t>
      </w:r>
      <w:r w:rsidR="00AD10E7">
        <w:rPr>
          <w:rFonts w:hint="eastAsia"/>
        </w:rPr>
        <w:t>확인할</w:t>
      </w:r>
      <w:r w:rsidR="00AD10E7">
        <w:rPr>
          <w:rFonts w:hint="eastAsia"/>
        </w:rPr>
        <w:t xml:space="preserve"> </w:t>
      </w:r>
      <w:r w:rsidR="00AD10E7">
        <w:rPr>
          <w:rFonts w:hint="eastAsia"/>
        </w:rPr>
        <w:t>수</w:t>
      </w:r>
      <w:r w:rsidR="00AD10E7">
        <w:rPr>
          <w:rFonts w:hint="eastAsia"/>
        </w:rPr>
        <w:t xml:space="preserve"> </w:t>
      </w:r>
      <w:r w:rsidR="00AD10E7">
        <w:rPr>
          <w:rFonts w:hint="eastAsia"/>
        </w:rPr>
        <w:t>있습니다</w:t>
      </w:r>
      <w:r w:rsidR="00AD10E7">
        <w:rPr>
          <w:rFonts w:hint="eastAsia"/>
        </w:rPr>
        <w:t>.</w:t>
      </w:r>
    </w:p>
    <w:p w14:paraId="0D29C6B1" w14:textId="77777777" w:rsidR="00AD10E7" w:rsidRPr="00AD10E7" w:rsidRDefault="00AD10E7"/>
    <w:p w14:paraId="686BE6F3" w14:textId="77777777" w:rsidR="00C75593" w:rsidRDefault="00C75593"/>
    <w:p w14:paraId="7095256E" w14:textId="616C955F" w:rsidR="00C75593" w:rsidRDefault="00255512">
      <w:r>
        <w:rPr>
          <w:noProof/>
        </w:rPr>
        <w:drawing>
          <wp:inline distT="114300" distB="114300" distL="114300" distR="114300" wp14:anchorId="5EC970FF" wp14:editId="7100E09E">
            <wp:extent cx="4362450" cy="2476500"/>
            <wp:effectExtent l="0" t="0" r="0" b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B6C2CE" w14:textId="77777777" w:rsidR="00C75593" w:rsidRDefault="00C75593"/>
    <w:p w14:paraId="175C3CCB" w14:textId="2FEB52AF" w:rsidR="00C75593" w:rsidRDefault="00255512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lastRenderedPageBreak/>
        <w:t>만일 여러 조건을 분개하는 구조를 만들어야 할</w:t>
      </w:r>
      <w:r w:rsidR="00533373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때 if elseif</w:t>
      </w:r>
      <w:r w:rsidR="00E6070E">
        <w:rPr>
          <w:rFonts w:ascii="Arial Unicode MS" w:eastAsia="Arial Unicode MS" w:hAnsi="Arial Unicode MS" w:cs="Arial Unicode MS" w:hint="eastAsia"/>
        </w:rPr>
        <w:t>를</w:t>
      </w:r>
      <w:r>
        <w:rPr>
          <w:rFonts w:ascii="Arial Unicode MS" w:eastAsia="Arial Unicode MS" w:hAnsi="Arial Unicode MS" w:cs="Arial Unicode MS"/>
        </w:rPr>
        <w:t xml:space="preserve"> 많이 쓰면 코드상에서 보기 힘든 부분이 있습니다. 여러</w:t>
      </w:r>
      <w:r w:rsidR="00533373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개의 if와 else로 구성되는 복잡한 구성을 </w:t>
      </w:r>
      <w:ins w:id="83" w:author="이호진" w:date="2017-09-19T17:31:00Z">
        <w:r w:rsidR="00F158F7">
          <w:rPr>
            <w:rFonts w:ascii="Arial Unicode MS" w:eastAsia="Arial Unicode MS" w:hAnsi="Arial Unicode MS" w:cs="Arial Unicode MS" w:hint="eastAsia"/>
          </w:rPr>
          <w:t xml:space="preserve">보다 </w:t>
        </w:r>
      </w:ins>
      <w:r>
        <w:rPr>
          <w:rFonts w:ascii="Arial Unicode MS" w:eastAsia="Arial Unicode MS" w:hAnsi="Arial Unicode MS" w:cs="Arial Unicode MS"/>
        </w:rPr>
        <w:t xml:space="preserve">이해하기 </w:t>
      </w:r>
      <w:r w:rsidR="00533373">
        <w:rPr>
          <w:rFonts w:ascii="Arial Unicode MS" w:eastAsia="Arial Unicode MS" w:hAnsi="Arial Unicode MS" w:cs="Arial Unicode MS" w:hint="eastAsia"/>
        </w:rPr>
        <w:t>쉬</w:t>
      </w:r>
      <w:r>
        <w:rPr>
          <w:rFonts w:ascii="Arial Unicode MS" w:eastAsia="Arial Unicode MS" w:hAnsi="Arial Unicode MS" w:cs="Arial Unicode MS"/>
        </w:rPr>
        <w:t>운 코드</w:t>
      </w:r>
      <w:r w:rsidR="00533373">
        <w:rPr>
          <w:rFonts w:ascii="Arial Unicode MS" w:eastAsia="Arial Unicode MS" w:hAnsi="Arial Unicode MS" w:cs="Arial Unicode MS" w:hint="eastAsia"/>
        </w:rPr>
        <w:t xml:space="preserve"> 형태</w:t>
      </w:r>
      <w:r w:rsidR="00AD10E7">
        <w:rPr>
          <w:rFonts w:ascii="Arial Unicode MS" w:eastAsia="Arial Unicode MS" w:hAnsi="Arial Unicode MS" w:cs="Arial Unicode MS" w:hint="eastAsia"/>
        </w:rPr>
        <w:t>인</w:t>
      </w:r>
      <w:r>
        <w:rPr>
          <w:rFonts w:ascii="Arial Unicode MS" w:eastAsia="Arial Unicode MS" w:hAnsi="Arial Unicode MS" w:cs="Arial Unicode MS"/>
        </w:rPr>
        <w:t xml:space="preserve"> </w:t>
      </w:r>
      <w:r w:rsidR="00AD10E7">
        <w:rPr>
          <w:rFonts w:ascii="Arial Unicode MS" w:eastAsia="Arial Unicode MS" w:hAnsi="Arial Unicode MS" w:cs="Arial Unicode MS" w:hint="eastAsia"/>
        </w:rPr>
        <w:t xml:space="preserve">switch 문법으로 </w:t>
      </w:r>
      <w:r>
        <w:rPr>
          <w:rFonts w:ascii="Arial Unicode MS" w:eastAsia="Arial Unicode MS" w:hAnsi="Arial Unicode MS" w:cs="Arial Unicode MS"/>
        </w:rPr>
        <w:t>작성할 수 있습니다.</w:t>
      </w:r>
    </w:p>
    <w:p w14:paraId="3987B289" w14:textId="25D912A7" w:rsidR="00AD10E7" w:rsidRDefault="00AD10E7">
      <w:pPr>
        <w:rPr>
          <w:rFonts w:ascii="Arial Unicode MS" w:eastAsia="Arial Unicode MS" w:hAnsi="Arial Unicode MS" w:cs="Arial Unicode MS"/>
        </w:rPr>
      </w:pPr>
    </w:p>
    <w:p w14:paraId="7E0FB814" w14:textId="352A6922" w:rsidR="00AD10E7" w:rsidRDefault="00AD10E7" w:rsidP="00AD10E7">
      <w:r>
        <w:rPr>
          <w:rFonts w:ascii="Arial Unicode MS" w:eastAsia="Arial Unicode MS" w:hAnsi="Arial Unicode MS" w:cs="Arial Unicode MS"/>
        </w:rPr>
        <w:t>즉 switch문은 하나의 입력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값과 동일한 값으로 적용되는 </w:t>
      </w:r>
      <w:r>
        <w:rPr>
          <w:rFonts w:ascii="Arial Unicode MS" w:eastAsia="Arial Unicode MS" w:hAnsi="Arial Unicode MS" w:cs="Arial Unicode MS" w:hint="eastAsia"/>
        </w:rPr>
        <w:t xml:space="preserve">다수의 </w:t>
      </w:r>
      <w:r>
        <w:rPr>
          <w:rFonts w:ascii="Arial Unicode MS" w:eastAsia="Arial Unicode MS" w:hAnsi="Arial Unicode MS" w:cs="Arial Unicode MS"/>
        </w:rPr>
        <w:t>블</w:t>
      </w:r>
      <w:r>
        <w:rPr>
          <w:rFonts w:ascii="Arial Unicode MS" w:eastAsia="Arial Unicode MS" w:hAnsi="Arial Unicode MS" w:cs="Arial Unicode MS" w:hint="eastAsia"/>
        </w:rPr>
        <w:t xml:space="preserve">록 소스로 구분하고 또한 </w:t>
      </w:r>
      <w:r>
        <w:rPr>
          <w:rFonts w:ascii="Arial Unicode MS" w:eastAsia="Arial Unicode MS" w:hAnsi="Arial Unicode MS" w:cs="Arial Unicode MS"/>
        </w:rPr>
        <w:t xml:space="preserve">실행합니다. </w:t>
      </w:r>
    </w:p>
    <w:p w14:paraId="4894F736" w14:textId="60EFE2E2" w:rsidR="00C75593" w:rsidRDefault="00C75593"/>
    <w:p w14:paraId="3612FC70" w14:textId="4C3A9687" w:rsidR="00AD10E7" w:rsidRDefault="00AD10E7">
      <w:r>
        <w:t>s</w:t>
      </w:r>
      <w:r>
        <w:rPr>
          <w:rFonts w:hint="eastAsia"/>
        </w:rPr>
        <w:t xml:space="preserve">witch </w:t>
      </w:r>
      <w:del w:id="84" w:author="이호진" w:date="2017-09-19T17:31:00Z">
        <w:r w:rsidDel="00F158F7">
          <w:rPr>
            <w:rFonts w:hint="eastAsia"/>
          </w:rPr>
          <w:delText>작성</w:delText>
        </w:r>
        <w:r w:rsidDel="00F158F7">
          <w:rPr>
            <w:rFonts w:hint="eastAsia"/>
          </w:rPr>
          <w:delText xml:space="preserve"> </w:delText>
        </w:r>
      </w:del>
      <w:r>
        <w:rPr>
          <w:rFonts w:hint="eastAsia"/>
        </w:rPr>
        <w:t>문법은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switch </w:t>
      </w:r>
      <w:r>
        <w:rPr>
          <w:rFonts w:hint="eastAsia"/>
        </w:rPr>
        <w:t>키워드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조건의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rPr>
          <w:rFonts w:hint="eastAsia"/>
        </w:rPr>
        <w:t>소괄호</w:t>
      </w:r>
      <w:r w:rsidR="00B86FCC">
        <w:rPr>
          <w:rFonts w:hint="eastAsia"/>
        </w:rPr>
        <w:t xml:space="preserve"> </w:t>
      </w:r>
      <w:r>
        <w:rPr>
          <w:rFonts w:hint="eastAsia"/>
        </w:rPr>
        <w:t>()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소스의</w:t>
      </w:r>
      <w:r>
        <w:rPr>
          <w:rFonts w:hint="eastAsia"/>
        </w:rPr>
        <w:t xml:space="preserve"> </w:t>
      </w:r>
      <w:r>
        <w:rPr>
          <w:rFonts w:hint="eastAsia"/>
        </w:rPr>
        <w:t>조건</w:t>
      </w:r>
      <w:r>
        <w:rPr>
          <w:rFonts w:hint="eastAsia"/>
        </w:rPr>
        <w:t xml:space="preserve"> </w:t>
      </w:r>
      <w:r>
        <w:rPr>
          <w:rFonts w:hint="eastAsia"/>
        </w:rPr>
        <w:t>분기</w:t>
      </w:r>
      <w:r>
        <w:rPr>
          <w:rFonts w:hint="eastAsia"/>
        </w:rPr>
        <w:t xml:space="preserve"> </w:t>
      </w:r>
      <w:r>
        <w:rPr>
          <w:rFonts w:hint="eastAsia"/>
        </w:rPr>
        <w:t>블록</w:t>
      </w:r>
      <w:r>
        <w:rPr>
          <w:rFonts w:hint="eastAsia"/>
        </w:rPr>
        <w:t xml:space="preserve"> </w:t>
      </w:r>
      <w:r>
        <w:rPr>
          <w:rFonts w:hint="eastAsia"/>
        </w:rPr>
        <w:t>중괄호</w:t>
      </w:r>
      <w:r>
        <w:rPr>
          <w:rFonts w:hint="eastAsia"/>
        </w:rPr>
        <w:t xml:space="preserve"> {</w:t>
      </w:r>
      <w:r w:rsidR="00B86FCC">
        <w:t xml:space="preserve"> </w:t>
      </w:r>
      <w:r>
        <w:rPr>
          <w:rFonts w:hint="eastAsia"/>
        </w:rPr>
        <w:t>}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구성됩니다</w:t>
      </w:r>
      <w:r>
        <w:rPr>
          <w:rFonts w:hint="eastAsia"/>
        </w:rPr>
        <w:t>.</w:t>
      </w:r>
    </w:p>
    <w:p w14:paraId="05022509" w14:textId="77777777" w:rsidR="00AD10E7" w:rsidRDefault="00AD10E7"/>
    <w:p w14:paraId="4CF38022" w14:textId="61C4EE9F" w:rsidR="00C75593" w:rsidRDefault="00255512">
      <w:del w:id="85" w:author="이호진" w:date="2017-09-19T17:31:00Z">
        <w:r w:rsidDel="00F158F7">
          <w:rPr>
            <w:rFonts w:ascii="Arial Unicode MS" w:eastAsia="Arial Unicode MS" w:hAnsi="Arial Unicode MS" w:cs="Arial Unicode MS"/>
            <w:b/>
          </w:rPr>
          <w:delText xml:space="preserve">작성 </w:delText>
        </w:r>
      </w:del>
      <w:ins w:id="86" w:author="이호진" w:date="2017-09-19T17:31:00Z">
        <w:r w:rsidR="00F158F7">
          <w:rPr>
            <w:rFonts w:ascii="Arial Unicode MS" w:eastAsia="Arial Unicode MS" w:hAnsi="Arial Unicode MS" w:cs="Arial Unicode MS"/>
            <w:b/>
          </w:rPr>
          <w:t>|</w:t>
        </w:r>
      </w:ins>
      <w:r>
        <w:rPr>
          <w:rFonts w:ascii="Arial Unicode MS" w:eastAsia="Arial Unicode MS" w:hAnsi="Arial Unicode MS" w:cs="Arial Unicode MS"/>
          <w:b/>
        </w:rPr>
        <w:t>문법</w:t>
      </w:r>
      <w:ins w:id="87" w:author="이호진" w:date="2017-09-19T17:31:00Z">
        <w:r w:rsidR="00F158F7">
          <w:rPr>
            <w:rFonts w:ascii="Arial Unicode MS" w:eastAsia="Arial Unicode MS" w:hAnsi="Arial Unicode MS" w:cs="Arial Unicode MS" w:hint="eastAsia"/>
            <w:b/>
          </w:rPr>
          <w:t>|</w:t>
        </w:r>
      </w:ins>
    </w:p>
    <w:tbl>
      <w:tblPr>
        <w:tblStyle w:val="afa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C75593" w14:paraId="62E682E4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77C28" w14:textId="77777777" w:rsidR="00C75593" w:rsidRDefault="00255512">
            <w:pPr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문법)</w:t>
            </w:r>
          </w:p>
          <w:p w14:paraId="4CB2E246" w14:textId="77777777" w:rsidR="00C75593" w:rsidRDefault="00C75593">
            <w:pPr>
              <w:rPr>
                <w:b/>
              </w:rPr>
            </w:pPr>
          </w:p>
          <w:p w14:paraId="059F65CF" w14:textId="77777777" w:rsidR="00C75593" w:rsidRDefault="00255512">
            <w:r>
              <w:t xml:space="preserve">  switch ($n) {</w:t>
            </w:r>
          </w:p>
          <w:p w14:paraId="4F116986" w14:textId="499BD78E" w:rsidR="00C75593" w:rsidRDefault="00AD10E7">
            <w:r>
              <w:rPr>
                <w:rFonts w:ascii="Arial Unicode MS" w:eastAsia="Arial Unicode MS" w:hAnsi="Arial Unicode MS" w:cs="Arial Unicode MS"/>
              </w:rPr>
              <w:tab/>
            </w:r>
            <w:r w:rsidR="00255512">
              <w:t>case label1:</w:t>
            </w:r>
          </w:p>
          <w:p w14:paraId="6A0A23C7" w14:textId="7D9338C6" w:rsidR="00C75593" w:rsidRDefault="00AD10E7"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</w:r>
            <w:r w:rsidR="00255512">
              <w:rPr>
                <w:rFonts w:ascii="Arial Unicode MS" w:eastAsia="Arial Unicode MS" w:hAnsi="Arial Unicode MS" w:cs="Arial Unicode MS"/>
              </w:rPr>
              <w:t>echo "n 값이 label1일 경우 실행됩니다.";</w:t>
            </w:r>
          </w:p>
          <w:p w14:paraId="220B6AED" w14:textId="164C0A60" w:rsidR="00C75593" w:rsidRDefault="00AD10E7"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</w:r>
            <w:r w:rsidR="00255512">
              <w:t>break;</w:t>
            </w:r>
          </w:p>
          <w:p w14:paraId="2B11D393" w14:textId="77777777" w:rsidR="00C75593" w:rsidRDefault="00C75593"/>
          <w:p w14:paraId="65EE8132" w14:textId="1353F17E" w:rsidR="00C75593" w:rsidRDefault="00AD10E7">
            <w:r>
              <w:rPr>
                <w:rFonts w:ascii="Arial Unicode MS" w:eastAsia="Arial Unicode MS" w:hAnsi="Arial Unicode MS" w:cs="Arial Unicode MS"/>
              </w:rPr>
              <w:tab/>
            </w:r>
            <w:r w:rsidR="00255512">
              <w:t>case label2:</w:t>
            </w:r>
          </w:p>
          <w:p w14:paraId="09DF505B" w14:textId="13F5FE84" w:rsidR="00C75593" w:rsidRDefault="00AD10E7"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</w:r>
            <w:r w:rsidR="00255512">
              <w:rPr>
                <w:rFonts w:ascii="Arial Unicode MS" w:eastAsia="Arial Unicode MS" w:hAnsi="Arial Unicode MS" w:cs="Arial Unicode MS"/>
              </w:rPr>
              <w:t>echo "n 값이 label2일 경우 실행됩니다.";</w:t>
            </w:r>
          </w:p>
          <w:p w14:paraId="571A69D5" w14:textId="770CFB66" w:rsidR="00C75593" w:rsidRDefault="00AD10E7"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</w:r>
            <w:r w:rsidR="00255512">
              <w:t>break;</w:t>
            </w:r>
          </w:p>
          <w:p w14:paraId="2B5AE1C1" w14:textId="77777777" w:rsidR="00C75593" w:rsidRDefault="00C75593"/>
          <w:p w14:paraId="589366A1" w14:textId="79D317CF" w:rsidR="00C75593" w:rsidRDefault="00AD10E7">
            <w:r>
              <w:rPr>
                <w:rFonts w:ascii="Arial Unicode MS" w:eastAsia="Arial Unicode MS" w:hAnsi="Arial Unicode MS" w:cs="Arial Unicode MS"/>
              </w:rPr>
              <w:tab/>
            </w:r>
            <w:r w:rsidR="00255512">
              <w:t>case label3:</w:t>
            </w:r>
          </w:p>
          <w:p w14:paraId="29D50D33" w14:textId="5F31C7B9" w:rsidR="00C75593" w:rsidRDefault="00AD10E7"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</w:r>
            <w:r w:rsidR="00255512">
              <w:rPr>
                <w:rFonts w:ascii="Arial Unicode MS" w:eastAsia="Arial Unicode MS" w:hAnsi="Arial Unicode MS" w:cs="Arial Unicode MS"/>
              </w:rPr>
              <w:t>echo "n 값이 label3일 경우 실행됩니다.";</w:t>
            </w:r>
          </w:p>
          <w:p w14:paraId="6D6827C7" w14:textId="332058D8" w:rsidR="00C75593" w:rsidRDefault="00AD10E7"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</w:r>
            <w:r w:rsidR="00255512">
              <w:t>break;</w:t>
            </w:r>
          </w:p>
          <w:p w14:paraId="4FCAFDB8" w14:textId="77777777" w:rsidR="00C75593" w:rsidRDefault="00C75593"/>
          <w:p w14:paraId="39746292" w14:textId="334E611A" w:rsidR="00C75593" w:rsidRDefault="00AD10E7">
            <w:r>
              <w:rPr>
                <w:rFonts w:ascii="Arial Unicode MS" w:eastAsia="Arial Unicode MS" w:hAnsi="Arial Unicode MS" w:cs="Arial Unicode MS"/>
              </w:rPr>
              <w:tab/>
            </w:r>
            <w:r w:rsidR="00255512">
              <w:t>default:</w:t>
            </w:r>
          </w:p>
          <w:p w14:paraId="40F65601" w14:textId="1A911A6F" w:rsidR="00C75593" w:rsidRDefault="00AD10E7"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</w:r>
            <w:r w:rsidR="00255512">
              <w:rPr>
                <w:rFonts w:ascii="Arial Unicode MS" w:eastAsia="Arial Unicode MS" w:hAnsi="Arial Unicode MS" w:cs="Arial Unicode MS"/>
              </w:rPr>
              <w:t>echo "n 값이 일치하는</w:t>
            </w:r>
            <w:r w:rsidR="00E6070E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 w:rsidR="00255512">
              <w:rPr>
                <w:rFonts w:ascii="Arial Unicode MS" w:eastAsia="Arial Unicode MS" w:hAnsi="Arial Unicode MS" w:cs="Arial Unicode MS"/>
              </w:rPr>
              <w:t>게 없는 경우 실행됩니다.";</w:t>
            </w:r>
          </w:p>
          <w:p w14:paraId="454E2B78" w14:textId="77777777" w:rsidR="00C75593" w:rsidRDefault="00255512">
            <w:r>
              <w:t xml:space="preserve">  }</w:t>
            </w:r>
          </w:p>
        </w:tc>
      </w:tr>
    </w:tbl>
    <w:p w14:paraId="40385F09" w14:textId="77777777" w:rsidR="00C75593" w:rsidRDefault="00C75593"/>
    <w:p w14:paraId="4DA2BFEC" w14:textId="5B032BD7" w:rsidR="00C75593" w:rsidRDefault="00255512">
      <w:r>
        <w:rPr>
          <w:rFonts w:ascii="Arial Unicode MS" w:eastAsia="Arial Unicode MS" w:hAnsi="Arial Unicode MS" w:cs="Arial Unicode MS"/>
        </w:rPr>
        <w:t>switch</w:t>
      </w:r>
      <w:r w:rsidR="00AD10E7">
        <w:rPr>
          <w:rFonts w:ascii="Arial Unicode MS" w:eastAsia="Arial Unicode MS" w:hAnsi="Arial Unicode MS" w:cs="Arial Unicode MS" w:hint="eastAsia"/>
        </w:rPr>
        <w:t>에서 분기되어 처리되는 소스들은</w:t>
      </w:r>
      <w:r>
        <w:rPr>
          <w:rFonts w:ascii="Arial Unicode MS" w:eastAsia="Arial Unicode MS" w:hAnsi="Arial Unicode MS" w:cs="Arial Unicode MS"/>
        </w:rPr>
        <w:t xml:space="preserve"> 중괄호 {</w:t>
      </w:r>
      <w:ins w:id="88" w:author="이호진" w:date="2017-09-19T17:31:00Z">
        <w:r w:rsidR="00F158F7">
          <w:rPr>
            <w:rFonts w:ascii="Arial Unicode MS" w:eastAsia="Arial Unicode MS" w:hAnsi="Arial Unicode MS" w:cs="Arial Unicode MS"/>
          </w:rPr>
          <w:t xml:space="preserve"> </w:t>
        </w:r>
      </w:ins>
      <w:r>
        <w:rPr>
          <w:rFonts w:ascii="Arial Unicode MS" w:eastAsia="Arial Unicode MS" w:hAnsi="Arial Unicode MS" w:cs="Arial Unicode MS"/>
        </w:rPr>
        <w:t>로 시작해서 중괄호 }로 끝납니다. 조건의 처리</w:t>
      </w:r>
      <w:r w:rsidR="00E6070E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코드를 삽입하는 { } 안에 </w:t>
      </w:r>
      <w:r w:rsidR="00AD10E7">
        <w:rPr>
          <w:rFonts w:ascii="Arial Unicode MS" w:eastAsia="Arial Unicode MS" w:hAnsi="Arial Unicode MS" w:cs="Arial Unicode MS" w:hint="eastAsia"/>
        </w:rPr>
        <w:t>두</w:t>
      </w:r>
      <w:r w:rsidR="00B86FCC">
        <w:rPr>
          <w:rFonts w:ascii="Arial Unicode MS" w:eastAsia="Arial Unicode MS" w:hAnsi="Arial Unicode MS" w:cs="Arial Unicode MS" w:hint="eastAsia"/>
        </w:rPr>
        <w:t xml:space="preserve"> </w:t>
      </w:r>
      <w:r w:rsidR="00AD10E7">
        <w:rPr>
          <w:rFonts w:ascii="Arial Unicode MS" w:eastAsia="Arial Unicode MS" w:hAnsi="Arial Unicode MS" w:cs="Arial Unicode MS" w:hint="eastAsia"/>
        </w:rPr>
        <w:t xml:space="preserve">가지의 </w:t>
      </w:r>
      <w:r>
        <w:rPr>
          <w:rFonts w:ascii="Arial Unicode MS" w:eastAsia="Arial Unicode MS" w:hAnsi="Arial Unicode MS" w:cs="Arial Unicode MS"/>
        </w:rPr>
        <w:t>서브 명령어 case와 default를 이용하여 여러 일치되는 조건을 작성할 수 있습니다.</w:t>
      </w:r>
    </w:p>
    <w:p w14:paraId="77A9B0E6" w14:textId="77777777" w:rsidR="00C75593" w:rsidRDefault="00C75593"/>
    <w:p w14:paraId="43F46489" w14:textId="415D353E" w:rsidR="00C75593" w:rsidRPr="008626EF" w:rsidRDefault="00255512">
      <w:pPr>
        <w:rPr>
          <w:b/>
          <w:sz w:val="24"/>
          <w:szCs w:val="24"/>
        </w:rPr>
      </w:pPr>
      <w:r w:rsidRPr="008626EF">
        <w:rPr>
          <w:rFonts w:ascii="Arial Unicode MS" w:eastAsia="Arial Unicode MS" w:hAnsi="Arial Unicode MS" w:cs="Arial Unicode MS"/>
          <w:b/>
          <w:sz w:val="24"/>
          <w:szCs w:val="24"/>
        </w:rPr>
        <w:t>case 조건</w:t>
      </w:r>
    </w:p>
    <w:p w14:paraId="11C1B4B6" w14:textId="0DE029A8" w:rsidR="00C75593" w:rsidRDefault="00255512">
      <w:r>
        <w:rPr>
          <w:rFonts w:ascii="Arial Unicode MS" w:eastAsia="Arial Unicode MS" w:hAnsi="Arial Unicode MS" w:cs="Arial Unicode MS"/>
        </w:rPr>
        <w:t xml:space="preserve">case </w:t>
      </w:r>
      <w:r w:rsidR="00AD10E7">
        <w:rPr>
          <w:rFonts w:ascii="Arial Unicode MS" w:eastAsia="Arial Unicode MS" w:hAnsi="Arial Unicode MS" w:cs="Arial Unicode MS" w:hint="eastAsia"/>
        </w:rPr>
        <w:t xml:space="preserve">서브 </w:t>
      </w:r>
      <w:r>
        <w:rPr>
          <w:rFonts w:ascii="Arial Unicode MS" w:eastAsia="Arial Unicode MS" w:hAnsi="Arial Unicode MS" w:cs="Arial Unicode MS"/>
        </w:rPr>
        <w:t>명령</w:t>
      </w:r>
      <w:r w:rsidR="00AD10E7">
        <w:rPr>
          <w:rFonts w:ascii="Arial Unicode MS" w:eastAsia="Arial Unicode MS" w:hAnsi="Arial Unicode MS" w:cs="Arial Unicode MS" w:hint="eastAsia"/>
        </w:rPr>
        <w:t xml:space="preserve"> 키워드는</w:t>
      </w:r>
      <w:r>
        <w:rPr>
          <w:rFonts w:ascii="Arial Unicode MS" w:eastAsia="Arial Unicode MS" w:hAnsi="Arial Unicode MS" w:cs="Arial Unicode MS"/>
        </w:rPr>
        <w:t xml:space="preserve"> switch에 입력된 값이 일치되었을</w:t>
      </w:r>
      <w:r w:rsidR="00E6070E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때 </w:t>
      </w:r>
      <w:r w:rsidR="00AD10E7">
        <w:rPr>
          <w:rFonts w:ascii="Arial Unicode MS" w:eastAsia="Arial Unicode MS" w:hAnsi="Arial Unicode MS" w:cs="Arial Unicode MS" w:hint="eastAsia"/>
        </w:rPr>
        <w:t xml:space="preserve">동작하는 </w:t>
      </w:r>
      <w:r>
        <w:rPr>
          <w:rFonts w:ascii="Arial Unicode MS" w:eastAsia="Arial Unicode MS" w:hAnsi="Arial Unicode MS" w:cs="Arial Unicode MS"/>
        </w:rPr>
        <w:t>코드의 시작</w:t>
      </w:r>
      <w:r w:rsidR="00E6070E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부분을 정의합니다. </w:t>
      </w:r>
      <w:r w:rsidR="00AD10E7">
        <w:rPr>
          <w:rFonts w:ascii="Arial Unicode MS" w:eastAsia="Arial Unicode MS" w:hAnsi="Arial Unicode MS" w:cs="Arial Unicode MS"/>
        </w:rPr>
        <w:t xml:space="preserve">case </w:t>
      </w:r>
      <w:r w:rsidR="00AD10E7">
        <w:rPr>
          <w:rFonts w:ascii="Arial Unicode MS" w:eastAsia="Arial Unicode MS" w:hAnsi="Arial Unicode MS" w:cs="Arial Unicode MS" w:hint="eastAsia"/>
        </w:rPr>
        <w:t xml:space="preserve">키워드 </w:t>
      </w:r>
      <w:r w:rsidR="00AD10E7">
        <w:rPr>
          <w:rFonts w:ascii="Arial Unicode MS" w:eastAsia="Arial Unicode MS" w:hAnsi="Arial Unicode MS" w:cs="Arial Unicode MS"/>
        </w:rPr>
        <w:t>다음</w:t>
      </w:r>
      <w:r w:rsidR="00AD10E7">
        <w:rPr>
          <w:rFonts w:ascii="Arial Unicode MS" w:eastAsia="Arial Unicode MS" w:hAnsi="Arial Unicode MS" w:cs="Arial Unicode MS" w:hint="eastAsia"/>
        </w:rPr>
        <w:t xml:space="preserve">에 일치하는 값을 지정하고 뒤에 콜론(:)을 정의한 다음 작성할 코드를 </w:t>
      </w:r>
      <w:r w:rsidR="00AD10E7">
        <w:rPr>
          <w:rFonts w:ascii="Arial Unicode MS" w:eastAsia="Arial Unicode MS" w:hAnsi="Arial Unicode MS" w:cs="Arial Unicode MS" w:hint="eastAsia"/>
        </w:rPr>
        <w:lastRenderedPageBreak/>
        <w:t xml:space="preserve">넣어줍니다. </w:t>
      </w:r>
      <w:r>
        <w:rPr>
          <w:rFonts w:ascii="Arial Unicode MS" w:eastAsia="Arial Unicode MS" w:hAnsi="Arial Unicode MS" w:cs="Arial Unicode MS"/>
        </w:rPr>
        <w:t>만일 switch 입력</w:t>
      </w:r>
      <w:r w:rsidR="00E6070E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값이 일치되면 프로그램 로직은 해당 case로 점프하여 하단에 있는 코드</w:t>
      </w:r>
      <w:r w:rsidR="00E6070E">
        <w:rPr>
          <w:rFonts w:ascii="Arial Unicode MS" w:eastAsia="Arial Unicode MS" w:hAnsi="Arial Unicode MS" w:cs="Arial Unicode MS" w:hint="eastAsia"/>
        </w:rPr>
        <w:t>를</w:t>
      </w:r>
      <w:r>
        <w:rPr>
          <w:rFonts w:ascii="Arial Unicode MS" w:eastAsia="Arial Unicode MS" w:hAnsi="Arial Unicode MS" w:cs="Arial Unicode MS"/>
        </w:rPr>
        <w:t xml:space="preserve"> 실행합니다.</w:t>
      </w:r>
    </w:p>
    <w:p w14:paraId="4F3E74E5" w14:textId="77777777" w:rsidR="00C75593" w:rsidRDefault="00C75593"/>
    <w:p w14:paraId="2A1759AC" w14:textId="6BAAD5FD" w:rsidR="00C75593" w:rsidRPr="008626EF" w:rsidRDefault="00255512">
      <w:pPr>
        <w:rPr>
          <w:b/>
          <w:sz w:val="24"/>
          <w:szCs w:val="24"/>
        </w:rPr>
      </w:pPr>
      <w:r w:rsidRPr="008626EF">
        <w:rPr>
          <w:b/>
          <w:sz w:val="24"/>
          <w:szCs w:val="24"/>
        </w:rPr>
        <w:t>default</w:t>
      </w:r>
    </w:p>
    <w:p w14:paraId="5CD7E536" w14:textId="6C3CC4CA" w:rsidR="00C75593" w:rsidRDefault="00255512">
      <w:r>
        <w:rPr>
          <w:rFonts w:ascii="Arial Unicode MS" w:eastAsia="Arial Unicode MS" w:hAnsi="Arial Unicode MS" w:cs="Arial Unicode MS"/>
        </w:rPr>
        <w:t xml:space="preserve">default </w:t>
      </w:r>
      <w:r w:rsidR="00293B7F">
        <w:rPr>
          <w:rFonts w:ascii="Arial Unicode MS" w:eastAsia="Arial Unicode MS" w:hAnsi="Arial Unicode MS" w:cs="Arial Unicode MS" w:hint="eastAsia"/>
        </w:rPr>
        <w:t xml:space="preserve">서브 </w:t>
      </w:r>
      <w:r>
        <w:rPr>
          <w:rFonts w:ascii="Arial Unicode MS" w:eastAsia="Arial Unicode MS" w:hAnsi="Arial Unicode MS" w:cs="Arial Unicode MS"/>
        </w:rPr>
        <w:t>명령</w:t>
      </w:r>
      <w:r w:rsidR="00293B7F">
        <w:rPr>
          <w:rFonts w:ascii="Arial Unicode MS" w:eastAsia="Arial Unicode MS" w:hAnsi="Arial Unicode MS" w:cs="Arial Unicode MS" w:hint="eastAsia"/>
        </w:rPr>
        <w:t xml:space="preserve"> 키워드는</w:t>
      </w:r>
      <w:r>
        <w:rPr>
          <w:rFonts w:ascii="Arial Unicode MS" w:eastAsia="Arial Unicode MS" w:hAnsi="Arial Unicode MS" w:cs="Arial Unicode MS"/>
        </w:rPr>
        <w:t xml:space="preserve"> switch에 입력된 값과 일치되는 case</w:t>
      </w:r>
      <w:r w:rsidR="00E6070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값이 없을</w:t>
      </w:r>
      <w:r w:rsidR="00E6070E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때 처리하는 실행 코드입니다. </w:t>
      </w:r>
      <w:r w:rsidR="00293B7F">
        <w:rPr>
          <w:rFonts w:ascii="Arial Unicode MS" w:eastAsia="Arial Unicode MS" w:hAnsi="Arial Unicode MS" w:cs="Arial Unicode MS" w:hint="eastAsia"/>
        </w:rPr>
        <w:t xml:space="preserve">대부분 </w:t>
      </w:r>
      <w:r w:rsidR="00293B7F">
        <w:rPr>
          <w:rFonts w:ascii="Arial Unicode MS" w:eastAsia="Arial Unicode MS" w:hAnsi="Arial Unicode MS" w:cs="Arial Unicode MS"/>
        </w:rPr>
        <w:t xml:space="preserve">switch </w:t>
      </w:r>
      <w:r w:rsidR="00293B7F">
        <w:rPr>
          <w:rFonts w:ascii="Arial Unicode MS" w:eastAsia="Arial Unicode MS" w:hAnsi="Arial Unicode MS" w:cs="Arial Unicode MS" w:hint="eastAsia"/>
        </w:rPr>
        <w:t>처리 맨 하단에 위치하며</w:t>
      </w:r>
      <w:r w:rsidR="00B86FCC">
        <w:rPr>
          <w:rFonts w:ascii="Arial Unicode MS" w:eastAsia="Arial Unicode MS" w:hAnsi="Arial Unicode MS" w:cs="Arial Unicode MS" w:hint="eastAsia"/>
        </w:rPr>
        <w:t>,</w:t>
      </w:r>
      <w:r w:rsidR="00293B7F">
        <w:rPr>
          <w:rFonts w:ascii="Arial Unicode MS" w:eastAsia="Arial Unicode MS" w:hAnsi="Arial Unicode MS" w:cs="Arial Unicode MS" w:hint="eastAsia"/>
        </w:rPr>
        <w:t xml:space="preserve"> 이때 </w:t>
      </w:r>
      <w:r w:rsidR="00293B7F">
        <w:rPr>
          <w:rFonts w:ascii="Arial Unicode MS" w:eastAsia="Arial Unicode MS" w:hAnsi="Arial Unicode MS" w:cs="Arial Unicode MS"/>
        </w:rPr>
        <w:t xml:space="preserve">default </w:t>
      </w:r>
      <w:r w:rsidR="00293B7F">
        <w:rPr>
          <w:rFonts w:ascii="Arial Unicode MS" w:eastAsia="Arial Unicode MS" w:hAnsi="Arial Unicode MS" w:cs="Arial Unicode MS" w:hint="eastAsia"/>
        </w:rPr>
        <w:t>키워드와 콜론(</w:t>
      </w:r>
      <w:r w:rsidR="00293B7F">
        <w:rPr>
          <w:rFonts w:ascii="Segoe UI Emoji" w:eastAsia="Segoe UI Emoji" w:hAnsi="Segoe UI Emoji" w:cs="Segoe UI Emoji"/>
        </w:rPr>
        <w:t>:)</w:t>
      </w:r>
      <w:r w:rsidR="00293B7F">
        <w:rPr>
          <w:rFonts w:asciiTheme="minorEastAsia" w:hAnsiTheme="minorEastAsia" w:cs="Segoe UI Emoji" w:hint="eastAsia"/>
        </w:rPr>
        <w:t>만</w:t>
      </w:r>
      <w:r w:rsidR="00293B7F">
        <w:rPr>
          <w:rFonts w:ascii="Segoe UI Emoji" w:hAnsi="Segoe UI Emoji" w:cs="Segoe UI Emoji" w:hint="eastAsia"/>
        </w:rPr>
        <w:t xml:space="preserve"> </w:t>
      </w:r>
      <w:r w:rsidR="00293B7F">
        <w:rPr>
          <w:rFonts w:ascii="Segoe UI Emoji" w:hAnsi="Segoe UI Emoji" w:cs="Segoe UI Emoji" w:hint="eastAsia"/>
        </w:rPr>
        <w:t>작성합니다</w:t>
      </w:r>
      <w:r w:rsidR="00293B7F">
        <w:rPr>
          <w:rFonts w:ascii="Segoe UI Emoji" w:hAnsi="Segoe UI Emoji" w:cs="Segoe UI Emoji" w:hint="eastAsia"/>
        </w:rPr>
        <w:t xml:space="preserve">. </w:t>
      </w:r>
      <w:r>
        <w:rPr>
          <w:rFonts w:ascii="Arial Unicode MS" w:eastAsia="Arial Unicode MS" w:hAnsi="Arial Unicode MS" w:cs="Arial Unicode MS"/>
        </w:rPr>
        <w:t>만일 일치되는 값이 없을 경우에는 프로그램은 default로 정의된 부분으로 점프하여 코드를 실행합니다.</w:t>
      </w:r>
    </w:p>
    <w:p w14:paraId="61813EA1" w14:textId="77777777" w:rsidR="00C75593" w:rsidRDefault="00C75593"/>
    <w:p w14:paraId="364C838D" w14:textId="3D385D24" w:rsidR="00C75593" w:rsidRDefault="00293B7F">
      <w:r>
        <w:rPr>
          <w:rFonts w:ascii="Arial Unicode MS" w:eastAsia="Arial Unicode MS" w:hAnsi="Arial Unicode MS" w:cs="Arial Unicode MS" w:hint="eastAsia"/>
        </w:rPr>
        <w:t>멀티 분기 조건문</w:t>
      </w:r>
      <w:ins w:id="89" w:author="이호진" w:date="2017-09-19T17:31:00Z">
        <w:r w:rsidR="00F158F7">
          <w:rPr>
            <w:rFonts w:ascii="Arial Unicode MS" w:eastAsia="Arial Unicode MS" w:hAnsi="Arial Unicode MS" w:cs="Arial Unicode MS" w:hint="eastAsia"/>
          </w:rPr>
          <w:t xml:space="preserve"> </w:t>
        </w:r>
      </w:ins>
      <w:r w:rsidR="00255512">
        <w:rPr>
          <w:rFonts w:ascii="Arial Unicode MS" w:eastAsia="Arial Unicode MS" w:hAnsi="Arial Unicode MS" w:cs="Arial Unicode MS"/>
        </w:rPr>
        <w:t xml:space="preserve">switch는 </w:t>
      </w:r>
      <w:r>
        <w:rPr>
          <w:rFonts w:ascii="Arial Unicode MS" w:eastAsia="Arial Unicode MS" w:hAnsi="Arial Unicode MS" w:cs="Arial Unicode MS"/>
        </w:rPr>
        <w:t xml:space="preserve">if </w:t>
      </w:r>
      <w:r>
        <w:rPr>
          <w:rFonts w:ascii="Arial Unicode MS" w:eastAsia="Arial Unicode MS" w:hAnsi="Arial Unicode MS" w:cs="Arial Unicode MS" w:hint="eastAsia"/>
        </w:rPr>
        <w:t xml:space="preserve">조건문보다 </w:t>
      </w:r>
      <w:r w:rsidR="00255512">
        <w:rPr>
          <w:rFonts w:ascii="Arial Unicode MS" w:eastAsia="Arial Unicode MS" w:hAnsi="Arial Unicode MS" w:cs="Arial Unicode MS"/>
        </w:rPr>
        <w:t xml:space="preserve">빠르게 조건을 분기하여 처리할 수 </w:t>
      </w:r>
      <w:r>
        <w:rPr>
          <w:rFonts w:ascii="Arial Unicode MS" w:eastAsia="Arial Unicode MS" w:hAnsi="Arial Unicode MS" w:cs="Arial Unicode MS" w:hint="eastAsia"/>
        </w:rPr>
        <w:t>있습니다. 많은 양의 비교</w:t>
      </w:r>
      <w:r w:rsidR="00B86FCC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판단하여 처리하는 조건이 있을 경우 </w:t>
      </w:r>
      <w:r>
        <w:rPr>
          <w:rFonts w:ascii="Arial Unicode MS" w:eastAsia="Arial Unicode MS" w:hAnsi="Arial Unicode MS" w:cs="Arial Unicode MS"/>
        </w:rPr>
        <w:t xml:space="preserve">if </w:t>
      </w:r>
      <w:r>
        <w:rPr>
          <w:rFonts w:ascii="Arial Unicode MS" w:eastAsia="Arial Unicode MS" w:hAnsi="Arial Unicode MS" w:cs="Arial Unicode MS" w:hint="eastAsia"/>
        </w:rPr>
        <w:t xml:space="preserve">명령문보다 </w:t>
      </w:r>
      <w:ins w:id="90" w:author="이호진" w:date="2017-09-19T17:31:00Z">
        <w:r w:rsidR="00F158F7">
          <w:rPr>
            <w:rFonts w:ascii="Arial Unicode MS" w:eastAsia="Arial Unicode MS" w:hAnsi="Arial Unicode MS" w:cs="Arial Unicode MS" w:hint="eastAsia"/>
          </w:rPr>
          <w:t>자주</w:t>
        </w:r>
      </w:ins>
      <w:del w:id="91" w:author="이호진" w:date="2017-09-19T17:31:00Z">
        <w:r w:rsidDel="00F158F7">
          <w:rPr>
            <w:rFonts w:ascii="Arial Unicode MS" w:eastAsia="Arial Unicode MS" w:hAnsi="Arial Unicode MS" w:cs="Arial Unicode MS" w:hint="eastAsia"/>
          </w:rPr>
          <w:delText>많이</w:delText>
        </w:r>
      </w:del>
      <w:r>
        <w:rPr>
          <w:rFonts w:ascii="Arial Unicode MS" w:eastAsia="Arial Unicode MS" w:hAnsi="Arial Unicode MS" w:cs="Arial Unicode MS" w:hint="eastAsia"/>
        </w:rPr>
        <w:t xml:space="preserve"> 사용합니다.</w:t>
      </w:r>
      <w:r>
        <w:rPr>
          <w:rFonts w:ascii="Arial Unicode MS" w:eastAsia="Arial Unicode MS" w:hAnsi="Arial Unicode MS" w:cs="Arial Unicode MS"/>
        </w:rPr>
        <w:t xml:space="preserve"> </w:t>
      </w:r>
      <w:r w:rsidR="00255512">
        <w:rPr>
          <w:rFonts w:ascii="Arial Unicode MS" w:eastAsia="Arial Unicode MS" w:hAnsi="Arial Unicode MS" w:cs="Arial Unicode MS"/>
        </w:rPr>
        <w:t xml:space="preserve">if문과 switch문을 비교해보면 단순한 == 비교에 대한 다수 조건 분기는 switch문이 유리합니다. </w:t>
      </w:r>
    </w:p>
    <w:p w14:paraId="305F82A1" w14:textId="77777777" w:rsidR="00C75593" w:rsidRDefault="00C75593"/>
    <w:p w14:paraId="45FD4434" w14:textId="54A372D7" w:rsidR="00293B7F" w:rsidRDefault="00293B7F" w:rsidP="00293B7F">
      <w:r>
        <w:rPr>
          <w:rFonts w:ascii="Arial Unicode MS" w:eastAsia="Arial Unicode MS" w:hAnsi="Arial Unicode MS" w:cs="Arial Unicode MS" w:hint="eastAsia"/>
        </w:rPr>
        <w:t xml:space="preserve">만일 </w:t>
      </w:r>
      <w:r w:rsidR="00255512">
        <w:rPr>
          <w:rFonts w:ascii="Arial Unicode MS" w:eastAsia="Arial Unicode MS" w:hAnsi="Arial Unicode MS" w:cs="Arial Unicode MS"/>
        </w:rPr>
        <w:t>if문을 사용</w:t>
      </w:r>
      <w:ins w:id="92" w:author="이호진" w:date="2017-09-19T17:31:00Z">
        <w:r w:rsidR="00F158F7">
          <w:rPr>
            <w:rFonts w:ascii="Arial Unicode MS" w:eastAsia="Arial Unicode MS" w:hAnsi="Arial Unicode MS" w:cs="Arial Unicode MS" w:hint="eastAsia"/>
          </w:rPr>
          <w:t>하여</w:t>
        </w:r>
      </w:ins>
      <w:del w:id="93" w:author="이호진" w:date="2017-09-19T17:32:00Z">
        <w:r w:rsidR="00255512" w:rsidDel="00F158F7">
          <w:rPr>
            <w:rFonts w:ascii="Arial Unicode MS" w:eastAsia="Arial Unicode MS" w:hAnsi="Arial Unicode MS" w:cs="Arial Unicode MS"/>
          </w:rPr>
          <w:delText>하면</w:delText>
        </w:r>
      </w:del>
      <w:r w:rsidR="00255512">
        <w:rPr>
          <w:rFonts w:ascii="Arial Unicode MS" w:eastAsia="Arial Unicode MS" w:hAnsi="Arial Unicode MS" w:cs="Arial Unicode MS"/>
        </w:rPr>
        <w:t xml:space="preserve"> 모든 조건</w:t>
      </w:r>
      <w:ins w:id="94" w:author="이호진" w:date="2017-09-19T17:32:00Z">
        <w:r w:rsidR="00F158F7">
          <w:rPr>
            <w:rFonts w:ascii="Arial Unicode MS" w:eastAsia="Arial Unicode MS" w:hAnsi="Arial Unicode MS" w:cs="Arial Unicode MS" w:hint="eastAsia"/>
          </w:rPr>
          <w:t>을</w:t>
        </w:r>
      </w:ins>
      <w:del w:id="95" w:author="이호진" w:date="2017-09-19T17:32:00Z">
        <w:r w:rsidR="00255512" w:rsidDel="00F158F7">
          <w:rPr>
            <w:rFonts w:ascii="Arial Unicode MS" w:eastAsia="Arial Unicode MS" w:hAnsi="Arial Unicode MS" w:cs="Arial Unicode MS"/>
          </w:rPr>
          <w:delText>에 따라</w:delText>
        </w:r>
      </w:del>
      <w:r w:rsidR="00255512">
        <w:rPr>
          <w:rFonts w:ascii="Arial Unicode MS" w:eastAsia="Arial Unicode MS" w:hAnsi="Arial Unicode MS" w:cs="Arial Unicode MS"/>
        </w:rPr>
        <w:t xml:space="preserve"> 비교</w:t>
      </w:r>
      <w:r>
        <w:rPr>
          <w:rFonts w:ascii="Arial Unicode MS" w:eastAsia="Arial Unicode MS" w:hAnsi="Arial Unicode MS" w:cs="Arial Unicode MS" w:hint="eastAsia"/>
        </w:rPr>
        <w:t>한다고 하면 각각</w:t>
      </w:r>
      <w:del w:id="96" w:author="이호진" w:date="2017-09-19T17:32:00Z">
        <w:r w:rsidDel="00F158F7">
          <w:rPr>
            <w:rFonts w:ascii="Arial Unicode MS" w:eastAsia="Arial Unicode MS" w:hAnsi="Arial Unicode MS" w:cs="Arial Unicode MS" w:hint="eastAsia"/>
          </w:rPr>
          <w:delText>의</w:delText>
        </w:r>
      </w:del>
      <w:r>
        <w:rPr>
          <w:rFonts w:ascii="Arial Unicode MS" w:eastAsia="Arial Unicode MS" w:hAnsi="Arial Unicode MS" w:cs="Arial Unicode MS" w:hint="eastAsia"/>
        </w:rPr>
        <w:t xml:space="preserve"> 비교</w:t>
      </w:r>
      <w:ins w:id="97" w:author="이호진" w:date="2017-09-19T17:32:00Z">
        <w:r w:rsidR="00F158F7">
          <w:rPr>
            <w:rFonts w:ascii="Arial Unicode MS" w:eastAsia="Arial Unicode MS" w:hAnsi="Arial Unicode MS" w:cs="Arial Unicode MS" w:hint="eastAsia"/>
          </w:rPr>
          <w:t>되는</w:t>
        </w:r>
      </w:ins>
      <w:del w:id="98" w:author="이호진" w:date="2017-09-19T17:32:00Z">
        <w:r w:rsidR="00255512" w:rsidDel="00F158F7">
          <w:rPr>
            <w:rFonts w:ascii="Arial Unicode MS" w:eastAsia="Arial Unicode MS" w:hAnsi="Arial Unicode MS" w:cs="Arial Unicode MS"/>
          </w:rPr>
          <w:delText>하는</w:delText>
        </w:r>
      </w:del>
      <w:r w:rsidR="00255512">
        <w:rPr>
          <w:rFonts w:ascii="Arial Unicode MS" w:eastAsia="Arial Unicode MS" w:hAnsi="Arial Unicode MS" w:cs="Arial Unicode MS"/>
        </w:rPr>
        <w:t xml:space="preserve"> 코드</w:t>
      </w:r>
      <w:r w:rsidR="00B86FCC">
        <w:rPr>
          <w:rFonts w:ascii="Arial Unicode MS" w:eastAsia="Arial Unicode MS" w:hAnsi="Arial Unicode MS" w:cs="Arial Unicode MS" w:hint="eastAsia"/>
        </w:rPr>
        <w:t>는</w:t>
      </w:r>
      <w:r w:rsidR="00255512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모두 </w:t>
      </w:r>
      <w:r w:rsidR="00255512">
        <w:rPr>
          <w:rFonts w:ascii="Arial Unicode MS" w:eastAsia="Arial Unicode MS" w:hAnsi="Arial Unicode MS" w:cs="Arial Unicode MS"/>
        </w:rPr>
        <w:t>실행</w:t>
      </w:r>
      <w:r>
        <w:rPr>
          <w:rFonts w:ascii="Arial Unicode MS" w:eastAsia="Arial Unicode MS" w:hAnsi="Arial Unicode MS" w:cs="Arial Unicode MS" w:hint="eastAsia"/>
        </w:rPr>
        <w:t>될 것입니다.</w:t>
      </w:r>
      <w:r w:rsidR="00255512">
        <w:rPr>
          <w:rFonts w:ascii="Arial Unicode MS" w:eastAsia="Arial Unicode MS" w:hAnsi="Arial Unicode MS" w:cs="Arial Unicode MS"/>
        </w:rPr>
        <w:t xml:space="preserve"> </w:t>
      </w:r>
      <w:commentRangeStart w:id="99"/>
      <w:commentRangeStart w:id="100"/>
      <w:r>
        <w:rPr>
          <w:rFonts w:ascii="Arial Unicode MS" w:eastAsia="Arial Unicode MS" w:hAnsi="Arial Unicode MS" w:cs="Arial Unicode MS"/>
        </w:rPr>
        <w:t xml:space="preserve">if문으로 작성한 조건 제어문이 </w:t>
      </w:r>
      <w:r>
        <w:rPr>
          <w:rFonts w:ascii="Arial Unicode MS" w:eastAsia="Arial Unicode MS" w:hAnsi="Arial Unicode MS" w:cs="Arial Unicode MS" w:hint="eastAsia"/>
        </w:rPr>
        <w:t>있을</w:t>
      </w:r>
      <w:r w:rsidR="00B86FCC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경우에 다음처럼 작성할 수 </w:t>
      </w:r>
      <w:r>
        <w:rPr>
          <w:rFonts w:ascii="Arial Unicode MS" w:eastAsia="Arial Unicode MS" w:hAnsi="Arial Unicode MS" w:cs="Arial Unicode MS"/>
        </w:rPr>
        <w:t>있습니다.</w:t>
      </w:r>
      <w:commentRangeEnd w:id="99"/>
      <w:r>
        <w:rPr>
          <w:rStyle w:val="aff6"/>
        </w:rPr>
        <w:commentReference w:id="99"/>
      </w:r>
      <w:commentRangeEnd w:id="100"/>
      <w:r w:rsidR="0046555C">
        <w:rPr>
          <w:rStyle w:val="aff6"/>
        </w:rPr>
        <w:commentReference w:id="100"/>
      </w:r>
    </w:p>
    <w:p w14:paraId="202E5031" w14:textId="77777777" w:rsidR="00293B7F" w:rsidRDefault="00293B7F" w:rsidP="00293B7F"/>
    <w:p w14:paraId="2BC71E5A" w14:textId="0BF4B616" w:rsidR="00293B7F" w:rsidRPr="008626EF" w:rsidRDefault="00293B7F" w:rsidP="00293B7F">
      <w:r>
        <w:rPr>
          <w:rFonts w:ascii="Arial Unicode MS" w:eastAsia="Arial Unicode MS" w:hAnsi="Arial Unicode MS" w:cs="Arial Unicode MS"/>
          <w:b/>
        </w:rPr>
        <w:t xml:space="preserve">예제 파일 </w:t>
      </w:r>
      <w:r w:rsidRPr="008626EF">
        <w:rPr>
          <w:rFonts w:ascii="Arial Unicode MS" w:eastAsia="Arial Unicode MS" w:hAnsi="Arial Unicode MS" w:cs="Arial Unicode MS"/>
        </w:rPr>
        <w:t>switch-01.php</w:t>
      </w:r>
    </w:p>
    <w:tbl>
      <w:tblPr>
        <w:tblStyle w:val="afb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293B7F" w14:paraId="4C26E9AB" w14:textId="77777777" w:rsidTr="007D59C3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DA2CB" w14:textId="77777777" w:rsidR="00293B7F" w:rsidRDefault="00293B7F" w:rsidP="007D59C3">
            <w:r>
              <w:t>&lt;?php</w:t>
            </w:r>
          </w:p>
          <w:p w14:paraId="465B10E6" w14:textId="77777777" w:rsidR="00293B7F" w:rsidRDefault="00293B7F" w:rsidP="007D59C3">
            <w:r>
              <w:tab/>
              <w:t>$n = "label2";</w:t>
            </w:r>
          </w:p>
          <w:p w14:paraId="2EA42883" w14:textId="77777777" w:rsidR="00293B7F" w:rsidRDefault="00293B7F" w:rsidP="007D59C3"/>
          <w:p w14:paraId="6AB30513" w14:textId="77777777" w:rsidR="00293B7F" w:rsidRDefault="00293B7F" w:rsidP="007D59C3">
            <w:r>
              <w:tab/>
              <w:t>if($n == "label1"){</w:t>
            </w:r>
          </w:p>
          <w:p w14:paraId="70D6A1C9" w14:textId="6FF305CF" w:rsidR="00293B7F" w:rsidRDefault="00293B7F" w:rsidP="007D59C3">
            <w:r>
              <w:rPr>
                <w:rFonts w:ascii="Arial Unicode MS" w:eastAsia="Arial Unicode MS" w:hAnsi="Arial Unicode MS" w:cs="Arial Unicode MS"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</w:rPr>
              <w:tab/>
              <w:t>echo "n 값이 label1일 경우 실행됩니다.";</w:t>
            </w:r>
          </w:p>
          <w:p w14:paraId="75098DD5" w14:textId="77777777" w:rsidR="00293B7F" w:rsidRDefault="00293B7F" w:rsidP="007D59C3"/>
          <w:p w14:paraId="0A93214A" w14:textId="77777777" w:rsidR="00293B7F" w:rsidRDefault="00293B7F" w:rsidP="007D59C3">
            <w:r>
              <w:tab/>
              <w:t>} else if($n == "label2"){</w:t>
            </w:r>
          </w:p>
          <w:p w14:paraId="4970BF91" w14:textId="5932BD26" w:rsidR="00293B7F" w:rsidRDefault="00293B7F" w:rsidP="007D59C3">
            <w:r>
              <w:rPr>
                <w:rFonts w:ascii="Arial Unicode MS" w:eastAsia="Arial Unicode MS" w:hAnsi="Arial Unicode MS" w:cs="Arial Unicode MS"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</w:rPr>
              <w:tab/>
              <w:t>echo "n 값이 label2일 경우 실행됩니다.";</w:t>
            </w:r>
          </w:p>
          <w:p w14:paraId="0571F38C" w14:textId="77777777" w:rsidR="00293B7F" w:rsidRDefault="00293B7F" w:rsidP="007D59C3"/>
          <w:p w14:paraId="7F98FB7A" w14:textId="77777777" w:rsidR="00293B7F" w:rsidRDefault="00293B7F" w:rsidP="007D59C3">
            <w:r>
              <w:tab/>
              <w:t>} else if($n == "label3"){</w:t>
            </w:r>
          </w:p>
          <w:p w14:paraId="2AF46B50" w14:textId="0A8F4AD3" w:rsidR="00293B7F" w:rsidRDefault="00293B7F" w:rsidP="007D59C3"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echo "n 값이 label3일 경우 실행됩니다.";</w:t>
            </w:r>
          </w:p>
          <w:p w14:paraId="7DC5966E" w14:textId="77777777" w:rsidR="00293B7F" w:rsidRDefault="00293B7F" w:rsidP="007D59C3"/>
          <w:p w14:paraId="2028E6E9" w14:textId="77777777" w:rsidR="00293B7F" w:rsidRDefault="00293B7F" w:rsidP="007D59C3">
            <w:r>
              <w:tab/>
              <w:t>} else {</w:t>
            </w:r>
          </w:p>
          <w:p w14:paraId="5C2F3051" w14:textId="77777777" w:rsidR="00293B7F" w:rsidRDefault="00293B7F" w:rsidP="007D59C3"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echo "n 값이 일치하는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게 없는 경우 실행됩니다.";</w:t>
            </w:r>
          </w:p>
          <w:p w14:paraId="195D6BB2" w14:textId="77777777" w:rsidR="00293B7F" w:rsidRDefault="00293B7F" w:rsidP="007D59C3">
            <w:r>
              <w:tab/>
              <w:t>}</w:t>
            </w:r>
          </w:p>
          <w:p w14:paraId="2FF93E18" w14:textId="77777777" w:rsidR="00293B7F" w:rsidRDefault="00293B7F" w:rsidP="007D59C3"/>
          <w:p w14:paraId="07CFDB90" w14:textId="77777777" w:rsidR="00293B7F" w:rsidRDefault="00293B7F" w:rsidP="007D59C3">
            <w:r>
              <w:t>?&gt;</w:t>
            </w:r>
          </w:p>
        </w:tc>
      </w:tr>
    </w:tbl>
    <w:p w14:paraId="0BDF3478" w14:textId="77777777" w:rsidR="00293B7F" w:rsidRDefault="00293B7F" w:rsidP="00293B7F">
      <w:pPr>
        <w:rPr>
          <w:b/>
        </w:rPr>
      </w:pPr>
    </w:p>
    <w:p w14:paraId="0CEC8FED" w14:textId="5BA8230F" w:rsidR="00293B7F" w:rsidRDefault="00807A6F" w:rsidP="00293B7F">
      <w:r>
        <w:rPr>
          <w:rFonts w:ascii="Arial Unicode MS" w:eastAsia="Arial Unicode MS" w:hAnsi="Arial Unicode MS" w:cs="Arial Unicode MS"/>
          <w:b/>
        </w:rPr>
        <w:t>결과</w:t>
      </w:r>
    </w:p>
    <w:p w14:paraId="6A5A30A4" w14:textId="5C55E6D7" w:rsidR="00293B7F" w:rsidRDefault="00293B7F" w:rsidP="00293B7F">
      <w:r>
        <w:rPr>
          <w:rFonts w:ascii="Arial Unicode MS" w:eastAsia="Arial Unicode MS" w:hAnsi="Arial Unicode MS" w:cs="Arial Unicode MS"/>
        </w:rPr>
        <w:t>n 값이 label2일 경우 실행됩니다.</w:t>
      </w:r>
    </w:p>
    <w:p w14:paraId="2108F09A" w14:textId="77777777" w:rsidR="00293B7F" w:rsidRDefault="00293B7F" w:rsidP="00293B7F">
      <w:pPr>
        <w:rPr>
          <w:b/>
        </w:rPr>
      </w:pPr>
    </w:p>
    <w:p w14:paraId="34A9F278" w14:textId="728E5B2D" w:rsidR="00293B7F" w:rsidRDefault="00293B7F" w:rsidP="00293B7F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lastRenderedPageBreak/>
        <w:t>입력된 값</w:t>
      </w:r>
      <w:r>
        <w:rPr>
          <w:rFonts w:ascii="Arial Unicode MS" w:eastAsia="Arial Unicode MS" w:hAnsi="Arial Unicode MS" w:cs="Arial Unicode MS" w:hint="eastAsia"/>
        </w:rPr>
        <w:t>에 대해서 모든 조건</w:t>
      </w:r>
      <w:r>
        <w:rPr>
          <w:rFonts w:ascii="Arial Unicode MS" w:eastAsia="Arial Unicode MS" w:hAnsi="Arial Unicode MS" w:cs="Arial Unicode MS"/>
        </w:rPr>
        <w:t>을 하나씩 비교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처리하여 코드를 실행합니다.  만일</w:t>
      </w:r>
      <w:r>
        <w:rPr>
          <w:rFonts w:ascii="Arial Unicode MS" w:eastAsia="Arial Unicode MS" w:hAnsi="Arial Unicode MS" w:cs="Arial Unicode MS" w:hint="eastAsia"/>
        </w:rPr>
        <w:t>,</w:t>
      </w:r>
      <w:r>
        <w:rPr>
          <w:rFonts w:ascii="Arial Unicode MS" w:eastAsia="Arial Unicode MS" w:hAnsi="Arial Unicode MS" w:cs="Arial Unicode MS"/>
        </w:rPr>
        <w:t xml:space="preserve"> 일치하는 조건이 마지막에 있을 경우 모두 조건을 검사해야 </w:t>
      </w:r>
      <w:r>
        <w:rPr>
          <w:rFonts w:ascii="Arial Unicode MS" w:eastAsia="Arial Unicode MS" w:hAnsi="Arial Unicode MS" w:cs="Arial Unicode MS" w:hint="eastAsia"/>
        </w:rPr>
        <w:t>처리 루틴이 모두 실행하는 최악의 결과를 발생하며</w:t>
      </w:r>
      <w:r>
        <w:rPr>
          <w:rFonts w:ascii="Arial Unicode MS" w:eastAsia="Arial Unicode MS" w:hAnsi="Arial Unicode MS" w:cs="Arial Unicode MS"/>
        </w:rPr>
        <w:t xml:space="preserve"> 성능적인 부담감이 </w:t>
      </w:r>
      <w:r>
        <w:rPr>
          <w:rFonts w:ascii="Arial Unicode MS" w:eastAsia="Arial Unicode MS" w:hAnsi="Arial Unicode MS" w:cs="Arial Unicode MS" w:hint="eastAsia"/>
        </w:rPr>
        <w:t>발생할 수도 있습니다.</w:t>
      </w:r>
      <w:r>
        <w:rPr>
          <w:rFonts w:ascii="Arial Unicode MS" w:eastAsia="Arial Unicode MS" w:hAnsi="Arial Unicode MS" w:cs="Arial Unicode MS"/>
        </w:rPr>
        <w:t xml:space="preserve"> </w:t>
      </w:r>
    </w:p>
    <w:p w14:paraId="57E0B68D" w14:textId="0BF296C7" w:rsidR="00293B7F" w:rsidRDefault="00293B7F" w:rsidP="00293B7F">
      <w:pPr>
        <w:rPr>
          <w:rFonts w:ascii="Arial Unicode MS" w:eastAsia="Arial Unicode MS" w:hAnsi="Arial Unicode MS" w:cs="Arial Unicode MS"/>
        </w:rPr>
      </w:pPr>
    </w:p>
    <w:p w14:paraId="0CF3A62A" w14:textId="540D5242" w:rsidR="00E43E79" w:rsidRDefault="00E43E79" w:rsidP="00E43E79">
      <w:r>
        <w:rPr>
          <w:rFonts w:ascii="Arial Unicode MS" w:eastAsia="Arial Unicode MS" w:hAnsi="Arial Unicode MS" w:cs="Arial Unicode MS"/>
        </w:rPr>
        <w:t>단순한 == 일</w:t>
      </w:r>
      <w:r>
        <w:rPr>
          <w:rFonts w:ascii="Arial Unicode MS" w:eastAsia="Arial Unicode MS" w:hAnsi="Arial Unicode MS" w:cs="Arial Unicode MS" w:hint="eastAsia"/>
        </w:rPr>
        <w:t>치</w:t>
      </w:r>
      <w:r>
        <w:rPr>
          <w:rFonts w:ascii="Arial Unicode MS" w:eastAsia="Arial Unicode MS" w:hAnsi="Arial Unicode MS" w:cs="Arial Unicode MS"/>
        </w:rPr>
        <w:t>하는 비교로 처리되는 if문은 switch문을 통해 다시 작성할 수 있습니다. switch문은 if문과 달리 동일한 값의 비교만 가능합니다. 특정한 값이 크다, 작다</w:t>
      </w:r>
      <w:r>
        <w:rPr>
          <w:rFonts w:ascii="Arial Unicode MS" w:eastAsia="Arial Unicode MS" w:hAnsi="Arial Unicode MS" w:cs="Arial Unicode MS" w:hint="eastAsia"/>
        </w:rPr>
        <w:t>거나</w:t>
      </w:r>
      <w:r>
        <w:rPr>
          <w:rFonts w:ascii="Arial Unicode MS" w:eastAsia="Arial Unicode MS" w:hAnsi="Arial Unicode MS" w:cs="Arial Unicode MS"/>
        </w:rPr>
        <w:t xml:space="preserve"> 같지 않다라는 산술적인 비교를 처리할 수 없습니다.</w:t>
      </w:r>
    </w:p>
    <w:p w14:paraId="2FF1E9D1" w14:textId="1B259C8E" w:rsidR="00E43E79" w:rsidRPr="00E43E79" w:rsidRDefault="00E43E79" w:rsidP="00E43E79"/>
    <w:p w14:paraId="748F13A7" w14:textId="77777777" w:rsidR="00E43E79" w:rsidRPr="00E43E79" w:rsidRDefault="00E43E79" w:rsidP="00293B7F">
      <w:pPr>
        <w:rPr>
          <w:rFonts w:ascii="Arial Unicode MS" w:eastAsia="Arial Unicode MS" w:hAnsi="Arial Unicode MS" w:cs="Arial Unicode MS"/>
        </w:rPr>
      </w:pPr>
    </w:p>
    <w:p w14:paraId="1EDDDEB6" w14:textId="1E1988B8" w:rsidR="00E43E79" w:rsidRDefault="00E43E79" w:rsidP="00E43E79">
      <w:r>
        <w:rPr>
          <w:rFonts w:ascii="Arial Unicode MS" w:eastAsia="Arial Unicode MS" w:hAnsi="Arial Unicode MS" w:cs="Arial Unicode MS"/>
        </w:rPr>
        <w:t>switch</w:t>
      </w:r>
      <w:r>
        <w:rPr>
          <w:rFonts w:ascii="Arial Unicode MS" w:eastAsia="Arial Unicode MS" w:hAnsi="Arial Unicode MS" w:cs="Arial Unicode MS" w:hint="eastAsia"/>
        </w:rPr>
        <w:t>조건</w:t>
      </w:r>
      <w:r w:rsidR="00B86FCC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분기 명령은</w:t>
      </w:r>
      <w:r>
        <w:rPr>
          <w:rFonts w:ascii="Arial Unicode MS" w:eastAsia="Arial Unicode MS" w:hAnsi="Arial Unicode MS" w:cs="Arial Unicode MS"/>
        </w:rPr>
        <w:t xml:space="preserve"> 조건이 만족하는 곳으로 </w:t>
      </w:r>
      <w:r>
        <w:rPr>
          <w:rFonts w:ascii="Arial Unicode MS" w:eastAsia="Arial Unicode MS" w:hAnsi="Arial Unicode MS" w:cs="Arial Unicode MS" w:hint="eastAsia"/>
        </w:rPr>
        <w:t xml:space="preserve">바로 </w:t>
      </w:r>
      <w:r>
        <w:rPr>
          <w:rFonts w:ascii="Arial Unicode MS" w:eastAsia="Arial Unicode MS" w:hAnsi="Arial Unicode MS" w:cs="Arial Unicode MS"/>
        </w:rPr>
        <w:t xml:space="preserve">점프하여 처리를 하기 때문에 빠른 실행과 결과를 처리할 수 있습니다. </w:t>
      </w:r>
      <w:r>
        <w:rPr>
          <w:rFonts w:ascii="Arial Unicode MS" w:eastAsia="Arial Unicode MS" w:hAnsi="Arial Unicode MS" w:cs="Arial Unicode MS" w:hint="eastAsia"/>
        </w:rPr>
        <w:t>중간에 일치하지 않는 코드들은 건너뛰고, 일치하는 작업만 수행을 합니다.</w:t>
      </w:r>
    </w:p>
    <w:p w14:paraId="3EFBE6AE" w14:textId="77777777" w:rsidR="00C75593" w:rsidRDefault="00C75593"/>
    <w:p w14:paraId="60CD6CF6" w14:textId="666173A8" w:rsidR="00C75593" w:rsidRDefault="00255512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예제 파일 </w:t>
      </w:r>
      <w:r w:rsidRPr="008626EF">
        <w:rPr>
          <w:rFonts w:ascii="Arial Unicode MS" w:eastAsia="Arial Unicode MS" w:hAnsi="Arial Unicode MS" w:cs="Arial Unicode MS"/>
        </w:rPr>
        <w:t>switch-02.php</w:t>
      </w:r>
    </w:p>
    <w:tbl>
      <w:tblPr>
        <w:tblStyle w:val="afc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C75593" w14:paraId="2905E920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FFFA3" w14:textId="77777777" w:rsidR="00C75593" w:rsidRDefault="00255512">
            <w:r>
              <w:t>&lt;?php</w:t>
            </w:r>
          </w:p>
          <w:p w14:paraId="5DFEE4BC" w14:textId="77777777" w:rsidR="00C75593" w:rsidRDefault="00255512">
            <w:r>
              <w:tab/>
              <w:t>$n = "label1";</w:t>
            </w:r>
          </w:p>
          <w:p w14:paraId="1699D5F1" w14:textId="77777777" w:rsidR="00C75593" w:rsidRDefault="00255512">
            <w:r>
              <w:tab/>
            </w:r>
          </w:p>
          <w:p w14:paraId="26B149A1" w14:textId="77777777" w:rsidR="00C75593" w:rsidRDefault="00255512">
            <w:r>
              <w:tab/>
              <w:t>switch ($n) {</w:t>
            </w:r>
          </w:p>
          <w:p w14:paraId="7A627F79" w14:textId="77777777" w:rsidR="00C75593" w:rsidRDefault="00255512">
            <w:r>
              <w:t xml:space="preserve">    </w:t>
            </w:r>
            <w:r>
              <w:tab/>
              <w:t>case label1:</w:t>
            </w:r>
          </w:p>
          <w:p w14:paraId="2FC14AEE" w14:textId="439EED1E" w:rsidR="00C75593" w:rsidRDefault="00255512">
            <w:r>
              <w:rPr>
                <w:rFonts w:ascii="Arial Unicode MS" w:eastAsia="Arial Unicode MS" w:hAnsi="Arial Unicode MS" w:cs="Arial Unicode MS"/>
              </w:rPr>
              <w:t xml:space="preserve">      </w:t>
            </w: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echo "n 값이 label1일 경우 실행됩니다.";</w:t>
            </w:r>
          </w:p>
          <w:p w14:paraId="25645D9C" w14:textId="3C103C8E" w:rsidR="00C75593" w:rsidRDefault="00255512">
            <w:r>
              <w:t xml:space="preserve">    </w:t>
            </w:r>
            <w:r>
              <w:tab/>
            </w:r>
            <w:r w:rsidR="00E43E79">
              <w:rPr>
                <w:rFonts w:ascii="Arial Unicode MS" w:eastAsia="Arial Unicode MS" w:hAnsi="Arial Unicode MS" w:cs="Arial Unicode MS"/>
              </w:rPr>
              <w:tab/>
            </w:r>
            <w:r>
              <w:t>break;</w:t>
            </w:r>
          </w:p>
          <w:p w14:paraId="1667F8A6" w14:textId="77777777" w:rsidR="00C75593" w:rsidRDefault="00C75593"/>
          <w:p w14:paraId="2DBABD04" w14:textId="77777777" w:rsidR="00C75593" w:rsidRDefault="00255512">
            <w:r>
              <w:t xml:space="preserve">    </w:t>
            </w:r>
            <w:r>
              <w:tab/>
              <w:t>case label2:</w:t>
            </w:r>
          </w:p>
          <w:p w14:paraId="6FF20B95" w14:textId="4095505F" w:rsidR="00C75593" w:rsidRDefault="00255512">
            <w:r>
              <w:rPr>
                <w:rFonts w:ascii="Arial Unicode MS" w:eastAsia="Arial Unicode MS" w:hAnsi="Arial Unicode MS" w:cs="Arial Unicode MS"/>
              </w:rPr>
              <w:t xml:space="preserve">      </w:t>
            </w: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echo "n 값이 label2</w:t>
            </w:r>
            <w:r w:rsidR="00E6070E">
              <w:rPr>
                <w:rFonts w:ascii="Arial Unicode MS" w:eastAsia="Arial Unicode MS" w:hAnsi="Arial Unicode MS" w:cs="Arial Unicode MS"/>
              </w:rPr>
              <w:t>일</w:t>
            </w:r>
            <w:r>
              <w:rPr>
                <w:rFonts w:ascii="Arial Unicode MS" w:eastAsia="Arial Unicode MS" w:hAnsi="Arial Unicode MS" w:cs="Arial Unicode MS"/>
              </w:rPr>
              <w:t xml:space="preserve"> 경우 실행됩니다.";</w:t>
            </w:r>
          </w:p>
          <w:p w14:paraId="33B337C2" w14:textId="55EFEA34" w:rsidR="00C75593" w:rsidRDefault="00255512">
            <w:r>
              <w:t xml:space="preserve">    </w:t>
            </w:r>
            <w:r>
              <w:tab/>
            </w:r>
            <w:r w:rsidR="00E43E79">
              <w:rPr>
                <w:rFonts w:ascii="Arial Unicode MS" w:eastAsia="Arial Unicode MS" w:hAnsi="Arial Unicode MS" w:cs="Arial Unicode MS"/>
              </w:rPr>
              <w:tab/>
            </w:r>
            <w:r>
              <w:t>break;</w:t>
            </w:r>
          </w:p>
          <w:p w14:paraId="7D6EE537" w14:textId="77777777" w:rsidR="00C75593" w:rsidRDefault="00C75593"/>
          <w:p w14:paraId="225C63B9" w14:textId="77777777" w:rsidR="00C75593" w:rsidRDefault="00255512">
            <w:r>
              <w:t xml:space="preserve">    </w:t>
            </w:r>
            <w:r>
              <w:tab/>
              <w:t>case label3:</w:t>
            </w:r>
          </w:p>
          <w:p w14:paraId="4D6A63AF" w14:textId="192DEBA1" w:rsidR="00C75593" w:rsidRDefault="00255512">
            <w:r>
              <w:rPr>
                <w:rFonts w:ascii="Arial Unicode MS" w:eastAsia="Arial Unicode MS" w:hAnsi="Arial Unicode MS" w:cs="Arial Unicode MS"/>
              </w:rPr>
              <w:t xml:space="preserve">      </w:t>
            </w: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echo "n 값이 label3</w:t>
            </w:r>
            <w:r w:rsidR="00E6070E">
              <w:rPr>
                <w:rFonts w:ascii="Arial Unicode MS" w:eastAsia="Arial Unicode MS" w:hAnsi="Arial Unicode MS" w:cs="Arial Unicode MS"/>
              </w:rPr>
              <w:t>일</w:t>
            </w:r>
            <w:r>
              <w:rPr>
                <w:rFonts w:ascii="Arial Unicode MS" w:eastAsia="Arial Unicode MS" w:hAnsi="Arial Unicode MS" w:cs="Arial Unicode MS"/>
              </w:rPr>
              <w:t xml:space="preserve"> 경우 실행됩니다.";</w:t>
            </w:r>
          </w:p>
          <w:p w14:paraId="057F0240" w14:textId="6FF8A5D4" w:rsidR="00C75593" w:rsidRDefault="00255512">
            <w:r>
              <w:t xml:space="preserve">    </w:t>
            </w:r>
            <w:r>
              <w:tab/>
            </w:r>
            <w:r w:rsidR="00E43E79">
              <w:rPr>
                <w:rFonts w:ascii="Arial Unicode MS" w:eastAsia="Arial Unicode MS" w:hAnsi="Arial Unicode MS" w:cs="Arial Unicode MS"/>
              </w:rPr>
              <w:tab/>
            </w:r>
            <w:r>
              <w:t>break;</w:t>
            </w:r>
          </w:p>
          <w:p w14:paraId="74860446" w14:textId="77777777" w:rsidR="00C75593" w:rsidRDefault="00C75593"/>
          <w:p w14:paraId="545EE604" w14:textId="77777777" w:rsidR="00C75593" w:rsidRDefault="00255512">
            <w:r>
              <w:t xml:space="preserve">    </w:t>
            </w:r>
            <w:r>
              <w:tab/>
              <w:t>default:</w:t>
            </w:r>
          </w:p>
          <w:p w14:paraId="57AB1991" w14:textId="6CC442AB" w:rsidR="00C75593" w:rsidRDefault="00255512">
            <w:r>
              <w:rPr>
                <w:rFonts w:ascii="Arial Unicode MS" w:eastAsia="Arial Unicode MS" w:hAnsi="Arial Unicode MS" w:cs="Arial Unicode MS"/>
              </w:rPr>
              <w:t xml:space="preserve">      </w:t>
            </w: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echo "n 값이 일치하는</w:t>
            </w:r>
            <w:r w:rsidR="00E6070E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게 없는 경우 실행됩니다.";</w:t>
            </w:r>
          </w:p>
          <w:p w14:paraId="5A00C204" w14:textId="77777777" w:rsidR="00C75593" w:rsidRDefault="00255512">
            <w:r>
              <w:tab/>
              <w:t>}</w:t>
            </w:r>
          </w:p>
          <w:p w14:paraId="6A1FF455" w14:textId="77777777" w:rsidR="00C75593" w:rsidRDefault="00C75593"/>
          <w:p w14:paraId="3AE61D7C" w14:textId="7A3A6408" w:rsidR="00C75593" w:rsidRDefault="00255512" w:rsidP="00E43E79">
            <w:r>
              <w:t>?&gt;</w:t>
            </w:r>
          </w:p>
        </w:tc>
      </w:tr>
    </w:tbl>
    <w:p w14:paraId="62CD4A9D" w14:textId="77777777" w:rsidR="00C75593" w:rsidRDefault="00C75593"/>
    <w:p w14:paraId="78B448A4" w14:textId="7342536E" w:rsidR="00C75593" w:rsidRDefault="00807A6F">
      <w:r>
        <w:rPr>
          <w:rFonts w:ascii="Arial Unicode MS" w:eastAsia="Arial Unicode MS" w:hAnsi="Arial Unicode MS" w:cs="Arial Unicode MS"/>
          <w:b/>
        </w:rPr>
        <w:t>결과</w:t>
      </w:r>
    </w:p>
    <w:p w14:paraId="3753B317" w14:textId="3577B771" w:rsidR="00C75593" w:rsidRDefault="00255512">
      <w:r>
        <w:rPr>
          <w:rFonts w:ascii="Arial Unicode MS" w:eastAsia="Arial Unicode MS" w:hAnsi="Arial Unicode MS" w:cs="Arial Unicode MS"/>
        </w:rPr>
        <w:t>n 값이 label1</w:t>
      </w:r>
      <w:r w:rsidR="00E6070E">
        <w:rPr>
          <w:rFonts w:ascii="Arial Unicode MS" w:eastAsia="Arial Unicode MS" w:hAnsi="Arial Unicode MS" w:cs="Arial Unicode MS"/>
        </w:rPr>
        <w:t>일</w:t>
      </w:r>
      <w:r>
        <w:rPr>
          <w:rFonts w:ascii="Arial Unicode MS" w:eastAsia="Arial Unicode MS" w:hAnsi="Arial Unicode MS" w:cs="Arial Unicode MS"/>
        </w:rPr>
        <w:t xml:space="preserve"> 경우 실행됩니다.</w:t>
      </w:r>
    </w:p>
    <w:p w14:paraId="210A4868" w14:textId="77777777" w:rsidR="00C75593" w:rsidRDefault="00C75593"/>
    <w:p w14:paraId="22888976" w14:textId="38A6AFEF" w:rsidR="00C75593" w:rsidRDefault="00255512">
      <w:r>
        <w:rPr>
          <w:rFonts w:ascii="Arial Unicode MS" w:eastAsia="Arial Unicode MS" w:hAnsi="Arial Unicode MS" w:cs="Arial Unicode MS"/>
        </w:rPr>
        <w:lastRenderedPageBreak/>
        <w:t>switch</w:t>
      </w:r>
      <w:r w:rsidR="00E43E79">
        <w:rPr>
          <w:rFonts w:ascii="Arial Unicode MS" w:eastAsia="Arial Unicode MS" w:hAnsi="Arial Unicode MS" w:cs="Arial Unicode MS" w:hint="eastAsia"/>
        </w:rPr>
        <w:t>조건 분기문은</w:t>
      </w:r>
      <w:r>
        <w:rPr>
          <w:rFonts w:ascii="Arial Unicode MS" w:eastAsia="Arial Unicode MS" w:hAnsi="Arial Unicode MS" w:cs="Arial Unicode MS"/>
        </w:rPr>
        <w:t xml:space="preserve"> 입력된 값에 대해서 중괄호 { } 안에서 일치하는 case로 점프하여 break; 또는 제어문 종료 지점 }까지 실행합니다.</w:t>
      </w:r>
    </w:p>
    <w:p w14:paraId="6B0E38E0" w14:textId="77777777" w:rsidR="00C75593" w:rsidRDefault="00C75593"/>
    <w:p w14:paraId="1BA8CE62" w14:textId="4E3F8A28" w:rsidR="00C75593" w:rsidRDefault="00255512">
      <w:r>
        <w:rPr>
          <w:rFonts w:ascii="Arial Unicode MS" w:eastAsia="Arial Unicode MS" w:hAnsi="Arial Unicode MS" w:cs="Arial Unicode MS"/>
        </w:rPr>
        <w:t>앞서 설명을 한</w:t>
      </w:r>
      <w:r w:rsidR="00E6070E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것처럼 case문에서는  &gt;= 나 &lt;= 등 크기</w:t>
      </w:r>
      <w:r w:rsidR="00E6070E">
        <w:rPr>
          <w:rFonts w:ascii="Arial Unicode MS" w:eastAsia="Arial Unicode MS" w:hAnsi="Arial Unicode MS" w:cs="Arial Unicode MS" w:hint="eastAsia"/>
        </w:rPr>
        <w:t>를</w:t>
      </w:r>
      <w:r>
        <w:rPr>
          <w:rFonts w:ascii="Arial Unicode MS" w:eastAsia="Arial Unicode MS" w:hAnsi="Arial Unicode MS" w:cs="Arial Unicode MS"/>
        </w:rPr>
        <w:t xml:space="preserve"> 비교하는 문장을 사용할 수 없습니다.</w:t>
      </w:r>
    </w:p>
    <w:p w14:paraId="36023362" w14:textId="77777777" w:rsidR="00C75593" w:rsidRDefault="00C75593"/>
    <w:p w14:paraId="0D7A0FC5" w14:textId="0B7459E7" w:rsidR="00C75593" w:rsidRDefault="00C75593">
      <w:pPr>
        <w:rPr>
          <w:b/>
          <w:sz w:val="36"/>
          <w:szCs w:val="36"/>
        </w:rPr>
      </w:pPr>
    </w:p>
    <w:p w14:paraId="1EBBB1E4" w14:textId="76A3FBDE" w:rsidR="00C75593" w:rsidRDefault="000C737D">
      <w:pPr>
        <w:rPr>
          <w:b/>
          <w:sz w:val="36"/>
          <w:szCs w:val="36"/>
        </w:rPr>
      </w:pPr>
      <w:r>
        <w:rPr>
          <w:b/>
          <w:sz w:val="36"/>
          <w:szCs w:val="36"/>
        </w:rPr>
        <w:t>8.</w:t>
      </w:r>
      <w:r w:rsidR="00255512">
        <w:rPr>
          <w:b/>
          <w:sz w:val="36"/>
          <w:szCs w:val="36"/>
        </w:rPr>
        <w:t>9 break</w:t>
      </w:r>
    </w:p>
    <w:p w14:paraId="31DC03FC" w14:textId="77777777" w:rsidR="00C75593" w:rsidRDefault="00C75593"/>
    <w:p w14:paraId="60919FA1" w14:textId="0C7E1029" w:rsidR="00C75593" w:rsidRDefault="00255512">
      <w:r>
        <w:rPr>
          <w:rFonts w:ascii="Arial Unicode MS" w:eastAsia="Arial Unicode MS" w:hAnsi="Arial Unicode MS" w:cs="Arial Unicode MS"/>
        </w:rPr>
        <w:t xml:space="preserve">switch </w:t>
      </w:r>
      <w:r w:rsidR="00E43E79">
        <w:rPr>
          <w:rFonts w:ascii="Arial Unicode MS" w:eastAsia="Arial Unicode MS" w:hAnsi="Arial Unicode MS" w:cs="Arial Unicode MS" w:hint="eastAsia"/>
        </w:rPr>
        <w:t xml:space="preserve">조건 제어문을 설명하면서 </w:t>
      </w:r>
      <w:r>
        <w:rPr>
          <w:rFonts w:ascii="Arial Unicode MS" w:eastAsia="Arial Unicode MS" w:hAnsi="Arial Unicode MS" w:cs="Arial Unicode MS"/>
        </w:rPr>
        <w:t xml:space="preserve">빼놓을 수 없는 기능이 바로 break;입니다. break는 사전적으로 </w:t>
      </w:r>
      <w:r w:rsidR="00E6070E">
        <w:rPr>
          <w:rFonts w:ascii="Arial Unicode MS" w:eastAsia="Arial Unicode MS" w:hAnsi="Arial Unicode MS" w:cs="Arial Unicode MS"/>
        </w:rPr>
        <w:t>‘</w:t>
      </w:r>
      <w:r>
        <w:rPr>
          <w:rFonts w:ascii="Arial Unicode MS" w:eastAsia="Arial Unicode MS" w:hAnsi="Arial Unicode MS" w:cs="Arial Unicode MS"/>
        </w:rPr>
        <w:t>깨다</w:t>
      </w:r>
      <w:r w:rsidR="00E6070E">
        <w:rPr>
          <w:rFonts w:ascii="Arial Unicode MS" w:eastAsia="Arial Unicode MS" w:hAnsi="Arial Unicode MS" w:cs="Arial Unicode MS"/>
        </w:rPr>
        <w:t>’</w:t>
      </w:r>
      <w:r>
        <w:rPr>
          <w:rFonts w:ascii="Arial Unicode MS" w:eastAsia="Arial Unicode MS" w:hAnsi="Arial Unicode MS" w:cs="Arial Unicode MS"/>
        </w:rPr>
        <w:t xml:space="preserve">, </w:t>
      </w:r>
      <w:r w:rsidR="00E6070E">
        <w:rPr>
          <w:rFonts w:ascii="Arial Unicode MS" w:eastAsia="Arial Unicode MS" w:hAnsi="Arial Unicode MS" w:cs="Arial Unicode MS"/>
        </w:rPr>
        <w:t>‘</w:t>
      </w:r>
      <w:r>
        <w:rPr>
          <w:rFonts w:ascii="Arial Unicode MS" w:eastAsia="Arial Unicode MS" w:hAnsi="Arial Unicode MS" w:cs="Arial Unicode MS"/>
        </w:rPr>
        <w:t>부수다</w:t>
      </w:r>
      <w:r w:rsidR="00E6070E">
        <w:rPr>
          <w:rFonts w:ascii="Arial Unicode MS" w:eastAsia="Arial Unicode MS" w:hAnsi="Arial Unicode MS" w:cs="Arial Unicode MS"/>
        </w:rPr>
        <w:t>’</w:t>
      </w:r>
      <w:r>
        <w:rPr>
          <w:rFonts w:ascii="Arial Unicode MS" w:eastAsia="Arial Unicode MS" w:hAnsi="Arial Unicode MS" w:cs="Arial Unicode MS"/>
        </w:rPr>
        <w:t>라는 의미이지만 프로그램에서는 종료나 탈출(exit)</w:t>
      </w:r>
      <w:r w:rsidR="00E6070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같은 의미를 가지고 있습니다.</w:t>
      </w:r>
    </w:p>
    <w:p w14:paraId="4DA5CF76" w14:textId="77777777" w:rsidR="00C75593" w:rsidRDefault="00C75593"/>
    <w:p w14:paraId="4DF9515E" w14:textId="09109666" w:rsidR="00C75593" w:rsidRDefault="00255512">
      <w:r>
        <w:rPr>
          <w:rFonts w:ascii="Arial Unicode MS" w:eastAsia="Arial Unicode MS" w:hAnsi="Arial Unicode MS" w:cs="Arial Unicode MS"/>
        </w:rPr>
        <w:t>break;</w:t>
      </w:r>
      <w:r w:rsidR="00E43E79">
        <w:rPr>
          <w:rFonts w:ascii="Arial Unicode MS" w:eastAsia="Arial Unicode MS" w:hAnsi="Arial Unicode MS" w:cs="Arial Unicode MS"/>
        </w:rPr>
        <w:t xml:space="preserve"> </w:t>
      </w:r>
      <w:r w:rsidR="00E43E79">
        <w:rPr>
          <w:rFonts w:ascii="Arial Unicode MS" w:eastAsia="Arial Unicode MS" w:hAnsi="Arial Unicode MS" w:cs="Arial Unicode MS" w:hint="eastAsia"/>
        </w:rPr>
        <w:t>명령 키워드</w:t>
      </w:r>
      <w:r>
        <w:rPr>
          <w:rFonts w:ascii="Arial Unicode MS" w:eastAsia="Arial Unicode MS" w:hAnsi="Arial Unicode MS" w:cs="Arial Unicode MS"/>
        </w:rPr>
        <w:t xml:space="preserve">는 switch </w:t>
      </w:r>
      <w:r w:rsidR="00E43E79">
        <w:rPr>
          <w:rFonts w:ascii="Arial Unicode MS" w:eastAsia="Arial Unicode MS" w:hAnsi="Arial Unicode MS" w:cs="Arial Unicode MS" w:hint="eastAsia"/>
        </w:rPr>
        <w:t>문법</w:t>
      </w:r>
      <w:r>
        <w:rPr>
          <w:rFonts w:ascii="Arial Unicode MS" w:eastAsia="Arial Unicode MS" w:hAnsi="Arial Unicode MS" w:cs="Arial Unicode MS"/>
        </w:rPr>
        <w:t xml:space="preserve">에서 거의 필수적으로 </w:t>
      </w:r>
      <w:r w:rsidR="00E43E79">
        <w:rPr>
          <w:rFonts w:ascii="Arial Unicode MS" w:eastAsia="Arial Unicode MS" w:hAnsi="Arial Unicode MS" w:cs="Arial Unicode MS" w:hint="eastAsia"/>
        </w:rPr>
        <w:t xml:space="preserve">꼭 </w:t>
      </w:r>
      <w:r>
        <w:rPr>
          <w:rFonts w:ascii="Arial Unicode MS" w:eastAsia="Arial Unicode MS" w:hAnsi="Arial Unicode MS" w:cs="Arial Unicode MS"/>
        </w:rPr>
        <w:t xml:space="preserve">사용되는 명령입니다. 또한 </w:t>
      </w:r>
      <w:r w:rsidR="00E6070E">
        <w:rPr>
          <w:rFonts w:ascii="Arial Unicode MS" w:eastAsia="Arial Unicode MS" w:hAnsi="Arial Unicode MS" w:cs="Arial Unicode MS" w:hint="eastAsia"/>
        </w:rPr>
        <w:t>9</w:t>
      </w:r>
      <w:r>
        <w:rPr>
          <w:rFonts w:ascii="Arial Unicode MS" w:eastAsia="Arial Unicode MS" w:hAnsi="Arial Unicode MS" w:cs="Arial Unicode MS"/>
        </w:rPr>
        <w:t xml:space="preserve">장에서 배울 반복문에서도 종종 </w:t>
      </w:r>
      <w:r w:rsidR="00034902">
        <w:rPr>
          <w:rFonts w:ascii="Arial Unicode MS" w:eastAsia="Arial Unicode MS" w:hAnsi="Arial Unicode MS" w:cs="Arial Unicode MS"/>
        </w:rPr>
        <w:t>사용할</w:t>
      </w:r>
      <w:r>
        <w:rPr>
          <w:rFonts w:ascii="Arial Unicode MS" w:eastAsia="Arial Unicode MS" w:hAnsi="Arial Unicode MS" w:cs="Arial Unicode MS"/>
        </w:rPr>
        <w:t xml:space="preserve"> 수 있는 명령입니다.</w:t>
      </w:r>
    </w:p>
    <w:p w14:paraId="71ABC862" w14:textId="663343DF" w:rsidR="00E43E79" w:rsidRDefault="00E43E79"/>
    <w:p w14:paraId="5BAC9EA7" w14:textId="6F0E3042" w:rsidR="00E43E79" w:rsidRDefault="00E43E79">
      <w:r>
        <w:rPr>
          <w:rFonts w:hint="eastAsia"/>
        </w:rPr>
        <w:t>기본적으로</w:t>
      </w:r>
      <w:r>
        <w:rPr>
          <w:rFonts w:hint="eastAsia"/>
        </w:rPr>
        <w:t xml:space="preserve"> switch </w:t>
      </w:r>
      <w:r>
        <w:rPr>
          <w:rFonts w:hint="eastAsia"/>
        </w:rPr>
        <w:t>조건에서</w:t>
      </w:r>
      <w:r>
        <w:rPr>
          <w:rFonts w:hint="eastAsia"/>
        </w:rPr>
        <w:t xml:space="preserve"> </w:t>
      </w:r>
      <w:r>
        <w:rPr>
          <w:rFonts w:hint="eastAsia"/>
        </w:rPr>
        <w:t>실행되는</w:t>
      </w:r>
      <w:r>
        <w:rPr>
          <w:rFonts w:hint="eastAsia"/>
        </w:rPr>
        <w:t xml:space="preserve"> </w:t>
      </w:r>
      <w:r>
        <w:rPr>
          <w:rFonts w:hint="eastAsia"/>
        </w:rPr>
        <w:t>코드의</w:t>
      </w:r>
      <w:r>
        <w:rPr>
          <w:rFonts w:hint="eastAsia"/>
        </w:rPr>
        <w:t xml:space="preserve"> </w:t>
      </w:r>
      <w:r>
        <w:rPr>
          <w:rFonts w:hint="eastAsia"/>
        </w:rPr>
        <w:t>시작은</w:t>
      </w:r>
      <w:r>
        <w:rPr>
          <w:rFonts w:hint="eastAsia"/>
        </w:rPr>
        <w:t xml:space="preserve"> </w:t>
      </w:r>
      <w:r>
        <w:t xml:space="preserve">case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t>default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키워드로</w:t>
      </w:r>
      <w:r>
        <w:rPr>
          <w:rFonts w:hint="eastAsia"/>
        </w:rPr>
        <w:t xml:space="preserve"> </w:t>
      </w:r>
      <w:r>
        <w:rPr>
          <w:rFonts w:hint="eastAsia"/>
        </w:rPr>
        <w:t>정의된</w:t>
      </w:r>
      <w:r>
        <w:rPr>
          <w:rFonts w:hint="eastAsia"/>
        </w:rPr>
        <w:t xml:space="preserve"> </w:t>
      </w:r>
      <w:r>
        <w:rPr>
          <w:rFonts w:hint="eastAsia"/>
        </w:rPr>
        <w:t>부분입니다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시작해서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 w:rsidR="00B86FCC"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끝은</w:t>
      </w:r>
      <w:r>
        <w:rPr>
          <w:rFonts w:hint="eastAsia"/>
        </w:rPr>
        <w:t xml:space="preserve"> </w:t>
      </w:r>
      <w:r>
        <w:t>swtich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중괄호가</w:t>
      </w:r>
      <w:r>
        <w:rPr>
          <w:rFonts w:hint="eastAsia"/>
        </w:rPr>
        <w:t xml:space="preserve"> </w:t>
      </w:r>
      <w:r>
        <w:rPr>
          <w:rFonts w:hint="eastAsia"/>
        </w:rPr>
        <w:t>끝나는</w:t>
      </w:r>
      <w:r>
        <w:rPr>
          <w:rFonts w:hint="eastAsia"/>
        </w:rPr>
        <w:t xml:space="preserve"> } </w:t>
      </w:r>
      <w:r>
        <w:rPr>
          <w:rFonts w:hint="eastAsia"/>
        </w:rPr>
        <w:t>기호를</w:t>
      </w:r>
      <w:r>
        <w:rPr>
          <w:rFonts w:hint="eastAsia"/>
        </w:rPr>
        <w:t xml:space="preserve"> </w:t>
      </w:r>
      <w:r>
        <w:rPr>
          <w:rFonts w:hint="eastAsia"/>
        </w:rPr>
        <w:t>만</w:t>
      </w:r>
      <w:r w:rsidR="00B86FCC">
        <w:rPr>
          <w:rFonts w:hint="eastAsia"/>
        </w:rPr>
        <w:t>날</w:t>
      </w:r>
      <w:r w:rsidR="00B86FCC">
        <w:rPr>
          <w:rFonts w:hint="eastAsia"/>
        </w:rPr>
        <w:t xml:space="preserve"> </w:t>
      </w:r>
      <w:r>
        <w:rPr>
          <w:rFonts w:hint="eastAsia"/>
        </w:rPr>
        <w:t>때까지입니다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조건</w:t>
      </w:r>
      <w:r w:rsidR="00B86FCC">
        <w:rPr>
          <w:rFonts w:hint="eastAsia"/>
        </w:rPr>
        <w:t xml:space="preserve"> </w:t>
      </w:r>
      <w:r>
        <w:rPr>
          <w:rFonts w:hint="eastAsia"/>
        </w:rPr>
        <w:t>실행의</w:t>
      </w:r>
      <w:r>
        <w:rPr>
          <w:rFonts w:hint="eastAsia"/>
        </w:rPr>
        <w:t xml:space="preserve"> </w:t>
      </w:r>
      <w:r>
        <w:rPr>
          <w:rFonts w:hint="eastAsia"/>
        </w:rPr>
        <w:t>끝을</w:t>
      </w:r>
      <w:r>
        <w:rPr>
          <w:rFonts w:hint="eastAsia"/>
        </w:rPr>
        <w:t xml:space="preserve"> </w:t>
      </w:r>
      <w:r>
        <w:rPr>
          <w:rFonts w:hint="eastAsia"/>
        </w:rPr>
        <w:t>의미하는</w:t>
      </w:r>
      <w:r>
        <w:rPr>
          <w:rFonts w:hint="eastAsia"/>
        </w:rPr>
        <w:t xml:space="preserve"> </w:t>
      </w:r>
      <w:r>
        <w:t xml:space="preserve">break; </w:t>
      </w:r>
      <w:r>
        <w:rPr>
          <w:rFonts w:hint="eastAsia"/>
        </w:rPr>
        <w:t>조건</w:t>
      </w:r>
      <w:r w:rsidR="00B86FCC">
        <w:rPr>
          <w:rFonts w:hint="eastAsia"/>
        </w:rPr>
        <w:t xml:space="preserve"> </w:t>
      </w:r>
      <w:r>
        <w:rPr>
          <w:rFonts w:hint="eastAsia"/>
        </w:rPr>
        <w:t>제어</w:t>
      </w:r>
      <w:r>
        <w:rPr>
          <w:rFonts w:hint="eastAsia"/>
        </w:rPr>
        <w:t xml:space="preserve"> </w:t>
      </w:r>
      <w:r>
        <w:rPr>
          <w:rFonts w:hint="eastAsia"/>
        </w:rPr>
        <w:t>흐름</w:t>
      </w:r>
      <w:r>
        <w:rPr>
          <w:rFonts w:hint="eastAsia"/>
        </w:rPr>
        <w:t xml:space="preserve"> </w:t>
      </w:r>
      <w:r>
        <w:rPr>
          <w:rFonts w:hint="eastAsia"/>
        </w:rPr>
        <w:t>명령어가</w:t>
      </w:r>
      <w:r>
        <w:rPr>
          <w:rFonts w:hint="eastAsia"/>
        </w:rPr>
        <w:t xml:space="preserve"> </w:t>
      </w:r>
      <w:r>
        <w:rPr>
          <w:rFonts w:hint="eastAsia"/>
        </w:rPr>
        <w:t>필요합니다</w:t>
      </w:r>
      <w:r>
        <w:rPr>
          <w:rFonts w:hint="eastAsia"/>
        </w:rPr>
        <w:t xml:space="preserve">. </w:t>
      </w:r>
    </w:p>
    <w:p w14:paraId="63CBAF5B" w14:textId="18132F85" w:rsidR="00E43E79" w:rsidRDefault="00E43E79"/>
    <w:p w14:paraId="3312C5A7" w14:textId="40057183" w:rsidR="00E43E79" w:rsidRDefault="00E43E79">
      <w:r>
        <w:t xml:space="preserve">switch </w:t>
      </w:r>
      <w:r>
        <w:rPr>
          <w:rFonts w:hint="eastAsia"/>
        </w:rPr>
        <w:t>문에서는</w:t>
      </w:r>
      <w:r>
        <w:rPr>
          <w:rFonts w:hint="eastAsia"/>
        </w:rPr>
        <w:t xml:space="preserve"> break;</w:t>
      </w:r>
      <w:r>
        <w:t xml:space="preserve"> </w:t>
      </w:r>
      <w:r>
        <w:rPr>
          <w:rFonts w:hint="eastAsia"/>
        </w:rPr>
        <w:t>문장을</w:t>
      </w:r>
      <w:r>
        <w:rPr>
          <w:rFonts w:hint="eastAsia"/>
        </w:rPr>
        <w:t xml:space="preserve"> </w:t>
      </w:r>
      <w:r>
        <w:rPr>
          <w:rFonts w:hint="eastAsia"/>
        </w:rPr>
        <w:t>만나게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</w:t>
      </w:r>
      <w:r>
        <w:t>switch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중괄호</w:t>
      </w:r>
      <w:r>
        <w:rPr>
          <w:rFonts w:hint="eastAsia"/>
        </w:rPr>
        <w:t xml:space="preserve"> {</w:t>
      </w:r>
      <w:r w:rsidR="00B86FCC">
        <w:t xml:space="preserve"> </w:t>
      </w:r>
      <w:r>
        <w:rPr>
          <w:rFonts w:hint="eastAsia"/>
        </w:rPr>
        <w:t>}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끝내고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문장으로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제어권이</w:t>
      </w:r>
      <w:r>
        <w:rPr>
          <w:rFonts w:hint="eastAsia"/>
        </w:rPr>
        <w:t xml:space="preserve"> </w:t>
      </w:r>
      <w:r>
        <w:rPr>
          <w:rFonts w:hint="eastAsia"/>
        </w:rPr>
        <w:t>이동됩니다</w:t>
      </w:r>
      <w:r>
        <w:rPr>
          <w:rFonts w:hint="eastAsia"/>
        </w:rPr>
        <w:t>.</w:t>
      </w:r>
    </w:p>
    <w:p w14:paraId="6755F81C" w14:textId="77777777" w:rsidR="00E43E79" w:rsidRDefault="00E43E79"/>
    <w:p w14:paraId="70B35F62" w14:textId="55C94479" w:rsidR="00C75593" w:rsidRDefault="00255512">
      <w:r>
        <w:rPr>
          <w:rFonts w:ascii="Arial Unicode MS" w:eastAsia="Arial Unicode MS" w:hAnsi="Arial Unicode MS" w:cs="Arial Unicode MS"/>
        </w:rPr>
        <w:t>break 키워드는 PHP, C</w:t>
      </w:r>
      <w:r w:rsidR="00E6070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언어</w:t>
      </w:r>
      <w:r w:rsidR="00E6070E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이외</w:t>
      </w:r>
      <w:r w:rsidR="00E6070E">
        <w:rPr>
          <w:rFonts w:ascii="Arial Unicode MS" w:eastAsia="Arial Unicode MS" w:hAnsi="Arial Unicode MS" w:cs="Arial Unicode MS" w:hint="eastAsia"/>
        </w:rPr>
        <w:t>의</w:t>
      </w:r>
      <w:r>
        <w:rPr>
          <w:rFonts w:ascii="Arial Unicode MS" w:eastAsia="Arial Unicode MS" w:hAnsi="Arial Unicode MS" w:cs="Arial Unicode MS"/>
        </w:rPr>
        <w:t xml:space="preserve"> 대부분의 언어에서도 동일한 형태의 기능을 수행합니다.</w:t>
      </w:r>
    </w:p>
    <w:p w14:paraId="2C5F2372" w14:textId="681C2788" w:rsidR="00C75593" w:rsidRDefault="00C75593"/>
    <w:p w14:paraId="1B2572B0" w14:textId="47F9F126" w:rsidR="00E43E79" w:rsidRDefault="000864EE">
      <w:r>
        <w:rPr>
          <w:rFonts w:ascii="Arial Unicode MS" w:eastAsia="Arial Unicode MS" w:hAnsi="Arial Unicode MS" w:cs="Arial Unicode MS"/>
        </w:rPr>
        <w:t>브레이크 키워드는 단독으로</w:t>
      </w:r>
      <w:r>
        <w:rPr>
          <w:rFonts w:ascii="Arial Unicode MS" w:eastAsia="Arial Unicode MS" w:hAnsi="Arial Unicode MS" w:cs="Arial Unicode MS" w:hint="eastAsia"/>
        </w:rPr>
        <w:t xml:space="preserve"> 사용합니다. 또한 </w:t>
      </w:r>
      <w:r>
        <w:rPr>
          <w:rFonts w:ascii="Arial Unicode MS" w:eastAsia="Arial Unicode MS" w:hAnsi="Arial Unicode MS" w:cs="Arial Unicode MS"/>
        </w:rPr>
        <w:t>break 키워드와 명령 구분자 세미콜론(;)을 바로 붙여서 사용합니다.</w:t>
      </w:r>
    </w:p>
    <w:p w14:paraId="2AF2E77E" w14:textId="77777777" w:rsidR="00F158F7" w:rsidRDefault="00F158F7">
      <w:pPr>
        <w:rPr>
          <w:ins w:id="101" w:author="이호진" w:date="2017-09-19T17:33:00Z"/>
          <w:rFonts w:ascii="Arial Unicode MS" w:eastAsia="Arial Unicode MS" w:hAnsi="Arial Unicode MS" w:cs="Arial Unicode MS"/>
          <w:b/>
        </w:rPr>
      </w:pPr>
    </w:p>
    <w:p w14:paraId="1719A03F" w14:textId="4D254C74" w:rsidR="00F158F7" w:rsidRDefault="00255512">
      <w:pPr>
        <w:rPr>
          <w:ins w:id="102" w:author="이호진" w:date="2017-09-19T17:33:00Z"/>
        </w:rPr>
      </w:pPr>
      <w:del w:id="103" w:author="이호진" w:date="2017-09-19T17:32:00Z">
        <w:r w:rsidDel="00F158F7">
          <w:rPr>
            <w:rFonts w:ascii="Arial Unicode MS" w:eastAsia="Arial Unicode MS" w:hAnsi="Arial Unicode MS" w:cs="Arial Unicode MS"/>
            <w:b/>
          </w:rPr>
          <w:delText xml:space="preserve">작성 </w:delText>
        </w:r>
      </w:del>
      <w:ins w:id="104" w:author="이호진" w:date="2017-09-19T17:32:00Z">
        <w:r w:rsidR="00F158F7">
          <w:rPr>
            <w:rFonts w:ascii="Arial Unicode MS" w:eastAsia="Arial Unicode MS" w:hAnsi="Arial Unicode MS" w:cs="Arial Unicode MS"/>
            <w:b/>
          </w:rPr>
          <w:t>|</w:t>
        </w:r>
      </w:ins>
      <w:r>
        <w:rPr>
          <w:rFonts w:ascii="Arial Unicode MS" w:eastAsia="Arial Unicode MS" w:hAnsi="Arial Unicode MS" w:cs="Arial Unicode MS"/>
          <w:b/>
        </w:rPr>
        <w:t>문법</w:t>
      </w:r>
      <w:ins w:id="105" w:author="이호진" w:date="2017-09-19T17:33:00Z">
        <w:r w:rsidR="00F158F7">
          <w:rPr>
            <w:rFonts w:ascii="Arial Unicode MS" w:eastAsia="Arial Unicode MS" w:hAnsi="Arial Unicode MS" w:cs="Arial Unicode MS" w:hint="eastAsia"/>
            <w:b/>
          </w:rPr>
          <w:t>|</w:t>
        </w:r>
      </w:ins>
      <w:del w:id="106" w:author="이호진" w:date="2017-09-19T17:33:00Z">
        <w:r w:rsidDel="00F158F7">
          <w:rPr>
            <w:rFonts w:ascii="Arial Unicode MS" w:eastAsia="Arial Unicode MS" w:hAnsi="Arial Unicode MS" w:cs="Arial Unicode MS"/>
            <w:b/>
          </w:rPr>
          <w:delText>)</w:delText>
        </w:r>
      </w:del>
      <w:r>
        <w:t xml:space="preserve">  </w:t>
      </w:r>
    </w:p>
    <w:p w14:paraId="0321D19B" w14:textId="53950625" w:rsidR="00C75593" w:rsidRDefault="00255512">
      <w:r>
        <w:t>break;</w:t>
      </w:r>
      <w:r w:rsidR="00E6070E">
        <w:t xml:space="preserve"> </w:t>
      </w:r>
      <w:r w:rsidR="000864EE">
        <w:rPr>
          <w:rFonts w:ascii="Arial Unicode MS" w:eastAsia="Arial Unicode MS" w:hAnsi="Arial Unicode MS" w:cs="Arial Unicode MS" w:hint="eastAsia"/>
        </w:rPr>
        <w:t xml:space="preserve">즉, </w:t>
      </w:r>
      <w:r>
        <w:rPr>
          <w:rFonts w:ascii="Arial Unicode MS" w:eastAsia="Arial Unicode MS" w:hAnsi="Arial Unicode MS" w:cs="Arial Unicode MS"/>
        </w:rPr>
        <w:t>프로그램이 실행</w:t>
      </w:r>
      <w:r w:rsidR="00E6070E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도중에 break;를 만나게 되면 중괄호 { }</w:t>
      </w:r>
      <w:r w:rsidR="00E6070E">
        <w:rPr>
          <w:rFonts w:ascii="Arial Unicode MS" w:eastAsia="Arial Unicode MS" w:hAnsi="Arial Unicode MS" w:cs="Arial Unicode MS" w:hint="eastAsia"/>
        </w:rPr>
        <w:t>로</w:t>
      </w:r>
      <w:r>
        <w:rPr>
          <w:rFonts w:ascii="Arial Unicode MS" w:eastAsia="Arial Unicode MS" w:hAnsi="Arial Unicode MS" w:cs="Arial Unicode MS"/>
        </w:rPr>
        <w:t xml:space="preserve"> 묶여</w:t>
      </w:r>
      <w:r w:rsidR="00E6070E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있는 하나의 그룹을 탈출(종료)하게 됩니다.</w:t>
      </w:r>
    </w:p>
    <w:p w14:paraId="4372D564" w14:textId="77777777" w:rsidR="00C75593" w:rsidRDefault="00C75593"/>
    <w:p w14:paraId="27712C02" w14:textId="2C645479" w:rsidR="00C75593" w:rsidRDefault="00255512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예제 파일) </w:t>
      </w:r>
      <w:r w:rsidRPr="008626EF">
        <w:rPr>
          <w:rFonts w:ascii="Arial Unicode MS" w:eastAsia="Arial Unicode MS" w:hAnsi="Arial Unicode MS" w:cs="Arial Unicode MS"/>
        </w:rPr>
        <w:t>break-01.php</w:t>
      </w:r>
    </w:p>
    <w:tbl>
      <w:tblPr>
        <w:tblStyle w:val="afd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C75593" w14:paraId="4F0AB663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F7339" w14:textId="77777777" w:rsidR="00C75593" w:rsidRDefault="00255512">
            <w:r>
              <w:t>&lt;?php</w:t>
            </w:r>
          </w:p>
          <w:p w14:paraId="5DF435A9" w14:textId="77777777" w:rsidR="00C75593" w:rsidRDefault="00255512">
            <w:r>
              <w:tab/>
              <w:t xml:space="preserve">$n = 1; </w:t>
            </w:r>
          </w:p>
          <w:p w14:paraId="7CBB7A12" w14:textId="77777777" w:rsidR="00C75593" w:rsidRDefault="00C75593"/>
          <w:p w14:paraId="3F46F109" w14:textId="77777777" w:rsidR="00C75593" w:rsidRDefault="00255512">
            <w:r>
              <w:tab/>
              <w:t>switch ($n) {</w:t>
            </w:r>
          </w:p>
          <w:p w14:paraId="1F99C0B6" w14:textId="77777777" w:rsidR="00C75593" w:rsidRDefault="00255512">
            <w:r>
              <w:tab/>
            </w:r>
            <w:r>
              <w:tab/>
              <w:t>case 1:</w:t>
            </w:r>
          </w:p>
          <w:p w14:paraId="6882C2CF" w14:textId="77777777" w:rsidR="00C75593" w:rsidRDefault="00255512"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echo "n값는 ".$n."입니다.&lt;br&gt;";</w:t>
            </w:r>
          </w:p>
          <w:p w14:paraId="7B785DFB" w14:textId="77777777" w:rsidR="00C75593" w:rsidRDefault="00255512">
            <w:r>
              <w:tab/>
            </w:r>
            <w:r>
              <w:tab/>
              <w:t>break;</w:t>
            </w:r>
          </w:p>
          <w:p w14:paraId="53BA5DC5" w14:textId="77777777" w:rsidR="00C75593" w:rsidRDefault="00255512">
            <w:r>
              <w:lastRenderedPageBreak/>
              <w:tab/>
            </w:r>
            <w:r>
              <w:tab/>
            </w:r>
          </w:p>
          <w:p w14:paraId="2FAC2483" w14:textId="77777777" w:rsidR="00C75593" w:rsidRDefault="00255512">
            <w:r>
              <w:tab/>
            </w:r>
            <w:r>
              <w:tab/>
              <w:t>case 2:</w:t>
            </w:r>
          </w:p>
          <w:p w14:paraId="7A01762D" w14:textId="77777777" w:rsidR="00C75593" w:rsidRDefault="00255512"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echo "n값는 ".$n."입니다.&lt;br&gt;";</w:t>
            </w:r>
          </w:p>
          <w:p w14:paraId="251F8C38" w14:textId="77777777" w:rsidR="00C75593" w:rsidRDefault="00255512">
            <w:r>
              <w:tab/>
            </w:r>
            <w:r>
              <w:tab/>
              <w:t>break;</w:t>
            </w:r>
          </w:p>
          <w:p w14:paraId="4652FB2A" w14:textId="77777777" w:rsidR="00C75593" w:rsidRDefault="00C75593"/>
          <w:p w14:paraId="787A4449" w14:textId="77777777" w:rsidR="00C75593" w:rsidRDefault="00255512">
            <w:r>
              <w:tab/>
            </w:r>
            <w:r>
              <w:tab/>
              <w:t>case 3:</w:t>
            </w:r>
          </w:p>
          <w:p w14:paraId="059A900C" w14:textId="77777777" w:rsidR="00C75593" w:rsidRDefault="00255512"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echo "n값는 ".$n."입니다.&lt;br&gt;";</w:t>
            </w:r>
          </w:p>
          <w:p w14:paraId="1594C2A7" w14:textId="77777777" w:rsidR="00C75593" w:rsidRDefault="00255512">
            <w:r>
              <w:tab/>
            </w:r>
            <w:r>
              <w:tab/>
              <w:t>break;</w:t>
            </w:r>
          </w:p>
          <w:p w14:paraId="06FC2D2E" w14:textId="77777777" w:rsidR="00C75593" w:rsidRDefault="00C75593"/>
          <w:p w14:paraId="135DED25" w14:textId="77777777" w:rsidR="00C75593" w:rsidRDefault="00255512">
            <w:r>
              <w:tab/>
            </w:r>
            <w:r>
              <w:tab/>
              <w:t>default:</w:t>
            </w:r>
          </w:p>
          <w:p w14:paraId="155F5719" w14:textId="77777777" w:rsidR="00C75593" w:rsidRDefault="00255512"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echo "n값는 ".$n."입니다.&lt;br&gt;";</w:t>
            </w:r>
          </w:p>
          <w:p w14:paraId="059D0578" w14:textId="77777777" w:rsidR="00C75593" w:rsidRDefault="00255512">
            <w:r>
              <w:tab/>
              <w:t>}</w:t>
            </w:r>
          </w:p>
          <w:p w14:paraId="73E78696" w14:textId="77777777" w:rsidR="00C75593" w:rsidRDefault="00255512">
            <w:r>
              <w:tab/>
            </w:r>
          </w:p>
          <w:p w14:paraId="142318F6" w14:textId="77777777" w:rsidR="00C75593" w:rsidRDefault="00255512">
            <w:r>
              <w:rPr>
                <w:rFonts w:ascii="Arial Unicode MS" w:eastAsia="Arial Unicode MS" w:hAnsi="Arial Unicode MS" w:cs="Arial Unicode MS"/>
              </w:rPr>
              <w:tab/>
              <w:t>echo "switch문 종료";</w:t>
            </w:r>
          </w:p>
          <w:p w14:paraId="21816192" w14:textId="77777777" w:rsidR="00C75593" w:rsidRDefault="00C75593"/>
          <w:p w14:paraId="7B88ED76" w14:textId="77777777" w:rsidR="00C75593" w:rsidRDefault="00255512">
            <w:r>
              <w:t>?&gt;</w:t>
            </w:r>
          </w:p>
        </w:tc>
      </w:tr>
    </w:tbl>
    <w:p w14:paraId="6903CACE" w14:textId="77777777" w:rsidR="00C75593" w:rsidRDefault="00C75593"/>
    <w:p w14:paraId="51882EAE" w14:textId="77777777" w:rsidR="00C75593" w:rsidRDefault="00C75593"/>
    <w:p w14:paraId="7073ADFD" w14:textId="22D55C32" w:rsidR="00C75593" w:rsidRDefault="00807A6F">
      <w:r>
        <w:rPr>
          <w:rFonts w:ascii="Arial Unicode MS" w:eastAsia="Arial Unicode MS" w:hAnsi="Arial Unicode MS" w:cs="Arial Unicode MS"/>
          <w:b/>
        </w:rPr>
        <w:t>결과</w:t>
      </w:r>
    </w:p>
    <w:p w14:paraId="20E6A884" w14:textId="77777777" w:rsidR="00C75593" w:rsidRDefault="00255512">
      <w:r>
        <w:rPr>
          <w:rFonts w:ascii="Arial Unicode MS" w:eastAsia="Arial Unicode MS" w:hAnsi="Arial Unicode MS" w:cs="Arial Unicode MS"/>
        </w:rPr>
        <w:t>n값는 1입니다.</w:t>
      </w:r>
    </w:p>
    <w:p w14:paraId="4BDB8F1E" w14:textId="77777777" w:rsidR="00C75593" w:rsidRDefault="00255512">
      <w:r>
        <w:rPr>
          <w:rFonts w:ascii="Arial Unicode MS" w:eastAsia="Arial Unicode MS" w:hAnsi="Arial Unicode MS" w:cs="Arial Unicode MS"/>
        </w:rPr>
        <w:t>switch문 종료</w:t>
      </w:r>
    </w:p>
    <w:p w14:paraId="410E5075" w14:textId="77777777" w:rsidR="00C75593" w:rsidRDefault="00C75593"/>
    <w:p w14:paraId="5D317B2F" w14:textId="57618D23" w:rsidR="00C75593" w:rsidRDefault="00255512">
      <w:r>
        <w:rPr>
          <w:rFonts w:ascii="Arial Unicode MS" w:eastAsia="Arial Unicode MS" w:hAnsi="Arial Unicode MS" w:cs="Arial Unicode MS"/>
        </w:rPr>
        <w:t>위의 예에서 $</w:t>
      </w:r>
      <w:r w:rsidR="00E6070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</w:t>
      </w:r>
      <w:r w:rsidR="00E6070E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값에 따라서 조건과 일치하는 문자열을 </w:t>
      </w:r>
      <w:r w:rsidR="00E6070E">
        <w:rPr>
          <w:rFonts w:ascii="Arial Unicode MS" w:eastAsia="Arial Unicode MS" w:hAnsi="Arial Unicode MS" w:cs="Arial Unicode MS" w:hint="eastAsia"/>
        </w:rPr>
        <w:t xml:space="preserve">한 </w:t>
      </w:r>
      <w:r>
        <w:rPr>
          <w:rFonts w:ascii="Arial Unicode MS" w:eastAsia="Arial Unicode MS" w:hAnsi="Arial Unicode MS" w:cs="Arial Unicode MS"/>
        </w:rPr>
        <w:t>개만 출력합니다. 그</w:t>
      </w:r>
      <w:r w:rsidR="00E6070E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이유는 $n</w:t>
      </w:r>
      <w:r w:rsidR="00E6070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값에 따라서 조건을 분기하고, 한</w:t>
      </w:r>
      <w:r w:rsidR="00E6070E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줄의 문자열을 출력</w:t>
      </w:r>
      <w:r w:rsidR="00E6070E">
        <w:rPr>
          <w:rFonts w:ascii="Arial Unicode MS" w:eastAsia="Arial Unicode MS" w:hAnsi="Arial Unicode MS" w:cs="Arial Unicode MS" w:hint="eastAsia"/>
        </w:rPr>
        <w:t>한</w:t>
      </w:r>
      <w:r>
        <w:rPr>
          <w:rFonts w:ascii="Arial Unicode MS" w:eastAsia="Arial Unicode MS" w:hAnsi="Arial Unicode MS" w:cs="Arial Unicode MS"/>
        </w:rPr>
        <w:t xml:space="preserve"> 다음에 break문이 있어서 switch문을 탈출하게 됩니다.</w:t>
      </w:r>
    </w:p>
    <w:p w14:paraId="4E4F9C61" w14:textId="77777777" w:rsidR="00C75593" w:rsidRDefault="00C75593"/>
    <w:p w14:paraId="5F2F1B10" w14:textId="2ED51538" w:rsidR="00C75593" w:rsidRDefault="00255512">
      <w:r>
        <w:rPr>
          <w:rFonts w:ascii="Arial Unicode MS" w:eastAsia="Arial Unicode MS" w:hAnsi="Arial Unicode MS" w:cs="Arial Unicode MS"/>
        </w:rPr>
        <w:t>만일 break문을 모두 제거한다고 하면 출력값은 다음과 같습니다.</w:t>
      </w:r>
    </w:p>
    <w:p w14:paraId="2D2E2F3F" w14:textId="77777777" w:rsidR="00C75593" w:rsidRDefault="00C75593"/>
    <w:p w14:paraId="630E476E" w14:textId="625589D3" w:rsidR="00C75593" w:rsidRDefault="00255512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예제 파일 </w:t>
      </w:r>
      <w:r w:rsidRPr="008626EF">
        <w:rPr>
          <w:rFonts w:ascii="Arial Unicode MS" w:eastAsia="Arial Unicode MS" w:hAnsi="Arial Unicode MS" w:cs="Arial Unicode MS"/>
        </w:rPr>
        <w:t>break-02.php</w:t>
      </w:r>
    </w:p>
    <w:tbl>
      <w:tblPr>
        <w:tblStyle w:val="afe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C75593" w14:paraId="42A69D3C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74511" w14:textId="77777777" w:rsidR="00C75593" w:rsidRDefault="00255512">
            <w:r>
              <w:t>&lt;?php</w:t>
            </w:r>
          </w:p>
          <w:p w14:paraId="1E816B8E" w14:textId="77777777" w:rsidR="00C75593" w:rsidRDefault="00255512">
            <w:r>
              <w:tab/>
              <w:t xml:space="preserve">$n = 1; </w:t>
            </w:r>
          </w:p>
          <w:p w14:paraId="6607D9E9" w14:textId="77777777" w:rsidR="00C75593" w:rsidRDefault="00C75593"/>
          <w:p w14:paraId="563FA9BE" w14:textId="77777777" w:rsidR="00C75593" w:rsidRDefault="00255512">
            <w:r>
              <w:tab/>
              <w:t>switch ($n) {</w:t>
            </w:r>
          </w:p>
          <w:p w14:paraId="635FBFA7" w14:textId="77777777" w:rsidR="00C75593" w:rsidRDefault="00255512">
            <w:r>
              <w:tab/>
            </w:r>
            <w:r>
              <w:tab/>
              <w:t>case 1:</w:t>
            </w:r>
          </w:p>
          <w:p w14:paraId="6B485D81" w14:textId="77777777" w:rsidR="00C75593" w:rsidRDefault="00255512"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echo "n값는 ".$n."입니다.&lt;br&gt;";</w:t>
            </w:r>
          </w:p>
          <w:p w14:paraId="52381706" w14:textId="77777777" w:rsidR="00C75593" w:rsidRDefault="00C75593"/>
          <w:p w14:paraId="4CD81014" w14:textId="77777777" w:rsidR="00C75593" w:rsidRDefault="00255512">
            <w:r>
              <w:tab/>
            </w:r>
            <w:r>
              <w:tab/>
            </w:r>
          </w:p>
          <w:p w14:paraId="17EDB35F" w14:textId="77777777" w:rsidR="00C75593" w:rsidRDefault="00255512">
            <w:r>
              <w:tab/>
            </w:r>
            <w:r>
              <w:tab/>
              <w:t>case 2:</w:t>
            </w:r>
          </w:p>
          <w:p w14:paraId="150710C4" w14:textId="77777777" w:rsidR="00C75593" w:rsidRDefault="00255512"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echo "n값는 ".$n."입니다.&lt;br&gt;";</w:t>
            </w:r>
          </w:p>
          <w:p w14:paraId="4B1AED18" w14:textId="77777777" w:rsidR="00C75593" w:rsidRDefault="00255512">
            <w:r>
              <w:tab/>
            </w:r>
          </w:p>
          <w:p w14:paraId="63068CE8" w14:textId="77777777" w:rsidR="00C75593" w:rsidRDefault="00255512">
            <w:r>
              <w:tab/>
            </w:r>
            <w:r>
              <w:tab/>
              <w:t>case 3:</w:t>
            </w:r>
          </w:p>
          <w:p w14:paraId="0D587C4C" w14:textId="77777777" w:rsidR="00C75593" w:rsidRDefault="00255512">
            <w:r>
              <w:rPr>
                <w:rFonts w:ascii="Arial Unicode MS" w:eastAsia="Arial Unicode MS" w:hAnsi="Arial Unicode MS" w:cs="Arial Unicode MS"/>
              </w:rPr>
              <w:lastRenderedPageBreak/>
              <w:tab/>
            </w: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echo "n값는 ".$n."입니다.&lt;br&gt;";</w:t>
            </w:r>
          </w:p>
          <w:p w14:paraId="16A52530" w14:textId="77777777" w:rsidR="00C75593" w:rsidRDefault="00255512">
            <w:r>
              <w:tab/>
            </w:r>
          </w:p>
          <w:p w14:paraId="5890510B" w14:textId="77777777" w:rsidR="00C75593" w:rsidRDefault="00C75593"/>
          <w:p w14:paraId="3381EC16" w14:textId="77777777" w:rsidR="00C75593" w:rsidRDefault="00255512">
            <w:r>
              <w:tab/>
            </w:r>
            <w:r>
              <w:tab/>
              <w:t>default:</w:t>
            </w:r>
          </w:p>
          <w:p w14:paraId="1A4AE0B6" w14:textId="77777777" w:rsidR="00C75593" w:rsidRDefault="00255512"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echo "n값는 ".$n."입니다.&lt;br&gt;";</w:t>
            </w:r>
          </w:p>
          <w:p w14:paraId="459B5BFE" w14:textId="77777777" w:rsidR="00C75593" w:rsidRDefault="00255512">
            <w:r>
              <w:tab/>
              <w:t>}</w:t>
            </w:r>
          </w:p>
          <w:p w14:paraId="7424E9C0" w14:textId="77777777" w:rsidR="00C75593" w:rsidRDefault="00255512">
            <w:r>
              <w:tab/>
            </w:r>
          </w:p>
          <w:p w14:paraId="472859B8" w14:textId="77777777" w:rsidR="00C75593" w:rsidRDefault="00255512">
            <w:r>
              <w:rPr>
                <w:rFonts w:ascii="Arial Unicode MS" w:eastAsia="Arial Unicode MS" w:hAnsi="Arial Unicode MS" w:cs="Arial Unicode MS"/>
              </w:rPr>
              <w:tab/>
              <w:t>echo "switch문 종료";</w:t>
            </w:r>
          </w:p>
          <w:p w14:paraId="7206C221" w14:textId="77777777" w:rsidR="00C75593" w:rsidRDefault="00C75593"/>
          <w:p w14:paraId="08526779" w14:textId="77777777" w:rsidR="00C75593" w:rsidRDefault="00255512">
            <w:r>
              <w:t>?&gt;</w:t>
            </w:r>
          </w:p>
          <w:p w14:paraId="5C584D9E" w14:textId="77777777" w:rsidR="00C75593" w:rsidRDefault="00C75593"/>
        </w:tc>
      </w:tr>
    </w:tbl>
    <w:p w14:paraId="0CEAE3C9" w14:textId="77777777" w:rsidR="00C75593" w:rsidRDefault="00C75593"/>
    <w:p w14:paraId="2A315975" w14:textId="281CA8A9" w:rsidR="00C75593" w:rsidRDefault="00807A6F">
      <w:r>
        <w:rPr>
          <w:rFonts w:ascii="Arial Unicode MS" w:eastAsia="Arial Unicode MS" w:hAnsi="Arial Unicode MS" w:cs="Arial Unicode MS"/>
          <w:b/>
        </w:rPr>
        <w:t>결과</w:t>
      </w:r>
    </w:p>
    <w:p w14:paraId="4241A343" w14:textId="77777777" w:rsidR="00C75593" w:rsidRDefault="00255512">
      <w:r>
        <w:rPr>
          <w:rFonts w:ascii="Arial Unicode MS" w:eastAsia="Arial Unicode MS" w:hAnsi="Arial Unicode MS" w:cs="Arial Unicode MS"/>
        </w:rPr>
        <w:t>n값는 1입니다.</w:t>
      </w:r>
    </w:p>
    <w:p w14:paraId="6B211F4C" w14:textId="77777777" w:rsidR="00C75593" w:rsidRDefault="00255512">
      <w:r>
        <w:rPr>
          <w:rFonts w:ascii="Arial Unicode MS" w:eastAsia="Arial Unicode MS" w:hAnsi="Arial Unicode MS" w:cs="Arial Unicode MS"/>
        </w:rPr>
        <w:t>n값는 1입니다.</w:t>
      </w:r>
    </w:p>
    <w:p w14:paraId="70BA9E44" w14:textId="77777777" w:rsidR="00C75593" w:rsidRDefault="00255512">
      <w:r>
        <w:rPr>
          <w:rFonts w:ascii="Arial Unicode MS" w:eastAsia="Arial Unicode MS" w:hAnsi="Arial Unicode MS" w:cs="Arial Unicode MS"/>
        </w:rPr>
        <w:t>n값는 1입니다.</w:t>
      </w:r>
    </w:p>
    <w:p w14:paraId="42569A0D" w14:textId="77777777" w:rsidR="00C75593" w:rsidRDefault="00255512">
      <w:r>
        <w:rPr>
          <w:rFonts w:ascii="Arial Unicode MS" w:eastAsia="Arial Unicode MS" w:hAnsi="Arial Unicode MS" w:cs="Arial Unicode MS"/>
        </w:rPr>
        <w:t>n값는 1입니다.</w:t>
      </w:r>
    </w:p>
    <w:p w14:paraId="0F60CE9A" w14:textId="77777777" w:rsidR="00C75593" w:rsidRDefault="00255512">
      <w:r>
        <w:rPr>
          <w:rFonts w:ascii="Arial Unicode MS" w:eastAsia="Arial Unicode MS" w:hAnsi="Arial Unicode MS" w:cs="Arial Unicode MS"/>
        </w:rPr>
        <w:t>switch문 종료</w:t>
      </w:r>
    </w:p>
    <w:p w14:paraId="0FE29050" w14:textId="77777777" w:rsidR="00C75593" w:rsidRDefault="00C75593"/>
    <w:p w14:paraId="01C7008B" w14:textId="6E7F2413" w:rsidR="00C75593" w:rsidRDefault="00255512">
      <w:r>
        <w:rPr>
          <w:rFonts w:ascii="Arial Unicode MS" w:eastAsia="Arial Unicode MS" w:hAnsi="Arial Unicode MS" w:cs="Arial Unicode MS"/>
        </w:rPr>
        <w:t>break문이 없기 때문에 조건 1, 2, 3과 default를 모두 처리하게 됩니다.</w:t>
      </w:r>
    </w:p>
    <w:p w14:paraId="4A6C7FCE" w14:textId="77777777" w:rsidR="00C75593" w:rsidRDefault="00C75593"/>
    <w:p w14:paraId="3F6FDB3A" w14:textId="092DA2D9" w:rsidR="00C75593" w:rsidRDefault="00255512">
      <w:r>
        <w:rPr>
          <w:rFonts w:ascii="Arial Unicode MS" w:eastAsia="Arial Unicode MS" w:hAnsi="Arial Unicode MS" w:cs="Arial Unicode MS"/>
        </w:rPr>
        <w:t>따라서 switch의 각각의 case문 뒤에는 조건</w:t>
      </w:r>
      <w:r w:rsidR="00E6070E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코드의 실행 종료 의미로 break;로 단락을 마감해야 합니다. 만일 switch문이 조건이 일치한 case로 점프하여 코드를 실행하는</w:t>
      </w:r>
      <w:r w:rsidR="00E6070E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데 break;를 만나지 않으면 switch 실행의 끝 중괄호 }가 나오는 시점까지 모두 실행됩니다.</w:t>
      </w:r>
    </w:p>
    <w:p w14:paraId="2980CFB0" w14:textId="4DAC58C5" w:rsidR="000864EE" w:rsidRDefault="000864EE"/>
    <w:p w14:paraId="71F8447C" w14:textId="72DE07EA" w:rsidR="000864EE" w:rsidRDefault="000864EE" w:rsidP="000864EE">
      <w:r>
        <w:rPr>
          <w:rFonts w:ascii="Arial Unicode MS" w:eastAsia="Arial Unicode MS" w:hAnsi="Arial Unicode MS" w:cs="Arial Unicode MS"/>
        </w:rPr>
        <w:t xml:space="preserve">그럼 </w:t>
      </w:r>
      <w:r>
        <w:rPr>
          <w:rFonts w:ascii="Arial Unicode MS" w:eastAsia="Arial Unicode MS" w:hAnsi="Arial Unicode MS" w:cs="Arial Unicode MS" w:hint="eastAsia"/>
        </w:rPr>
        <w:t xml:space="preserve">위의 예제에서 </w:t>
      </w:r>
      <w:commentRangeStart w:id="107"/>
      <w:commentRangeStart w:id="108"/>
      <w:commentRangeStart w:id="109"/>
      <w:r>
        <w:rPr>
          <w:rFonts w:ascii="Arial Unicode MS" w:eastAsia="Arial Unicode MS" w:hAnsi="Arial Unicode MS" w:cs="Arial Unicode MS"/>
        </w:rPr>
        <w:t xml:space="preserve">label2 의 break;를 주석으로 </w:t>
      </w:r>
      <w:r>
        <w:rPr>
          <w:rFonts w:ascii="Arial Unicode MS" w:eastAsia="Arial Unicode MS" w:hAnsi="Arial Unicode MS" w:cs="Arial Unicode MS" w:hint="eastAsia"/>
        </w:rPr>
        <w:t>하나 삭제해 보겠습니다.</w:t>
      </w:r>
      <w:commentRangeEnd w:id="107"/>
      <w:r>
        <w:rPr>
          <w:rStyle w:val="aff6"/>
        </w:rPr>
        <w:commentReference w:id="107"/>
      </w:r>
      <w:commentRangeEnd w:id="108"/>
      <w:r w:rsidR="0046555C">
        <w:rPr>
          <w:rStyle w:val="aff6"/>
        </w:rPr>
        <w:commentReference w:id="108"/>
      </w:r>
      <w:commentRangeEnd w:id="109"/>
      <w:r w:rsidR="0046555C">
        <w:rPr>
          <w:rStyle w:val="aff6"/>
        </w:rPr>
        <w:commentReference w:id="109"/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다음 예제를 확인해서 실행해 보</w:t>
      </w:r>
      <w:r w:rsidR="005A1271">
        <w:rPr>
          <w:rFonts w:ascii="Arial Unicode MS" w:eastAsia="Arial Unicode MS" w:hAnsi="Arial Unicode MS" w:cs="Arial Unicode MS" w:hint="eastAsia"/>
        </w:rPr>
        <w:t>기를</w:t>
      </w:r>
      <w:r>
        <w:rPr>
          <w:rFonts w:ascii="Arial Unicode MS" w:eastAsia="Arial Unicode MS" w:hAnsi="Arial Unicode MS" w:cs="Arial Unicode MS" w:hint="eastAsia"/>
        </w:rPr>
        <w:t xml:space="preserve"> 바랍니다.</w:t>
      </w:r>
    </w:p>
    <w:p w14:paraId="35E111E4" w14:textId="6E3B5B84" w:rsidR="000864EE" w:rsidRDefault="000864EE"/>
    <w:p w14:paraId="3A52F4E1" w14:textId="7341CD58" w:rsidR="00C75593" w:rsidRDefault="00255512">
      <w:r>
        <w:rPr>
          <w:rFonts w:ascii="Arial Unicode MS" w:eastAsia="Arial Unicode MS" w:hAnsi="Arial Unicode MS" w:cs="Arial Unicode MS"/>
          <w:b/>
        </w:rPr>
        <w:t xml:space="preserve">예제 파일 </w:t>
      </w:r>
      <w:r w:rsidRPr="008626EF">
        <w:rPr>
          <w:rFonts w:ascii="Arial Unicode MS" w:eastAsia="Arial Unicode MS" w:hAnsi="Arial Unicode MS" w:cs="Arial Unicode MS"/>
        </w:rPr>
        <w:t>break-03.php</w:t>
      </w:r>
    </w:p>
    <w:tbl>
      <w:tblPr>
        <w:tblStyle w:val="aff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C75593" w14:paraId="0D085889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93162" w14:textId="77777777" w:rsidR="00C75593" w:rsidRDefault="00255512">
            <w:r>
              <w:t>&lt;?php</w:t>
            </w:r>
          </w:p>
          <w:p w14:paraId="793847AD" w14:textId="77777777" w:rsidR="00C75593" w:rsidRDefault="00255512">
            <w:r>
              <w:tab/>
              <w:t>$n = "label2";</w:t>
            </w:r>
          </w:p>
          <w:p w14:paraId="7F22B832" w14:textId="77777777" w:rsidR="00C75593" w:rsidRDefault="00255512">
            <w:r>
              <w:tab/>
            </w:r>
          </w:p>
          <w:p w14:paraId="72015C35" w14:textId="77777777" w:rsidR="00C75593" w:rsidRDefault="00255512">
            <w:r>
              <w:tab/>
              <w:t>switch ($n) {</w:t>
            </w:r>
          </w:p>
          <w:p w14:paraId="393B5BCF" w14:textId="77777777" w:rsidR="00C75593" w:rsidRDefault="00255512">
            <w:r>
              <w:t xml:space="preserve">    </w:t>
            </w:r>
            <w:r>
              <w:tab/>
              <w:t>case label1:</w:t>
            </w:r>
          </w:p>
          <w:p w14:paraId="353DE619" w14:textId="59E84F1E" w:rsidR="00C75593" w:rsidRDefault="00255512">
            <w:r>
              <w:rPr>
                <w:rFonts w:ascii="Arial Unicode MS" w:eastAsia="Arial Unicode MS" w:hAnsi="Arial Unicode MS" w:cs="Arial Unicode MS"/>
              </w:rPr>
              <w:t xml:space="preserve">      </w:t>
            </w: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echo "n 값이 label1</w:t>
            </w:r>
            <w:r w:rsidR="00E6070E">
              <w:rPr>
                <w:rFonts w:ascii="Arial Unicode MS" w:eastAsia="Arial Unicode MS" w:hAnsi="Arial Unicode MS" w:cs="Arial Unicode MS"/>
              </w:rPr>
              <w:t>일</w:t>
            </w:r>
            <w:r>
              <w:rPr>
                <w:rFonts w:ascii="Arial Unicode MS" w:eastAsia="Arial Unicode MS" w:hAnsi="Arial Unicode MS" w:cs="Arial Unicode MS"/>
              </w:rPr>
              <w:t xml:space="preserve"> 경우 실행됩니다.</w:t>
            </w:r>
            <w:r w:rsidR="000864EE">
              <w:rPr>
                <w:rFonts w:ascii="Arial Unicode MS" w:eastAsia="Arial Unicode MS" w:hAnsi="Arial Unicode MS" w:cs="Arial Unicode MS"/>
              </w:rPr>
              <w:t>&lt;br&gt;</w:t>
            </w:r>
            <w:r>
              <w:rPr>
                <w:rFonts w:ascii="Arial Unicode MS" w:eastAsia="Arial Unicode MS" w:hAnsi="Arial Unicode MS" w:cs="Arial Unicode MS"/>
              </w:rPr>
              <w:t>";</w:t>
            </w:r>
          </w:p>
          <w:p w14:paraId="22B11504" w14:textId="77777777" w:rsidR="00C75593" w:rsidRDefault="00255512">
            <w:r>
              <w:t xml:space="preserve">    </w:t>
            </w:r>
            <w:r>
              <w:tab/>
              <w:t>break;</w:t>
            </w:r>
          </w:p>
          <w:p w14:paraId="7E7FFC50" w14:textId="77777777" w:rsidR="00C75593" w:rsidRDefault="00C75593"/>
          <w:p w14:paraId="0EFF7C4E" w14:textId="77777777" w:rsidR="00C75593" w:rsidRDefault="00255512">
            <w:r>
              <w:t xml:space="preserve">    </w:t>
            </w:r>
            <w:r>
              <w:tab/>
              <w:t>case label2:</w:t>
            </w:r>
          </w:p>
          <w:p w14:paraId="7A507DE5" w14:textId="0DF74692" w:rsidR="00C75593" w:rsidRDefault="00255512">
            <w:r>
              <w:rPr>
                <w:rFonts w:ascii="Arial Unicode MS" w:eastAsia="Arial Unicode MS" w:hAnsi="Arial Unicode MS" w:cs="Arial Unicode MS"/>
              </w:rPr>
              <w:t xml:space="preserve">      </w:t>
            </w: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echo "n 값이 label2</w:t>
            </w:r>
            <w:r w:rsidR="00E6070E">
              <w:rPr>
                <w:rFonts w:ascii="Arial Unicode MS" w:eastAsia="Arial Unicode MS" w:hAnsi="Arial Unicode MS" w:cs="Arial Unicode MS"/>
              </w:rPr>
              <w:t>일</w:t>
            </w:r>
            <w:r>
              <w:rPr>
                <w:rFonts w:ascii="Arial Unicode MS" w:eastAsia="Arial Unicode MS" w:hAnsi="Arial Unicode MS" w:cs="Arial Unicode MS"/>
              </w:rPr>
              <w:t xml:space="preserve"> 경우 실행됩니다.</w:t>
            </w:r>
            <w:r w:rsidR="000864EE">
              <w:rPr>
                <w:rFonts w:ascii="Arial Unicode MS" w:eastAsia="Arial Unicode MS" w:hAnsi="Arial Unicode MS" w:cs="Arial Unicode MS"/>
              </w:rPr>
              <w:t>&lt;br&gt;</w:t>
            </w:r>
            <w:r>
              <w:rPr>
                <w:rFonts w:ascii="Arial Unicode MS" w:eastAsia="Arial Unicode MS" w:hAnsi="Arial Unicode MS" w:cs="Arial Unicode MS"/>
              </w:rPr>
              <w:t>";</w:t>
            </w:r>
          </w:p>
          <w:p w14:paraId="7CFAB7EB" w14:textId="77777777" w:rsidR="00C75593" w:rsidRDefault="00255512">
            <w:r>
              <w:t xml:space="preserve">    </w:t>
            </w:r>
            <w:r>
              <w:tab/>
              <w:t>// break;</w:t>
            </w:r>
          </w:p>
          <w:p w14:paraId="396EAAC8" w14:textId="77777777" w:rsidR="00C75593" w:rsidRDefault="00C75593"/>
          <w:p w14:paraId="659A9099" w14:textId="77777777" w:rsidR="00C75593" w:rsidRDefault="00255512">
            <w:r>
              <w:t xml:space="preserve">    </w:t>
            </w:r>
            <w:r>
              <w:tab/>
              <w:t>case label3:</w:t>
            </w:r>
          </w:p>
          <w:p w14:paraId="75AA2488" w14:textId="569C4939" w:rsidR="00C75593" w:rsidRDefault="00255512">
            <w:r>
              <w:rPr>
                <w:rFonts w:ascii="Arial Unicode MS" w:eastAsia="Arial Unicode MS" w:hAnsi="Arial Unicode MS" w:cs="Arial Unicode MS"/>
              </w:rPr>
              <w:t xml:space="preserve">      </w:t>
            </w: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echo "n 값이 label3</w:t>
            </w:r>
            <w:r w:rsidR="00E6070E">
              <w:rPr>
                <w:rFonts w:ascii="Arial Unicode MS" w:eastAsia="Arial Unicode MS" w:hAnsi="Arial Unicode MS" w:cs="Arial Unicode MS"/>
              </w:rPr>
              <w:t>일</w:t>
            </w:r>
            <w:r>
              <w:rPr>
                <w:rFonts w:ascii="Arial Unicode MS" w:eastAsia="Arial Unicode MS" w:hAnsi="Arial Unicode MS" w:cs="Arial Unicode MS"/>
              </w:rPr>
              <w:t xml:space="preserve"> 경우 실행됩니다.</w:t>
            </w:r>
            <w:r w:rsidR="000864EE">
              <w:rPr>
                <w:rFonts w:ascii="Arial Unicode MS" w:eastAsia="Arial Unicode MS" w:hAnsi="Arial Unicode MS" w:cs="Arial Unicode MS"/>
              </w:rPr>
              <w:t>&lt;br&gt;</w:t>
            </w:r>
            <w:r>
              <w:rPr>
                <w:rFonts w:ascii="Arial Unicode MS" w:eastAsia="Arial Unicode MS" w:hAnsi="Arial Unicode MS" w:cs="Arial Unicode MS"/>
              </w:rPr>
              <w:t>";</w:t>
            </w:r>
          </w:p>
          <w:p w14:paraId="1B486547" w14:textId="77777777" w:rsidR="00C75593" w:rsidRDefault="00255512">
            <w:r>
              <w:t xml:space="preserve">    </w:t>
            </w:r>
            <w:r>
              <w:tab/>
              <w:t>break;</w:t>
            </w:r>
          </w:p>
          <w:p w14:paraId="43620F9D" w14:textId="77777777" w:rsidR="00C75593" w:rsidRDefault="00C75593"/>
          <w:p w14:paraId="23FDC411" w14:textId="77777777" w:rsidR="00C75593" w:rsidRDefault="00255512">
            <w:r>
              <w:t xml:space="preserve">    </w:t>
            </w:r>
            <w:r>
              <w:tab/>
              <w:t>default:</w:t>
            </w:r>
          </w:p>
          <w:p w14:paraId="59578555" w14:textId="08582082" w:rsidR="00C75593" w:rsidRDefault="00255512">
            <w:r>
              <w:rPr>
                <w:rFonts w:ascii="Arial Unicode MS" w:eastAsia="Arial Unicode MS" w:hAnsi="Arial Unicode MS" w:cs="Arial Unicode MS"/>
              </w:rPr>
              <w:t xml:space="preserve">      </w:t>
            </w: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echo "n 값이 일치하는</w:t>
            </w:r>
            <w:r w:rsidR="00E6070E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게 없는 경우 실행됩니다.</w:t>
            </w:r>
            <w:r w:rsidR="000864EE">
              <w:rPr>
                <w:rFonts w:ascii="Arial Unicode MS" w:eastAsia="Arial Unicode MS" w:hAnsi="Arial Unicode MS" w:cs="Arial Unicode MS"/>
              </w:rPr>
              <w:t>&lt;br&gt;</w:t>
            </w:r>
            <w:r>
              <w:rPr>
                <w:rFonts w:ascii="Arial Unicode MS" w:eastAsia="Arial Unicode MS" w:hAnsi="Arial Unicode MS" w:cs="Arial Unicode MS"/>
              </w:rPr>
              <w:t>";</w:t>
            </w:r>
          </w:p>
          <w:p w14:paraId="0DA300D3" w14:textId="77777777" w:rsidR="00C75593" w:rsidRDefault="00255512">
            <w:r>
              <w:tab/>
              <w:t>}</w:t>
            </w:r>
          </w:p>
          <w:p w14:paraId="41634431" w14:textId="77777777" w:rsidR="00C75593" w:rsidRDefault="00C75593"/>
          <w:p w14:paraId="183BE5B8" w14:textId="77777777" w:rsidR="00C75593" w:rsidRDefault="00255512">
            <w:r>
              <w:t>?&gt;</w:t>
            </w:r>
          </w:p>
          <w:p w14:paraId="4CE8761F" w14:textId="77777777" w:rsidR="00C75593" w:rsidRDefault="00C75593"/>
        </w:tc>
      </w:tr>
    </w:tbl>
    <w:p w14:paraId="14392802" w14:textId="77777777" w:rsidR="00C75593" w:rsidRDefault="00C75593"/>
    <w:p w14:paraId="6FC09CF4" w14:textId="77EF1650" w:rsidR="00C75593" w:rsidRDefault="00807A6F">
      <w:r>
        <w:rPr>
          <w:rFonts w:ascii="Arial Unicode MS" w:eastAsia="Arial Unicode MS" w:hAnsi="Arial Unicode MS" w:cs="Arial Unicode MS"/>
          <w:b/>
        </w:rPr>
        <w:t>결과</w:t>
      </w:r>
    </w:p>
    <w:p w14:paraId="3A9FF400" w14:textId="2A37F9D8" w:rsidR="000864EE" w:rsidRDefault="00255512">
      <w:pPr>
        <w:rPr>
          <w:rFonts w:ascii="Arial Unicode MS" w:eastAsia="Arial Unicode MS" w:hAnsi="Arial Unicode MS" w:cs="Arial Unicode MS"/>
        </w:rPr>
      </w:pPr>
      <w:commentRangeStart w:id="110"/>
      <w:commentRangeStart w:id="111"/>
      <w:r>
        <w:rPr>
          <w:rFonts w:ascii="Arial Unicode MS" w:eastAsia="Arial Unicode MS" w:hAnsi="Arial Unicode MS" w:cs="Arial Unicode MS"/>
        </w:rPr>
        <w:t>n 값이 label2일 경우 실행됩니다.</w:t>
      </w:r>
    </w:p>
    <w:p w14:paraId="4B5240BD" w14:textId="6FF45013" w:rsidR="00C75593" w:rsidRDefault="00255512">
      <w:r>
        <w:rPr>
          <w:rFonts w:ascii="Arial Unicode MS" w:eastAsia="Arial Unicode MS" w:hAnsi="Arial Unicode MS" w:cs="Arial Unicode MS"/>
        </w:rPr>
        <w:t>n 값이 label3</w:t>
      </w:r>
      <w:r w:rsidR="00E6070E">
        <w:rPr>
          <w:rFonts w:ascii="Arial Unicode MS" w:eastAsia="Arial Unicode MS" w:hAnsi="Arial Unicode MS" w:cs="Arial Unicode MS"/>
        </w:rPr>
        <w:t>일</w:t>
      </w:r>
      <w:r>
        <w:rPr>
          <w:rFonts w:ascii="Arial Unicode MS" w:eastAsia="Arial Unicode MS" w:hAnsi="Arial Unicode MS" w:cs="Arial Unicode MS"/>
        </w:rPr>
        <w:t xml:space="preserve"> 경우 실행됩니다.</w:t>
      </w:r>
    </w:p>
    <w:p w14:paraId="2D8A757E" w14:textId="25608329" w:rsidR="00C75593" w:rsidRDefault="00C75593"/>
    <w:p w14:paraId="6E1FE040" w14:textId="4D84D8B6" w:rsidR="00C75593" w:rsidRDefault="000864EE">
      <w:r>
        <w:rPr>
          <w:rFonts w:hint="eastAsia"/>
        </w:rPr>
        <w:t>위처럼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 w:rsidR="005A1271">
        <w:rPr>
          <w:rFonts w:hint="eastAsia"/>
        </w:rPr>
        <w:t xml:space="preserve"> </w:t>
      </w:r>
      <w:r>
        <w:rPr>
          <w:rFonts w:hint="eastAsia"/>
        </w:rPr>
        <w:t>줄의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 w:rsidR="005A1271"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출력될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 xml:space="preserve">. </w:t>
      </w:r>
      <w:r w:rsidR="00255512">
        <w:rPr>
          <w:rFonts w:ascii="Arial Unicode MS" w:eastAsia="Arial Unicode MS" w:hAnsi="Arial Unicode MS" w:cs="Arial Unicode MS"/>
        </w:rPr>
        <w:t>$n</w:t>
      </w:r>
      <w:r>
        <w:rPr>
          <w:rFonts w:ascii="Arial Unicode MS" w:eastAsia="Arial Unicode MS" w:hAnsi="Arial Unicode MS" w:cs="Arial Unicode MS" w:hint="eastAsia"/>
        </w:rPr>
        <w:t xml:space="preserve">변수의 </w:t>
      </w:r>
      <w:r>
        <w:rPr>
          <w:rFonts w:ascii="Arial Unicode MS" w:eastAsia="Arial Unicode MS" w:hAnsi="Arial Unicode MS" w:cs="Arial Unicode MS"/>
        </w:rPr>
        <w:t>값</w:t>
      </w:r>
      <w:r>
        <w:rPr>
          <w:rFonts w:ascii="Arial Unicode MS" w:eastAsia="Arial Unicode MS" w:hAnsi="Arial Unicode MS" w:cs="Arial Unicode MS" w:hint="eastAsia"/>
        </w:rPr>
        <w:t>의</w:t>
      </w:r>
      <w:r w:rsidR="00255512">
        <w:rPr>
          <w:rFonts w:ascii="Arial Unicode MS" w:eastAsia="Arial Unicode MS" w:hAnsi="Arial Unicode MS" w:cs="Arial Unicode MS"/>
        </w:rPr>
        <w:t xml:space="preserve"> label3인</w:t>
      </w:r>
      <w:r w:rsidR="00E6070E">
        <w:rPr>
          <w:rFonts w:ascii="Arial Unicode MS" w:eastAsia="Arial Unicode MS" w:hAnsi="Arial Unicode MS" w:cs="Arial Unicode MS" w:hint="eastAsia"/>
        </w:rPr>
        <w:t xml:space="preserve"> </w:t>
      </w:r>
      <w:r w:rsidR="00255512"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 w:hint="eastAsia"/>
        </w:rPr>
        <w:t xml:space="preserve">는 바로 case </w:t>
      </w:r>
      <w:r w:rsidR="00255512">
        <w:rPr>
          <w:rFonts w:ascii="Arial Unicode MS" w:eastAsia="Arial Unicode MS" w:hAnsi="Arial Unicode MS" w:cs="Arial Unicode MS"/>
        </w:rPr>
        <w:t xml:space="preserve">label3로 분기하여 </w:t>
      </w:r>
      <w:r w:rsidR="00255512" w:rsidRPr="000864EE">
        <w:rPr>
          <w:rFonts w:ascii="Arial Unicode MS" w:eastAsia="Arial Unicode MS" w:hAnsi="Arial Unicode MS" w:cs="Arial Unicode MS"/>
          <w:b/>
        </w:rPr>
        <w:t>echo "n 값이 label3</w:t>
      </w:r>
      <w:r w:rsidR="00E6070E" w:rsidRPr="000864EE">
        <w:rPr>
          <w:rFonts w:ascii="Arial Unicode MS" w:eastAsia="Arial Unicode MS" w:hAnsi="Arial Unicode MS" w:cs="Arial Unicode MS"/>
          <w:b/>
        </w:rPr>
        <w:t>일</w:t>
      </w:r>
      <w:r w:rsidR="00255512" w:rsidRPr="000864EE">
        <w:rPr>
          <w:rFonts w:ascii="Arial Unicode MS" w:eastAsia="Arial Unicode MS" w:hAnsi="Arial Unicode MS" w:cs="Arial Unicode MS"/>
          <w:b/>
        </w:rPr>
        <w:t xml:space="preserve"> 경우 실행됩니다.";</w:t>
      </w:r>
      <w:r w:rsidR="00255512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명령이 실행될 것입니다.</w:t>
      </w:r>
    </w:p>
    <w:p w14:paraId="6B63577A" w14:textId="77777777" w:rsidR="00C75593" w:rsidRDefault="00C75593"/>
    <w:p w14:paraId="3D25626C" w14:textId="66EAA415" w:rsidR="00C75593" w:rsidRDefault="00255512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하지만 $n </w:t>
      </w:r>
      <w:r w:rsidR="000864EE">
        <w:rPr>
          <w:rFonts w:ascii="Arial Unicode MS" w:eastAsia="Arial Unicode MS" w:hAnsi="Arial Unicode MS" w:cs="Arial Unicode MS" w:hint="eastAsia"/>
        </w:rPr>
        <w:t xml:space="preserve">변수의 </w:t>
      </w:r>
      <w:r>
        <w:rPr>
          <w:rFonts w:ascii="Arial Unicode MS" w:eastAsia="Arial Unicode MS" w:hAnsi="Arial Unicode MS" w:cs="Arial Unicode MS"/>
        </w:rPr>
        <w:t>값이 label2인</w:t>
      </w:r>
      <w:r w:rsidR="00E6070E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경우 </w:t>
      </w:r>
      <w:r w:rsidR="000864EE">
        <w:rPr>
          <w:rFonts w:ascii="Arial Unicode MS" w:eastAsia="Arial Unicode MS" w:hAnsi="Arial Unicode MS" w:cs="Arial Unicode MS"/>
        </w:rPr>
        <w:t xml:space="preserve">case </w:t>
      </w:r>
      <w:r>
        <w:rPr>
          <w:rFonts w:ascii="Arial Unicode MS" w:eastAsia="Arial Unicode MS" w:hAnsi="Arial Unicode MS" w:cs="Arial Unicode MS"/>
        </w:rPr>
        <w:t xml:space="preserve">label2 </w:t>
      </w:r>
      <w:r w:rsidRPr="000864EE">
        <w:rPr>
          <w:rFonts w:ascii="Arial Unicode MS" w:eastAsia="Arial Unicode MS" w:hAnsi="Arial Unicode MS" w:cs="Arial Unicode MS"/>
          <w:b/>
        </w:rPr>
        <w:t>분기하여 echo "n 값이 label2</w:t>
      </w:r>
      <w:r w:rsidR="00E6070E" w:rsidRPr="000864EE">
        <w:rPr>
          <w:rFonts w:ascii="Arial Unicode MS" w:eastAsia="Arial Unicode MS" w:hAnsi="Arial Unicode MS" w:cs="Arial Unicode MS"/>
          <w:b/>
        </w:rPr>
        <w:t>일</w:t>
      </w:r>
      <w:r w:rsidRPr="000864EE">
        <w:rPr>
          <w:rFonts w:ascii="Arial Unicode MS" w:eastAsia="Arial Unicode MS" w:hAnsi="Arial Unicode MS" w:cs="Arial Unicode MS"/>
          <w:b/>
        </w:rPr>
        <w:t xml:space="preserve"> 경우 실행됩니다.";</w:t>
      </w:r>
      <w:r w:rsidR="000864EE" w:rsidRPr="000864EE"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를 실행하고 </w:t>
      </w:r>
      <w:r w:rsidRPr="000864EE">
        <w:rPr>
          <w:rFonts w:ascii="Arial Unicode MS" w:eastAsia="Arial Unicode MS" w:hAnsi="Arial Unicode MS" w:cs="Arial Unicode MS"/>
          <w:b/>
        </w:rPr>
        <w:t>break;가 없기 때문</w:t>
      </w:r>
      <w:r>
        <w:rPr>
          <w:rFonts w:ascii="Arial Unicode MS" w:eastAsia="Arial Unicode MS" w:hAnsi="Arial Unicode MS" w:cs="Arial Unicode MS"/>
        </w:rPr>
        <w:t xml:space="preserve">에 그 밑에 있는 </w:t>
      </w:r>
      <w:r w:rsidR="000864EE">
        <w:rPr>
          <w:rFonts w:ascii="Arial Unicode MS" w:eastAsia="Arial Unicode MS" w:hAnsi="Arial Unicode MS" w:cs="Arial Unicode MS" w:hint="eastAsia"/>
        </w:rPr>
        <w:t xml:space="preserve">case </w:t>
      </w:r>
      <w:r>
        <w:rPr>
          <w:rFonts w:ascii="Arial Unicode MS" w:eastAsia="Arial Unicode MS" w:hAnsi="Arial Unicode MS" w:cs="Arial Unicode MS"/>
        </w:rPr>
        <w:t>label3 부분도 같이 실행됩니다.</w:t>
      </w:r>
    </w:p>
    <w:p w14:paraId="05BDC810" w14:textId="77777777" w:rsidR="000864EE" w:rsidRDefault="000864EE"/>
    <w:p w14:paraId="5E3D8C72" w14:textId="39FC7BE1" w:rsidR="00C75593" w:rsidRPr="000864EE" w:rsidRDefault="000864EE">
      <w:pPr>
        <w:rPr>
          <w:b/>
        </w:rPr>
      </w:pPr>
      <w:r>
        <w:tab/>
      </w:r>
      <w:r w:rsidR="00255512" w:rsidRPr="000864EE">
        <w:rPr>
          <w:rFonts w:ascii="Arial Unicode MS" w:eastAsia="Arial Unicode MS" w:hAnsi="Arial Unicode MS" w:cs="Arial Unicode MS"/>
          <w:b/>
        </w:rPr>
        <w:t>echo "n 값이 label3</w:t>
      </w:r>
      <w:r w:rsidR="00E6070E" w:rsidRPr="000864EE">
        <w:rPr>
          <w:rFonts w:ascii="Arial Unicode MS" w:eastAsia="Arial Unicode MS" w:hAnsi="Arial Unicode MS" w:cs="Arial Unicode MS"/>
          <w:b/>
        </w:rPr>
        <w:t>일</w:t>
      </w:r>
      <w:r w:rsidR="00255512" w:rsidRPr="000864EE">
        <w:rPr>
          <w:rFonts w:ascii="Arial Unicode MS" w:eastAsia="Arial Unicode MS" w:hAnsi="Arial Unicode MS" w:cs="Arial Unicode MS"/>
          <w:b/>
        </w:rPr>
        <w:t xml:space="preserve"> 경우 실행됩니다.";</w:t>
      </w:r>
    </w:p>
    <w:p w14:paraId="7A41C8A1" w14:textId="25DAB088" w:rsidR="00C75593" w:rsidRPr="000864EE" w:rsidRDefault="000864EE">
      <w:pPr>
        <w:rPr>
          <w:b/>
        </w:rPr>
      </w:pPr>
      <w:r>
        <w:tab/>
      </w:r>
      <w:r w:rsidR="00255512" w:rsidRPr="000864EE">
        <w:rPr>
          <w:b/>
        </w:rPr>
        <w:t>break;</w:t>
      </w:r>
    </w:p>
    <w:p w14:paraId="48BAB2D0" w14:textId="77777777" w:rsidR="00C75593" w:rsidRDefault="00C75593"/>
    <w:p w14:paraId="3D6AA5D0" w14:textId="2629466C" w:rsidR="00C75593" w:rsidRDefault="00255512">
      <w:r>
        <w:rPr>
          <w:rFonts w:ascii="Arial Unicode MS" w:eastAsia="Arial Unicode MS" w:hAnsi="Arial Unicode MS" w:cs="Arial Unicode MS"/>
        </w:rPr>
        <w:t xml:space="preserve">그리고 </w:t>
      </w:r>
      <w:r w:rsidR="000864EE">
        <w:rPr>
          <w:rFonts w:ascii="Arial Unicode MS" w:eastAsia="Arial Unicode MS" w:hAnsi="Arial Unicode MS" w:cs="Arial Unicode MS"/>
        </w:rPr>
        <w:t xml:space="preserve">case </w:t>
      </w:r>
      <w:r>
        <w:rPr>
          <w:rFonts w:ascii="Arial Unicode MS" w:eastAsia="Arial Unicode MS" w:hAnsi="Arial Unicode MS" w:cs="Arial Unicode MS"/>
        </w:rPr>
        <w:t xml:space="preserve">label3의 </w:t>
      </w:r>
      <w:r w:rsidRPr="000864EE">
        <w:rPr>
          <w:rFonts w:ascii="Arial Unicode MS" w:eastAsia="Arial Unicode MS" w:hAnsi="Arial Unicode MS" w:cs="Arial Unicode MS"/>
          <w:b/>
        </w:rPr>
        <w:t>break;</w:t>
      </w:r>
      <w:r>
        <w:rPr>
          <w:rFonts w:ascii="Arial Unicode MS" w:eastAsia="Arial Unicode MS" w:hAnsi="Arial Unicode MS" w:cs="Arial Unicode MS"/>
        </w:rPr>
        <w:t>를 만나서 switch 문을 끝나게 되어 밖으로 빠져나오게 됩니다.</w:t>
      </w:r>
    </w:p>
    <w:p w14:paraId="3F67E4A5" w14:textId="77777777" w:rsidR="00C75593" w:rsidRDefault="00C75593"/>
    <w:p w14:paraId="4F2FE208" w14:textId="7AAB8E4E" w:rsidR="00E43E79" w:rsidRDefault="00255512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break;를 </w:t>
      </w:r>
      <w:r w:rsidR="00034902">
        <w:rPr>
          <w:rFonts w:ascii="Arial Unicode MS" w:eastAsia="Arial Unicode MS" w:hAnsi="Arial Unicode MS" w:cs="Arial Unicode MS"/>
        </w:rPr>
        <w:t>통해</w:t>
      </w:r>
      <w:r>
        <w:rPr>
          <w:rFonts w:ascii="Arial Unicode MS" w:eastAsia="Arial Unicode MS" w:hAnsi="Arial Unicode MS" w:cs="Arial Unicode MS"/>
        </w:rPr>
        <w:t xml:space="preserve"> switch의 조건 실행의 코드 영역을 유연하게 범위를 정할 수 있습니다.</w:t>
      </w:r>
      <w:commentRangeEnd w:id="110"/>
      <w:r w:rsidR="00E6070E">
        <w:rPr>
          <w:rStyle w:val="aff6"/>
        </w:rPr>
        <w:commentReference w:id="110"/>
      </w:r>
      <w:commentRangeEnd w:id="111"/>
      <w:r w:rsidR="000864EE">
        <w:rPr>
          <w:rStyle w:val="aff6"/>
        </w:rPr>
        <w:commentReference w:id="111"/>
      </w:r>
    </w:p>
    <w:p w14:paraId="2A41B644" w14:textId="1238BA24" w:rsidR="00E43E79" w:rsidRPr="00E43E79" w:rsidRDefault="00E43E79">
      <w:pPr>
        <w:rPr>
          <w:rFonts w:ascii="Arial Unicode MS" w:eastAsia="Arial Unicode MS" w:hAnsi="Arial Unicode MS" w:cs="Arial Unicode MS"/>
        </w:rPr>
      </w:pPr>
    </w:p>
    <w:p w14:paraId="2549C0A9" w14:textId="77777777" w:rsidR="00E43E79" w:rsidRPr="00E43E79" w:rsidRDefault="00E43E79">
      <w:pPr>
        <w:rPr>
          <w:rFonts w:ascii="Arial Unicode MS" w:eastAsia="Arial Unicode MS" w:hAnsi="Arial Unicode MS" w:cs="Arial Unicode MS"/>
        </w:rPr>
      </w:pPr>
    </w:p>
    <w:p w14:paraId="220806A9" w14:textId="227F3276" w:rsidR="00C75593" w:rsidRDefault="000C737D">
      <w:pPr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8.</w:t>
      </w:r>
      <w:r w:rsidR="00255512">
        <w:rPr>
          <w:rFonts w:ascii="Arial Unicode MS" w:eastAsia="Arial Unicode MS" w:hAnsi="Arial Unicode MS" w:cs="Arial Unicode MS"/>
          <w:b/>
          <w:sz w:val="36"/>
          <w:szCs w:val="36"/>
        </w:rPr>
        <w:t>9 3항 연산자</w:t>
      </w:r>
    </w:p>
    <w:p w14:paraId="3DD08756" w14:textId="77777777" w:rsidR="00C75593" w:rsidRDefault="00C75593"/>
    <w:p w14:paraId="1B21E532" w14:textId="64D022B3" w:rsidR="00C75593" w:rsidRDefault="007D59C3">
      <w:r>
        <w:rPr>
          <w:rFonts w:ascii="Arial Unicode MS" w:eastAsia="Arial Unicode MS" w:hAnsi="Arial Unicode MS" w:cs="Arial Unicode MS" w:hint="eastAsia"/>
        </w:rPr>
        <w:t xml:space="preserve">새롭게 등장하는 </w:t>
      </w:r>
      <w:r w:rsidR="00255512">
        <w:rPr>
          <w:rFonts w:ascii="Arial Unicode MS" w:eastAsia="Arial Unicode MS" w:hAnsi="Arial Unicode MS" w:cs="Arial Unicode MS"/>
        </w:rPr>
        <w:t>3항 연산자</w:t>
      </w:r>
      <w:r>
        <w:rPr>
          <w:rFonts w:ascii="Arial Unicode MS" w:eastAsia="Arial Unicode MS" w:hAnsi="Arial Unicode MS" w:cs="Arial Unicode MS" w:hint="eastAsia"/>
        </w:rPr>
        <w:t xml:space="preserve">는 </w:t>
      </w:r>
      <w:r>
        <w:rPr>
          <w:rFonts w:ascii="Arial Unicode MS" w:eastAsia="Arial Unicode MS" w:hAnsi="Arial Unicode MS" w:cs="Arial Unicode MS"/>
        </w:rPr>
        <w:t>if</w:t>
      </w:r>
      <w:r>
        <w:rPr>
          <w:rFonts w:ascii="Arial Unicode MS" w:eastAsia="Arial Unicode MS" w:hAnsi="Arial Unicode MS" w:cs="Arial Unicode MS" w:hint="eastAsia"/>
        </w:rPr>
        <w:t>조건문을 간략하게 약식 형태의 연산자 처럼 표현을 할 수 있는 방법입니다.</w:t>
      </w:r>
      <w:r w:rsidR="00255512">
        <w:rPr>
          <w:rFonts w:ascii="Arial Unicode MS" w:eastAsia="Arial Unicode MS" w:hAnsi="Arial Unicode MS" w:cs="Arial Unicode MS"/>
        </w:rPr>
        <w:t xml:space="preserve"> </w:t>
      </w:r>
    </w:p>
    <w:p w14:paraId="7E62602A" w14:textId="03893B2A" w:rsidR="00C75593" w:rsidRDefault="00255512">
      <w:r>
        <w:rPr>
          <w:rFonts w:ascii="Arial Unicode MS" w:eastAsia="Arial Unicode MS" w:hAnsi="Arial Unicode MS" w:cs="Arial Unicode MS"/>
        </w:rPr>
        <w:t>3항 연산자는 물음표(?) 기호와 콜론(:) 기</w:t>
      </w:r>
      <w:r w:rsidR="00E6070E">
        <w:rPr>
          <w:rFonts w:ascii="Arial Unicode MS" w:eastAsia="Arial Unicode MS" w:hAnsi="Arial Unicode MS" w:cs="Arial Unicode MS" w:hint="eastAsia"/>
        </w:rPr>
        <w:t>호</w:t>
      </w:r>
      <w:r>
        <w:rPr>
          <w:rFonts w:ascii="Arial Unicode MS" w:eastAsia="Arial Unicode MS" w:hAnsi="Arial Unicode MS" w:cs="Arial Unicode MS"/>
        </w:rPr>
        <w:t>로 구성됩니다.</w:t>
      </w:r>
    </w:p>
    <w:p w14:paraId="1F102385" w14:textId="43A78F16" w:rsidR="00C75593" w:rsidRDefault="00C75593">
      <w:pPr>
        <w:rPr>
          <w:ins w:id="112" w:author="이호진" w:date="2017-09-19T17:33:00Z"/>
        </w:rPr>
      </w:pPr>
    </w:p>
    <w:p w14:paraId="0E290F52" w14:textId="61B42BD9" w:rsidR="00F158F7" w:rsidRDefault="00F158F7">
      <w:pPr>
        <w:rPr>
          <w:rFonts w:hint="eastAsia"/>
        </w:rPr>
      </w:pPr>
      <w:ins w:id="113" w:author="이호진" w:date="2017-09-19T17:33:00Z">
        <w:r>
          <w:rPr>
            <w:rFonts w:hint="eastAsia"/>
          </w:rPr>
          <w:t>|</w:t>
        </w:r>
        <w:r>
          <w:rPr>
            <w:rFonts w:hint="eastAsia"/>
          </w:rPr>
          <w:t>문법</w:t>
        </w:r>
        <w:r>
          <w:rPr>
            <w:rFonts w:hint="eastAsia"/>
          </w:rPr>
          <w:t>|</w:t>
        </w:r>
      </w:ins>
    </w:p>
    <w:tbl>
      <w:tblPr>
        <w:tblStyle w:val="aff0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C75593" w14:paraId="3B81D1FC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F6D52" w14:textId="42AF7826" w:rsidR="00C75593" w:rsidRDefault="00255512">
            <w:r>
              <w:rPr>
                <w:rFonts w:ascii="Arial Unicode MS" w:eastAsia="Arial Unicode MS" w:hAnsi="Arial Unicode MS" w:cs="Arial Unicode MS"/>
              </w:rPr>
              <w:t xml:space="preserve">  조</w:t>
            </w:r>
            <w:r w:rsidR="00E6070E">
              <w:rPr>
                <w:rFonts w:ascii="Arial Unicode MS" w:eastAsia="Arial Unicode MS" w:hAnsi="Arial Unicode MS" w:cs="Arial Unicode MS" w:hint="eastAsia"/>
              </w:rPr>
              <w:t>건</w:t>
            </w:r>
            <w:r>
              <w:rPr>
                <w:rFonts w:ascii="Arial Unicode MS" w:eastAsia="Arial Unicode MS" w:hAnsi="Arial Unicode MS" w:cs="Arial Unicode MS"/>
              </w:rPr>
              <w:t xml:space="preserve">식 </w:t>
            </w:r>
            <w:r w:rsidRPr="008626EF">
              <w:rPr>
                <w:rFonts w:ascii="Arial Unicode MS" w:eastAsia="Arial Unicode MS" w:hAnsi="Arial Unicode MS" w:cs="Arial Unicode MS"/>
                <w:b/>
              </w:rPr>
              <w:t>?</w:t>
            </w:r>
            <w:r>
              <w:rPr>
                <w:rFonts w:ascii="Arial Unicode MS" w:eastAsia="Arial Unicode MS" w:hAnsi="Arial Unicode MS" w:cs="Arial Unicode MS"/>
              </w:rPr>
              <w:t xml:space="preserve"> true의 처리</w:t>
            </w:r>
            <w:r w:rsidR="00E6070E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 xml:space="preserve">로직 </w:t>
            </w:r>
            <w:r w:rsidRPr="008626EF">
              <w:rPr>
                <w:rFonts w:ascii="Arial Unicode MS" w:eastAsia="Arial Unicode MS" w:hAnsi="Arial Unicode MS" w:cs="Arial Unicode MS"/>
                <w:b/>
              </w:rPr>
              <w:t>:</w:t>
            </w:r>
            <w:r>
              <w:rPr>
                <w:rFonts w:ascii="Arial Unicode MS" w:eastAsia="Arial Unicode MS" w:hAnsi="Arial Unicode MS" w:cs="Arial Unicode MS"/>
              </w:rPr>
              <w:t xml:space="preserve"> false의 처리</w:t>
            </w:r>
            <w:r w:rsidR="00E6070E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로직</w:t>
            </w:r>
          </w:p>
        </w:tc>
      </w:tr>
    </w:tbl>
    <w:p w14:paraId="7E61794C" w14:textId="77777777" w:rsidR="00C75593" w:rsidRDefault="00C75593"/>
    <w:p w14:paraId="7C77671F" w14:textId="7C5C4FCF" w:rsidR="00C75593" w:rsidRDefault="00255512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위와 같이 조건식?공식1:공식2 형태로 표현한 것을 3항 연산자라고 합니다.</w:t>
      </w:r>
      <w:r w:rsidR="007D59C3">
        <w:rPr>
          <w:rFonts w:ascii="Arial Unicode MS" w:eastAsia="Arial Unicode MS" w:hAnsi="Arial Unicode MS" w:cs="Arial Unicode MS"/>
        </w:rPr>
        <w:t xml:space="preserve"> 3</w:t>
      </w:r>
      <w:r w:rsidR="007D59C3">
        <w:rPr>
          <w:rFonts w:ascii="Arial Unicode MS" w:eastAsia="Arial Unicode MS" w:hAnsi="Arial Unicode MS" w:cs="Arial Unicode MS" w:hint="eastAsia"/>
        </w:rPr>
        <w:t>항 연산자는 두</w:t>
      </w:r>
      <w:r w:rsidR="00250D0A">
        <w:rPr>
          <w:rFonts w:ascii="Arial Unicode MS" w:eastAsia="Arial Unicode MS" w:hAnsi="Arial Unicode MS" w:cs="Arial Unicode MS" w:hint="eastAsia"/>
        </w:rPr>
        <w:t xml:space="preserve"> </w:t>
      </w:r>
      <w:r w:rsidR="007D59C3">
        <w:rPr>
          <w:rFonts w:ascii="Arial Unicode MS" w:eastAsia="Arial Unicode MS" w:hAnsi="Arial Unicode MS" w:cs="Arial Unicode MS" w:hint="eastAsia"/>
        </w:rPr>
        <w:t>개의 연산</w:t>
      </w:r>
      <w:r w:rsidR="00250D0A">
        <w:rPr>
          <w:rFonts w:ascii="Arial Unicode MS" w:eastAsia="Arial Unicode MS" w:hAnsi="Arial Unicode MS" w:cs="Arial Unicode MS" w:hint="eastAsia"/>
        </w:rPr>
        <w:t xml:space="preserve"> </w:t>
      </w:r>
      <w:r w:rsidR="007D59C3">
        <w:rPr>
          <w:rFonts w:ascii="Arial Unicode MS" w:eastAsia="Arial Unicode MS" w:hAnsi="Arial Unicode MS" w:cs="Arial Unicode MS" w:hint="eastAsia"/>
        </w:rPr>
        <w:t xml:space="preserve">기호를 사용합니다. </w:t>
      </w:r>
      <w:r w:rsidR="005A1271">
        <w:rPr>
          <w:rFonts w:ascii="Arial Unicode MS" w:eastAsia="Arial Unicode MS" w:hAnsi="Arial Unicode MS" w:cs="Arial Unicode MS" w:hint="eastAsia"/>
        </w:rPr>
        <w:t>바</w:t>
      </w:r>
      <w:r w:rsidR="005A1271">
        <w:rPr>
          <w:rFonts w:ascii="Arial Unicode MS" w:eastAsia="Arial Unicode MS" w:hAnsi="Arial Unicode MS" w:cs="Arial Unicode MS"/>
        </w:rPr>
        <w:t>로</w:t>
      </w:r>
      <w:r w:rsidR="005A1271">
        <w:rPr>
          <w:rFonts w:ascii="Arial Unicode MS" w:eastAsia="Arial Unicode MS" w:hAnsi="Arial Unicode MS" w:cs="Arial Unicode MS" w:hint="eastAsia"/>
        </w:rPr>
        <w:t xml:space="preserve"> </w:t>
      </w:r>
      <w:r w:rsidR="007D59C3">
        <w:rPr>
          <w:rFonts w:ascii="Arial Unicode MS" w:eastAsia="Arial Unicode MS" w:hAnsi="Arial Unicode MS" w:cs="Arial Unicode MS"/>
        </w:rPr>
        <w:t xml:space="preserve">? </w:t>
      </w:r>
      <w:r w:rsidR="007D59C3">
        <w:rPr>
          <w:rFonts w:ascii="Arial Unicode MS" w:eastAsia="Arial Unicode MS" w:hAnsi="Arial Unicode MS" w:cs="Arial Unicode MS" w:hint="eastAsia"/>
        </w:rPr>
        <w:t>기호와 : 기호입니다.</w:t>
      </w:r>
    </w:p>
    <w:p w14:paraId="0BBBFCB0" w14:textId="7CDC81E1" w:rsidR="00C75593" w:rsidRPr="007D59C3" w:rsidRDefault="00C75593"/>
    <w:p w14:paraId="45D9991F" w14:textId="383489C3" w:rsidR="00C75593" w:rsidRDefault="00255512">
      <w:r>
        <w:rPr>
          <w:rFonts w:ascii="Arial Unicode MS" w:eastAsia="Arial Unicode MS" w:hAnsi="Arial Unicode MS" w:cs="Arial Unicode MS"/>
        </w:rPr>
        <w:t>물음표(?)</w:t>
      </w:r>
      <w:r w:rsidR="007D59C3">
        <w:rPr>
          <w:rFonts w:ascii="Arial Unicode MS" w:eastAsia="Arial Unicode MS" w:hAnsi="Arial Unicode MS" w:cs="Arial Unicode MS"/>
        </w:rPr>
        <w:t xml:space="preserve"> </w:t>
      </w:r>
      <w:r w:rsidR="007D59C3">
        <w:rPr>
          <w:rFonts w:ascii="Arial Unicode MS" w:eastAsia="Arial Unicode MS" w:hAnsi="Arial Unicode MS" w:cs="Arial Unicode MS" w:hint="eastAsia"/>
        </w:rPr>
        <w:t>연산</w:t>
      </w:r>
      <w:r w:rsidR="00250D0A">
        <w:rPr>
          <w:rFonts w:ascii="Arial Unicode MS" w:eastAsia="Arial Unicode MS" w:hAnsi="Arial Unicode MS" w:cs="Arial Unicode MS" w:hint="eastAsia"/>
        </w:rPr>
        <w:t xml:space="preserve"> </w:t>
      </w:r>
      <w:r w:rsidR="007D59C3">
        <w:rPr>
          <w:rFonts w:ascii="Arial Unicode MS" w:eastAsia="Arial Unicode MS" w:hAnsi="Arial Unicode MS" w:cs="Arial Unicode MS" w:hint="eastAsia"/>
        </w:rPr>
        <w:t>기호</w:t>
      </w:r>
      <w:r>
        <w:rPr>
          <w:rFonts w:ascii="Arial Unicode MS" w:eastAsia="Arial Unicode MS" w:hAnsi="Arial Unicode MS" w:cs="Arial Unicode MS"/>
        </w:rPr>
        <w:t xml:space="preserve"> 앞에 조건을 입력하거나 조건</w:t>
      </w:r>
      <w:r w:rsidR="00E6070E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값을 가지는 변수를 넣을 수 있습니다. 물음표(?) 뒤에는 조건에 따른 처리 로직을 작성합니다.</w:t>
      </w:r>
      <w:r w:rsidR="007D59C3">
        <w:rPr>
          <w:rFonts w:ascii="Arial Unicode MS" w:eastAsia="Arial Unicode MS" w:hAnsi="Arial Unicode MS" w:cs="Arial Unicode MS"/>
        </w:rPr>
        <w:t xml:space="preserve"> </w:t>
      </w:r>
      <w:r w:rsidR="007D59C3">
        <w:rPr>
          <w:rFonts w:ascii="Arial Unicode MS" w:eastAsia="Arial Unicode MS" w:hAnsi="Arial Unicode MS" w:cs="Arial Unicode MS" w:hint="eastAsia"/>
        </w:rPr>
        <w:t>기본적으로 다음에 있는 조건은 참(</w:t>
      </w:r>
      <w:r w:rsidR="007D59C3">
        <w:rPr>
          <w:rFonts w:ascii="Arial Unicode MS" w:eastAsia="Arial Unicode MS" w:hAnsi="Arial Unicode MS" w:cs="Arial Unicode MS"/>
        </w:rPr>
        <w:t>true)</w:t>
      </w:r>
      <w:r w:rsidR="007D59C3">
        <w:rPr>
          <w:rFonts w:ascii="Arial Unicode MS" w:eastAsia="Arial Unicode MS" w:hAnsi="Arial Unicode MS" w:cs="Arial Unicode MS" w:hint="eastAsia"/>
        </w:rPr>
        <w:t>일 경우 실행됩니다.</w:t>
      </w:r>
    </w:p>
    <w:p w14:paraId="47D4020B" w14:textId="5B5F5776" w:rsidR="00C75593" w:rsidRDefault="00C75593"/>
    <w:p w14:paraId="2B5F3A49" w14:textId="75887978" w:rsidR="00C75593" w:rsidRDefault="007D59C3">
      <w:r>
        <w:rPr>
          <w:rFonts w:hint="eastAsia"/>
        </w:rPr>
        <w:t>다음의</w:t>
      </w:r>
      <w:r>
        <w:rPr>
          <w:rFonts w:hint="eastAsia"/>
        </w:rPr>
        <w:t xml:space="preserve"> </w:t>
      </w:r>
      <w:r>
        <w:rPr>
          <w:rFonts w:hint="eastAsia"/>
        </w:rPr>
        <w:t>콜론</w:t>
      </w:r>
      <w:r>
        <w:rPr>
          <w:rFonts w:hint="eastAsia"/>
        </w:rPr>
        <w:t>(</w:t>
      </w:r>
      <w:r>
        <w:t>: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기호는</w:t>
      </w:r>
      <w:r>
        <w:rPr>
          <w:rFonts w:hint="eastAsia"/>
        </w:rPr>
        <w:t xml:space="preserve"> </w:t>
      </w:r>
      <w:r>
        <w:t>else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의미를</w:t>
      </w:r>
      <w:r>
        <w:rPr>
          <w:rFonts w:hint="eastAsia"/>
        </w:rPr>
        <w:t xml:space="preserve"> </w:t>
      </w:r>
      <w:r>
        <w:rPr>
          <w:rFonts w:hint="eastAsia"/>
        </w:rPr>
        <w:t>가집니다</w:t>
      </w:r>
      <w:r>
        <w:rPr>
          <w:rFonts w:hint="eastAsia"/>
        </w:rPr>
        <w:t>.</w:t>
      </w:r>
      <w:r w:rsidR="00250D0A">
        <w:t xml:space="preserve"> </w:t>
      </w:r>
      <w:r w:rsidR="00255512">
        <w:rPr>
          <w:rFonts w:ascii="Arial Unicode MS" w:eastAsia="Arial Unicode MS" w:hAnsi="Arial Unicode MS" w:cs="Arial Unicode MS"/>
        </w:rPr>
        <w:t>기존 if의 경우 참/거짓의 로직을 else 키워드로 구분</w:t>
      </w:r>
      <w:r w:rsidR="00E6070E">
        <w:rPr>
          <w:rFonts w:ascii="Arial Unicode MS" w:eastAsia="Arial Unicode MS" w:hAnsi="Arial Unicode MS" w:cs="Arial Unicode MS" w:hint="eastAsia"/>
        </w:rPr>
        <w:t>했</w:t>
      </w:r>
      <w:r w:rsidR="00255512">
        <w:rPr>
          <w:rFonts w:ascii="Arial Unicode MS" w:eastAsia="Arial Unicode MS" w:hAnsi="Arial Unicode MS" w:cs="Arial Unicode MS"/>
        </w:rPr>
        <w:t>으나 3항 연산자에서는 else 대신에 콜론(:) 기호를 작성합니다.</w:t>
      </w:r>
    </w:p>
    <w:p w14:paraId="7F4BD7A2" w14:textId="77777777" w:rsidR="00C75593" w:rsidRDefault="00C75593"/>
    <w:p w14:paraId="1B9C6F3E" w14:textId="30B6F603" w:rsidR="00C75593" w:rsidRDefault="00255512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콜론(:)</w:t>
      </w:r>
      <w:r w:rsidR="00250D0A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앞쪽에는 참(true) 처리</w:t>
      </w:r>
      <w:r w:rsidR="00E6070E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로직, 뒤쪽에는 거짓(false) 처리 로직을 작성합니다. 수식을 작성할 수도 있고 상수나 변수</w:t>
      </w:r>
      <w:r w:rsidR="00E6070E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값을 입력하여 값을 반환할 수 있습니다. </w:t>
      </w:r>
    </w:p>
    <w:p w14:paraId="36EFD2E1" w14:textId="2979C147" w:rsidR="007D59C3" w:rsidRDefault="007D59C3">
      <w:pPr>
        <w:rPr>
          <w:rFonts w:ascii="Arial Unicode MS" w:eastAsia="Arial Unicode MS" w:hAnsi="Arial Unicode MS" w:cs="Arial Unicode MS"/>
        </w:rPr>
      </w:pPr>
    </w:p>
    <w:p w14:paraId="3E742E52" w14:textId="16E2EC52" w:rsidR="007D59C3" w:rsidRDefault="007D59C3" w:rsidP="007D59C3">
      <w:r>
        <w:rPr>
          <w:rFonts w:ascii="Arial Unicode MS" w:eastAsia="Arial Unicode MS" w:hAnsi="Arial Unicode MS" w:cs="Arial Unicode MS" w:hint="eastAsia"/>
        </w:rPr>
        <w:t>3항 연산자는 복잡한</w:t>
      </w:r>
      <w:r>
        <w:rPr>
          <w:rFonts w:ascii="Arial Unicode MS" w:eastAsia="Arial Unicode MS" w:hAnsi="Arial Unicode MS" w:cs="Arial Unicode MS"/>
        </w:rPr>
        <w:t xml:space="preserve"> 다수의 조건을 처리하는 것이 아니라 간단한 값의 대입이나 처리</w:t>
      </w:r>
      <w:r>
        <w:rPr>
          <w:rFonts w:ascii="Arial Unicode MS" w:eastAsia="Arial Unicode MS" w:hAnsi="Arial Unicode MS" w:cs="Arial Unicode MS" w:hint="eastAsia"/>
        </w:rPr>
        <w:t>하는</w:t>
      </w:r>
      <w:r w:rsidR="00250D0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데 주로 사용을 </w:t>
      </w:r>
      <w:r>
        <w:rPr>
          <w:rFonts w:ascii="Arial Unicode MS" w:eastAsia="Arial Unicode MS" w:hAnsi="Arial Unicode MS" w:cs="Arial Unicode MS"/>
        </w:rPr>
        <w:t>합니다.</w:t>
      </w:r>
    </w:p>
    <w:p w14:paraId="5B646E12" w14:textId="474A6416" w:rsidR="00C75593" w:rsidRPr="007D59C3" w:rsidRDefault="00C75593"/>
    <w:p w14:paraId="391DA374" w14:textId="1EF33037" w:rsidR="00C75593" w:rsidRDefault="00255512">
      <w:r>
        <w:rPr>
          <w:rFonts w:ascii="Arial Unicode MS" w:eastAsia="Arial Unicode MS" w:hAnsi="Arial Unicode MS" w:cs="Arial Unicode MS"/>
          <w:b/>
        </w:rPr>
        <w:t xml:space="preserve">예제 파일 </w:t>
      </w:r>
      <w:r w:rsidRPr="008626EF">
        <w:rPr>
          <w:rFonts w:ascii="Arial Unicode MS" w:eastAsia="Arial Unicode MS" w:hAnsi="Arial Unicode MS" w:cs="Arial Unicode MS"/>
        </w:rPr>
        <w:t>if-</w:t>
      </w:r>
      <w:ins w:id="114" w:author="이호진" w:date="2017-09-19T17:33:00Z">
        <w:r w:rsidR="00F158F7">
          <w:rPr>
            <w:rFonts w:ascii="Arial Unicode MS" w:eastAsia="Arial Unicode MS" w:hAnsi="Arial Unicode MS" w:cs="Arial Unicode MS"/>
          </w:rPr>
          <w:t>11</w:t>
        </w:r>
      </w:ins>
      <w:del w:id="115" w:author="이호진" w:date="2017-09-19T17:33:00Z">
        <w:r w:rsidRPr="008626EF" w:rsidDel="00F158F7">
          <w:rPr>
            <w:rFonts w:ascii="Arial Unicode MS" w:eastAsia="Arial Unicode MS" w:hAnsi="Arial Unicode MS" w:cs="Arial Unicode MS"/>
          </w:rPr>
          <w:delText>10</w:delText>
        </w:r>
      </w:del>
      <w:r w:rsidRPr="008626EF">
        <w:rPr>
          <w:rFonts w:ascii="Arial Unicode MS" w:eastAsia="Arial Unicode MS" w:hAnsi="Arial Unicode MS" w:cs="Arial Unicode MS"/>
        </w:rPr>
        <w:t>.php</w:t>
      </w:r>
    </w:p>
    <w:tbl>
      <w:tblPr>
        <w:tblStyle w:val="aff1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C75593" w14:paraId="609A3406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45F46" w14:textId="77777777" w:rsidR="00C75593" w:rsidRDefault="00255512">
            <w:r>
              <w:t>&lt;?php</w:t>
            </w:r>
          </w:p>
          <w:p w14:paraId="4597DADE" w14:textId="77777777" w:rsidR="00C75593" w:rsidRDefault="00255512">
            <w:r>
              <w:tab/>
              <w:t>$lang = "ko";</w:t>
            </w:r>
          </w:p>
          <w:p w14:paraId="6DB459B4" w14:textId="77777777" w:rsidR="00C75593" w:rsidRDefault="00255512">
            <w:r>
              <w:rPr>
                <w:rFonts w:ascii="Arial Unicode MS" w:eastAsia="Arial Unicode MS" w:hAnsi="Arial Unicode MS" w:cs="Arial Unicode MS"/>
              </w:rPr>
              <w:tab/>
              <w:t>$title = ($lang == "ko") ? "한국어" : "korean";</w:t>
            </w:r>
          </w:p>
          <w:p w14:paraId="3AE22D2D" w14:textId="77777777" w:rsidR="00C75593" w:rsidRDefault="00C75593"/>
          <w:p w14:paraId="11EBE8A6" w14:textId="77777777" w:rsidR="00C75593" w:rsidRDefault="00255512">
            <w:r>
              <w:tab/>
              <w:t>echo $title;</w:t>
            </w:r>
          </w:p>
          <w:p w14:paraId="2248DEDB" w14:textId="77777777" w:rsidR="00C75593" w:rsidRDefault="00255512">
            <w:r>
              <w:t>?&gt;</w:t>
            </w:r>
          </w:p>
        </w:tc>
      </w:tr>
    </w:tbl>
    <w:p w14:paraId="16CABA6D" w14:textId="77777777" w:rsidR="00C75593" w:rsidRDefault="00C75593"/>
    <w:p w14:paraId="7A5E9ED1" w14:textId="1F468ABD" w:rsidR="00C75593" w:rsidRDefault="00807A6F">
      <w:r>
        <w:rPr>
          <w:rFonts w:ascii="Arial Unicode MS" w:eastAsia="Arial Unicode MS" w:hAnsi="Arial Unicode MS" w:cs="Arial Unicode MS"/>
          <w:b/>
        </w:rPr>
        <w:t>결과</w:t>
      </w:r>
    </w:p>
    <w:p w14:paraId="1AFFB31C" w14:textId="0BEE6BD3" w:rsidR="00C75593" w:rsidRDefault="00255512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한국어</w:t>
      </w:r>
    </w:p>
    <w:p w14:paraId="54AB2A3C" w14:textId="45801C8F" w:rsidR="007D59C3" w:rsidRDefault="007D59C3">
      <w:pPr>
        <w:rPr>
          <w:rFonts w:ascii="Arial Unicode MS" w:eastAsia="Arial Unicode MS" w:hAnsi="Arial Unicode MS" w:cs="Arial Unicode MS"/>
        </w:rPr>
      </w:pPr>
    </w:p>
    <w:p w14:paraId="5ED46ED7" w14:textId="7C4E9C6C" w:rsidR="007D59C3" w:rsidRPr="007D59C3" w:rsidRDefault="007D59C3">
      <w:r>
        <w:rPr>
          <w:rFonts w:ascii="Arial Unicode MS" w:eastAsia="Arial Unicode MS" w:hAnsi="Arial Unicode MS" w:cs="Arial Unicode MS" w:hint="eastAsia"/>
        </w:rPr>
        <w:t xml:space="preserve">위의 예제는 </w:t>
      </w:r>
      <w:r>
        <w:rPr>
          <w:rFonts w:ascii="Arial Unicode MS" w:eastAsia="Arial Unicode MS" w:hAnsi="Arial Unicode MS" w:cs="Arial Unicode MS"/>
        </w:rPr>
        <w:t xml:space="preserve">$lang </w:t>
      </w:r>
      <w:r>
        <w:rPr>
          <w:rFonts w:ascii="Arial Unicode MS" w:eastAsia="Arial Unicode MS" w:hAnsi="Arial Unicode MS" w:cs="Arial Unicode MS" w:hint="eastAsia"/>
        </w:rPr>
        <w:t xml:space="preserve">변수의 값이 </w:t>
      </w:r>
      <w:r>
        <w:rPr>
          <w:rFonts w:ascii="Arial Unicode MS" w:eastAsia="Arial Unicode MS" w:hAnsi="Arial Unicode MS" w:cs="Arial Unicode MS"/>
        </w:rPr>
        <w:t>“ko”</w:t>
      </w:r>
      <w:r>
        <w:rPr>
          <w:rFonts w:ascii="Arial Unicode MS" w:eastAsia="Arial Unicode MS" w:hAnsi="Arial Unicode MS" w:cs="Arial Unicode MS" w:hint="eastAsia"/>
        </w:rPr>
        <w:t>인 경우에는 참(true)</w:t>
      </w:r>
      <w:r w:rsidR="00250D0A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조거인 </w:t>
      </w:r>
      <w:r>
        <w:rPr>
          <w:rFonts w:ascii="Arial Unicode MS" w:eastAsia="Arial Unicode MS" w:hAnsi="Arial Unicode MS" w:cs="Arial Unicode MS"/>
        </w:rPr>
        <w:t>“</w:t>
      </w:r>
      <w:r>
        <w:rPr>
          <w:rFonts w:ascii="Arial Unicode MS" w:eastAsia="Arial Unicode MS" w:hAnsi="Arial Unicode MS" w:cs="Arial Unicode MS" w:hint="eastAsia"/>
        </w:rPr>
        <w:t>한국어</w:t>
      </w:r>
      <w:r>
        <w:rPr>
          <w:rFonts w:ascii="Arial Unicode MS" w:eastAsia="Arial Unicode MS" w:hAnsi="Arial Unicode MS" w:cs="Arial Unicode MS"/>
        </w:rPr>
        <w:t xml:space="preserve">” </w:t>
      </w:r>
      <w:r>
        <w:rPr>
          <w:rFonts w:ascii="Arial Unicode MS" w:eastAsia="Arial Unicode MS" w:hAnsi="Arial Unicode MS" w:cs="Arial Unicode MS" w:hint="eastAsia"/>
        </w:rPr>
        <w:t>문자열을 출력합니다. 그</w:t>
      </w:r>
      <w:r w:rsidR="00250D0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이외의 경우에는 else</w:t>
      </w:r>
      <w:r w:rsidR="005A1271">
        <w:rPr>
          <w:rFonts w:ascii="Arial Unicode MS" w:eastAsia="Arial Unicode MS" w:hAnsi="Arial Unicode MS" w:cs="Arial Unicode MS" w:hint="eastAsia"/>
        </w:rPr>
        <w:t>의</w:t>
      </w:r>
      <w:r>
        <w:rPr>
          <w:rFonts w:ascii="Arial Unicode MS" w:eastAsia="Arial Unicode MS" w:hAnsi="Arial Unicode MS" w:cs="Arial Unicode MS" w:hint="eastAsia"/>
        </w:rPr>
        <w:t xml:space="preserve"> 의미인 콜론 기호 다음의 </w:t>
      </w:r>
      <w:r>
        <w:rPr>
          <w:rFonts w:ascii="Arial Unicode MS" w:eastAsia="Arial Unicode MS" w:hAnsi="Arial Unicode MS" w:cs="Arial Unicode MS"/>
        </w:rPr>
        <w:t>“Korean”</w:t>
      </w:r>
      <w:r>
        <w:rPr>
          <w:rFonts w:ascii="Arial Unicode MS" w:eastAsia="Arial Unicode MS" w:hAnsi="Arial Unicode MS" w:cs="Arial Unicode MS" w:hint="eastAsia"/>
        </w:rPr>
        <w:t xml:space="preserve"> 문자열을 출력합니다.</w:t>
      </w:r>
    </w:p>
    <w:p w14:paraId="5E870453" w14:textId="77777777" w:rsidR="00C75593" w:rsidRPr="007D59C3" w:rsidRDefault="00C75593"/>
    <w:p w14:paraId="7CBDC51B" w14:textId="704530FA" w:rsidR="00C75593" w:rsidRDefault="000C737D">
      <w:pPr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8.</w:t>
      </w:r>
      <w:r w:rsidR="00255512">
        <w:rPr>
          <w:rFonts w:ascii="Arial Unicode MS" w:eastAsia="Arial Unicode MS" w:hAnsi="Arial Unicode MS" w:cs="Arial Unicode MS"/>
          <w:b/>
          <w:sz w:val="36"/>
          <w:szCs w:val="36"/>
        </w:rPr>
        <w:t>9.1 참</w:t>
      </w:r>
      <w:r w:rsidR="007D59C3">
        <w:rPr>
          <w:rFonts w:ascii="Arial Unicode MS" w:eastAsia="Arial Unicode MS" w:hAnsi="Arial Unicode MS" w:cs="Arial Unicode MS" w:hint="eastAsia"/>
          <w:b/>
          <w:sz w:val="36"/>
          <w:szCs w:val="36"/>
        </w:rPr>
        <w:t>(true)</w:t>
      </w:r>
      <w:r w:rsidR="00255512">
        <w:rPr>
          <w:rFonts w:ascii="Arial Unicode MS" w:eastAsia="Arial Unicode MS" w:hAnsi="Arial Unicode MS" w:cs="Arial Unicode MS"/>
          <w:b/>
          <w:sz w:val="36"/>
          <w:szCs w:val="36"/>
        </w:rPr>
        <w:t xml:space="preserve"> 생략</w:t>
      </w:r>
    </w:p>
    <w:p w14:paraId="7EB68AFD" w14:textId="77777777" w:rsidR="00C75593" w:rsidRDefault="00C75593"/>
    <w:p w14:paraId="3BFF04B2" w14:textId="0054B675" w:rsidR="00C75593" w:rsidRDefault="007D59C3">
      <w:r>
        <w:rPr>
          <w:rFonts w:ascii="Arial Unicode MS" w:eastAsia="Arial Unicode MS" w:hAnsi="Arial Unicode MS" w:cs="Arial Unicode MS" w:hint="eastAsia"/>
        </w:rPr>
        <w:t>3</w:t>
      </w:r>
      <w:r>
        <w:rPr>
          <w:rFonts w:ascii="Arial Unicode MS" w:eastAsia="Arial Unicode MS" w:hAnsi="Arial Unicode MS" w:cs="Arial Unicode MS"/>
        </w:rPr>
        <w:t>항</w:t>
      </w:r>
      <w:r>
        <w:rPr>
          <w:rFonts w:ascii="Arial Unicode MS" w:eastAsia="Arial Unicode MS" w:hAnsi="Arial Unicode MS" w:cs="Arial Unicode MS" w:hint="eastAsia"/>
        </w:rPr>
        <w:t xml:space="preserve"> 연산자에서 </w:t>
      </w:r>
      <w:r w:rsidR="00255512">
        <w:rPr>
          <w:rFonts w:ascii="Arial Unicode MS" w:eastAsia="Arial Unicode MS" w:hAnsi="Arial Unicode MS" w:cs="Arial Unicode MS"/>
        </w:rPr>
        <w:t xml:space="preserve">만일 </w:t>
      </w:r>
      <w:r>
        <w:rPr>
          <w:rFonts w:ascii="Arial Unicode MS" w:eastAsia="Arial Unicode MS" w:hAnsi="Arial Unicode MS" w:cs="Arial Unicode MS" w:hint="eastAsia"/>
        </w:rPr>
        <w:t>참(</w:t>
      </w:r>
      <w:r w:rsidR="00255512">
        <w:rPr>
          <w:rFonts w:ascii="Arial Unicode MS" w:eastAsia="Arial Unicode MS" w:hAnsi="Arial Unicode MS" w:cs="Arial Unicode MS"/>
        </w:rPr>
        <w:t>true</w:t>
      </w:r>
      <w:r>
        <w:rPr>
          <w:rFonts w:ascii="Arial Unicode MS" w:eastAsia="Arial Unicode MS" w:hAnsi="Arial Unicode MS" w:cs="Arial Unicode MS"/>
        </w:rPr>
        <w:t xml:space="preserve">) </w:t>
      </w:r>
      <w:r>
        <w:rPr>
          <w:rFonts w:ascii="Arial Unicode MS" w:eastAsia="Arial Unicode MS" w:hAnsi="Arial Unicode MS" w:cs="Arial Unicode MS" w:hint="eastAsia"/>
        </w:rPr>
        <w:t>조건이 없는 경우에는 참 조건</w:t>
      </w:r>
      <w:r w:rsidR="00255512">
        <w:rPr>
          <w:rFonts w:ascii="Arial Unicode MS" w:eastAsia="Arial Unicode MS" w:hAnsi="Arial Unicode MS" w:cs="Arial Unicode MS"/>
        </w:rPr>
        <w:t>의 식은 생략 가능합니다. 이</w:t>
      </w:r>
      <w:r w:rsidR="00E6070E">
        <w:rPr>
          <w:rFonts w:ascii="Arial Unicode MS" w:eastAsia="Arial Unicode MS" w:hAnsi="Arial Unicode MS" w:cs="Arial Unicode MS" w:hint="eastAsia"/>
        </w:rPr>
        <w:t xml:space="preserve"> </w:t>
      </w:r>
      <w:r w:rsidR="00255512">
        <w:rPr>
          <w:rFonts w:ascii="Arial Unicode MS" w:eastAsia="Arial Unicode MS" w:hAnsi="Arial Unicode MS" w:cs="Arial Unicode MS"/>
        </w:rPr>
        <w:t xml:space="preserve">기능은 PHP 5.3부터 </w:t>
      </w:r>
      <w:r w:rsidR="00250D0A">
        <w:rPr>
          <w:rFonts w:ascii="Arial Unicode MS" w:eastAsia="Arial Unicode MS" w:hAnsi="Arial Unicode MS" w:cs="Arial Unicode MS" w:hint="eastAsia"/>
        </w:rPr>
        <w:t>지원</w:t>
      </w:r>
      <w:r w:rsidR="00255512">
        <w:rPr>
          <w:rFonts w:ascii="Arial Unicode MS" w:eastAsia="Arial Unicode MS" w:hAnsi="Arial Unicode MS" w:cs="Arial Unicode MS"/>
        </w:rPr>
        <w:t>합니다.</w:t>
      </w:r>
    </w:p>
    <w:p w14:paraId="4163F303" w14:textId="728D5DC8" w:rsidR="00C75593" w:rsidRDefault="00C75593">
      <w:pPr>
        <w:rPr>
          <w:ins w:id="116" w:author="이호진" w:date="2017-09-19T17:33:00Z"/>
        </w:rPr>
      </w:pPr>
    </w:p>
    <w:p w14:paraId="3453BD84" w14:textId="4C2F2C92" w:rsidR="00F158F7" w:rsidRDefault="00F158F7">
      <w:pPr>
        <w:rPr>
          <w:rFonts w:hint="eastAsia"/>
        </w:rPr>
      </w:pPr>
      <w:ins w:id="117" w:author="이호진" w:date="2017-09-19T17:33:00Z">
        <w:r>
          <w:rPr>
            <w:rFonts w:hint="eastAsia"/>
          </w:rPr>
          <w:t>|</w:t>
        </w:r>
        <w:r>
          <w:rPr>
            <w:rFonts w:hint="eastAsia"/>
          </w:rPr>
          <w:t>문법</w:t>
        </w:r>
        <w:r>
          <w:rPr>
            <w:rFonts w:hint="eastAsia"/>
          </w:rPr>
          <w:t>|</w:t>
        </w:r>
      </w:ins>
    </w:p>
    <w:tbl>
      <w:tblPr>
        <w:tblStyle w:val="aff2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C75593" w14:paraId="55031C17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E8578" w14:textId="77777777" w:rsidR="00C75593" w:rsidRDefault="00255512">
            <w:r>
              <w:rPr>
                <w:rFonts w:ascii="Arial Unicode MS" w:eastAsia="Arial Unicode MS" w:hAnsi="Arial Unicode MS" w:cs="Arial Unicode MS"/>
              </w:rPr>
              <w:lastRenderedPageBreak/>
              <w:t xml:space="preserve">  조건식 </w:t>
            </w:r>
            <w:r w:rsidRPr="008626EF">
              <w:rPr>
                <w:rFonts w:ascii="Arial Unicode MS" w:eastAsia="Arial Unicode MS" w:hAnsi="Arial Unicode MS" w:cs="Arial Unicode MS"/>
                <w:b/>
              </w:rPr>
              <w:t>?:</w:t>
            </w:r>
            <w:r>
              <w:rPr>
                <w:rFonts w:ascii="Arial Unicode MS" w:eastAsia="Arial Unicode MS" w:hAnsi="Arial Unicode MS" w:cs="Arial Unicode MS"/>
              </w:rPr>
              <w:t xml:space="preserve"> false의 처리 로직</w:t>
            </w:r>
          </w:p>
        </w:tc>
      </w:tr>
    </w:tbl>
    <w:p w14:paraId="735993D7" w14:textId="77777777" w:rsidR="00C75593" w:rsidRDefault="00C75593"/>
    <w:p w14:paraId="4E89981D" w14:textId="11A52F0E" w:rsidR="00C75593" w:rsidRDefault="007D59C3"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rPr>
          <w:rFonts w:hint="eastAsia"/>
        </w:rPr>
        <w:t>참</w:t>
      </w:r>
      <w:r w:rsidR="00250D0A"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생략하는</w:t>
      </w:r>
      <w:r>
        <w:rPr>
          <w:rFonts w:hint="eastAsia"/>
        </w:rPr>
        <w:t xml:space="preserve"> </w:t>
      </w:r>
      <w:r>
        <w:rPr>
          <w:rFonts w:hint="eastAsia"/>
        </w:rPr>
        <w:t>예제입니다</w:t>
      </w:r>
      <w:r>
        <w:rPr>
          <w:rFonts w:hint="eastAsia"/>
        </w:rPr>
        <w:t>.</w:t>
      </w:r>
    </w:p>
    <w:p w14:paraId="4D4A9B7B" w14:textId="77777777" w:rsidR="007D59C3" w:rsidRDefault="007D59C3"/>
    <w:p w14:paraId="0F9D77DD" w14:textId="3E736253" w:rsidR="00C75593" w:rsidRPr="008626EF" w:rsidRDefault="00255512">
      <w:r>
        <w:rPr>
          <w:rFonts w:ascii="Arial Unicode MS" w:eastAsia="Arial Unicode MS" w:hAnsi="Arial Unicode MS" w:cs="Arial Unicode MS"/>
          <w:b/>
        </w:rPr>
        <w:t xml:space="preserve">예제 파일 </w:t>
      </w:r>
      <w:r w:rsidRPr="008626EF">
        <w:rPr>
          <w:rFonts w:ascii="Arial Unicode MS" w:eastAsia="Arial Unicode MS" w:hAnsi="Arial Unicode MS" w:cs="Arial Unicode MS"/>
        </w:rPr>
        <w:t>if-</w:t>
      </w:r>
      <w:ins w:id="118" w:author="이호진" w:date="2017-09-19T17:34:00Z">
        <w:r w:rsidR="00F158F7">
          <w:rPr>
            <w:rFonts w:ascii="Arial Unicode MS" w:eastAsia="Arial Unicode MS" w:hAnsi="Arial Unicode MS" w:cs="Arial Unicode MS"/>
          </w:rPr>
          <w:t>12</w:t>
        </w:r>
      </w:ins>
      <w:bookmarkStart w:id="119" w:name="_GoBack"/>
      <w:bookmarkEnd w:id="119"/>
      <w:del w:id="120" w:author="이호진" w:date="2017-09-19T17:34:00Z">
        <w:r w:rsidRPr="008626EF" w:rsidDel="00F158F7">
          <w:rPr>
            <w:rFonts w:ascii="Arial Unicode MS" w:eastAsia="Arial Unicode MS" w:hAnsi="Arial Unicode MS" w:cs="Arial Unicode MS"/>
          </w:rPr>
          <w:delText>11</w:delText>
        </w:r>
      </w:del>
      <w:r w:rsidRPr="008626EF">
        <w:rPr>
          <w:rFonts w:ascii="Arial Unicode MS" w:eastAsia="Arial Unicode MS" w:hAnsi="Arial Unicode MS" w:cs="Arial Unicode MS"/>
        </w:rPr>
        <w:t>.php</w:t>
      </w:r>
    </w:p>
    <w:tbl>
      <w:tblPr>
        <w:tblStyle w:val="aff3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C75593" w14:paraId="60A760E0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86692" w14:textId="77777777" w:rsidR="00C75593" w:rsidRDefault="00255512">
            <w:r>
              <w:t>&lt;?php</w:t>
            </w:r>
          </w:p>
          <w:p w14:paraId="1E23B3FA" w14:textId="77777777" w:rsidR="00C75593" w:rsidRDefault="00255512">
            <w:r>
              <w:tab/>
            </w:r>
          </w:p>
          <w:p w14:paraId="5ABC357E" w14:textId="77777777" w:rsidR="00C75593" w:rsidRDefault="00255512">
            <w:r>
              <w:tab/>
              <w:t>$title = $lang?:"english";</w:t>
            </w:r>
          </w:p>
          <w:p w14:paraId="015CFB0B" w14:textId="77777777" w:rsidR="00C75593" w:rsidRDefault="00255512">
            <w:r>
              <w:tab/>
              <w:t>echo $title;</w:t>
            </w:r>
          </w:p>
          <w:p w14:paraId="6717876C" w14:textId="77777777" w:rsidR="00C75593" w:rsidRDefault="00C75593"/>
          <w:p w14:paraId="0CB31D72" w14:textId="77777777" w:rsidR="00C75593" w:rsidRDefault="00255512">
            <w:r>
              <w:tab/>
              <w:t>echo "&lt;br&gt;";</w:t>
            </w:r>
          </w:p>
          <w:p w14:paraId="4E7D49DF" w14:textId="77777777" w:rsidR="00C75593" w:rsidRDefault="00C75593"/>
          <w:p w14:paraId="3787D757" w14:textId="77777777" w:rsidR="00C75593" w:rsidRDefault="00255512">
            <w:r>
              <w:tab/>
              <w:t>$lang = "Korean";</w:t>
            </w:r>
          </w:p>
          <w:p w14:paraId="715CEA96" w14:textId="77777777" w:rsidR="00C75593" w:rsidRDefault="00255512">
            <w:r>
              <w:tab/>
              <w:t>$title = $lang?:"english";</w:t>
            </w:r>
          </w:p>
          <w:p w14:paraId="14A06F5C" w14:textId="77777777" w:rsidR="00C75593" w:rsidRDefault="00255512">
            <w:r>
              <w:tab/>
              <w:t>echo $title;</w:t>
            </w:r>
          </w:p>
          <w:p w14:paraId="69DCE16E" w14:textId="77777777" w:rsidR="00C75593" w:rsidRDefault="00C75593"/>
          <w:p w14:paraId="59C11DF7" w14:textId="77777777" w:rsidR="00C75593" w:rsidRDefault="00255512">
            <w:r>
              <w:t>?&gt;</w:t>
            </w:r>
          </w:p>
        </w:tc>
      </w:tr>
    </w:tbl>
    <w:p w14:paraId="103C4A8B" w14:textId="77777777" w:rsidR="00C75593" w:rsidRDefault="00C75593"/>
    <w:p w14:paraId="74046FD0" w14:textId="4F17DD0F" w:rsidR="00C75593" w:rsidRDefault="00807A6F">
      <w:r>
        <w:rPr>
          <w:rFonts w:ascii="Arial Unicode MS" w:eastAsia="Arial Unicode MS" w:hAnsi="Arial Unicode MS" w:cs="Arial Unicode MS"/>
          <w:b/>
        </w:rPr>
        <w:t>결과</w:t>
      </w:r>
    </w:p>
    <w:p w14:paraId="69427D0A" w14:textId="77777777" w:rsidR="00C75593" w:rsidRDefault="00255512">
      <w:r>
        <w:t>english</w:t>
      </w:r>
    </w:p>
    <w:p w14:paraId="36C3D9DA" w14:textId="77777777" w:rsidR="00C75593" w:rsidRDefault="00255512">
      <w:r>
        <w:t>Korean</w:t>
      </w:r>
    </w:p>
    <w:p w14:paraId="12894548" w14:textId="77777777" w:rsidR="00C75593" w:rsidRDefault="00C75593"/>
    <w:p w14:paraId="3733A0C4" w14:textId="70AD7CDC" w:rsidR="00C75593" w:rsidRDefault="0046555C">
      <w:r>
        <w:rPr>
          <w:rFonts w:ascii="Arial Unicode MS" w:eastAsia="Arial Unicode MS" w:hAnsi="Arial Unicode MS" w:cs="Arial Unicode MS" w:hint="eastAsia"/>
        </w:rPr>
        <w:t>위의 예제에는 두</w:t>
      </w:r>
      <w:r w:rsidR="00250D0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번의 3항 연산자를 사용</w:t>
      </w:r>
      <w:r w:rsidR="00250D0A">
        <w:rPr>
          <w:rFonts w:ascii="Arial Unicode MS" w:eastAsia="Arial Unicode MS" w:hAnsi="Arial Unicode MS" w:cs="Arial Unicode MS" w:hint="eastAsia"/>
        </w:rPr>
        <w:t>했</w:t>
      </w:r>
      <w:r>
        <w:rPr>
          <w:rFonts w:ascii="Arial Unicode MS" w:eastAsia="Arial Unicode MS" w:hAnsi="Arial Unicode MS" w:cs="Arial Unicode MS" w:hint="eastAsia"/>
        </w:rPr>
        <w:t xml:space="preserve">습니다. </w:t>
      </w:r>
      <w:r w:rsidR="00255512">
        <w:rPr>
          <w:rFonts w:ascii="Arial Unicode MS" w:eastAsia="Arial Unicode MS" w:hAnsi="Arial Unicode MS" w:cs="Arial Unicode MS"/>
        </w:rPr>
        <w:t>처음</w:t>
      </w:r>
      <w:r>
        <w:rPr>
          <w:rFonts w:ascii="Arial Unicode MS" w:eastAsia="Arial Unicode MS" w:hAnsi="Arial Unicode MS" w:cs="Arial Unicode MS" w:hint="eastAsia"/>
        </w:rPr>
        <w:t>의</w:t>
      </w:r>
      <w:r w:rsidR="00255512">
        <w:rPr>
          <w:rFonts w:ascii="Arial Unicode MS" w:eastAsia="Arial Unicode MS" w:hAnsi="Arial Unicode MS" w:cs="Arial Unicode MS"/>
        </w:rPr>
        <w:t xml:space="preserve"> 3항 연산자의 경우 $lang 변수의</w:t>
      </w:r>
      <w:r>
        <w:rPr>
          <w:rFonts w:ascii="Arial Unicode MS" w:eastAsia="Arial Unicode MS" w:hAnsi="Arial Unicode MS" w:cs="Arial Unicode MS" w:hint="eastAsia"/>
        </w:rPr>
        <w:t xml:space="preserve"> 값이 </w:t>
      </w:r>
      <w:r w:rsidR="00255512">
        <w:rPr>
          <w:rFonts w:ascii="Arial Unicode MS" w:eastAsia="Arial Unicode MS" w:hAnsi="Arial Unicode MS" w:cs="Arial Unicode MS"/>
        </w:rPr>
        <w:t xml:space="preserve">미지정되어 </w:t>
      </w:r>
      <w:r>
        <w:rPr>
          <w:rFonts w:ascii="Arial Unicode MS" w:eastAsia="Arial Unicode MS" w:hAnsi="Arial Unicode MS" w:cs="Arial Unicode MS" w:hint="eastAsia"/>
        </w:rPr>
        <w:t>미정의된 상태입니다.</w:t>
      </w:r>
      <w:r w:rsidR="00255512">
        <w:rPr>
          <w:rFonts w:ascii="Arial Unicode MS" w:eastAsia="Arial Unicode MS" w:hAnsi="Arial Unicode MS" w:cs="Arial Unicode MS"/>
        </w:rPr>
        <w:t xml:space="preserve"> 따라서 3항 연산자의 </w:t>
      </w:r>
      <w:r>
        <w:rPr>
          <w:rFonts w:ascii="Arial Unicode MS" w:eastAsia="Arial Unicode MS" w:hAnsi="Arial Unicode MS" w:cs="Arial Unicode MS" w:hint="eastAsia"/>
        </w:rPr>
        <w:t>첫</w:t>
      </w:r>
      <w:r w:rsidR="00250D0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번째 로직의 </w:t>
      </w:r>
      <w:r w:rsidR="00255512">
        <w:rPr>
          <w:rFonts w:ascii="Arial Unicode MS" w:eastAsia="Arial Unicode MS" w:hAnsi="Arial Unicode MS" w:cs="Arial Unicode MS"/>
        </w:rPr>
        <w:t>조건은 거짓(false)으로 false 조건인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“</w:t>
      </w:r>
      <w:r>
        <w:rPr>
          <w:rFonts w:ascii="Arial Unicode MS" w:eastAsia="Arial Unicode MS" w:hAnsi="Arial Unicode MS" w:cs="Arial Unicode MS" w:hint="eastAsia"/>
        </w:rPr>
        <w:t>english</w:t>
      </w:r>
      <w:r>
        <w:rPr>
          <w:rFonts w:ascii="Arial Unicode MS" w:eastAsia="Arial Unicode MS" w:hAnsi="Arial Unicode MS" w:cs="Arial Unicode MS"/>
        </w:rPr>
        <w:t>”</w:t>
      </w:r>
      <w:r w:rsidR="00250D0A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문자열이 출력됩니다.</w:t>
      </w:r>
      <w:r w:rsidR="00255512">
        <w:rPr>
          <w:rFonts w:ascii="Arial Unicode MS" w:eastAsia="Arial Unicode MS" w:hAnsi="Arial Unicode MS" w:cs="Arial Unicode MS"/>
        </w:rPr>
        <w:t xml:space="preserve"> </w:t>
      </w:r>
    </w:p>
    <w:p w14:paraId="599D386A" w14:textId="6F597DAC" w:rsidR="00C75593" w:rsidRDefault="00C75593"/>
    <w:p w14:paraId="0F8B4AE0" w14:textId="4A9C077F" w:rsidR="00C75593" w:rsidRDefault="00255512">
      <w:r>
        <w:rPr>
          <w:rFonts w:ascii="Arial Unicode MS" w:eastAsia="Arial Unicode MS" w:hAnsi="Arial Unicode MS" w:cs="Arial Unicode MS"/>
        </w:rPr>
        <w:t>두</w:t>
      </w:r>
      <w:r w:rsidR="00E6070E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번째 3항 연산자의 경우 먼저 $lang</w:t>
      </w:r>
      <w:r w:rsidR="0046555C">
        <w:rPr>
          <w:rFonts w:ascii="Arial Unicode MS" w:eastAsia="Arial Unicode MS" w:hAnsi="Arial Unicode MS" w:cs="Arial Unicode MS"/>
        </w:rPr>
        <w:t xml:space="preserve"> </w:t>
      </w:r>
      <w:r w:rsidR="0046555C">
        <w:rPr>
          <w:rFonts w:ascii="Arial Unicode MS" w:eastAsia="Arial Unicode MS" w:hAnsi="Arial Unicode MS" w:cs="Arial Unicode MS" w:hint="eastAsia"/>
        </w:rPr>
        <w:t>변수</w:t>
      </w:r>
      <w:r>
        <w:rPr>
          <w:rFonts w:ascii="Arial Unicode MS" w:eastAsia="Arial Unicode MS" w:hAnsi="Arial Unicode MS" w:cs="Arial Unicode MS"/>
        </w:rPr>
        <w:t xml:space="preserve">에 값을 </w:t>
      </w:r>
      <w:r w:rsidR="0046555C">
        <w:rPr>
          <w:rFonts w:ascii="Arial Unicode MS" w:eastAsia="Arial Unicode MS" w:hAnsi="Arial Unicode MS" w:cs="Arial Unicode MS" w:hint="eastAsia"/>
        </w:rPr>
        <w:t xml:space="preserve">미리 </w:t>
      </w:r>
      <w:r>
        <w:rPr>
          <w:rFonts w:ascii="Arial Unicode MS" w:eastAsia="Arial Unicode MS" w:hAnsi="Arial Unicode MS" w:cs="Arial Unicode MS"/>
        </w:rPr>
        <w:t xml:space="preserve">지정합니다. 따라서 </w:t>
      </w:r>
      <w:r w:rsidR="0046555C">
        <w:rPr>
          <w:rFonts w:ascii="Arial Unicode MS" w:eastAsia="Arial Unicode MS" w:hAnsi="Arial Unicode MS" w:cs="Arial Unicode MS" w:hint="eastAsia"/>
        </w:rPr>
        <w:t>두</w:t>
      </w:r>
      <w:r w:rsidR="00250D0A">
        <w:rPr>
          <w:rFonts w:ascii="Arial Unicode MS" w:eastAsia="Arial Unicode MS" w:hAnsi="Arial Unicode MS" w:cs="Arial Unicode MS" w:hint="eastAsia"/>
        </w:rPr>
        <w:t xml:space="preserve"> </w:t>
      </w:r>
      <w:r w:rsidR="0046555C">
        <w:rPr>
          <w:rFonts w:ascii="Arial Unicode MS" w:eastAsia="Arial Unicode MS" w:hAnsi="Arial Unicode MS" w:cs="Arial Unicode MS" w:hint="eastAsia"/>
        </w:rPr>
        <w:t xml:space="preserve">번째 </w:t>
      </w:r>
      <w:r>
        <w:rPr>
          <w:rFonts w:ascii="Arial Unicode MS" w:eastAsia="Arial Unicode MS" w:hAnsi="Arial Unicode MS" w:cs="Arial Unicode MS"/>
        </w:rPr>
        <w:t>3항 연산자의 조건은 참(true)</w:t>
      </w:r>
      <w:r w:rsidR="00E6070E">
        <w:rPr>
          <w:rFonts w:ascii="Arial Unicode MS" w:eastAsia="Arial Unicode MS" w:hAnsi="Arial Unicode MS" w:cs="Arial Unicode MS" w:hint="eastAsia"/>
        </w:rPr>
        <w:t>이</w:t>
      </w:r>
      <w:r>
        <w:rPr>
          <w:rFonts w:ascii="Arial Unicode MS" w:eastAsia="Arial Unicode MS" w:hAnsi="Arial Unicode MS" w:cs="Arial Unicode MS"/>
        </w:rPr>
        <w:t xml:space="preserve"> 되어서 </w:t>
      </w:r>
      <w:r w:rsidR="0046555C">
        <w:rPr>
          <w:rFonts w:ascii="Arial Unicode MS" w:eastAsia="Arial Unicode MS" w:hAnsi="Arial Unicode MS" w:cs="Arial Unicode MS"/>
        </w:rPr>
        <w:t xml:space="preserve">“Korean” </w:t>
      </w:r>
      <w:r w:rsidR="0046555C">
        <w:rPr>
          <w:rFonts w:ascii="Arial Unicode MS" w:eastAsia="Arial Unicode MS" w:hAnsi="Arial Unicode MS" w:cs="Arial Unicode MS" w:hint="eastAsia"/>
        </w:rPr>
        <w:t>문자열을 출력합니다.</w:t>
      </w:r>
      <w:r w:rsidR="0046555C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즉, $lang의 값이 반환됩니다.</w:t>
      </w:r>
    </w:p>
    <w:sectPr w:rsidR="00C75593">
      <w:pgSz w:w="11906" w:h="16838"/>
      <w:pgMar w:top="1133" w:right="1133" w:bottom="1133" w:left="1133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9" w:author="joon" w:date="2017-06-21T00:39:00Z" w:initials="j">
    <w:p w14:paraId="622B78C9" w14:textId="0871E405" w:rsidR="008626EF" w:rsidRDefault="008626EF">
      <w:pPr>
        <w:pStyle w:val="aff7"/>
      </w:pPr>
      <w:r>
        <w:rPr>
          <w:rStyle w:val="aff6"/>
        </w:rPr>
        <w:annotationRef/>
      </w:r>
      <w:r>
        <w:rPr>
          <w:rFonts w:hint="eastAsia"/>
        </w:rPr>
        <w:t>저자</w:t>
      </w:r>
      <w:r>
        <w:rPr>
          <w:rFonts w:hint="eastAsia"/>
        </w:rPr>
        <w:t>!</w:t>
      </w:r>
    </w:p>
    <w:p w14:paraId="14454AF7" w14:textId="056A81CE" w:rsidR="008626EF" w:rsidRDefault="008626EF">
      <w:pPr>
        <w:pStyle w:val="aff7"/>
      </w:pPr>
      <w:r>
        <w:rPr>
          <w:rFonts w:hint="eastAsia"/>
        </w:rPr>
        <w:t>조사가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은</w:t>
      </w:r>
      <w:r>
        <w:t>’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되어야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코드에서도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고치려면</w:t>
      </w:r>
      <w:r>
        <w:rPr>
          <w:rFonts w:hint="eastAsia"/>
        </w:rPr>
        <w:t xml:space="preserve"> </w:t>
      </w:r>
      <w:r>
        <w:rPr>
          <w:rFonts w:hint="eastAsia"/>
        </w:rPr>
        <w:t>성인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미성년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고쳐야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것인지</w:t>
      </w:r>
      <w:r>
        <w:rPr>
          <w:rFonts w:hint="eastAsia"/>
        </w:rPr>
        <w:t xml:space="preserve"> </w:t>
      </w:r>
      <w:r>
        <w:rPr>
          <w:rFonts w:hint="eastAsia"/>
        </w:rPr>
        <w:t>수정할</w:t>
      </w:r>
      <w:r>
        <w:rPr>
          <w:rFonts w:hint="eastAsia"/>
        </w:rPr>
        <w:t xml:space="preserve"> </w:t>
      </w:r>
      <w:r>
        <w:rPr>
          <w:rFonts w:hint="eastAsia"/>
        </w:rPr>
        <w:t>것인지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부탁드립니다</w:t>
      </w:r>
      <w:r>
        <w:rPr>
          <w:rFonts w:hint="eastAsia"/>
        </w:rPr>
        <w:t>.</w:t>
      </w:r>
    </w:p>
  </w:comment>
  <w:comment w:id="99" w:author="joon" w:date="2017-06-21T10:10:00Z" w:initials="j">
    <w:p w14:paraId="618148E5" w14:textId="77777777" w:rsidR="008626EF" w:rsidRDefault="008626EF" w:rsidP="00293B7F">
      <w:pPr>
        <w:pStyle w:val="aff7"/>
      </w:pPr>
      <w:r>
        <w:rPr>
          <w:rStyle w:val="aff6"/>
        </w:rPr>
        <w:annotationRef/>
      </w:r>
      <w:r>
        <w:rPr>
          <w:rFonts w:hint="eastAsia"/>
        </w:rPr>
        <w:t>저자</w:t>
      </w:r>
      <w:r>
        <w:rPr>
          <w:rFonts w:hint="eastAsia"/>
        </w:rPr>
        <w:t>!</w:t>
      </w:r>
      <w:r>
        <w:t xml:space="preserve"> </w:t>
      </w:r>
    </w:p>
    <w:p w14:paraId="37D65AAD" w14:textId="77777777" w:rsidR="008626EF" w:rsidRDefault="008626EF" w:rsidP="00293B7F">
      <w:pPr>
        <w:pStyle w:val="aff7"/>
      </w:pP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예제가</w:t>
      </w:r>
      <w:r>
        <w:rPr>
          <w:rFonts w:hint="eastAsia"/>
        </w:rPr>
        <w:t xml:space="preserve"> </w:t>
      </w:r>
      <w:r>
        <w:t xml:space="preserve">if </w:t>
      </w:r>
      <w:r>
        <w:rPr>
          <w:rFonts w:hint="eastAsia"/>
        </w:rPr>
        <w:t>조건문인가요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이름은</w:t>
      </w:r>
      <w:r>
        <w:rPr>
          <w:rFonts w:hint="eastAsia"/>
        </w:rPr>
        <w:t xml:space="preserve"> </w:t>
      </w:r>
      <w:r>
        <w:t>switch</w:t>
      </w:r>
      <w:r>
        <w:rPr>
          <w:rFonts w:hint="eastAsia"/>
        </w:rPr>
        <w:t>라서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부탁드립니다</w:t>
      </w:r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문장이</w:t>
      </w:r>
      <w:r>
        <w:rPr>
          <w:rFonts w:hint="eastAsia"/>
        </w:rPr>
        <w:t xml:space="preserve"> </w:t>
      </w:r>
      <w:r>
        <w:rPr>
          <w:rFonts w:hint="eastAsia"/>
        </w:rPr>
        <w:t>등장해서</w:t>
      </w:r>
      <w:r>
        <w:rPr>
          <w:rFonts w:hint="eastAsia"/>
        </w:rPr>
        <w:t xml:space="preserve"> </w:t>
      </w:r>
      <w:r>
        <w:rPr>
          <w:rFonts w:hint="eastAsia"/>
        </w:rPr>
        <w:t>맥락이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아래는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추가해서</w:t>
      </w:r>
      <w:r>
        <w:rPr>
          <w:rFonts w:hint="eastAsia"/>
        </w:rPr>
        <w:t xml:space="preserve"> </w:t>
      </w:r>
      <w:r>
        <w:rPr>
          <w:rFonts w:hint="eastAsia"/>
        </w:rPr>
        <w:t>쓰려고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 xml:space="preserve"> </w:t>
      </w:r>
      <w:r>
        <w:rPr>
          <w:rFonts w:hint="eastAsia"/>
        </w:rPr>
        <w:t>예제가</w:t>
      </w:r>
      <w:r>
        <w:rPr>
          <w:rFonts w:hint="eastAsia"/>
        </w:rPr>
        <w:t xml:space="preserve"> </w:t>
      </w:r>
      <w:r>
        <w:t>if</w:t>
      </w:r>
      <w:r>
        <w:rPr>
          <w:rFonts w:hint="eastAsia"/>
        </w:rPr>
        <w:t>문인지</w:t>
      </w:r>
      <w:r>
        <w:rPr>
          <w:rFonts w:hint="eastAsia"/>
        </w:rPr>
        <w:t xml:space="preserve"> </w:t>
      </w:r>
      <w:r>
        <w:t>switch</w:t>
      </w:r>
      <w:r>
        <w:rPr>
          <w:rFonts w:hint="eastAsia"/>
        </w:rPr>
        <w:t>문인지</w:t>
      </w:r>
      <w:r>
        <w:rPr>
          <w:rFonts w:hint="eastAsia"/>
        </w:rPr>
        <w:t xml:space="preserve"> </w:t>
      </w:r>
      <w:r>
        <w:rPr>
          <w:rFonts w:hint="eastAsia"/>
        </w:rPr>
        <w:t>명확치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문의드립니다</w:t>
      </w:r>
      <w:r>
        <w:rPr>
          <w:rFonts w:hint="eastAsia"/>
        </w:rPr>
        <w:t>.</w:t>
      </w:r>
      <w:r>
        <w:t>)</w:t>
      </w:r>
    </w:p>
  </w:comment>
  <w:comment w:id="100" w:author="이호진" w:date="2017-07-11T18:59:00Z" w:initials="이">
    <w:p w14:paraId="1C198D34" w14:textId="3026BABB" w:rsidR="008626EF" w:rsidRDefault="008626EF">
      <w:pPr>
        <w:pStyle w:val="aff7"/>
      </w:pPr>
      <w:r>
        <w:rPr>
          <w:rStyle w:val="aff6"/>
        </w:rPr>
        <w:annotationRef/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수식어를</w:t>
      </w:r>
      <w:r>
        <w:rPr>
          <w:rFonts w:hint="eastAsia"/>
        </w:rPr>
        <w:t xml:space="preserve"> </w:t>
      </w:r>
      <w:r>
        <w:rPr>
          <w:rFonts w:hint="eastAsia"/>
        </w:rPr>
        <w:t>추가하였습니다</w:t>
      </w:r>
      <w:r>
        <w:rPr>
          <w:rFonts w:hint="eastAsia"/>
        </w:rPr>
        <w:t>.</w:t>
      </w:r>
    </w:p>
  </w:comment>
  <w:comment w:id="107" w:author="joon" w:date="2017-06-21T10:28:00Z" w:initials="j">
    <w:p w14:paraId="5C6847C0" w14:textId="77777777" w:rsidR="008626EF" w:rsidRDefault="008626EF" w:rsidP="000864EE">
      <w:pPr>
        <w:pStyle w:val="aff7"/>
      </w:pPr>
      <w:r>
        <w:rPr>
          <w:rStyle w:val="aff6"/>
        </w:rPr>
        <w:annotationRef/>
      </w:r>
      <w:r>
        <w:rPr>
          <w:rFonts w:hint="eastAsia"/>
        </w:rPr>
        <w:t>저자</w:t>
      </w:r>
      <w:r>
        <w:rPr>
          <w:rFonts w:hint="eastAsia"/>
        </w:rPr>
        <w:t>!</w:t>
      </w:r>
    </w:p>
    <w:p w14:paraId="27957096" w14:textId="77777777" w:rsidR="008626EF" w:rsidRDefault="008626EF" w:rsidP="000864EE">
      <w:pPr>
        <w:pStyle w:val="aff7"/>
      </w:pPr>
      <w:r>
        <w:rPr>
          <w:rFonts w:hint="eastAsia"/>
        </w:rPr>
        <w:t>예제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다음에는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예제</w:t>
      </w:r>
      <w:r>
        <w:rPr>
          <w:rFonts w:hint="eastAsia"/>
        </w:rPr>
        <w:t xml:space="preserve"> </w:t>
      </w:r>
      <w:r>
        <w:rPr>
          <w:rFonts w:hint="eastAsia"/>
        </w:rPr>
        <w:t>파일이</w:t>
      </w:r>
      <w:r>
        <w:rPr>
          <w:rFonts w:hint="eastAsia"/>
        </w:rPr>
        <w:t xml:space="preserve"> </w:t>
      </w:r>
      <w:r>
        <w:rPr>
          <w:rFonts w:hint="eastAsia"/>
        </w:rPr>
        <w:t>나와야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말씀드리면</w:t>
      </w:r>
      <w:r>
        <w:rPr>
          <w:rFonts w:hint="eastAsia"/>
        </w:rPr>
        <w:t xml:space="preserve"> </w:t>
      </w: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1-1</w:t>
      </w:r>
      <w:r>
        <w:rPr>
          <w:rFonts w:hint="eastAsia"/>
        </w:rPr>
        <w:t xml:space="preserve"> </w:t>
      </w:r>
      <w:r>
        <w:rPr>
          <w:rFonts w:hint="eastAsia"/>
        </w:rPr>
        <w:t>제목에는</w:t>
      </w:r>
      <w:r>
        <w:rPr>
          <w:rFonts w:hint="eastAsia"/>
        </w:rPr>
        <w:t xml:space="preserve"> </w:t>
      </w: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1-1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와야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것처럼요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 xml:space="preserve">1-1 </w:t>
      </w:r>
      <w:r>
        <w:rPr>
          <w:rFonts w:hint="eastAsia"/>
        </w:rPr>
        <w:t>제목을</w:t>
      </w:r>
      <w:r>
        <w:rPr>
          <w:rFonts w:hint="eastAsia"/>
        </w:rPr>
        <w:t xml:space="preserve"> </w:t>
      </w:r>
      <w:r>
        <w:rPr>
          <w:rFonts w:hint="eastAsia"/>
        </w:rPr>
        <w:t>적고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적은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그림을</w:t>
      </w:r>
      <w:r>
        <w:rPr>
          <w:rFonts w:hint="eastAsia"/>
        </w:rPr>
        <w:t xml:space="preserve"> </w:t>
      </w:r>
      <w:r>
        <w:rPr>
          <w:rFonts w:hint="eastAsia"/>
        </w:rPr>
        <w:t>실으면</w:t>
      </w:r>
      <w:r>
        <w:rPr>
          <w:rFonts w:hint="eastAsia"/>
        </w:rPr>
        <w:t xml:space="preserve"> </w:t>
      </w:r>
      <w:r>
        <w:rPr>
          <w:rFonts w:hint="eastAsia"/>
        </w:rPr>
        <w:t>독자는</w:t>
      </w:r>
      <w:r>
        <w:rPr>
          <w:rFonts w:hint="eastAsia"/>
        </w:rPr>
        <w:t xml:space="preserve"> </w:t>
      </w:r>
      <w:r>
        <w:rPr>
          <w:rFonts w:hint="eastAsia"/>
        </w:rPr>
        <w:t>혼란을</w:t>
      </w:r>
      <w:r>
        <w:rPr>
          <w:rFonts w:hint="eastAsia"/>
        </w:rPr>
        <w:t xml:space="preserve"> </w:t>
      </w:r>
      <w:r>
        <w:rPr>
          <w:rFonts w:hint="eastAsia"/>
        </w:rPr>
        <w:t>겪습니다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,</w:t>
      </w:r>
      <w:r>
        <w:t xml:space="preserve"> ‘</w:t>
      </w:r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t>label2</w:t>
      </w:r>
      <w:r>
        <w:rPr>
          <w:rFonts w:hint="eastAsia"/>
        </w:rPr>
        <w:t>의</w:t>
      </w:r>
      <w:r>
        <w:rPr>
          <w:rFonts w:hint="eastAsia"/>
        </w:rPr>
        <w:t xml:space="preserve"> break</w:t>
      </w:r>
      <w:r>
        <w:t>;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주석으로</w:t>
      </w:r>
      <w:r>
        <w:rPr>
          <w:rFonts w:hint="eastAsia"/>
        </w:rPr>
        <w:t xml:space="preserve"> </w:t>
      </w:r>
      <w:r>
        <w:rPr>
          <w:rFonts w:hint="eastAsia"/>
        </w:rPr>
        <w:t>삭제했을</w:t>
      </w:r>
      <w:r>
        <w:rPr>
          <w:rFonts w:hint="eastAsia"/>
        </w:rPr>
        <w:t xml:space="preserve"> </w:t>
      </w:r>
      <w:r>
        <w:rPr>
          <w:rFonts w:hint="eastAsia"/>
        </w:rPr>
        <w:t>때의</w:t>
      </w:r>
      <w:r>
        <w:rPr>
          <w:rFonts w:hint="eastAsia"/>
        </w:rPr>
        <w:t xml:space="preserve"> </w:t>
      </w:r>
      <w:r>
        <w:rPr>
          <w:rFonts w:hint="eastAsia"/>
        </w:rPr>
        <w:t>예제</w:t>
      </w:r>
      <w:r>
        <w:rPr>
          <w:rFonts w:hint="eastAsia"/>
        </w:rPr>
        <w:t xml:space="preserve"> </w:t>
      </w:r>
      <w:r>
        <w:rPr>
          <w:rFonts w:hint="eastAsia"/>
        </w:rPr>
        <w:t>코드입니다</w:t>
      </w:r>
      <w:r>
        <w:rPr>
          <w:rFonts w:hint="eastAsia"/>
        </w:rPr>
        <w:t>.</w:t>
      </w:r>
      <w:r>
        <w:t>’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바꾸고</w:t>
      </w:r>
      <w:r>
        <w:rPr>
          <w:rFonts w:hint="eastAsia"/>
        </w:rPr>
        <w:t xml:space="preserve"> </w:t>
      </w:r>
      <w:r>
        <w:rPr>
          <w:rFonts w:hint="eastAsia"/>
        </w:rPr>
        <w:t>예제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제목을</w:t>
      </w:r>
      <w:r>
        <w:rPr>
          <w:rFonts w:hint="eastAsia"/>
        </w:rPr>
        <w:t xml:space="preserve"> </w:t>
      </w:r>
      <w:r>
        <w:rPr>
          <w:rFonts w:hint="eastAsia"/>
        </w:rPr>
        <w:t>예제와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부탁드립니다</w:t>
      </w:r>
      <w:r>
        <w:rPr>
          <w:rFonts w:hint="eastAsia"/>
        </w:rPr>
        <w:t>.</w:t>
      </w:r>
    </w:p>
  </w:comment>
  <w:comment w:id="108" w:author="이호진" w:date="2017-07-11T18:58:00Z" w:initials="이">
    <w:p w14:paraId="3D8226A8" w14:textId="59A16F5A" w:rsidR="008626EF" w:rsidRPr="0046555C" w:rsidRDefault="008626EF">
      <w:pPr>
        <w:pStyle w:val="aff7"/>
      </w:pPr>
      <w:r>
        <w:rPr>
          <w:rStyle w:val="aff6"/>
        </w:rPr>
        <w:annotationRef/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바꾸어</w:t>
      </w:r>
      <w:r>
        <w:rPr>
          <w:rFonts w:hint="eastAsia"/>
        </w:rPr>
        <w:t xml:space="preserve"> </w:t>
      </w:r>
      <w:r>
        <w:rPr>
          <w:rFonts w:hint="eastAsia"/>
        </w:rPr>
        <w:t>약간의</w:t>
      </w:r>
      <w:r>
        <w:rPr>
          <w:rFonts w:hint="eastAsia"/>
        </w:rPr>
        <w:t xml:space="preserve"> </w:t>
      </w:r>
      <w:r>
        <w:rPr>
          <w:rFonts w:hint="eastAsia"/>
        </w:rPr>
        <w:t>수식어를</w:t>
      </w:r>
      <w:r>
        <w:rPr>
          <w:rFonts w:hint="eastAsia"/>
        </w:rPr>
        <w:t xml:space="preserve"> </w:t>
      </w:r>
      <w:r>
        <w:rPr>
          <w:rFonts w:hint="eastAsia"/>
        </w:rPr>
        <w:t>추가하였습니다</w:t>
      </w:r>
      <w:r>
        <w:rPr>
          <w:rFonts w:hint="eastAsia"/>
        </w:rPr>
        <w:t>.</w:t>
      </w:r>
    </w:p>
  </w:comment>
  <w:comment w:id="109" w:author="이호진" w:date="2017-07-11T18:59:00Z" w:initials="이">
    <w:p w14:paraId="2139C051" w14:textId="3F939720" w:rsidR="008626EF" w:rsidRDefault="008626EF">
      <w:pPr>
        <w:pStyle w:val="aff7"/>
      </w:pPr>
      <w:r>
        <w:rPr>
          <w:rStyle w:val="aff6"/>
        </w:rPr>
        <w:annotationRef/>
      </w:r>
    </w:p>
  </w:comment>
  <w:comment w:id="110" w:author="joon" w:date="2017-06-21T10:32:00Z" w:initials="j">
    <w:p w14:paraId="527209DA" w14:textId="77777777" w:rsidR="008626EF" w:rsidRDefault="008626EF">
      <w:pPr>
        <w:pStyle w:val="aff7"/>
      </w:pPr>
      <w:r>
        <w:rPr>
          <w:rStyle w:val="aff6"/>
        </w:rPr>
        <w:annotationRef/>
      </w:r>
      <w:r>
        <w:rPr>
          <w:rFonts w:hint="eastAsia"/>
        </w:rPr>
        <w:t>저자</w:t>
      </w:r>
      <w:r>
        <w:rPr>
          <w:rFonts w:hint="eastAsia"/>
        </w:rPr>
        <w:t>!</w:t>
      </w:r>
    </w:p>
    <w:p w14:paraId="5E331696" w14:textId="77777777" w:rsidR="008626EF" w:rsidRDefault="008626EF">
      <w:pPr>
        <w:pStyle w:val="aff7"/>
      </w:pPr>
      <w:r>
        <w:rPr>
          <w:rFonts w:hint="eastAsia"/>
        </w:rPr>
        <w:t>어디까지가</w:t>
      </w:r>
      <w:r>
        <w:rPr>
          <w:rFonts w:hint="eastAsia"/>
        </w:rPr>
        <w:t xml:space="preserve"> </w:t>
      </w:r>
      <w:r>
        <w:rPr>
          <w:rFonts w:hint="eastAsia"/>
        </w:rPr>
        <w:t>결과고</w:t>
      </w:r>
      <w:r>
        <w:rPr>
          <w:rFonts w:hint="eastAsia"/>
        </w:rPr>
        <w:t xml:space="preserve"> </w:t>
      </w:r>
      <w:r>
        <w:rPr>
          <w:rFonts w:hint="eastAsia"/>
        </w:rPr>
        <w:t>어디부터</w:t>
      </w:r>
      <w:r>
        <w:rPr>
          <w:rFonts w:hint="eastAsia"/>
        </w:rPr>
        <w:t xml:space="preserve"> </w:t>
      </w:r>
      <w:r>
        <w:rPr>
          <w:rFonts w:hint="eastAsia"/>
        </w:rPr>
        <w:t>설명인지</w:t>
      </w:r>
      <w:r>
        <w:rPr>
          <w:rFonts w:hint="eastAsia"/>
        </w:rPr>
        <w:t xml:space="preserve"> </w:t>
      </w:r>
      <w:r>
        <w:rPr>
          <w:rFonts w:hint="eastAsia"/>
        </w:rPr>
        <w:t>모호합니다</w:t>
      </w:r>
      <w:r>
        <w:rPr>
          <w:rFonts w:hint="eastAsia"/>
        </w:rPr>
        <w:t>.</w:t>
      </w:r>
      <w:r>
        <w:t xml:space="preserve"> </w:t>
      </w:r>
    </w:p>
    <w:p w14:paraId="7907E0C4" w14:textId="5633F1E2" w:rsidR="008626EF" w:rsidRDefault="008626EF">
      <w:pPr>
        <w:pStyle w:val="aff7"/>
      </w:pPr>
      <w:r>
        <w:rPr>
          <w:rFonts w:hint="eastAsia"/>
        </w:rPr>
        <w:t>엔터로</w:t>
      </w:r>
      <w:r>
        <w:rPr>
          <w:rFonts w:hint="eastAsia"/>
        </w:rPr>
        <w:t xml:space="preserve"> </w:t>
      </w:r>
      <w:r>
        <w:rPr>
          <w:rFonts w:hint="eastAsia"/>
        </w:rPr>
        <w:t>줄을</w:t>
      </w:r>
      <w:r>
        <w:rPr>
          <w:rFonts w:hint="eastAsia"/>
        </w:rPr>
        <w:t xml:space="preserve"> </w:t>
      </w:r>
      <w:r>
        <w:rPr>
          <w:rFonts w:hint="eastAsia"/>
        </w:rPr>
        <w:t>구분한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일부러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것인지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부탁드리며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결과와</w:t>
      </w:r>
      <w:r>
        <w:rPr>
          <w:rFonts w:hint="eastAsia"/>
        </w:rPr>
        <w:t xml:space="preserve"> </w:t>
      </w:r>
      <w:r>
        <w:rPr>
          <w:rFonts w:hint="eastAsia"/>
        </w:rPr>
        <w:t>본문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구분</w:t>
      </w:r>
      <w:r>
        <w:rPr>
          <w:rFonts w:hint="eastAsia"/>
        </w:rPr>
        <w:t xml:space="preserve"> </w:t>
      </w:r>
      <w:r>
        <w:rPr>
          <w:rFonts w:hint="eastAsia"/>
        </w:rPr>
        <w:t>부탁드립니다</w:t>
      </w:r>
      <w:r>
        <w:rPr>
          <w:rFonts w:hint="eastAsia"/>
        </w:rPr>
        <w:t>.</w:t>
      </w:r>
    </w:p>
  </w:comment>
  <w:comment w:id="111" w:author="이호진" w:date="2017-07-11T18:43:00Z" w:initials="이">
    <w:p w14:paraId="51B32639" w14:textId="7E6B2463" w:rsidR="008626EF" w:rsidRDefault="008626EF">
      <w:pPr>
        <w:pStyle w:val="aff7"/>
      </w:pPr>
      <w:r>
        <w:rPr>
          <w:rFonts w:hint="eastAsia"/>
        </w:rPr>
        <w:t>이해하기</w:t>
      </w:r>
      <w:r>
        <w:rPr>
          <w:rFonts w:hint="eastAsia"/>
        </w:rPr>
        <w:t xml:space="preserve"> </w:t>
      </w:r>
      <w:r>
        <w:rPr>
          <w:rFonts w:hint="eastAsia"/>
        </w:rPr>
        <w:t>쉽도록</w:t>
      </w:r>
      <w:r>
        <w:rPr>
          <w:rFonts w:hint="eastAsia"/>
        </w:rPr>
        <w:t xml:space="preserve"> </w:t>
      </w:r>
      <w:r>
        <w:rPr>
          <w:rStyle w:val="aff6"/>
        </w:rPr>
        <w:annotationRef/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순서를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수정하였습니다</w:t>
      </w:r>
      <w:r>
        <w:rPr>
          <w:rFonts w:hint="eastAsia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4454AF7" w15:done="0"/>
  <w15:commentEx w15:paraId="37D65AAD" w15:done="0"/>
  <w15:commentEx w15:paraId="1C198D34" w15:paraIdParent="37D65AAD" w15:done="0"/>
  <w15:commentEx w15:paraId="27957096" w15:done="0"/>
  <w15:commentEx w15:paraId="3D8226A8" w15:paraIdParent="27957096" w15:done="0"/>
  <w15:commentEx w15:paraId="2139C051" w15:paraIdParent="27957096" w15:done="0"/>
  <w15:commentEx w15:paraId="7907E0C4" w15:done="0"/>
  <w15:commentEx w15:paraId="51B32639" w15:paraIdParent="7907E0C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4454AF7" w16cid:durableId="1D0F76C9"/>
  <w16cid:commentId w16cid:paraId="37D65AAD" w16cid:durableId="1D0F76CB"/>
  <w16cid:commentId w16cid:paraId="1C198D34" w16cid:durableId="1D0F9E87"/>
  <w16cid:commentId w16cid:paraId="27957096" w16cid:durableId="1D0F76CC"/>
  <w16cid:commentId w16cid:paraId="3D8226A8" w16cid:durableId="1D0F9E66"/>
  <w16cid:commentId w16cid:paraId="2139C051" w16cid:durableId="1D0F9E75"/>
  <w16cid:commentId w16cid:paraId="7907E0C4" w16cid:durableId="1D0F76CD"/>
  <w16cid:commentId w16cid:paraId="51B32639" w16cid:durableId="1D0F9AD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632F64" w14:textId="77777777" w:rsidR="003769DA" w:rsidRDefault="003769DA" w:rsidP="000C737D">
      <w:pPr>
        <w:spacing w:line="240" w:lineRule="auto"/>
      </w:pPr>
      <w:r>
        <w:separator/>
      </w:r>
    </w:p>
  </w:endnote>
  <w:endnote w:type="continuationSeparator" w:id="0">
    <w:p w14:paraId="4CBD85D6" w14:textId="77777777" w:rsidR="003769DA" w:rsidRDefault="003769DA" w:rsidP="000C73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함초롬바탕"/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6B553B" w14:textId="77777777" w:rsidR="003769DA" w:rsidRDefault="003769DA" w:rsidP="000C737D">
      <w:pPr>
        <w:spacing w:line="240" w:lineRule="auto"/>
      </w:pPr>
      <w:r>
        <w:separator/>
      </w:r>
    </w:p>
  </w:footnote>
  <w:footnote w:type="continuationSeparator" w:id="0">
    <w:p w14:paraId="0A4EA6C2" w14:textId="77777777" w:rsidR="003769DA" w:rsidRDefault="003769DA" w:rsidP="000C737D">
      <w:pPr>
        <w:spacing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이호진">
    <w15:presenceInfo w15:providerId="Windows Live" w15:userId="e7b51f9e24c37788"/>
  </w15:person>
  <w15:person w15:author="joon">
    <w15:presenceInfo w15:providerId="None" w15:userId="jo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75593"/>
    <w:rsid w:val="00034902"/>
    <w:rsid w:val="00050E3D"/>
    <w:rsid w:val="00061971"/>
    <w:rsid w:val="000864EE"/>
    <w:rsid w:val="000C737D"/>
    <w:rsid w:val="000E0437"/>
    <w:rsid w:val="000F2703"/>
    <w:rsid w:val="001063C7"/>
    <w:rsid w:val="001D0329"/>
    <w:rsid w:val="00250D0A"/>
    <w:rsid w:val="00255512"/>
    <w:rsid w:val="00293B7F"/>
    <w:rsid w:val="003769DA"/>
    <w:rsid w:val="0038549E"/>
    <w:rsid w:val="00424780"/>
    <w:rsid w:val="0042530A"/>
    <w:rsid w:val="0046555C"/>
    <w:rsid w:val="004F4162"/>
    <w:rsid w:val="00533373"/>
    <w:rsid w:val="00561DF4"/>
    <w:rsid w:val="00582A03"/>
    <w:rsid w:val="00583DD8"/>
    <w:rsid w:val="005A1271"/>
    <w:rsid w:val="00690252"/>
    <w:rsid w:val="007D59C3"/>
    <w:rsid w:val="00807A6F"/>
    <w:rsid w:val="008626EF"/>
    <w:rsid w:val="008F16F4"/>
    <w:rsid w:val="0093189A"/>
    <w:rsid w:val="009A3322"/>
    <w:rsid w:val="009C213A"/>
    <w:rsid w:val="009C2168"/>
    <w:rsid w:val="009F7D0A"/>
    <w:rsid w:val="00A9533C"/>
    <w:rsid w:val="00AD10E7"/>
    <w:rsid w:val="00B60BEC"/>
    <w:rsid w:val="00B86FCC"/>
    <w:rsid w:val="00B95BA5"/>
    <w:rsid w:val="00C27E2D"/>
    <w:rsid w:val="00C75593"/>
    <w:rsid w:val="00CD60FD"/>
    <w:rsid w:val="00D1155A"/>
    <w:rsid w:val="00E43E79"/>
    <w:rsid w:val="00E5639E"/>
    <w:rsid w:val="00E6070E"/>
    <w:rsid w:val="00EE3F55"/>
    <w:rsid w:val="00F1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509EB4"/>
  <w15:docId w15:val="{B59DDF99-CC1E-4C8F-98A0-B9C48D658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</w:tblPr>
  </w:style>
  <w:style w:type="table" w:customStyle="1" w:styleId="afc">
    <w:basedOn w:val="TableNormal"/>
    <w:tblPr>
      <w:tblStyleRowBandSize w:val="1"/>
      <w:tblStyleColBandSize w:val="1"/>
    </w:tblPr>
  </w:style>
  <w:style w:type="table" w:customStyle="1" w:styleId="afd">
    <w:basedOn w:val="TableNormal"/>
    <w:tblPr>
      <w:tblStyleRowBandSize w:val="1"/>
      <w:tblStyleColBandSize w:val="1"/>
    </w:tblPr>
  </w:style>
  <w:style w:type="table" w:customStyle="1" w:styleId="afe">
    <w:basedOn w:val="TableNormal"/>
    <w:tblPr>
      <w:tblStyleRowBandSize w:val="1"/>
      <w:tblStyleColBandSize w:val="1"/>
    </w:tblPr>
  </w:style>
  <w:style w:type="table" w:customStyle="1" w:styleId="aff">
    <w:basedOn w:val="TableNormal"/>
    <w:tblPr>
      <w:tblStyleRowBandSize w:val="1"/>
      <w:tblStyleColBandSize w:val="1"/>
    </w:tblPr>
  </w:style>
  <w:style w:type="table" w:customStyle="1" w:styleId="aff0">
    <w:basedOn w:val="TableNormal"/>
    <w:tblPr>
      <w:tblStyleRowBandSize w:val="1"/>
      <w:tblStyleColBandSize w:val="1"/>
    </w:tblPr>
  </w:style>
  <w:style w:type="table" w:customStyle="1" w:styleId="aff1">
    <w:basedOn w:val="TableNormal"/>
    <w:tblPr>
      <w:tblStyleRowBandSize w:val="1"/>
      <w:tblStyleColBandSize w:val="1"/>
    </w:tblPr>
  </w:style>
  <w:style w:type="table" w:customStyle="1" w:styleId="aff2">
    <w:basedOn w:val="TableNormal"/>
    <w:tblPr>
      <w:tblStyleRowBandSize w:val="1"/>
      <w:tblStyleColBandSize w:val="1"/>
    </w:tblPr>
  </w:style>
  <w:style w:type="table" w:customStyle="1" w:styleId="aff3">
    <w:basedOn w:val="TableNormal"/>
    <w:tblPr>
      <w:tblStyleRowBandSize w:val="1"/>
      <w:tblStyleColBandSize w:val="1"/>
    </w:tblPr>
  </w:style>
  <w:style w:type="paragraph" w:styleId="aff4">
    <w:name w:val="header"/>
    <w:basedOn w:val="a"/>
    <w:link w:val="Char"/>
    <w:uiPriority w:val="99"/>
    <w:unhideWhenUsed/>
    <w:rsid w:val="000C737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f4"/>
    <w:uiPriority w:val="99"/>
    <w:rsid w:val="000C737D"/>
  </w:style>
  <w:style w:type="paragraph" w:styleId="aff5">
    <w:name w:val="footer"/>
    <w:basedOn w:val="a"/>
    <w:link w:val="Char0"/>
    <w:uiPriority w:val="99"/>
    <w:unhideWhenUsed/>
    <w:rsid w:val="000C737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5"/>
    <w:uiPriority w:val="99"/>
    <w:rsid w:val="000C737D"/>
  </w:style>
  <w:style w:type="character" w:styleId="aff6">
    <w:name w:val="annotation reference"/>
    <w:basedOn w:val="a0"/>
    <w:uiPriority w:val="99"/>
    <w:semiHidden/>
    <w:unhideWhenUsed/>
    <w:rsid w:val="000C737D"/>
    <w:rPr>
      <w:sz w:val="18"/>
      <w:szCs w:val="18"/>
    </w:rPr>
  </w:style>
  <w:style w:type="paragraph" w:styleId="aff7">
    <w:name w:val="annotation text"/>
    <w:basedOn w:val="a"/>
    <w:link w:val="Char1"/>
    <w:uiPriority w:val="99"/>
    <w:semiHidden/>
    <w:unhideWhenUsed/>
    <w:rsid w:val="000C737D"/>
  </w:style>
  <w:style w:type="character" w:customStyle="1" w:styleId="Char1">
    <w:name w:val="메모 텍스트 Char"/>
    <w:basedOn w:val="a0"/>
    <w:link w:val="aff7"/>
    <w:uiPriority w:val="99"/>
    <w:semiHidden/>
    <w:rsid w:val="000C737D"/>
  </w:style>
  <w:style w:type="paragraph" w:styleId="aff8">
    <w:name w:val="annotation subject"/>
    <w:basedOn w:val="aff7"/>
    <w:next w:val="aff7"/>
    <w:link w:val="Char2"/>
    <w:uiPriority w:val="99"/>
    <w:semiHidden/>
    <w:unhideWhenUsed/>
    <w:rsid w:val="000C737D"/>
    <w:rPr>
      <w:b/>
      <w:bCs/>
    </w:rPr>
  </w:style>
  <w:style w:type="character" w:customStyle="1" w:styleId="Char2">
    <w:name w:val="메모 주제 Char"/>
    <w:basedOn w:val="Char1"/>
    <w:link w:val="aff8"/>
    <w:uiPriority w:val="99"/>
    <w:semiHidden/>
    <w:rsid w:val="000C737D"/>
    <w:rPr>
      <w:b/>
      <w:bCs/>
    </w:rPr>
  </w:style>
  <w:style w:type="paragraph" w:styleId="aff9">
    <w:name w:val="Balloon Text"/>
    <w:basedOn w:val="a"/>
    <w:link w:val="Char3"/>
    <w:uiPriority w:val="99"/>
    <w:semiHidden/>
    <w:unhideWhenUsed/>
    <w:rsid w:val="000C737D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ff9"/>
    <w:uiPriority w:val="99"/>
    <w:semiHidden/>
    <w:rsid w:val="000C737D"/>
    <w:rPr>
      <w:rFonts w:asciiTheme="majorHAnsi" w:eastAsiaTheme="majorEastAsia" w:hAnsiTheme="majorHAnsi" w:cstheme="majorBidi"/>
      <w:sz w:val="18"/>
      <w:szCs w:val="18"/>
    </w:rPr>
  </w:style>
  <w:style w:type="paragraph" w:styleId="affa">
    <w:name w:val="Revision"/>
    <w:hidden/>
    <w:uiPriority w:val="99"/>
    <w:semiHidden/>
    <w:rsid w:val="00CD60FD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5.png"/><Relationship Id="rId1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commentsExtended" Target="commentsExtended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Pages>28</Pages>
  <Words>2868</Words>
  <Characters>16353</Characters>
  <Application>Microsoft Office Word</Application>
  <DocSecurity>0</DocSecurity>
  <Lines>136</Lines>
  <Paragraphs>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이호진</cp:lastModifiedBy>
  <cp:revision>17</cp:revision>
  <dcterms:created xsi:type="dcterms:W3CDTF">2017-06-20T12:53:00Z</dcterms:created>
  <dcterms:modified xsi:type="dcterms:W3CDTF">2017-09-19T08:34:00Z</dcterms:modified>
</cp:coreProperties>
</file>