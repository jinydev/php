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2F462B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jinyPHP 1권 - 04. PSR</w:t>
      </w:r>
    </w:p>
    <w:p w14:paraId="3EA3BD95" w14:textId="77777777" w:rsidR="00093FCF" w:rsidRDefault="00093FCF">
      <w:pPr>
        <w:pStyle w:val="10"/>
      </w:pPr>
    </w:p>
    <w:p w14:paraId="2AACCE6D" w14:textId="77777777" w:rsidR="00093FCF" w:rsidRDefault="00B90513">
      <w:pPr>
        <w:pStyle w:val="10"/>
        <w:rPr>
          <w:b/>
          <w:sz w:val="48"/>
          <w:szCs w:val="48"/>
        </w:rPr>
      </w:pPr>
      <w:r>
        <w:rPr>
          <w:b/>
          <w:sz w:val="48"/>
          <w:szCs w:val="48"/>
        </w:rPr>
        <w:t>04</w:t>
      </w:r>
      <w:r w:rsidR="00190587"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PSR</w:t>
      </w:r>
    </w:p>
    <w:p w14:paraId="42780882" w14:textId="77777777" w:rsidR="00093FCF" w:rsidRDefault="00093FCF">
      <w:pPr>
        <w:pStyle w:val="10"/>
      </w:pPr>
    </w:p>
    <w:p w14:paraId="11EB460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PHP는 자유로운 스타일의 언어입니다. 또한 프로그램 소스 코드는 개발자 </w:t>
      </w:r>
      <w:r w:rsidR="00190587">
        <w:rPr>
          <w:rFonts w:ascii="Arial Unicode MS" w:eastAsia="Arial Unicode MS" w:hAnsi="Arial Unicode MS" w:cs="Arial Unicode MS" w:hint="eastAsia"/>
        </w:rPr>
        <w:t>성향</w:t>
      </w:r>
      <w:r>
        <w:rPr>
          <w:rFonts w:ascii="Arial Unicode MS" w:eastAsia="Arial Unicode MS" w:hAnsi="Arial Unicode MS" w:cs="Arial Unicode MS"/>
        </w:rPr>
        <w:t xml:space="preserve">과 </w:t>
      </w:r>
      <w:r w:rsidR="00190587">
        <w:rPr>
          <w:rFonts w:ascii="Arial Unicode MS" w:eastAsia="Arial Unicode MS" w:hAnsi="Arial Unicode MS" w:cs="Arial Unicode MS" w:hint="eastAsia"/>
        </w:rPr>
        <w:t>개발 방법</w:t>
      </w:r>
      <w:r>
        <w:rPr>
          <w:rFonts w:ascii="Arial Unicode MS" w:eastAsia="Arial Unicode MS" w:hAnsi="Arial Unicode MS" w:cs="Arial Unicode MS"/>
        </w:rPr>
        <w:t>에 따라서 코드 작성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표기</w:t>
      </w:r>
      <w:r w:rsidR="00190587"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자유</w:t>
      </w:r>
      <w:r w:rsidR="00190587">
        <w:rPr>
          <w:rFonts w:ascii="Arial Unicode MS" w:eastAsia="Arial Unicode MS" w:hAnsi="Arial Unicode MS" w:cs="Arial Unicode MS" w:hint="eastAsia"/>
        </w:rPr>
        <w:t>롭</w:t>
      </w:r>
      <w:r>
        <w:rPr>
          <w:rFonts w:ascii="Arial Unicode MS" w:eastAsia="Arial Unicode MS" w:hAnsi="Arial Unicode MS" w:cs="Arial Unicode MS"/>
        </w:rPr>
        <w:t>습니다.</w:t>
      </w:r>
    </w:p>
    <w:p w14:paraId="09EB7755" w14:textId="77777777" w:rsidR="00093FCF" w:rsidRDefault="00093FCF">
      <w:pPr>
        <w:pStyle w:val="10"/>
      </w:pPr>
    </w:p>
    <w:p w14:paraId="294DAF1A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PHP는 오픈소스, 프레임워크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공개로 인하여 여러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개발자들이 소스를 공유하고, 함께 개발</w:t>
      </w:r>
      <w:r w:rsidR="00190587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 xml:space="preserve">고 </w:t>
      </w:r>
      <w:r w:rsidR="00190587">
        <w:rPr>
          <w:rFonts w:ascii="Arial Unicode MS" w:eastAsia="Arial Unicode MS" w:hAnsi="Arial Unicode MS" w:cs="Arial Unicode MS" w:hint="eastAsia"/>
        </w:rPr>
        <w:t>있</w:t>
      </w:r>
      <w:r>
        <w:rPr>
          <w:rFonts w:ascii="Arial Unicode MS" w:eastAsia="Arial Unicode MS" w:hAnsi="Arial Unicode MS" w:cs="Arial Unicode MS"/>
        </w:rPr>
        <w:t>습니다. 또한 이러한 공유와 나눔으로 PHP는 많은 발전을 하고 있습니다.</w:t>
      </w:r>
    </w:p>
    <w:p w14:paraId="24434D44" w14:textId="77777777" w:rsidR="00093FCF" w:rsidRDefault="00093FCF">
      <w:pPr>
        <w:pStyle w:val="10"/>
      </w:pPr>
    </w:p>
    <w:p w14:paraId="44F7F4DB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PSR은 PHP Standard Recommendation의 약자</w:t>
      </w:r>
      <w:r w:rsidR="00190587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PHP-FIG에서는 권장하는 PHP의 코드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스타일입니다. PHP-FIG에서 PSR이라는 코드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스타일을 권장하는 이유는 더 많은 사람들이 PHP 소스를 공유하고 함께 개발하기 위</w:t>
      </w:r>
      <w:r w:rsidR="00190587">
        <w:rPr>
          <w:rFonts w:ascii="Arial Unicode MS" w:eastAsia="Arial Unicode MS" w:hAnsi="Arial Unicode MS" w:cs="Arial Unicode MS" w:hint="eastAsia"/>
        </w:rPr>
        <w:t>해서</w:t>
      </w:r>
      <w:r>
        <w:rPr>
          <w:rFonts w:ascii="Arial Unicode MS" w:eastAsia="Arial Unicode MS" w:hAnsi="Arial Unicode MS" w:cs="Arial Unicode MS"/>
        </w:rPr>
        <w:t xml:space="preserve">입니다. </w:t>
      </w:r>
    </w:p>
    <w:p w14:paraId="77795683" w14:textId="77777777" w:rsidR="00093FCF" w:rsidRDefault="00093FCF">
      <w:pPr>
        <w:pStyle w:val="10"/>
      </w:pPr>
    </w:p>
    <w:p w14:paraId="04F8E172" w14:textId="77777777" w:rsidR="00093FCF" w:rsidRDefault="00B90513">
      <w:pPr>
        <w:pStyle w:val="10"/>
      </w:pPr>
      <w:r>
        <w:rPr>
          <w:noProof/>
        </w:rPr>
        <w:drawing>
          <wp:inline distT="114300" distB="114300" distL="114300" distR="114300" wp14:anchorId="0464D353" wp14:editId="2B0BC4EF">
            <wp:extent cx="6120000" cy="452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7DA5" w14:textId="77777777" w:rsidR="00093FCF" w:rsidRDefault="004B0F68">
      <w:pPr>
        <w:pStyle w:val="10"/>
      </w:pPr>
      <w:r w:rsidRPr="00937DF9">
        <w:rPr>
          <w:rFonts w:ascii="Arial Unicode MS" w:eastAsia="Arial Unicode MS" w:hAnsi="Arial Unicode MS" w:cs="Arial Unicode MS"/>
          <w:b/>
        </w:rPr>
        <w:t>공식 사이트</w:t>
      </w:r>
      <w:r w:rsidR="00B90513">
        <w:rPr>
          <w:rFonts w:ascii="Arial Unicode MS" w:eastAsia="Arial Unicode MS" w:hAnsi="Arial Unicode MS" w:cs="Arial Unicode MS"/>
        </w:rPr>
        <w:t xml:space="preserve"> </w:t>
      </w:r>
      <w:hyperlink r:id="rId8">
        <w:r w:rsidR="00B90513">
          <w:rPr>
            <w:color w:val="1155CC"/>
            <w:u w:val="single"/>
          </w:rPr>
          <w:t>http://www.php-fig.org</w:t>
        </w:r>
      </w:hyperlink>
    </w:p>
    <w:p w14:paraId="63FA1BB9" w14:textId="77777777" w:rsidR="00093FCF" w:rsidRDefault="00093FCF">
      <w:pPr>
        <w:pStyle w:val="10"/>
      </w:pPr>
    </w:p>
    <w:p w14:paraId="0D0680EC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PSR 권고안은 </w:t>
      </w:r>
      <w:r w:rsidR="00190587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만들어가는 권고안입니다. 지금도 새로운 아이디어가 제</w:t>
      </w:r>
      <w:r w:rsidR="00190587">
        <w:rPr>
          <w:rFonts w:ascii="Arial Unicode MS" w:eastAsia="Arial Unicode MS" w:hAnsi="Arial Unicode MS" w:cs="Arial Unicode MS" w:hint="eastAsia"/>
        </w:rPr>
        <w:t>안</w:t>
      </w:r>
      <w:r>
        <w:rPr>
          <w:rFonts w:ascii="Arial Unicode MS" w:eastAsia="Arial Unicode MS" w:hAnsi="Arial Unicode MS" w:cs="Arial Unicode MS"/>
        </w:rPr>
        <w:t xml:space="preserve">되고 많은 개발자들의 의견을 받아들이고 있습니다. 이런 의견들은 초안 </w:t>
      </w:r>
      <w:r w:rsidR="00190587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리뷰 </w:t>
      </w:r>
      <w:r w:rsidR="00190587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수용 </w:t>
      </w:r>
      <w:r w:rsidR="00190587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가지 상태로 구분</w:t>
      </w:r>
      <w:r w:rsidR="00190587">
        <w:rPr>
          <w:rFonts w:ascii="Arial Unicode MS" w:eastAsia="Arial Unicode MS" w:hAnsi="Arial Unicode MS" w:cs="Arial Unicode MS" w:hint="eastAsia"/>
        </w:rPr>
        <w:t>됩</w:t>
      </w:r>
      <w:r>
        <w:rPr>
          <w:rFonts w:ascii="Arial Unicode MS" w:eastAsia="Arial Unicode MS" w:hAnsi="Arial Unicode MS" w:cs="Arial Unicode MS"/>
        </w:rPr>
        <w:t>니다.</w:t>
      </w:r>
    </w:p>
    <w:p w14:paraId="4D8C82C0" w14:textId="77777777" w:rsidR="00093FCF" w:rsidRDefault="00093FCF">
      <w:pPr>
        <w:pStyle w:val="10"/>
      </w:pPr>
    </w:p>
    <w:p w14:paraId="2280CF40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PSR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권고안은</w:t>
      </w:r>
      <w:r w:rsidR="0019058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PSR + 번호 형태</w:t>
      </w:r>
      <w:r w:rsidR="00190587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발표합니다. 현재 공식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사이트에서 수용된 권고안은 다음과 같습니다.</w:t>
      </w:r>
    </w:p>
    <w:p w14:paraId="429B9960" w14:textId="77777777" w:rsidR="00093FCF" w:rsidRDefault="00093FCF">
      <w:pPr>
        <w:pStyle w:val="10"/>
      </w:pPr>
    </w:p>
    <w:p w14:paraId="6657CA85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PSR-1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기본 표준코딩</w:t>
      </w:r>
    </w:p>
    <w:p w14:paraId="51013791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PSR-2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코딩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스타일</w:t>
      </w:r>
    </w:p>
    <w:p w14:paraId="36BD9B0E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PSR-3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로거 인터페이스</w:t>
      </w:r>
    </w:p>
    <w:p w14:paraId="22F238B6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PSR-4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오토로딩</w:t>
      </w:r>
    </w:p>
    <w:p w14:paraId="417662AD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PSR-6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캐시 인터페이스</w:t>
      </w:r>
    </w:p>
    <w:p w14:paraId="75B46867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PSR-7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HTTP 메시지 인터페이스</w:t>
      </w:r>
    </w:p>
    <w:p w14:paraId="2516244A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PSR-13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하이퍼미디어 링크</w:t>
      </w:r>
    </w:p>
    <w:p w14:paraId="5D7B01E0" w14:textId="77777777" w:rsidR="00093FCF" w:rsidRDefault="00B90513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PSR-16</w:t>
      </w:r>
      <w:r w:rsidR="0019058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간단한 캐시</w:t>
      </w:r>
    </w:p>
    <w:p w14:paraId="5303C3CB" w14:textId="77777777" w:rsidR="00093FCF" w:rsidRDefault="00093FCF">
      <w:pPr>
        <w:pStyle w:val="10"/>
      </w:pPr>
    </w:p>
    <w:p w14:paraId="527B1F48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이외 리뷰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중인 제안과 다수의 초안 제안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등이 있습니다. 아직 수용되지 않은 초안과 리뷰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단계의 제안은 웹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사이트를 방문하면 확인할 수 있습니다.</w:t>
      </w:r>
    </w:p>
    <w:p w14:paraId="586BF382" w14:textId="77777777" w:rsidR="00093FCF" w:rsidRPr="00190587" w:rsidRDefault="00093FCF">
      <w:pPr>
        <w:pStyle w:val="10"/>
      </w:pPr>
    </w:p>
    <w:p w14:paraId="4069A0B6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PSR은 다수의 PHP 프레임워크에서 적용되고 있습니다.</w:t>
      </w:r>
      <w:r w:rsidR="00DA769F">
        <w:rPr>
          <w:rFonts w:ascii="Arial Unicode MS" w:eastAsia="Arial Unicode MS" w:hAnsi="Arial Unicode MS" w:cs="Arial Unicode MS"/>
        </w:rPr>
        <w:t xml:space="preserve"> </w:t>
      </w:r>
      <w:r w:rsidR="00DA769F">
        <w:rPr>
          <w:rFonts w:ascii="Arial Unicode MS" w:eastAsia="Arial Unicode MS" w:hAnsi="Arial Unicode MS" w:cs="Arial Unicode MS" w:hint="eastAsia"/>
        </w:rPr>
        <w:t xml:space="preserve">또한 </w:t>
      </w:r>
      <w:r w:rsidR="009A2F13">
        <w:rPr>
          <w:rFonts w:ascii="Arial Unicode MS" w:eastAsia="Arial Unicode MS" w:hAnsi="Arial Unicode MS" w:cs="Arial Unicode MS" w:hint="eastAsia"/>
        </w:rPr>
        <w:t>이</w:t>
      </w:r>
      <w:r w:rsidR="00DA769F">
        <w:rPr>
          <w:rFonts w:ascii="Arial Unicode MS" w:eastAsia="Arial Unicode MS" w:hAnsi="Arial Unicode MS" w:cs="Arial Unicode MS" w:hint="eastAsia"/>
        </w:rPr>
        <w:t xml:space="preserve"> 책에서도 </w:t>
      </w:r>
      <w:r w:rsidR="00DA769F">
        <w:rPr>
          <w:rFonts w:ascii="Arial Unicode MS" w:eastAsia="Arial Unicode MS" w:hAnsi="Arial Unicode MS" w:cs="Arial Unicode MS"/>
        </w:rPr>
        <w:t xml:space="preserve">PSR </w:t>
      </w:r>
      <w:r w:rsidR="00DA769F">
        <w:rPr>
          <w:rFonts w:ascii="Arial Unicode MS" w:eastAsia="Arial Unicode MS" w:hAnsi="Arial Unicode MS" w:cs="Arial Unicode MS" w:hint="eastAsia"/>
        </w:rPr>
        <w:t>코딩 스타일 규격을 따라서 학습자에게도 향</w:t>
      </w:r>
      <w:r w:rsidR="009A2F13">
        <w:rPr>
          <w:rFonts w:ascii="Arial Unicode MS" w:eastAsia="Arial Unicode MS" w:hAnsi="Arial Unicode MS" w:cs="Arial Unicode MS" w:hint="eastAsia"/>
        </w:rPr>
        <w:t>후</w:t>
      </w:r>
      <w:r w:rsidR="00DA769F">
        <w:rPr>
          <w:rFonts w:ascii="Arial Unicode MS" w:eastAsia="Arial Unicode MS" w:hAnsi="Arial Unicode MS" w:cs="Arial Unicode MS" w:hint="eastAsia"/>
        </w:rPr>
        <w:t xml:space="preserve"> </w:t>
      </w:r>
      <w:r w:rsidR="00DA769F">
        <w:rPr>
          <w:rFonts w:ascii="Arial Unicode MS" w:eastAsia="Arial Unicode MS" w:hAnsi="Arial Unicode MS" w:cs="Arial Unicode MS"/>
        </w:rPr>
        <w:t xml:space="preserve">PSR </w:t>
      </w:r>
      <w:r w:rsidR="00DA769F">
        <w:rPr>
          <w:rFonts w:ascii="Arial Unicode MS" w:eastAsia="Arial Unicode MS" w:hAnsi="Arial Unicode MS" w:cs="Arial Unicode MS" w:hint="eastAsia"/>
        </w:rPr>
        <w:t>스타일의 코딩과 소스</w:t>
      </w:r>
      <w:r w:rsidR="009A2F13">
        <w:rPr>
          <w:rFonts w:ascii="Arial Unicode MS" w:eastAsia="Arial Unicode MS" w:hAnsi="Arial Unicode MS" w:cs="Arial Unicode MS" w:hint="eastAsia"/>
        </w:rPr>
        <w:t xml:space="preserve"> </w:t>
      </w:r>
      <w:r w:rsidR="00DA769F">
        <w:rPr>
          <w:rFonts w:ascii="Arial Unicode MS" w:eastAsia="Arial Unicode MS" w:hAnsi="Arial Unicode MS" w:cs="Arial Unicode MS" w:hint="eastAsia"/>
        </w:rPr>
        <w:t>공유</w:t>
      </w:r>
      <w:r w:rsidR="009A2F13">
        <w:rPr>
          <w:rFonts w:ascii="Arial Unicode MS" w:eastAsia="Arial Unicode MS" w:hAnsi="Arial Unicode MS" w:cs="Arial Unicode MS" w:hint="eastAsia"/>
        </w:rPr>
        <w:t xml:space="preserve"> </w:t>
      </w:r>
      <w:r w:rsidR="00DA769F">
        <w:rPr>
          <w:rFonts w:ascii="Arial Unicode MS" w:eastAsia="Arial Unicode MS" w:hAnsi="Arial Unicode MS" w:cs="Arial Unicode MS" w:hint="eastAsia"/>
        </w:rPr>
        <w:t>시 이해가 쉽도록 설명</w:t>
      </w:r>
      <w:r w:rsidR="009A2F13">
        <w:rPr>
          <w:rFonts w:ascii="Arial Unicode MS" w:eastAsia="Arial Unicode MS" w:hAnsi="Arial Unicode MS" w:cs="Arial Unicode MS" w:hint="eastAsia"/>
        </w:rPr>
        <w:t>하</w:t>
      </w:r>
      <w:r w:rsidR="00DA769F">
        <w:rPr>
          <w:rFonts w:ascii="Arial Unicode MS" w:eastAsia="Arial Unicode MS" w:hAnsi="Arial Unicode MS" w:cs="Arial Unicode MS" w:hint="eastAsia"/>
        </w:rPr>
        <w:t>려고 합니다.</w:t>
      </w:r>
    </w:p>
    <w:p w14:paraId="2F4741D5" w14:textId="77777777" w:rsidR="00093FCF" w:rsidRDefault="00093FCF">
      <w:pPr>
        <w:pStyle w:val="10"/>
      </w:pPr>
    </w:p>
    <w:p w14:paraId="5BB54871" w14:textId="77777777" w:rsidR="00190587" w:rsidRDefault="00190587">
      <w:pPr>
        <w:pStyle w:val="10"/>
      </w:pPr>
    </w:p>
    <w:p w14:paraId="54A8FC81" w14:textId="77777777" w:rsidR="00093FCF" w:rsidRDefault="00B9051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4.1 PSR-1 표준</w:t>
      </w:r>
      <w:r w:rsidR="00190587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코딩</w:t>
      </w:r>
    </w:p>
    <w:p w14:paraId="71EBB874" w14:textId="77777777" w:rsidR="00093FCF" w:rsidRDefault="00093FCF">
      <w:pPr>
        <w:pStyle w:val="10"/>
      </w:pPr>
    </w:p>
    <w:p w14:paraId="7B1020F0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PSR-1은 기본적인 PHP의 표준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코딩 가이드입니다. PHP 태그, 인코딩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및 이름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규칙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등을 서로 규약하여 호환성을 증대합니다.</w:t>
      </w:r>
    </w:p>
    <w:p w14:paraId="34CC9F7C" w14:textId="77777777" w:rsidR="00093FCF" w:rsidRDefault="00093FCF">
      <w:pPr>
        <w:pStyle w:val="10"/>
      </w:pPr>
    </w:p>
    <w:p w14:paraId="290F1B1C" w14:textId="77777777" w:rsidR="00190587" w:rsidRDefault="00190587">
      <w:pPr>
        <w:pStyle w:val="10"/>
      </w:pPr>
    </w:p>
    <w:p w14:paraId="438FCA74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4.1.1 PHP 파일</w:t>
      </w:r>
    </w:p>
    <w:p w14:paraId="7E569057" w14:textId="77777777" w:rsidR="00093FCF" w:rsidRDefault="00093FCF">
      <w:pPr>
        <w:pStyle w:val="10"/>
      </w:pPr>
    </w:p>
    <w:p w14:paraId="59EC4F64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  <w:b/>
        </w:rPr>
        <w:t>시작</w:t>
      </w:r>
      <w:r w:rsidR="00190587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태그:</w:t>
      </w:r>
      <w:r>
        <w:rPr>
          <w:rFonts w:ascii="Arial Unicode MS" w:eastAsia="Arial Unicode MS" w:hAnsi="Arial Unicode MS" w:cs="Arial Unicode MS"/>
        </w:rPr>
        <w:t xml:space="preserve"> PHP의 시작과 종료 태그입니다. PHP는 다양한 태그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약자가 존재합니다. PSR-1에서는 </w:t>
      </w:r>
      <w:r w:rsidR="004B0F68" w:rsidRPr="00937DF9">
        <w:rPr>
          <w:rFonts w:ascii="Arial Unicode MS" w:eastAsia="Arial Unicode MS" w:hAnsi="Arial Unicode MS" w:cs="Arial Unicode MS"/>
          <w:b/>
        </w:rPr>
        <w:t>&lt;?php ?&gt;</w:t>
      </w:r>
      <w:r>
        <w:rPr>
          <w:rFonts w:ascii="Arial Unicode MS" w:eastAsia="Arial Unicode MS" w:hAnsi="Arial Unicode MS" w:cs="Arial Unicode MS"/>
        </w:rPr>
        <w:t xml:space="preserve"> 와 &lt;?= ?&gt; 만 사용하기를 권고합니다.</w:t>
      </w:r>
    </w:p>
    <w:p w14:paraId="59AE9DD9" w14:textId="77777777" w:rsidR="00093FCF" w:rsidRDefault="00093FCF">
      <w:pPr>
        <w:pStyle w:val="10"/>
      </w:pPr>
    </w:p>
    <w:p w14:paraId="1AEA649A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  <w:b/>
        </w:rPr>
        <w:t>인코딩:</w:t>
      </w:r>
      <w:r>
        <w:rPr>
          <w:rFonts w:ascii="Arial Unicode MS" w:eastAsia="Arial Unicode MS" w:hAnsi="Arial Unicode MS" w:cs="Arial Unicode MS"/>
        </w:rPr>
        <w:t xml:space="preserve"> PHP 소스 텍스트 파일의 인코딩을 규약합니다.</w:t>
      </w:r>
      <w:r w:rsidR="0019058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보통 텍스트 에디터에는 다양한 문서 인코딩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방식을 지원하지만 PSR-1 에서는 문서 인코딩 포맷을 </w:t>
      </w:r>
      <w:r w:rsidR="004B0F68" w:rsidRPr="00937DF9">
        <w:rPr>
          <w:rFonts w:ascii="Arial Unicode MS" w:eastAsia="Arial Unicode MS" w:hAnsi="Arial Unicode MS" w:cs="Arial Unicode MS"/>
          <w:b/>
        </w:rPr>
        <w:t>UTF-8</w:t>
      </w:r>
      <w:r>
        <w:rPr>
          <w:rFonts w:ascii="Arial Unicode MS" w:eastAsia="Arial Unicode MS" w:hAnsi="Arial Unicode MS" w:cs="Arial Unicode MS"/>
        </w:rPr>
        <w:t>로 사용</w:t>
      </w:r>
      <w:r w:rsidR="00190587">
        <w:rPr>
          <w:rFonts w:ascii="Arial Unicode MS" w:eastAsia="Arial Unicode MS" w:hAnsi="Arial Unicode MS" w:cs="Arial Unicode MS" w:hint="eastAsia"/>
        </w:rPr>
        <w:t>할 것</w:t>
      </w:r>
      <w:r>
        <w:rPr>
          <w:rFonts w:ascii="Arial Unicode MS" w:eastAsia="Arial Unicode MS" w:hAnsi="Arial Unicode MS" w:cs="Arial Unicode MS"/>
        </w:rPr>
        <w:t>을 권고합니다.</w:t>
      </w:r>
    </w:p>
    <w:p w14:paraId="2D222876" w14:textId="77777777" w:rsidR="00093FCF" w:rsidRDefault="00093FCF">
      <w:pPr>
        <w:pStyle w:val="10"/>
      </w:pPr>
    </w:p>
    <w:p w14:paraId="1276F968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UTF-8은 그냥 UTF-8 방식과</w:t>
      </w:r>
      <w:r w:rsidR="0019058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BOM(byte order Mark)이 적용된 </w:t>
      </w:r>
      <w:r w:rsidR="00190587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 xml:space="preserve">가지 </w:t>
      </w:r>
      <w:r w:rsidR="00190587">
        <w:rPr>
          <w:rFonts w:ascii="Arial Unicode MS" w:eastAsia="Arial Unicode MS" w:hAnsi="Arial Unicode MS" w:cs="Arial Unicode MS" w:hint="eastAsia"/>
        </w:rPr>
        <w:t>방식</w:t>
      </w:r>
      <w:r>
        <w:rPr>
          <w:rFonts w:ascii="Arial Unicode MS" w:eastAsia="Arial Unicode MS" w:hAnsi="Arial Unicode MS" w:cs="Arial Unicode MS"/>
        </w:rPr>
        <w:t>이 있습니다. PSR-1에서는 BOM</w:t>
      </w:r>
      <w:r w:rsidR="00190587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적용되지 않</w:t>
      </w:r>
      <w:r w:rsidR="00190587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그냥 UTF-8을 권고합니다.</w:t>
      </w:r>
    </w:p>
    <w:p w14:paraId="794AC9A5" w14:textId="77777777" w:rsidR="00093FCF" w:rsidRDefault="00093FCF">
      <w:pPr>
        <w:pStyle w:val="10"/>
      </w:pPr>
    </w:p>
    <w:p w14:paraId="4526A7FE" w14:textId="77777777" w:rsidR="00190587" w:rsidRDefault="00190587">
      <w:pPr>
        <w:pStyle w:val="10"/>
      </w:pPr>
    </w:p>
    <w:p w14:paraId="77078839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4.1.2 </w:t>
      </w:r>
      <w:r w:rsidR="00190587">
        <w:rPr>
          <w:rFonts w:hint="eastAsia"/>
          <w:b/>
          <w:sz w:val="28"/>
          <w:szCs w:val="28"/>
        </w:rPr>
        <w:t>사이드</w:t>
      </w:r>
      <w:r w:rsidR="00190587">
        <w:rPr>
          <w:rFonts w:hint="eastAsia"/>
          <w:b/>
          <w:sz w:val="28"/>
          <w:szCs w:val="28"/>
        </w:rPr>
        <w:t xml:space="preserve"> </w:t>
      </w:r>
      <w:r w:rsidR="00190587">
        <w:rPr>
          <w:rFonts w:hint="eastAsia"/>
          <w:b/>
          <w:sz w:val="28"/>
          <w:szCs w:val="28"/>
        </w:rPr>
        <w:t>이펙트</w:t>
      </w:r>
    </w:p>
    <w:p w14:paraId="7701E173" w14:textId="77777777" w:rsidR="00093FCF" w:rsidRDefault="00093FCF">
      <w:pPr>
        <w:pStyle w:val="10"/>
      </w:pPr>
    </w:p>
    <w:p w14:paraId="1E32E49A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코드를 작성할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때는 사이드 이펙트</w:t>
      </w:r>
      <w:r w:rsidR="00190587">
        <w:rPr>
          <w:rFonts w:ascii="Arial Unicode MS" w:eastAsia="Arial Unicode MS" w:hAnsi="Arial Unicode MS" w:cs="Arial Unicode MS" w:hint="eastAsia"/>
        </w:rPr>
        <w:t>(side effect)</w:t>
      </w:r>
      <w:r>
        <w:rPr>
          <w:rFonts w:ascii="Arial Unicode MS" w:eastAsia="Arial Unicode MS" w:hAnsi="Arial Unicode MS" w:cs="Arial Unicode MS"/>
        </w:rPr>
        <w:t>가 적게 발생되도록 주의합니다. 사이</w:t>
      </w:r>
      <w:r w:rsidR="00190587">
        <w:rPr>
          <w:rFonts w:ascii="Arial Unicode MS" w:eastAsia="Arial Unicode MS" w:hAnsi="Arial Unicode MS" w:cs="Arial Unicode MS" w:hint="eastAsia"/>
        </w:rPr>
        <w:t xml:space="preserve">드 </w:t>
      </w:r>
      <w:r>
        <w:rPr>
          <w:rFonts w:ascii="Arial Unicode MS" w:eastAsia="Arial Unicode MS" w:hAnsi="Arial Unicode MS" w:cs="Arial Unicode MS"/>
        </w:rPr>
        <w:t>이</w:t>
      </w:r>
      <w:r w:rsidR="00190587">
        <w:rPr>
          <w:rFonts w:ascii="Arial Unicode MS" w:eastAsia="Arial Unicode MS" w:hAnsi="Arial Unicode MS" w:cs="Arial Unicode MS" w:hint="eastAsia"/>
        </w:rPr>
        <w:t>펙트는</w:t>
      </w:r>
      <w:r>
        <w:rPr>
          <w:rFonts w:ascii="Arial Unicode MS" w:eastAsia="Arial Unicode MS" w:hAnsi="Arial Unicode MS" w:cs="Arial Unicode MS"/>
        </w:rPr>
        <w:t xml:space="preserve"> 다양한 곳에서 발생</w:t>
      </w:r>
      <w:r w:rsidR="00190587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 한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PHP 파일 안에서도 클래스, 함수, 상수 등 새로운 심볼을 선언할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때, 또한 이것들이 다른 사이드 이펙트의 원인이 되어서는 안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됩니다.</w:t>
      </w:r>
    </w:p>
    <w:p w14:paraId="2178AA1C" w14:textId="77777777" w:rsidR="00093FCF" w:rsidRDefault="00093FCF">
      <w:pPr>
        <w:pStyle w:val="10"/>
      </w:pPr>
    </w:p>
    <w:p w14:paraId="2D22B68F" w14:textId="77777777" w:rsidR="00093FCF" w:rsidRDefault="00190587">
      <w:pPr>
        <w:pStyle w:val="10"/>
        <w:ind w:right="40"/>
      </w:pPr>
      <w:r>
        <w:rPr>
          <w:rFonts w:ascii="Arial Unicode MS" w:eastAsia="Arial Unicode MS" w:hAnsi="Arial Unicode MS" w:cs="Arial Unicode MS"/>
          <w:color w:val="212121"/>
          <w:highlight w:val="white"/>
        </w:rPr>
        <w:t>‘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사이드 이펙트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’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의 의미는 클래스, 함수, 상수를 직접적인 관련</w:t>
      </w:r>
      <w:r>
        <w:rPr>
          <w:rFonts w:ascii="Arial Unicode MS" w:eastAsia="Arial Unicode MS" w:hAnsi="Arial Unicode MS" w:cs="Arial Unicode MS" w:hint="eastAsia"/>
          <w:color w:val="212121"/>
          <w:highlight w:val="white"/>
        </w:rPr>
        <w:t xml:space="preserve"> 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없이 로직</w:t>
      </w:r>
      <w:r>
        <w:rPr>
          <w:rFonts w:ascii="Arial Unicode MS" w:eastAsia="Arial Unicode MS" w:hAnsi="Arial Unicode MS" w:cs="Arial Unicode MS" w:hint="eastAsia"/>
          <w:color w:val="212121"/>
          <w:highlight w:val="white"/>
        </w:rPr>
        <w:t>이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 xml:space="preserve"> 실행되는 것입니다. </w:t>
      </w:r>
      <w:r w:rsidR="00B90513">
        <w:rPr>
          <w:rFonts w:ascii="Arial Unicode MS" w:eastAsia="Arial Unicode MS" w:hAnsi="Arial Unicode MS" w:cs="Arial Unicode MS"/>
        </w:rPr>
        <w:t>사이드 이펙트 적용될 수도 있지만 그 사용을 구체적으로 제한하지는 않습니다</w:t>
      </w:r>
      <w:r>
        <w:rPr>
          <w:rFonts w:ascii="Arial Unicode MS" w:eastAsia="Arial Unicode MS" w:hAnsi="Arial Unicode MS" w:cs="Arial Unicode MS" w:hint="eastAsia"/>
        </w:rPr>
        <w:t xml:space="preserve">(이를테면, </w:t>
      </w:r>
      <w:r w:rsidR="00B90513">
        <w:rPr>
          <w:rFonts w:ascii="Arial Unicode MS" w:eastAsia="Arial Unicode MS" w:hAnsi="Arial Unicode MS" w:cs="Arial Unicode MS"/>
        </w:rPr>
        <w:t xml:space="preserve">출력 발생, </w:t>
      </w:r>
      <w:r w:rsidR="00B90513">
        <w:rPr>
          <w:b/>
        </w:rPr>
        <w:t>require</w:t>
      </w:r>
      <w:r w:rsidR="00B90513">
        <w:rPr>
          <w:rFonts w:ascii="Arial Unicode MS" w:eastAsia="Arial Unicode MS" w:hAnsi="Arial Unicode MS" w:cs="Arial Unicode MS"/>
        </w:rPr>
        <w:t xml:space="preserve"> 또는 </w:t>
      </w:r>
      <w:r w:rsidR="00B90513">
        <w:rPr>
          <w:rFonts w:ascii="Arial Unicode MS" w:eastAsia="Arial Unicode MS" w:hAnsi="Arial Unicode MS" w:cs="Arial Unicode MS"/>
          <w:b/>
        </w:rPr>
        <w:t>include 사용</w:t>
      </w:r>
      <w:r w:rsidR="00B90513">
        <w:rPr>
          <w:rFonts w:ascii="Arial Unicode MS" w:eastAsia="Arial Unicode MS" w:hAnsi="Arial Unicode MS" w:cs="Arial Unicode MS"/>
        </w:rPr>
        <w:t>, 외부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서비스 연결, ini 설정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 xml:space="preserve">변경, 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방출 오류 또는 예외</w:t>
      </w:r>
      <w:r w:rsidR="00B90513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글로벌 또는 정적변수 변경,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파일을 읽거나 저장 등</w:t>
      </w:r>
      <w:r>
        <w:rPr>
          <w:rFonts w:ascii="Arial Unicode MS" w:eastAsia="Arial Unicode MS" w:hAnsi="Arial Unicode MS" w:cs="Arial Unicode MS" w:hint="eastAsia"/>
        </w:rPr>
        <w:t>).</w:t>
      </w:r>
    </w:p>
    <w:p w14:paraId="27C2633E" w14:textId="77777777" w:rsidR="00093FCF" w:rsidRDefault="00093FCF">
      <w:pPr>
        <w:pStyle w:val="10"/>
      </w:pPr>
    </w:p>
    <w:p w14:paraId="67660C73" w14:textId="77777777" w:rsidR="00093FCF" w:rsidRDefault="00190587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다음은 </w:t>
      </w:r>
      <w:r w:rsidR="00B90513">
        <w:rPr>
          <w:rFonts w:ascii="Arial Unicode MS" w:eastAsia="Arial Unicode MS" w:hAnsi="Arial Unicode MS" w:cs="Arial Unicode MS"/>
        </w:rPr>
        <w:t>선언과 사이드 이펙트 관련된 파일의 예 입니다.</w:t>
      </w:r>
    </w:p>
    <w:p w14:paraId="50F88A31" w14:textId="77777777" w:rsidR="00093FCF" w:rsidRDefault="00093FCF">
      <w:pPr>
        <w:pStyle w:val="10"/>
      </w:pP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2162881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61A6" w14:textId="77777777" w:rsidR="00093FCF" w:rsidRDefault="00B90513">
            <w:pPr>
              <w:pStyle w:val="10"/>
            </w:pPr>
            <w:r>
              <w:t>&lt;?php</w:t>
            </w:r>
          </w:p>
          <w:p w14:paraId="79E11410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사이드 이펙트: ini 설정을 변경</w:t>
            </w:r>
          </w:p>
          <w:p w14:paraId="4ACBA631" w14:textId="77777777" w:rsidR="00093FCF" w:rsidRDefault="00B90513">
            <w:pPr>
              <w:pStyle w:val="10"/>
            </w:pPr>
            <w:r>
              <w:tab/>
              <w:t>ini_set('error_reporting', E_ALL);</w:t>
            </w:r>
          </w:p>
          <w:p w14:paraId="01B393BA" w14:textId="77777777" w:rsidR="00093FCF" w:rsidRDefault="00093FCF">
            <w:pPr>
              <w:pStyle w:val="10"/>
            </w:pPr>
          </w:p>
          <w:p w14:paraId="6136E597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사이드 이펙트: 파일I/O 등을 이용하여 파일을 읽음</w:t>
            </w:r>
          </w:p>
          <w:p w14:paraId="1212B358" w14:textId="77777777" w:rsidR="00093FCF" w:rsidRDefault="00B90513">
            <w:pPr>
              <w:pStyle w:val="10"/>
            </w:pPr>
            <w:r>
              <w:tab/>
              <w:t>include "file.php";</w:t>
            </w:r>
          </w:p>
          <w:p w14:paraId="7276E725" w14:textId="77777777" w:rsidR="00093FCF" w:rsidRDefault="00093FCF">
            <w:pPr>
              <w:pStyle w:val="10"/>
            </w:pPr>
          </w:p>
          <w:p w14:paraId="568E6EC6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사이드 이펙트: 화면 I/O 로 출력을 발생</w:t>
            </w:r>
          </w:p>
          <w:p w14:paraId="313C9758" w14:textId="77777777" w:rsidR="00093FCF" w:rsidRDefault="00B90513">
            <w:pPr>
              <w:pStyle w:val="10"/>
            </w:pPr>
            <w:r>
              <w:tab/>
              <w:t>echo "&lt;html&gt;\n";</w:t>
            </w:r>
          </w:p>
          <w:p w14:paraId="7C86D6A5" w14:textId="77777777" w:rsidR="00093FCF" w:rsidRDefault="00093FCF">
            <w:pPr>
              <w:pStyle w:val="10"/>
            </w:pPr>
          </w:p>
          <w:p w14:paraId="5BE56350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선언</w:t>
            </w:r>
          </w:p>
          <w:p w14:paraId="0A1FD925" w14:textId="77777777" w:rsidR="00093FCF" w:rsidRDefault="00B90513">
            <w:pPr>
              <w:pStyle w:val="10"/>
            </w:pPr>
            <w:r>
              <w:tab/>
              <w:t>function foo()</w:t>
            </w:r>
          </w:p>
          <w:p w14:paraId="02DA1532" w14:textId="77777777" w:rsidR="00093FCF" w:rsidRDefault="00B90513">
            <w:pPr>
              <w:pStyle w:val="10"/>
            </w:pPr>
            <w:r>
              <w:tab/>
              <w:t>{</w:t>
            </w:r>
          </w:p>
          <w:p w14:paraId="036BCDD9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  <w:t>// 함수 본문 내용...</w:t>
            </w:r>
          </w:p>
          <w:p w14:paraId="59C4B787" w14:textId="77777777" w:rsidR="00093FCF" w:rsidRDefault="00B90513">
            <w:pPr>
              <w:pStyle w:val="10"/>
            </w:pPr>
            <w:r>
              <w:tab/>
              <w:t>}</w:t>
            </w:r>
          </w:p>
          <w:p w14:paraId="6AC1A1A1" w14:textId="77777777" w:rsidR="00093FCF" w:rsidRDefault="00093FCF">
            <w:pPr>
              <w:pStyle w:val="10"/>
            </w:pPr>
          </w:p>
        </w:tc>
      </w:tr>
    </w:tbl>
    <w:p w14:paraId="5C0C8638" w14:textId="77777777" w:rsidR="00093FCF" w:rsidRDefault="00093FCF">
      <w:pPr>
        <w:pStyle w:val="10"/>
      </w:pPr>
    </w:p>
    <w:p w14:paraId="6785E955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다음은 사이드 이펙트가 적</w:t>
      </w:r>
      <w:r w:rsidR="00044235">
        <w:rPr>
          <w:rFonts w:ascii="Arial Unicode MS" w:eastAsia="Arial Unicode MS" w:hAnsi="Arial Unicode MS" w:cs="Arial Unicode MS" w:hint="eastAsia"/>
        </w:rPr>
        <w:t>게 발생하는</w:t>
      </w:r>
      <w:r>
        <w:rPr>
          <w:rFonts w:ascii="Arial Unicode MS" w:eastAsia="Arial Unicode MS" w:hAnsi="Arial Unicode MS" w:cs="Arial Unicode MS"/>
        </w:rPr>
        <w:t xml:space="preserve"> 스타일입니다.</w:t>
      </w:r>
    </w:p>
    <w:p w14:paraId="17555DAA" w14:textId="77777777" w:rsidR="00093FCF" w:rsidRDefault="00093FCF">
      <w:pPr>
        <w:pStyle w:val="10"/>
      </w:pP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4F6B604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F8EE" w14:textId="77777777" w:rsidR="00093FCF" w:rsidRDefault="00B90513">
            <w:pPr>
              <w:pStyle w:val="10"/>
            </w:pPr>
            <w:r>
              <w:t>&lt;?php</w:t>
            </w:r>
          </w:p>
          <w:p w14:paraId="5DB8A8D0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선언</w:t>
            </w:r>
          </w:p>
          <w:p w14:paraId="1031120D" w14:textId="77777777" w:rsidR="00093FCF" w:rsidRDefault="00B90513">
            <w:pPr>
              <w:pStyle w:val="10"/>
            </w:pPr>
            <w:r>
              <w:tab/>
              <w:t>function foo()</w:t>
            </w:r>
          </w:p>
          <w:p w14:paraId="458E3212" w14:textId="77777777" w:rsidR="00093FCF" w:rsidRDefault="00B90513">
            <w:pPr>
              <w:pStyle w:val="10"/>
            </w:pPr>
            <w:r>
              <w:tab/>
              <w:t>{</w:t>
            </w:r>
          </w:p>
          <w:p w14:paraId="7B23C2F6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함수 본문 내용...</w:t>
            </w:r>
          </w:p>
          <w:p w14:paraId="25FB632F" w14:textId="77777777" w:rsidR="00093FCF" w:rsidRDefault="00B90513">
            <w:pPr>
              <w:pStyle w:val="10"/>
            </w:pPr>
            <w:r>
              <w:tab/>
              <w:t>}</w:t>
            </w:r>
          </w:p>
          <w:p w14:paraId="3818D9D1" w14:textId="77777777" w:rsidR="00093FCF" w:rsidRDefault="00093FCF">
            <w:pPr>
              <w:pStyle w:val="10"/>
            </w:pPr>
          </w:p>
          <w:p w14:paraId="2C68F54D" w14:textId="77777777" w:rsidR="00093FCF" w:rsidRDefault="00B90513">
            <w:pPr>
              <w:pStyle w:val="10"/>
            </w:pPr>
            <w:r>
              <w:tab/>
              <w:t>// conditional declaration is *not* a side effect</w:t>
            </w:r>
          </w:p>
          <w:p w14:paraId="519764A9" w14:textId="77777777" w:rsidR="00093FCF" w:rsidRDefault="00B90513">
            <w:pPr>
              <w:pStyle w:val="10"/>
            </w:pPr>
            <w:r>
              <w:lastRenderedPageBreak/>
              <w:tab/>
              <w:t>if (! function_exists('bar')) {</w:t>
            </w:r>
          </w:p>
          <w:p w14:paraId="37FD917E" w14:textId="77777777" w:rsidR="00093FCF" w:rsidRDefault="00B90513">
            <w:pPr>
              <w:pStyle w:val="10"/>
            </w:pPr>
            <w:r>
              <w:tab/>
            </w:r>
            <w:r>
              <w:tab/>
              <w:t>function bar()</w:t>
            </w:r>
          </w:p>
          <w:p w14:paraId="15C37068" w14:textId="77777777" w:rsidR="00093FCF" w:rsidRDefault="00B90513">
            <w:pPr>
              <w:pStyle w:val="10"/>
            </w:pPr>
            <w:r>
              <w:tab/>
            </w:r>
            <w:r>
              <w:tab/>
              <w:t>{</w:t>
            </w:r>
          </w:p>
          <w:p w14:paraId="05BC1343" w14:textId="77777777" w:rsidR="00093FCF" w:rsidRDefault="00B90513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함수 본문 내용...</w:t>
            </w:r>
          </w:p>
          <w:p w14:paraId="1B3B9DC6" w14:textId="77777777" w:rsidR="00093FCF" w:rsidRDefault="00B90513">
            <w:pPr>
              <w:pStyle w:val="10"/>
            </w:pPr>
            <w:r>
              <w:tab/>
            </w:r>
            <w:r>
              <w:tab/>
              <w:t>}</w:t>
            </w:r>
          </w:p>
          <w:p w14:paraId="592083C1" w14:textId="77777777" w:rsidR="00093FCF" w:rsidRDefault="00B90513">
            <w:pPr>
              <w:pStyle w:val="10"/>
            </w:pPr>
            <w:r>
              <w:tab/>
              <w:t>}</w:t>
            </w:r>
          </w:p>
        </w:tc>
      </w:tr>
    </w:tbl>
    <w:p w14:paraId="6558489F" w14:textId="77777777" w:rsidR="00093FCF" w:rsidRDefault="00093FCF">
      <w:pPr>
        <w:pStyle w:val="10"/>
      </w:pPr>
    </w:p>
    <w:p w14:paraId="06E6DFA5" w14:textId="77777777" w:rsidR="00093FCF" w:rsidRDefault="00093FCF">
      <w:pPr>
        <w:pStyle w:val="10"/>
        <w:rPr>
          <w:b/>
          <w:sz w:val="28"/>
          <w:szCs w:val="28"/>
        </w:rPr>
      </w:pPr>
    </w:p>
    <w:p w14:paraId="621E7549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4.1.3 네임스페이스와 클래스</w:t>
      </w:r>
    </w:p>
    <w:p w14:paraId="45866223" w14:textId="77777777" w:rsidR="00093FCF" w:rsidRDefault="00093FCF">
      <w:pPr>
        <w:pStyle w:val="10"/>
      </w:pPr>
    </w:p>
    <w:p w14:paraId="4F6FB2C7" w14:textId="77777777" w:rsidR="00093FCF" w:rsidRDefault="00D146C6">
      <w:pPr>
        <w:pStyle w:val="10"/>
      </w:pPr>
      <w:r>
        <w:rPr>
          <w:rFonts w:ascii="Arial Unicode MS" w:eastAsia="Arial Unicode MS" w:hAnsi="Arial Unicode MS" w:cs="Arial Unicode MS" w:hint="eastAsia"/>
        </w:rPr>
        <w:t>네임스페이스</w:t>
      </w:r>
      <w:r w:rsidR="009A2F13">
        <w:rPr>
          <w:rFonts w:ascii="Arial Unicode MS" w:eastAsia="Arial Unicode MS" w:hAnsi="Arial Unicode MS" w:cs="Arial Unicode MS" w:hint="eastAsia"/>
        </w:rPr>
        <w:t>와 클래스</w:t>
      </w:r>
      <w:r>
        <w:rPr>
          <w:rFonts w:ascii="Arial Unicode MS" w:eastAsia="Arial Unicode MS" w:hAnsi="Arial Unicode MS" w:cs="Arial Unicode MS" w:hint="eastAsia"/>
        </w:rPr>
        <w:t>는 다음</w:t>
      </w:r>
      <w:r w:rsidR="009A2F13">
        <w:rPr>
          <w:rFonts w:ascii="Arial Unicode MS" w:eastAsia="Arial Unicode MS" w:hAnsi="Arial Unicode MS" w:cs="Arial Unicode MS" w:hint="eastAsia"/>
        </w:rPr>
        <w:t xml:space="preserve"> 장</w:t>
      </w:r>
      <w:r>
        <w:rPr>
          <w:rFonts w:ascii="Arial Unicode MS" w:eastAsia="Arial Unicode MS" w:hAnsi="Arial Unicode MS" w:cs="Arial Unicode MS" w:hint="eastAsia"/>
        </w:rPr>
        <w:t xml:space="preserve">에서 설명하지만 </w:t>
      </w:r>
      <w:r w:rsidR="00B90513">
        <w:rPr>
          <w:rFonts w:ascii="Arial Unicode MS" w:eastAsia="Arial Unicode MS" w:hAnsi="Arial Unicode MS" w:cs="Arial Unicode MS"/>
        </w:rPr>
        <w:t>네임스페이스와 클래스는 PSR 오토로딩 권장을 따라서 사용해야 합니다.</w:t>
      </w:r>
    </w:p>
    <w:p w14:paraId="0B2A62E0" w14:textId="77777777" w:rsidR="00093FCF" w:rsidRDefault="00093FCF">
      <w:pPr>
        <w:pStyle w:val="10"/>
      </w:pPr>
    </w:p>
    <w:p w14:paraId="741FD209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클래스는 </w:t>
      </w:r>
      <w:r w:rsidR="00D146C6">
        <w:rPr>
          <w:rFonts w:ascii="Arial Unicode MS" w:eastAsia="Arial Unicode MS" w:hAnsi="Arial Unicode MS" w:cs="Arial Unicode MS" w:hint="eastAsia"/>
        </w:rPr>
        <w:t xml:space="preserve">PHP </w:t>
      </w:r>
      <w:r>
        <w:rPr>
          <w:rFonts w:ascii="Arial Unicode MS" w:eastAsia="Arial Unicode MS" w:hAnsi="Arial Unicode MS" w:cs="Arial Unicode MS"/>
        </w:rPr>
        <w:t>파일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하나에 한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개씩 작성</w:t>
      </w:r>
      <w:r w:rsidR="00D146C6">
        <w:rPr>
          <w:rFonts w:ascii="Arial Unicode MS" w:eastAsia="Arial Unicode MS" w:hAnsi="Arial Unicode MS" w:cs="Arial Unicode MS" w:hint="eastAsia"/>
        </w:rPr>
        <w:t>하는 것을 권장합니다.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D146C6">
        <w:rPr>
          <w:rFonts w:ascii="Arial Unicode MS" w:eastAsia="Arial Unicode MS" w:hAnsi="Arial Unicode MS" w:cs="Arial Unicode MS" w:hint="eastAsia"/>
        </w:rPr>
        <w:t xml:space="preserve">또한 </w:t>
      </w:r>
      <w:r>
        <w:rPr>
          <w:rFonts w:ascii="Arial Unicode MS" w:eastAsia="Arial Unicode MS" w:hAnsi="Arial Unicode MS" w:cs="Arial Unicode MS"/>
        </w:rPr>
        <w:t xml:space="preserve">네임스페이스는 </w:t>
      </w:r>
      <w:r w:rsidR="00D146C6">
        <w:rPr>
          <w:rFonts w:ascii="Arial Unicode MS" w:eastAsia="Arial Unicode MS" w:hAnsi="Arial Unicode MS" w:cs="Arial Unicode MS" w:hint="eastAsia"/>
        </w:rPr>
        <w:t xml:space="preserve">이름은 </w:t>
      </w:r>
      <w:r>
        <w:rPr>
          <w:rFonts w:ascii="Arial Unicode MS" w:eastAsia="Arial Unicode MS" w:hAnsi="Arial Unicode MS" w:cs="Arial Unicode MS"/>
        </w:rPr>
        <w:t>최소한 한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 이상의 레벨로 작성합니다. </w:t>
      </w:r>
      <w:r w:rsidR="009A2F13">
        <w:rPr>
          <w:rFonts w:ascii="Arial Unicode MS" w:eastAsia="Arial Unicode MS" w:hAnsi="Arial Unicode MS" w:cs="Arial Unicode MS" w:hint="eastAsia"/>
        </w:rPr>
        <w:t>1</w:t>
      </w:r>
      <w:r w:rsidR="00D146C6">
        <w:rPr>
          <w:rFonts w:ascii="Arial Unicode MS" w:eastAsia="Arial Unicode MS" w:hAnsi="Arial Unicode MS" w:cs="Arial Unicode MS" w:hint="eastAsia"/>
        </w:rPr>
        <w:t xml:space="preserve">개 이상을 사용해야 하는 이유는 </w:t>
      </w:r>
      <w:r>
        <w:rPr>
          <w:rFonts w:ascii="Arial Unicode MS" w:eastAsia="Arial Unicode MS" w:hAnsi="Arial Unicode MS" w:cs="Arial Unicode MS"/>
        </w:rPr>
        <w:t>최상의 레벨은 벤더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이름으로 사용</w:t>
      </w:r>
      <w:r w:rsidR="00D146C6">
        <w:rPr>
          <w:rFonts w:ascii="Arial Unicode MS" w:eastAsia="Arial Unicode MS" w:hAnsi="Arial Unicode MS" w:cs="Arial Unicode MS" w:hint="eastAsia"/>
        </w:rPr>
        <w:t>하기 때문입니다.</w:t>
      </w:r>
    </w:p>
    <w:p w14:paraId="03C998FC" w14:textId="77777777" w:rsidR="00093FCF" w:rsidRPr="00044235" w:rsidRDefault="00093FCF">
      <w:pPr>
        <w:pStyle w:val="10"/>
      </w:pPr>
    </w:p>
    <w:p w14:paraId="67FEBCC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PHP 5.3 이상에서는 네임스페이스를 </w:t>
      </w:r>
      <w:r w:rsidR="00D146C6">
        <w:rPr>
          <w:rFonts w:ascii="Arial Unicode MS" w:eastAsia="Arial Unicode MS" w:hAnsi="Arial Unicode MS" w:cs="Arial Unicode MS" w:hint="eastAsia"/>
        </w:rPr>
        <w:t xml:space="preserve">사용하는 것을 적극 </w:t>
      </w:r>
      <w:r>
        <w:rPr>
          <w:rFonts w:ascii="Arial Unicode MS" w:eastAsia="Arial Unicode MS" w:hAnsi="Arial Unicode MS" w:cs="Arial Unicode MS"/>
        </w:rPr>
        <w:t>권장합니다.</w:t>
      </w:r>
    </w:p>
    <w:p w14:paraId="329E330F" w14:textId="77777777" w:rsidR="00093FCF" w:rsidRDefault="00093FCF">
      <w:pPr>
        <w:pStyle w:val="10"/>
      </w:pP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FAEFC0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8277" w14:textId="77777777" w:rsidR="00093FCF" w:rsidRDefault="00B90513">
            <w:pPr>
              <w:pStyle w:val="10"/>
            </w:pPr>
            <w:r>
              <w:t>&lt;?php</w:t>
            </w:r>
            <w:r>
              <w:br/>
              <w:t>// PHP 5.3 and later:</w:t>
            </w:r>
            <w:r>
              <w:br/>
              <w:t>namespace Vendor\Model;</w:t>
            </w:r>
            <w:r>
              <w:br/>
            </w:r>
            <w:r>
              <w:br/>
              <w:t>class Foo</w:t>
            </w:r>
            <w:r>
              <w:br/>
              <w:t>{</w:t>
            </w:r>
            <w:r>
              <w:br/>
              <w:t>}</w:t>
            </w:r>
          </w:p>
        </w:tc>
      </w:tr>
    </w:tbl>
    <w:p w14:paraId="3707687E" w14:textId="77777777" w:rsidR="00093FCF" w:rsidRDefault="00093FCF">
      <w:pPr>
        <w:pStyle w:val="10"/>
      </w:pPr>
    </w:p>
    <w:p w14:paraId="32407C58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PHP 5.2 이전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버</w:t>
      </w:r>
      <w:r w:rsidR="00044235">
        <w:rPr>
          <w:rFonts w:ascii="Arial Unicode MS" w:eastAsia="Arial Unicode MS" w:hAnsi="Arial Unicode MS" w:cs="Arial Unicode MS" w:hint="eastAsia"/>
        </w:rPr>
        <w:t>전</w:t>
      </w:r>
      <w:r>
        <w:rPr>
          <w:rFonts w:ascii="Arial Unicode MS" w:eastAsia="Arial Unicode MS" w:hAnsi="Arial Unicode MS" w:cs="Arial Unicode MS"/>
        </w:rPr>
        <w:t>에서는 “_”를 통</w:t>
      </w:r>
      <w:r w:rsidR="0004423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벤더, 모델, 클래스명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등으로 구분</w:t>
      </w:r>
      <w:r w:rsidR="00044235">
        <w:rPr>
          <w:rFonts w:ascii="Arial Unicode MS" w:eastAsia="Arial Unicode MS" w:hAnsi="Arial Unicode MS" w:cs="Arial Unicode MS" w:hint="eastAsia"/>
        </w:rPr>
        <w:t>할 것</w:t>
      </w:r>
      <w:r>
        <w:rPr>
          <w:rFonts w:ascii="Arial Unicode MS" w:eastAsia="Arial Unicode MS" w:hAnsi="Arial Unicode MS" w:cs="Arial Unicode MS"/>
        </w:rPr>
        <w:t>을 권장합니다.</w:t>
      </w:r>
    </w:p>
    <w:p w14:paraId="6EEF1C40" w14:textId="77777777" w:rsidR="00093FCF" w:rsidRDefault="00093FCF">
      <w:pPr>
        <w:pStyle w:val="10"/>
      </w:pP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4EBF11F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ACBF" w14:textId="77777777" w:rsidR="00093FCF" w:rsidRDefault="00B90513">
            <w:pPr>
              <w:pStyle w:val="10"/>
            </w:pPr>
            <w:r>
              <w:t>&lt;?php</w:t>
            </w:r>
            <w:r>
              <w:br/>
              <w:t>// PHP 5.2.x and earlier:</w:t>
            </w:r>
            <w:r>
              <w:br/>
              <w:t>class Vendor_Model_Foo</w:t>
            </w:r>
            <w:r>
              <w:br/>
              <w:t>{</w:t>
            </w:r>
            <w:r>
              <w:br/>
              <w:t>}</w:t>
            </w:r>
          </w:p>
        </w:tc>
      </w:tr>
    </w:tbl>
    <w:p w14:paraId="13225216" w14:textId="77777777" w:rsidR="00093FCF" w:rsidRDefault="00093FCF">
      <w:pPr>
        <w:pStyle w:val="10"/>
      </w:pPr>
    </w:p>
    <w:p w14:paraId="26B3BF6E" w14:textId="77777777" w:rsidR="00093FCF" w:rsidRDefault="00093FCF">
      <w:pPr>
        <w:pStyle w:val="10"/>
      </w:pPr>
    </w:p>
    <w:p w14:paraId="58C3A398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4.1.4 클래스 상수, 프로퍼티 및 매</w:t>
      </w:r>
      <w:r w:rsidR="00044235">
        <w:rPr>
          <w:rFonts w:ascii="Arial Unicode MS" w:eastAsia="Arial Unicode MS" w:hAnsi="Arial Unicode MS" w:cs="Arial Unicode MS" w:hint="eastAsia"/>
          <w:b/>
          <w:sz w:val="28"/>
          <w:szCs w:val="28"/>
        </w:rPr>
        <w:t>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드</w:t>
      </w:r>
    </w:p>
    <w:p w14:paraId="6467E6BE" w14:textId="77777777" w:rsidR="00093FCF" w:rsidRDefault="00093FCF">
      <w:pPr>
        <w:pStyle w:val="10"/>
      </w:pPr>
    </w:p>
    <w:p w14:paraId="010BEFC7" w14:textId="77777777" w:rsidR="00093FCF" w:rsidRPr="00D146C6" w:rsidRDefault="00B90513">
      <w:pPr>
        <w:pStyle w:val="10"/>
        <w:rPr>
          <w:color w:val="auto"/>
        </w:rPr>
      </w:pPr>
      <w:r w:rsidRPr="00D146C6">
        <w:rPr>
          <w:rFonts w:ascii="Arial Unicode MS" w:eastAsia="Arial Unicode MS" w:hAnsi="Arial Unicode MS" w:cs="Arial Unicode MS"/>
          <w:color w:val="auto"/>
        </w:rPr>
        <w:t>클래스, 인터페이스, 트레이트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등</w:t>
      </w:r>
      <w:r w:rsidR="00D146C6">
        <w:rPr>
          <w:rFonts w:ascii="Arial Unicode MS" w:eastAsia="Arial Unicode MS" w:hAnsi="Arial Unicode MS" w:cs="Arial Unicode MS" w:hint="eastAsia"/>
          <w:color w:val="auto"/>
        </w:rPr>
        <w:t>의 이름을 작명할 때 다음과</w:t>
      </w:r>
      <w:r w:rsidRPr="00D146C6">
        <w:rPr>
          <w:rFonts w:ascii="Arial Unicode MS" w:eastAsia="Arial Unicode MS" w:hAnsi="Arial Unicode MS" w:cs="Arial Unicode MS"/>
          <w:color w:val="auto"/>
        </w:rPr>
        <w:t xml:space="preserve"> 같</w:t>
      </w:r>
      <w:r w:rsidR="00D146C6">
        <w:rPr>
          <w:rFonts w:ascii="Arial Unicode MS" w:eastAsia="Arial Unicode MS" w:hAnsi="Arial Unicode MS" w:cs="Arial Unicode MS" w:hint="eastAsia"/>
          <w:color w:val="auto"/>
        </w:rPr>
        <w:t>은</w:t>
      </w:r>
      <w:r w:rsidRPr="00D146C6">
        <w:rPr>
          <w:rFonts w:ascii="Arial Unicode MS" w:eastAsia="Arial Unicode MS" w:hAnsi="Arial Unicode MS" w:cs="Arial Unicode MS"/>
          <w:color w:val="auto"/>
        </w:rPr>
        <w:t xml:space="preserve"> </w:t>
      </w:r>
      <w:r w:rsidR="00D146C6">
        <w:rPr>
          <w:rFonts w:ascii="Arial Unicode MS" w:eastAsia="Arial Unicode MS" w:hAnsi="Arial Unicode MS" w:cs="Arial Unicode MS" w:hint="eastAsia"/>
          <w:color w:val="auto"/>
        </w:rPr>
        <w:t>작명</w:t>
      </w:r>
      <w:r w:rsidR="009A2F13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="00D146C6">
        <w:rPr>
          <w:rFonts w:ascii="Arial Unicode MS" w:eastAsia="Arial Unicode MS" w:hAnsi="Arial Unicode MS" w:cs="Arial Unicode MS" w:hint="eastAsia"/>
          <w:color w:val="auto"/>
        </w:rPr>
        <w:t xml:space="preserve">방식을 </w:t>
      </w:r>
      <w:r w:rsidRPr="00D146C6">
        <w:rPr>
          <w:rFonts w:ascii="Arial Unicode MS" w:eastAsia="Arial Unicode MS" w:hAnsi="Arial Unicode MS" w:cs="Arial Unicode MS"/>
          <w:color w:val="auto"/>
        </w:rPr>
        <w:t>권장합니다.</w:t>
      </w:r>
    </w:p>
    <w:p w14:paraId="41FA5639" w14:textId="77777777" w:rsidR="00093FCF" w:rsidRPr="009A2F13" w:rsidRDefault="00093FCF">
      <w:pPr>
        <w:pStyle w:val="10"/>
        <w:rPr>
          <w:color w:val="auto"/>
        </w:rPr>
      </w:pPr>
    </w:p>
    <w:p w14:paraId="3BCA93A3" w14:textId="77777777" w:rsidR="00093FCF" w:rsidRPr="00D146C6" w:rsidRDefault="00B90513">
      <w:pPr>
        <w:pStyle w:val="10"/>
        <w:rPr>
          <w:color w:val="auto"/>
        </w:rPr>
      </w:pPr>
      <w:r w:rsidRPr="00D146C6">
        <w:rPr>
          <w:rFonts w:ascii="Arial Unicode MS" w:eastAsia="Arial Unicode MS" w:hAnsi="Arial Unicode MS" w:cs="Arial Unicode MS"/>
          <w:b/>
          <w:color w:val="auto"/>
        </w:rPr>
        <w:lastRenderedPageBreak/>
        <w:t>클래스명:</w:t>
      </w:r>
      <w:r w:rsidRPr="00D146C6">
        <w:rPr>
          <w:rFonts w:ascii="Arial Unicode MS" w:eastAsia="Arial Unicode MS" w:hAnsi="Arial Unicode MS" w:cs="Arial Unicode MS"/>
          <w:color w:val="auto"/>
        </w:rPr>
        <w:t xml:space="preserve"> 클래스 이름은 낙타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표기법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>(camel case)인</w:t>
      </w:r>
      <w:r w:rsidRPr="00D146C6">
        <w:rPr>
          <w:rFonts w:ascii="Arial Unicode MS" w:eastAsia="Arial Unicode MS" w:hAnsi="Arial Unicode MS" w:cs="Arial Unicode MS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  <w:sz w:val="24"/>
          <w:szCs w:val="24"/>
          <w:highlight w:val="white"/>
        </w:rPr>
        <w:t>StudlyCaps 스타일로</w:t>
      </w:r>
      <w:r w:rsidRPr="00D146C6">
        <w:rPr>
          <w:rFonts w:ascii="Arial Unicode MS" w:eastAsia="Arial Unicode MS" w:hAnsi="Arial Unicode MS" w:cs="Arial Unicode MS"/>
          <w:color w:val="auto"/>
        </w:rPr>
        <w:t xml:space="preserve"> 작성합니다. 클래스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이름의 첫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글자는 대문자로 표기하는 타이틀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케이스 형태로 작성을 권고합니다.</w:t>
      </w:r>
    </w:p>
    <w:p w14:paraId="658EABBB" w14:textId="77777777" w:rsidR="00093FCF" w:rsidRPr="00D146C6" w:rsidRDefault="00093FCF">
      <w:pPr>
        <w:pStyle w:val="10"/>
        <w:rPr>
          <w:color w:val="auto"/>
        </w:rPr>
      </w:pPr>
    </w:p>
    <w:p w14:paraId="2D5F04C5" w14:textId="77777777" w:rsidR="00093FCF" w:rsidRPr="00D146C6" w:rsidRDefault="00B90513">
      <w:pPr>
        <w:pStyle w:val="10"/>
        <w:rPr>
          <w:color w:val="auto"/>
        </w:rPr>
      </w:pPr>
      <w:r w:rsidRPr="00D146C6">
        <w:rPr>
          <w:rFonts w:ascii="Arial Unicode MS" w:eastAsia="Arial Unicode MS" w:hAnsi="Arial Unicode MS" w:cs="Arial Unicode MS"/>
          <w:color w:val="auto"/>
        </w:rPr>
        <w:t>예) StudyCaffe, JinyPhp</w:t>
      </w:r>
    </w:p>
    <w:p w14:paraId="3146B942" w14:textId="77777777" w:rsidR="00093FCF" w:rsidRPr="00D146C6" w:rsidRDefault="00093FCF">
      <w:pPr>
        <w:pStyle w:val="10"/>
        <w:rPr>
          <w:color w:val="auto"/>
        </w:rPr>
      </w:pPr>
    </w:p>
    <w:p w14:paraId="013DDB98" w14:textId="77777777" w:rsidR="00093FCF" w:rsidRPr="00D146C6" w:rsidRDefault="00B90513">
      <w:pPr>
        <w:pStyle w:val="10"/>
        <w:rPr>
          <w:color w:val="auto"/>
        </w:rPr>
      </w:pPr>
      <w:r w:rsidRPr="00D146C6">
        <w:rPr>
          <w:rFonts w:ascii="Arial Unicode MS" w:eastAsia="Arial Unicode MS" w:hAnsi="Arial Unicode MS" w:cs="Arial Unicode MS"/>
          <w:b/>
          <w:color w:val="auto"/>
        </w:rPr>
        <w:t xml:space="preserve">상수: </w:t>
      </w:r>
      <w:r w:rsidRPr="00D146C6">
        <w:rPr>
          <w:rFonts w:ascii="Arial Unicode MS" w:eastAsia="Arial Unicode MS" w:hAnsi="Arial Unicode MS" w:cs="Arial Unicode MS"/>
          <w:color w:val="auto"/>
        </w:rPr>
        <w:t>상수는 대문자와 밑줄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="00044235" w:rsidRPr="00D146C6">
        <w:rPr>
          <w:rFonts w:ascii="Arial Unicode MS" w:eastAsia="Arial Unicode MS" w:hAnsi="Arial Unicode MS" w:cs="Arial Unicode MS"/>
          <w:color w:val="auto"/>
        </w:rPr>
        <w:t>“</w:t>
      </w:r>
      <w:r w:rsidRPr="00D146C6">
        <w:rPr>
          <w:rFonts w:ascii="Arial Unicode MS" w:eastAsia="Arial Unicode MS" w:hAnsi="Arial Unicode MS" w:cs="Arial Unicode MS"/>
          <w:color w:val="auto"/>
        </w:rPr>
        <w:t>_”로 구분하여 사용합니다.</w:t>
      </w:r>
    </w:p>
    <w:p w14:paraId="3D1DF5B0" w14:textId="77777777" w:rsidR="00093FCF" w:rsidRDefault="00093FCF">
      <w:pPr>
        <w:pStyle w:val="10"/>
      </w:pP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1F02E4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45DE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Vendor\Model;</w:t>
            </w:r>
            <w:r>
              <w:br/>
            </w:r>
            <w:r>
              <w:br/>
              <w:t>class Foo</w:t>
            </w:r>
            <w:r>
              <w:br/>
              <w:t>{</w:t>
            </w:r>
            <w:r>
              <w:br/>
              <w:t xml:space="preserve">    const VERSION = '1.0';</w:t>
            </w:r>
            <w:r>
              <w:br/>
              <w:t xml:space="preserve">    const DATE_APPROVED = '2012-06-01';</w:t>
            </w:r>
            <w:r>
              <w:br/>
              <w:t>}</w:t>
            </w:r>
          </w:p>
        </w:tc>
      </w:tr>
    </w:tbl>
    <w:p w14:paraId="662CA226" w14:textId="77777777" w:rsidR="00093FCF" w:rsidRDefault="00093FCF">
      <w:pPr>
        <w:pStyle w:val="10"/>
      </w:pPr>
    </w:p>
    <w:p w14:paraId="595580C4" w14:textId="77777777" w:rsidR="00093FCF" w:rsidRDefault="00093FCF">
      <w:pPr>
        <w:pStyle w:val="10"/>
      </w:pPr>
    </w:p>
    <w:p w14:paraId="4039CDCC" w14:textId="77777777" w:rsidR="00093FCF" w:rsidRPr="00D146C6" w:rsidRDefault="00044235">
      <w:pPr>
        <w:pStyle w:val="10"/>
        <w:rPr>
          <w:color w:val="auto"/>
          <w:highlight w:val="white"/>
        </w:rPr>
      </w:pPr>
      <w:r w:rsidRPr="00D146C6">
        <w:rPr>
          <w:rFonts w:ascii="Arial Unicode MS" w:eastAsia="Arial Unicode MS" w:hAnsi="Arial Unicode MS" w:cs="Arial Unicode MS"/>
          <w:b/>
          <w:color w:val="auto"/>
        </w:rPr>
        <w:t>메서드</w:t>
      </w:r>
      <w:r w:rsidR="00B90513" w:rsidRPr="00D146C6">
        <w:rPr>
          <w:rFonts w:ascii="Arial Unicode MS" w:eastAsia="Arial Unicode MS" w:hAnsi="Arial Unicode MS" w:cs="Arial Unicode MS"/>
          <w:b/>
          <w:color w:val="auto"/>
        </w:rPr>
        <w:t>:</w:t>
      </w:r>
      <w:r w:rsidR="00B90513" w:rsidRPr="00D146C6">
        <w:rPr>
          <w:color w:val="auto"/>
        </w:rPr>
        <w:t xml:space="preserve"> </w:t>
      </w:r>
      <w:r w:rsidR="00B90513" w:rsidRPr="00D146C6">
        <w:rPr>
          <w:rFonts w:ascii="Arial Unicode MS" w:eastAsia="Arial Unicode MS" w:hAnsi="Arial Unicode MS" w:cs="Arial Unicode MS"/>
          <w:color w:val="auto"/>
          <w:highlight w:val="white"/>
        </w:rPr>
        <w:t>메서드 이름은 낙타</w:t>
      </w:r>
      <w:r w:rsidRPr="00D146C6">
        <w:rPr>
          <w:rFonts w:ascii="Arial Unicode MS" w:eastAsia="Arial Unicode MS" w:hAnsi="Arial Unicode MS" w:cs="Arial Unicode MS" w:hint="eastAsia"/>
          <w:color w:val="auto"/>
          <w:highlight w:val="white"/>
        </w:rPr>
        <w:t xml:space="preserve"> </w:t>
      </w:r>
      <w:r w:rsidR="00B90513" w:rsidRPr="00D146C6">
        <w:rPr>
          <w:rFonts w:ascii="Arial Unicode MS" w:eastAsia="Arial Unicode MS" w:hAnsi="Arial Unicode MS" w:cs="Arial Unicode MS"/>
          <w:color w:val="auto"/>
          <w:highlight w:val="white"/>
        </w:rPr>
        <w:t xml:space="preserve">표기법 </w:t>
      </w:r>
      <w:r w:rsidRPr="00D146C6">
        <w:rPr>
          <w:rFonts w:hint="eastAsia"/>
          <w:color w:val="auto"/>
          <w:sz w:val="24"/>
          <w:szCs w:val="24"/>
          <w:highlight w:val="white"/>
        </w:rPr>
        <w:t>으로</w:t>
      </w:r>
      <w:r w:rsidRPr="00D146C6">
        <w:rPr>
          <w:rFonts w:hint="eastAsia"/>
          <w:color w:val="auto"/>
          <w:sz w:val="24"/>
          <w:szCs w:val="24"/>
          <w:highlight w:val="white"/>
        </w:rPr>
        <w:t xml:space="preserve"> </w:t>
      </w:r>
      <w:r w:rsidR="00B90513" w:rsidRPr="00D146C6">
        <w:rPr>
          <w:rFonts w:ascii="Arial Unicode MS" w:eastAsia="Arial Unicode MS" w:hAnsi="Arial Unicode MS" w:cs="Arial Unicode MS"/>
          <w:color w:val="auto"/>
          <w:highlight w:val="white"/>
        </w:rPr>
        <w:t xml:space="preserve">작성합니다. </w:t>
      </w:r>
      <w:r w:rsidRPr="00D146C6">
        <w:rPr>
          <w:rFonts w:ascii="Arial Unicode MS" w:eastAsia="Arial Unicode MS" w:hAnsi="Arial Unicode MS" w:cs="Arial Unicode MS"/>
          <w:color w:val="auto"/>
          <w:highlight w:val="white"/>
        </w:rPr>
        <w:t>메서드</w:t>
      </w:r>
      <w:r w:rsidR="00B90513" w:rsidRPr="00D146C6">
        <w:rPr>
          <w:rFonts w:ascii="Arial Unicode MS" w:eastAsia="Arial Unicode MS" w:hAnsi="Arial Unicode MS" w:cs="Arial Unicode MS"/>
          <w:color w:val="auto"/>
          <w:highlight w:val="white"/>
        </w:rPr>
        <w:t>의 시작</w:t>
      </w:r>
      <w:r w:rsidRPr="00D146C6">
        <w:rPr>
          <w:rFonts w:ascii="Arial Unicode MS" w:eastAsia="Arial Unicode MS" w:hAnsi="Arial Unicode MS" w:cs="Arial Unicode MS" w:hint="eastAsia"/>
          <w:color w:val="auto"/>
          <w:highlight w:val="white"/>
        </w:rPr>
        <w:t xml:space="preserve"> </w:t>
      </w:r>
      <w:r w:rsidR="00B90513" w:rsidRPr="00D146C6">
        <w:rPr>
          <w:rFonts w:ascii="Arial Unicode MS" w:eastAsia="Arial Unicode MS" w:hAnsi="Arial Unicode MS" w:cs="Arial Unicode MS"/>
          <w:color w:val="auto"/>
          <w:highlight w:val="white"/>
        </w:rPr>
        <w:t>문자는 소문자를 사용합니다.</w:t>
      </w:r>
    </w:p>
    <w:p w14:paraId="0498E8D9" w14:textId="77777777" w:rsidR="00093FCF" w:rsidRPr="00D146C6" w:rsidRDefault="00093FCF">
      <w:pPr>
        <w:pStyle w:val="10"/>
        <w:rPr>
          <w:color w:val="auto"/>
          <w:highlight w:val="white"/>
        </w:rPr>
      </w:pPr>
    </w:p>
    <w:p w14:paraId="79298939" w14:textId="77777777" w:rsidR="00093FCF" w:rsidRPr="00D146C6" w:rsidRDefault="00B90513">
      <w:pPr>
        <w:pStyle w:val="10"/>
        <w:rPr>
          <w:color w:val="auto"/>
          <w:highlight w:val="white"/>
        </w:rPr>
      </w:pPr>
      <w:r w:rsidRPr="00D146C6">
        <w:rPr>
          <w:rFonts w:ascii="Arial Unicode MS" w:eastAsia="Arial Unicode MS" w:hAnsi="Arial Unicode MS" w:cs="Arial Unicode MS"/>
          <w:color w:val="auto"/>
          <w:highlight w:val="white"/>
        </w:rPr>
        <w:t>예) camelCase (), loveStudy()</w:t>
      </w:r>
    </w:p>
    <w:p w14:paraId="498238FB" w14:textId="77777777" w:rsidR="00093FCF" w:rsidRPr="00D146C6" w:rsidRDefault="00093FCF">
      <w:pPr>
        <w:pStyle w:val="10"/>
        <w:rPr>
          <w:color w:val="auto"/>
          <w:highlight w:val="white"/>
        </w:rPr>
      </w:pPr>
    </w:p>
    <w:p w14:paraId="23D0D6F8" w14:textId="77777777" w:rsidR="00093FCF" w:rsidRPr="00D146C6" w:rsidRDefault="00B90513">
      <w:pPr>
        <w:pStyle w:val="10"/>
        <w:rPr>
          <w:color w:val="auto"/>
          <w:sz w:val="24"/>
          <w:szCs w:val="24"/>
          <w:shd w:val="clear" w:color="auto" w:fill="FEFEFE"/>
        </w:rPr>
      </w:pPr>
      <w:r w:rsidRPr="00D146C6">
        <w:rPr>
          <w:rFonts w:ascii="Arial Unicode MS" w:eastAsia="Arial Unicode MS" w:hAnsi="Arial Unicode MS" w:cs="Arial Unicode MS"/>
          <w:b/>
          <w:color w:val="auto"/>
        </w:rPr>
        <w:t xml:space="preserve">프로퍼티: </w:t>
      </w:r>
      <w:r w:rsidRPr="00D146C6">
        <w:rPr>
          <w:rFonts w:ascii="Arial Unicode MS" w:eastAsia="Arial Unicode MS" w:hAnsi="Arial Unicode MS" w:cs="Arial Unicode MS"/>
          <w:color w:val="auto"/>
        </w:rPr>
        <w:t>프로퍼티(변수)는 낙타</w:t>
      </w:r>
      <w:r w:rsidR="00044235" w:rsidRPr="00D146C6">
        <w:rPr>
          <w:rFonts w:ascii="Arial Unicode MS" w:eastAsia="Arial Unicode MS" w:hAnsi="Arial Unicode MS" w:cs="Arial Unicode MS" w:hint="eastAsia"/>
          <w:color w:val="auto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</w:rPr>
        <w:t>표기법(</w:t>
      </w:r>
      <w:r w:rsidRPr="00D146C6">
        <w:rPr>
          <w:color w:val="auto"/>
          <w:sz w:val="24"/>
          <w:szCs w:val="24"/>
          <w:highlight w:val="white"/>
        </w:rPr>
        <w:t>StudlyCaps, camelCase, under_score</w:t>
      </w:r>
      <w:r w:rsidRPr="00D146C6">
        <w:rPr>
          <w:rFonts w:ascii="Arial Unicode MS" w:eastAsia="Arial Unicode MS" w:hAnsi="Arial Unicode MS" w:cs="Arial Unicode MS"/>
          <w:color w:val="auto"/>
          <w:sz w:val="24"/>
          <w:szCs w:val="24"/>
          <w:shd w:val="clear" w:color="auto" w:fill="FEFEFE"/>
        </w:rPr>
        <w:t>)</w:t>
      </w:r>
      <w:r w:rsidR="00044235" w:rsidRPr="00D146C6">
        <w:rPr>
          <w:rFonts w:ascii="Arial Unicode MS" w:eastAsia="Arial Unicode MS" w:hAnsi="Arial Unicode MS" w:cs="Arial Unicode MS" w:hint="eastAsia"/>
          <w:color w:val="auto"/>
          <w:sz w:val="24"/>
          <w:szCs w:val="24"/>
          <w:shd w:val="clear" w:color="auto" w:fill="FEFEFE"/>
        </w:rPr>
        <w:t>을</w:t>
      </w:r>
      <w:r w:rsidRPr="00D146C6">
        <w:rPr>
          <w:rFonts w:ascii="Arial Unicode MS" w:eastAsia="Arial Unicode MS" w:hAnsi="Arial Unicode MS" w:cs="Arial Unicode MS"/>
          <w:color w:val="auto"/>
          <w:sz w:val="24"/>
          <w:szCs w:val="24"/>
          <w:shd w:val="clear" w:color="auto" w:fill="FEFEFE"/>
        </w:rPr>
        <w:t xml:space="preserve"> 구분하지는 않습니다. 코드상에서 일관성</w:t>
      </w:r>
      <w:r w:rsidR="00044235" w:rsidRPr="00D146C6">
        <w:rPr>
          <w:rFonts w:ascii="Arial Unicode MS" w:eastAsia="Arial Unicode MS" w:hAnsi="Arial Unicode MS" w:cs="Arial Unicode MS" w:hint="eastAsia"/>
          <w:color w:val="auto"/>
          <w:sz w:val="24"/>
          <w:szCs w:val="24"/>
          <w:shd w:val="clear" w:color="auto" w:fill="FEFEFE"/>
        </w:rPr>
        <w:t xml:space="preserve"> </w:t>
      </w:r>
      <w:r w:rsidRPr="00D146C6">
        <w:rPr>
          <w:rFonts w:ascii="Arial Unicode MS" w:eastAsia="Arial Unicode MS" w:hAnsi="Arial Unicode MS" w:cs="Arial Unicode MS"/>
          <w:color w:val="auto"/>
          <w:sz w:val="24"/>
          <w:szCs w:val="24"/>
          <w:shd w:val="clear" w:color="auto" w:fill="FEFEFE"/>
        </w:rPr>
        <w:t>있게 사용</w:t>
      </w:r>
      <w:r w:rsidR="00044235" w:rsidRPr="00D146C6">
        <w:rPr>
          <w:rFonts w:ascii="Arial Unicode MS" w:eastAsia="Arial Unicode MS" w:hAnsi="Arial Unicode MS" w:cs="Arial Unicode MS" w:hint="eastAsia"/>
          <w:color w:val="auto"/>
          <w:sz w:val="24"/>
          <w:szCs w:val="24"/>
          <w:shd w:val="clear" w:color="auto" w:fill="FEFEFE"/>
        </w:rPr>
        <w:t>하</w:t>
      </w:r>
      <w:r w:rsidRPr="00D146C6">
        <w:rPr>
          <w:rFonts w:ascii="Arial Unicode MS" w:eastAsia="Arial Unicode MS" w:hAnsi="Arial Unicode MS" w:cs="Arial Unicode MS"/>
          <w:color w:val="auto"/>
          <w:sz w:val="24"/>
          <w:szCs w:val="24"/>
          <w:shd w:val="clear" w:color="auto" w:fill="FEFEFE"/>
        </w:rPr>
        <w:t>면 됩니다.</w:t>
      </w:r>
    </w:p>
    <w:p w14:paraId="1DD39D25" w14:textId="77777777" w:rsidR="00093FCF" w:rsidRDefault="00093FCF">
      <w:pPr>
        <w:pStyle w:val="10"/>
      </w:pPr>
    </w:p>
    <w:p w14:paraId="5A405EFE" w14:textId="77777777" w:rsidR="00093FCF" w:rsidRDefault="00B9051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4.2 PSR-2 코딩</w:t>
      </w:r>
      <w:r w:rsidR="00044235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스타일</w:t>
      </w:r>
    </w:p>
    <w:p w14:paraId="72892C35" w14:textId="77777777" w:rsidR="00093FCF" w:rsidRDefault="00093FCF">
      <w:pPr>
        <w:pStyle w:val="10"/>
      </w:pPr>
    </w:p>
    <w:p w14:paraId="1371E9B6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PSR-2는 </w:t>
      </w:r>
      <w:r w:rsidR="00D146C6">
        <w:rPr>
          <w:rFonts w:ascii="Arial Unicode MS" w:eastAsia="Arial Unicode MS" w:hAnsi="Arial Unicode MS" w:cs="Arial Unicode MS" w:hint="eastAsia"/>
        </w:rPr>
        <w:t>PSR-1의 확장</w:t>
      </w:r>
      <w:r w:rsidR="009A2F13">
        <w:rPr>
          <w:rFonts w:ascii="Arial Unicode MS" w:eastAsia="Arial Unicode MS" w:hAnsi="Arial Unicode MS" w:cs="Arial Unicode MS" w:hint="eastAsia"/>
        </w:rPr>
        <w:t xml:space="preserve"> </w:t>
      </w:r>
      <w:r w:rsidR="00D146C6">
        <w:rPr>
          <w:rFonts w:ascii="Arial Unicode MS" w:eastAsia="Arial Unicode MS" w:hAnsi="Arial Unicode MS" w:cs="Arial Unicode MS" w:hint="eastAsia"/>
        </w:rPr>
        <w:t xml:space="preserve">규칙입니다. 또한 일관적인 </w:t>
      </w:r>
      <w:r>
        <w:rPr>
          <w:rFonts w:ascii="Arial Unicode MS" w:eastAsia="Arial Unicode MS" w:hAnsi="Arial Unicode MS" w:cs="Arial Unicode MS"/>
        </w:rPr>
        <w:t xml:space="preserve">코드 스타일과 관련된 권고안입니다. </w:t>
      </w:r>
    </w:p>
    <w:p w14:paraId="141FB9B8" w14:textId="77777777" w:rsidR="00093FCF" w:rsidRDefault="00093FCF">
      <w:pPr>
        <w:pStyle w:val="10"/>
      </w:pPr>
    </w:p>
    <w:p w14:paraId="20249014" w14:textId="77777777" w:rsidR="00093FCF" w:rsidRDefault="00D146C6">
      <w:pPr>
        <w:pStyle w:val="10"/>
      </w:pPr>
      <w:r>
        <w:rPr>
          <w:rFonts w:ascii="Arial Unicode MS" w:eastAsia="Arial Unicode MS" w:hAnsi="Arial Unicode MS" w:cs="Arial Unicode MS"/>
        </w:rPr>
        <w:t>PSR-2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 w:rsidR="00B90513">
        <w:rPr>
          <w:rFonts w:ascii="Arial Unicode MS" w:eastAsia="Arial Unicode MS" w:hAnsi="Arial Unicode MS" w:cs="Arial Unicode MS"/>
        </w:rPr>
        <w:t>일관적인 코드 스타일은 여러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사람이 한</w:t>
      </w:r>
      <w:r w:rsidR="00044235">
        <w:rPr>
          <w:rFonts w:ascii="Arial Unicode MS" w:eastAsia="Arial Unicode MS" w:hAnsi="Arial Unicode MS" w:cs="Arial Unicode MS" w:hint="eastAsia"/>
        </w:rPr>
        <w:t xml:space="preserve"> 명</w:t>
      </w:r>
      <w:r w:rsidR="00B90513">
        <w:rPr>
          <w:rFonts w:ascii="Arial Unicode MS" w:eastAsia="Arial Unicode MS" w:hAnsi="Arial Unicode MS" w:cs="Arial Unicode MS"/>
        </w:rPr>
        <w:t>이 작성한 것과 같이 보이는 효과</w:t>
      </w:r>
      <w:r>
        <w:rPr>
          <w:rFonts w:ascii="Arial Unicode MS" w:eastAsia="Arial Unicode MS" w:hAnsi="Arial Unicode MS" w:cs="Arial Unicode MS" w:hint="eastAsia"/>
        </w:rPr>
        <w:t>를 주기 위함입니다.</w:t>
      </w:r>
      <w:r w:rsidR="00B90513">
        <w:rPr>
          <w:rFonts w:ascii="Arial Unicode MS" w:eastAsia="Arial Unicode MS" w:hAnsi="Arial Unicode MS" w:cs="Arial Unicode MS"/>
        </w:rPr>
        <w:t xml:space="preserve"> 여러 개발자와 공동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작업을 하거나 작성된 코드</w:t>
      </w:r>
      <w:r w:rsidR="00044235">
        <w:rPr>
          <w:rFonts w:ascii="Arial Unicode MS" w:eastAsia="Arial Unicode MS" w:hAnsi="Arial Unicode MS" w:cs="Arial Unicode MS" w:hint="eastAsia"/>
        </w:rPr>
        <w:t>가</w:t>
      </w:r>
      <w:r w:rsidR="00B90513">
        <w:rPr>
          <w:rFonts w:ascii="Arial Unicode MS" w:eastAsia="Arial Unicode MS" w:hAnsi="Arial Unicode MS" w:cs="Arial Unicode MS"/>
        </w:rPr>
        <w:t xml:space="preserve"> 공개가 될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때 일관성은 매우 중요합니다.</w:t>
      </w:r>
    </w:p>
    <w:p w14:paraId="35B806A3" w14:textId="77777777" w:rsidR="00093FCF" w:rsidRDefault="00093FCF">
      <w:pPr>
        <w:pStyle w:val="10"/>
      </w:pPr>
    </w:p>
    <w:p w14:paraId="6FE37DF8" w14:textId="77777777" w:rsidR="00044235" w:rsidRPr="00044235" w:rsidRDefault="00044235">
      <w:pPr>
        <w:pStyle w:val="10"/>
      </w:pPr>
    </w:p>
    <w:p w14:paraId="05647C5F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4.2.1 들여쓰기</w:t>
      </w:r>
    </w:p>
    <w:p w14:paraId="7B0403ED" w14:textId="77777777" w:rsidR="00093FCF" w:rsidRDefault="00093FCF">
      <w:pPr>
        <w:pStyle w:val="10"/>
      </w:pPr>
    </w:p>
    <w:p w14:paraId="64179CD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들여쓰기는 코드의 가독성을 위해서 매우 중요한 코딩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스타</w:t>
      </w:r>
      <w:r w:rsidR="001E4B59">
        <w:rPr>
          <w:rFonts w:ascii="Arial Unicode MS" w:eastAsia="Arial Unicode MS" w:hAnsi="Arial Unicode MS" w:cs="Arial Unicode MS"/>
        </w:rPr>
        <w:t>일입니다</w:t>
      </w:r>
      <w:r>
        <w:rPr>
          <w:rFonts w:ascii="Arial Unicode MS" w:eastAsia="Arial Unicode MS" w:hAnsi="Arial Unicode MS" w:cs="Arial Unicode MS"/>
        </w:rPr>
        <w:t xml:space="preserve">. 들여쓰기는 에디터마다 적용하는 스타일이 </w:t>
      </w:r>
      <w:ins w:id="0" w:author="이호진" w:date="2017-09-19T16:34:00Z">
        <w:r w:rsidR="00937DF9">
          <w:rPr>
            <w:rFonts w:ascii="Arial Unicode MS" w:eastAsia="Arial Unicode MS" w:hAnsi="Arial Unicode MS" w:cs="Arial Unicode MS" w:hint="eastAsia"/>
          </w:rPr>
          <w:t>다르고</w:t>
        </w:r>
      </w:ins>
      <w:del w:id="1" w:author="이호진" w:date="2017-09-19T16:34:00Z">
        <w:r w:rsidR="00044235" w:rsidDel="00937DF9">
          <w:rPr>
            <w:rFonts w:ascii="Arial Unicode MS" w:eastAsia="Arial Unicode MS" w:hAnsi="Arial Unicode MS" w:cs="Arial Unicode MS" w:hint="eastAsia"/>
          </w:rPr>
          <w:delText>다</w:delText>
        </w:r>
        <w:r w:rsidDel="00937DF9">
          <w:rPr>
            <w:rFonts w:ascii="Arial Unicode MS" w:eastAsia="Arial Unicode MS" w:hAnsi="Arial Unicode MS" w:cs="Arial Unicode MS"/>
          </w:rPr>
          <w:delText>리고</w:delText>
        </w:r>
      </w:del>
      <w:r>
        <w:rPr>
          <w:rFonts w:ascii="Arial Unicode MS" w:eastAsia="Arial Unicode MS" w:hAnsi="Arial Unicode MS" w:cs="Arial Unicode MS"/>
        </w:rPr>
        <w:t xml:space="preserve">, 개발자들 </w:t>
      </w:r>
      <w:r w:rsidR="00044235">
        <w:rPr>
          <w:rFonts w:ascii="Arial Unicode MS" w:eastAsia="Arial Unicode MS" w:hAnsi="Arial Unicode MS" w:cs="Arial Unicode MS" w:hint="eastAsia"/>
        </w:rPr>
        <w:t>사이</w:t>
      </w:r>
      <w:r>
        <w:rPr>
          <w:rFonts w:ascii="Arial Unicode MS" w:eastAsia="Arial Unicode MS" w:hAnsi="Arial Unicode MS" w:cs="Arial Unicode MS"/>
        </w:rPr>
        <w:t>에</w:t>
      </w:r>
      <w:r w:rsidR="00044235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>도 공백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수, 탭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키</w:t>
      </w:r>
      <w:r w:rsidR="000442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다양한 방식으로 들여쓰기를 합니다.</w:t>
      </w:r>
    </w:p>
    <w:p w14:paraId="78EA07ED" w14:textId="77777777" w:rsidR="00093FCF" w:rsidRDefault="00093FCF">
      <w:pPr>
        <w:pStyle w:val="10"/>
      </w:pPr>
    </w:p>
    <w:p w14:paraId="453F0509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PSR-2에서는 일관된 들여쓰기를 위해서 tab 대신에 </w:t>
      </w:r>
      <w:r w:rsidR="004B0F68" w:rsidRPr="00937DF9">
        <w:rPr>
          <w:rFonts w:ascii="Arial Unicode MS" w:eastAsia="Arial Unicode MS" w:hAnsi="Arial Unicode MS" w:cs="Arial Unicode MS"/>
          <w:b/>
        </w:rPr>
        <w:t>공백 문자 4</w:t>
      </w:r>
      <w:r>
        <w:rPr>
          <w:rFonts w:ascii="Arial Unicode MS" w:eastAsia="Arial Unicode MS" w:hAnsi="Arial Unicode MS" w:cs="Arial Unicode MS"/>
        </w:rPr>
        <w:t>개를 기본으로 들여쓰기를 합니다.</w:t>
      </w:r>
      <w:r w:rsidR="00D146C6">
        <w:rPr>
          <w:rFonts w:ascii="Arial Unicode MS" w:eastAsia="Arial Unicode MS" w:hAnsi="Arial Unicode MS" w:cs="Arial Unicode MS"/>
        </w:rPr>
        <w:t xml:space="preserve"> </w:t>
      </w:r>
      <w:r w:rsidR="00D146C6">
        <w:rPr>
          <w:rFonts w:ascii="Arial Unicode MS" w:eastAsia="Arial Unicode MS" w:hAnsi="Arial Unicode MS" w:cs="Arial Unicode MS" w:hint="eastAsia"/>
        </w:rPr>
        <w:t xml:space="preserve">사용하는 에디터마다 </w:t>
      </w:r>
      <w:r w:rsidR="009A2F13">
        <w:rPr>
          <w:rFonts w:ascii="Arial Unicode MS" w:eastAsia="Arial Unicode MS" w:hAnsi="Arial Unicode MS" w:cs="Arial Unicode MS" w:hint="eastAsia"/>
        </w:rPr>
        <w:t xml:space="preserve">tab </w:t>
      </w:r>
      <w:r w:rsidR="00D146C6">
        <w:rPr>
          <w:rFonts w:ascii="Arial Unicode MS" w:eastAsia="Arial Unicode MS" w:hAnsi="Arial Unicode MS" w:cs="Arial Unicode MS" w:hint="eastAsia"/>
        </w:rPr>
        <w:t>키의 크기는 각기 다를</w:t>
      </w:r>
      <w:r w:rsidR="009A2F13">
        <w:rPr>
          <w:rFonts w:ascii="Arial Unicode MS" w:eastAsia="Arial Unicode MS" w:hAnsi="Arial Unicode MS" w:cs="Arial Unicode MS" w:hint="eastAsia"/>
        </w:rPr>
        <w:t xml:space="preserve"> </w:t>
      </w:r>
      <w:r w:rsidR="00D146C6">
        <w:rPr>
          <w:rFonts w:ascii="Arial Unicode MS" w:eastAsia="Arial Unicode MS" w:hAnsi="Arial Unicode MS" w:cs="Arial Unicode MS" w:hint="eastAsia"/>
        </w:rPr>
        <w:t xml:space="preserve">수 있습니다. 미리 에디터 환경설정에서 </w:t>
      </w:r>
      <w:r w:rsidR="009A2F13">
        <w:rPr>
          <w:rFonts w:ascii="Arial Unicode MS" w:eastAsia="Arial Unicode MS" w:hAnsi="Arial Unicode MS" w:cs="Arial Unicode MS" w:hint="eastAsia"/>
        </w:rPr>
        <w:t>tab</w:t>
      </w:r>
      <w:r w:rsidR="00D146C6">
        <w:rPr>
          <w:rFonts w:ascii="Arial Unicode MS" w:eastAsia="Arial Unicode MS" w:hAnsi="Arial Unicode MS" w:cs="Arial Unicode MS" w:hint="eastAsia"/>
        </w:rPr>
        <w:t>의 크기를 지정해 놓으면 편리합니다.</w:t>
      </w:r>
    </w:p>
    <w:p w14:paraId="1DB10084" w14:textId="77777777" w:rsidR="00093FCF" w:rsidRDefault="00093FCF">
      <w:pPr>
        <w:pStyle w:val="10"/>
      </w:pPr>
    </w:p>
    <w:p w14:paraId="2A6D7E0E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4.2.2 파일</w:t>
      </w:r>
    </w:p>
    <w:p w14:paraId="4589981B" w14:textId="77777777" w:rsidR="00044235" w:rsidRDefault="00044235">
      <w:pPr>
        <w:pStyle w:val="10"/>
      </w:pPr>
    </w:p>
    <w:p w14:paraId="4A9D266A" w14:textId="77777777" w:rsidR="00093FCF" w:rsidRDefault="00B90513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PHP 파일은 각 줄의 끝에는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유닉스 개행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문자(Unix LF)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 사용해야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합니다. 또한 파일의 맨 마지막 줄에는 공백의 한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줄을 포함합니다.</w:t>
      </w:r>
    </w:p>
    <w:p w14:paraId="09D78BD9" w14:textId="77777777" w:rsidR="00093FCF" w:rsidRPr="00044235" w:rsidRDefault="00093FCF">
      <w:pPr>
        <w:pStyle w:val="10"/>
        <w:rPr>
          <w:color w:val="212121"/>
          <w:sz w:val="24"/>
          <w:szCs w:val="24"/>
          <w:highlight w:val="white"/>
        </w:rPr>
      </w:pPr>
    </w:p>
    <w:p w14:paraId="2D1CC76B" w14:textId="77777777" w:rsidR="00093FCF" w:rsidRDefault="00B90513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그리고 PHP</w:t>
      </w:r>
      <w:r w:rsidR="00044235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파일의 </w:t>
      </w:r>
      <w:r w:rsidR="004B0F68" w:rsidRPr="00937DF9">
        <w:rPr>
          <w:rFonts w:ascii="Arial Unicode MS" w:eastAsia="Arial Unicode MS" w:hAnsi="Arial Unicode MS" w:cs="Arial Unicode MS"/>
          <w:b/>
          <w:color w:val="212121"/>
          <w:sz w:val="24"/>
          <w:szCs w:val="24"/>
          <w:highlight w:val="white"/>
        </w:rPr>
        <w:t>종료 태그 ?&gt;를 생략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합니다.?&gt;를 생각하게 되면 예상치 않은 출력 오류를 방지할 수도 있</w:t>
      </w:r>
      <w:r w:rsidR="00C115E1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습니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다.</w:t>
      </w:r>
    </w:p>
    <w:p w14:paraId="441B2791" w14:textId="77777777" w:rsidR="00093FCF" w:rsidRDefault="00093FCF">
      <w:pPr>
        <w:pStyle w:val="10"/>
      </w:pPr>
    </w:p>
    <w:p w14:paraId="60C9BB64" w14:textId="77777777" w:rsidR="00093FCF" w:rsidRDefault="00093FCF">
      <w:pPr>
        <w:pStyle w:val="10"/>
      </w:pPr>
    </w:p>
    <w:p w14:paraId="3626E3BD" w14:textId="77777777" w:rsidR="00C115E1" w:rsidRPr="00D146C6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4.2.3 줄</w:t>
      </w:r>
    </w:p>
    <w:p w14:paraId="0CFB9F88" w14:textId="77777777" w:rsidR="00D146C6" w:rsidRDefault="00D146C6">
      <w:pPr>
        <w:pStyle w:val="10"/>
        <w:rPr>
          <w:rFonts w:ascii="Arial Unicode MS" w:eastAsia="Arial Unicode MS" w:hAnsi="Arial Unicode MS" w:cs="Arial Unicode MS"/>
        </w:rPr>
      </w:pPr>
    </w:p>
    <w:p w14:paraId="2C23DE07" w14:textId="77777777" w:rsidR="00093FCF" w:rsidRDefault="00D146C6">
      <w:pPr>
        <w:pStyle w:val="10"/>
      </w:pPr>
      <w:r>
        <w:rPr>
          <w:rFonts w:ascii="Arial Unicode MS" w:eastAsia="Arial Unicode MS" w:hAnsi="Arial Unicode MS" w:cs="Arial Unicode MS" w:hint="eastAsia"/>
        </w:rPr>
        <w:t>한</w:t>
      </w:r>
      <w:r w:rsidR="009A2F1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줄에 수많은 코드를 </w:t>
      </w:r>
      <w:r w:rsidR="00B90513"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 w:hint="eastAsia"/>
        </w:rPr>
        <w:t>다면</w:t>
      </w:r>
      <w:r w:rsidR="00B90513">
        <w:rPr>
          <w:rFonts w:ascii="Arial Unicode MS" w:eastAsia="Arial Unicode MS" w:hAnsi="Arial Unicode MS" w:cs="Arial Unicode MS"/>
        </w:rPr>
        <w:t xml:space="preserve"> 코드의 줄이 너무 길</w:t>
      </w:r>
      <w:r>
        <w:rPr>
          <w:rFonts w:ascii="Arial Unicode MS" w:eastAsia="Arial Unicode MS" w:hAnsi="Arial Unicode MS" w:cs="Arial Unicode MS" w:hint="eastAsia"/>
        </w:rPr>
        <w:t>어</w:t>
      </w:r>
      <w:r w:rsidR="00B90513">
        <w:rPr>
          <w:rFonts w:ascii="Arial Unicode MS" w:eastAsia="Arial Unicode MS" w:hAnsi="Arial Unicode MS" w:cs="Arial Unicode MS"/>
        </w:rPr>
        <w:t xml:space="preserve"> 읽기가 불편할 것입니다. 그래서 PSR-2에서는 각</w:t>
      </w:r>
      <w:r w:rsidR="00C115E1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 xml:space="preserve">줄의 길이를 80자 이내 작성을 권고합니다. 만일 </w:t>
      </w:r>
      <w:r w:rsidR="00C115E1">
        <w:rPr>
          <w:rFonts w:ascii="Arial Unicode MS" w:eastAsia="Arial Unicode MS" w:hAnsi="Arial Unicode MS" w:cs="Arial Unicode MS" w:hint="eastAsia"/>
        </w:rPr>
        <w:t xml:space="preserve">80자를 </w:t>
      </w:r>
      <w:r w:rsidR="00B90513">
        <w:rPr>
          <w:rFonts w:ascii="Arial Unicode MS" w:eastAsia="Arial Unicode MS" w:hAnsi="Arial Unicode MS" w:cs="Arial Unicode MS"/>
        </w:rPr>
        <w:t>넘더라도 최대 120자를 넘지 않도록 하고 있습니다.</w:t>
      </w:r>
    </w:p>
    <w:p w14:paraId="7709802A" w14:textId="77777777" w:rsidR="00093FCF" w:rsidRPr="00C115E1" w:rsidRDefault="00093FCF">
      <w:pPr>
        <w:pStyle w:val="10"/>
      </w:pPr>
    </w:p>
    <w:p w14:paraId="4286D25B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또한 각</w:t>
      </w:r>
      <w:r w:rsidR="00C115E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줄의 마지막에는 공백</w:t>
      </w:r>
      <w:r w:rsidR="00C115E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문자가 들어가지 않도록 합니다.</w:t>
      </w:r>
    </w:p>
    <w:p w14:paraId="4940B3B7" w14:textId="77777777" w:rsidR="00093FCF" w:rsidRDefault="00093FCF">
      <w:pPr>
        <w:pStyle w:val="10"/>
      </w:pPr>
    </w:p>
    <w:p w14:paraId="523B5855" w14:textId="77777777" w:rsidR="00093FCF" w:rsidRDefault="00093FCF">
      <w:pPr>
        <w:pStyle w:val="10"/>
      </w:pPr>
    </w:p>
    <w:p w14:paraId="49B8A173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4.2.4 키워드</w:t>
      </w:r>
    </w:p>
    <w:p w14:paraId="4B169A2F" w14:textId="77777777" w:rsidR="00093FCF" w:rsidRDefault="00093FCF">
      <w:pPr>
        <w:pStyle w:val="10"/>
      </w:pPr>
    </w:p>
    <w:p w14:paraId="3D25DC02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PSR-2에서</w:t>
      </w:r>
      <w:bookmarkStart w:id="2" w:name="_GoBack"/>
      <w:bookmarkEnd w:id="2"/>
      <w:del w:id="3" w:author="이호진" w:date="2017-09-19T16:37:00Z">
        <w:r w:rsidDel="00937DF9">
          <w:rPr>
            <w:rFonts w:ascii="Arial Unicode MS" w:eastAsia="Arial Unicode MS" w:hAnsi="Arial Unicode MS" w:cs="Arial Unicode MS"/>
          </w:rPr>
          <w:delText>는</w:delText>
        </w:r>
      </w:del>
      <w:r>
        <w:rPr>
          <w:rFonts w:ascii="Arial Unicode MS" w:eastAsia="Arial Unicode MS" w:hAnsi="Arial Unicode MS" w:cs="Arial Unicode MS"/>
        </w:rPr>
        <w:t xml:space="preserve"> PHP의 키워드는 소문자 사용을 권고합니다. 또한 상수도 true, false, null 등 </w:t>
      </w:r>
      <w:r w:rsidR="004B0F68" w:rsidRPr="00937DF9">
        <w:rPr>
          <w:rFonts w:ascii="Arial Unicode MS" w:eastAsia="Arial Unicode MS" w:hAnsi="Arial Unicode MS" w:cs="Arial Unicode MS"/>
          <w:b/>
        </w:rPr>
        <w:t>소문자로 사용할 것을 권고</w:t>
      </w:r>
      <w:r>
        <w:rPr>
          <w:rFonts w:ascii="Arial Unicode MS" w:eastAsia="Arial Unicode MS" w:hAnsi="Arial Unicode MS" w:cs="Arial Unicode MS"/>
        </w:rPr>
        <w:t>합니다. 대문자로 TRUE, FALSE, NULL로 쓰고 있다면 PSR-2 스타일로 바꾸도록 합니다.</w:t>
      </w:r>
    </w:p>
    <w:p w14:paraId="707617E2" w14:textId="77777777" w:rsidR="00093FCF" w:rsidRDefault="00093FCF">
      <w:pPr>
        <w:pStyle w:val="10"/>
      </w:pPr>
    </w:p>
    <w:p w14:paraId="7D7F2D29" w14:textId="77777777" w:rsidR="00093FCF" w:rsidRDefault="00093FCF">
      <w:pPr>
        <w:pStyle w:val="10"/>
      </w:pPr>
    </w:p>
    <w:p w14:paraId="12F48C09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4.2.5 네임스페이스</w:t>
      </w:r>
    </w:p>
    <w:p w14:paraId="4AACFEC6" w14:textId="77777777" w:rsidR="00093FCF" w:rsidRDefault="00093FCF">
      <w:pPr>
        <w:pStyle w:val="10"/>
      </w:pPr>
    </w:p>
    <w:p w14:paraId="69B6D309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네임스페이스 키워드와 use 키워드 다음에는 </w:t>
      </w:r>
      <w:r w:rsidR="004B0F68" w:rsidRPr="00937DF9">
        <w:rPr>
          <w:rFonts w:ascii="Arial Unicode MS" w:eastAsia="Arial Unicode MS" w:hAnsi="Arial Unicode MS" w:cs="Arial Unicode MS"/>
          <w:b/>
        </w:rPr>
        <w:t>비어 있는 한 줄</w:t>
      </w:r>
      <w:r>
        <w:rPr>
          <w:rFonts w:ascii="Arial Unicode MS" w:eastAsia="Arial Unicode MS" w:hAnsi="Arial Unicode MS" w:cs="Arial Unicode MS"/>
        </w:rPr>
        <w:t>을 추가합니다.</w:t>
      </w:r>
    </w:p>
    <w:p w14:paraId="25CAE9B2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한</w:t>
      </w:r>
      <w:r w:rsidR="00C115E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줄을 추가함으로</w:t>
      </w:r>
      <w:r w:rsidR="00C115E1">
        <w:rPr>
          <w:rFonts w:ascii="Arial Unicode MS" w:eastAsia="Arial Unicode MS" w:hAnsi="Arial Unicode MS" w:cs="Arial Unicode MS" w:hint="eastAsia"/>
        </w:rPr>
        <w:t>써</w:t>
      </w:r>
      <w:r>
        <w:rPr>
          <w:rFonts w:ascii="Arial Unicode MS" w:eastAsia="Arial Unicode MS" w:hAnsi="Arial Unicode MS" w:cs="Arial Unicode MS"/>
        </w:rPr>
        <w:t xml:space="preserve"> 문장을 쉽게 구분할 수 있고 가독성을 </w:t>
      </w:r>
      <w:r w:rsidR="00C115E1">
        <w:rPr>
          <w:rFonts w:ascii="Arial Unicode MS" w:eastAsia="Arial Unicode MS" w:hAnsi="Arial Unicode MS" w:cs="Arial Unicode MS" w:hint="eastAsia"/>
        </w:rPr>
        <w:t>높입</w:t>
      </w:r>
      <w:r>
        <w:rPr>
          <w:rFonts w:ascii="Arial Unicode MS" w:eastAsia="Arial Unicode MS" w:hAnsi="Arial Unicode MS" w:cs="Arial Unicode MS"/>
        </w:rPr>
        <w:t>니다.</w:t>
      </w:r>
    </w:p>
    <w:p w14:paraId="74741AF1" w14:textId="77777777" w:rsidR="00093FCF" w:rsidRDefault="00093FCF">
      <w:pPr>
        <w:pStyle w:val="10"/>
      </w:pP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509E886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821E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Vendor\Package;</w:t>
            </w:r>
            <w:r>
              <w:br/>
            </w:r>
            <w:r>
              <w:br/>
            </w:r>
            <w:r>
              <w:lastRenderedPageBreak/>
              <w:t>use FooClass;</w:t>
            </w:r>
            <w:r>
              <w:br/>
              <w:t>use BarClass as Bar;</w:t>
            </w:r>
            <w:r>
              <w:br/>
              <w:t>use OtherVendor\OtherPackage\BazClass;</w:t>
            </w:r>
            <w:r>
              <w:br/>
            </w:r>
            <w:r>
              <w:br/>
              <w:t>// ... additional PHP code …</w:t>
            </w:r>
          </w:p>
        </w:tc>
      </w:tr>
    </w:tbl>
    <w:p w14:paraId="6CE3802D" w14:textId="77777777" w:rsidR="00093FCF" w:rsidRDefault="00093FCF">
      <w:pPr>
        <w:pStyle w:val="10"/>
      </w:pPr>
    </w:p>
    <w:p w14:paraId="6EB9375B" w14:textId="77777777" w:rsidR="00093FCF" w:rsidRDefault="00093FCF">
      <w:pPr>
        <w:pStyle w:val="10"/>
      </w:pPr>
    </w:p>
    <w:p w14:paraId="528D8562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4.2.5 클래스</w:t>
      </w:r>
    </w:p>
    <w:p w14:paraId="1A42ED07" w14:textId="77777777" w:rsidR="00093FCF" w:rsidRPr="00B807E8" w:rsidRDefault="00093FCF">
      <w:pPr>
        <w:pStyle w:val="10"/>
        <w:rPr>
          <w:color w:val="auto"/>
        </w:rPr>
      </w:pPr>
    </w:p>
    <w:p w14:paraId="148BD2A7" w14:textId="77777777" w:rsidR="00093FCF" w:rsidRPr="00B807E8" w:rsidRDefault="00B90513">
      <w:pPr>
        <w:pStyle w:val="10"/>
        <w:rPr>
          <w:color w:val="auto"/>
        </w:rPr>
      </w:pPr>
      <w:r w:rsidRPr="00B807E8">
        <w:rPr>
          <w:rFonts w:ascii="Arial Unicode MS" w:eastAsia="Arial Unicode MS" w:hAnsi="Arial Unicode MS" w:cs="Arial Unicode MS"/>
          <w:color w:val="auto"/>
        </w:rPr>
        <w:t xml:space="preserve">클래스, 인터페이스, 트레이트도 이와 같은 </w:t>
      </w:r>
      <w:r w:rsidR="00C1219B">
        <w:rPr>
          <w:rFonts w:ascii="Arial Unicode MS" w:eastAsia="Arial Unicode MS" w:hAnsi="Arial Unicode MS" w:cs="Arial Unicode MS" w:hint="eastAsia"/>
          <w:color w:val="auto"/>
        </w:rPr>
        <w:t xml:space="preserve">스타일 코딩 </w:t>
      </w:r>
      <w:r w:rsidRPr="00B807E8">
        <w:rPr>
          <w:rFonts w:ascii="Arial Unicode MS" w:eastAsia="Arial Unicode MS" w:hAnsi="Arial Unicode MS" w:cs="Arial Unicode MS"/>
          <w:color w:val="auto"/>
        </w:rPr>
        <w:t>권고를 따릅니다.</w:t>
      </w:r>
    </w:p>
    <w:p w14:paraId="531D117B" w14:textId="77777777" w:rsidR="00093FCF" w:rsidRDefault="00093FCF">
      <w:pPr>
        <w:pStyle w:val="10"/>
      </w:pPr>
    </w:p>
    <w:p w14:paraId="1D347A18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extends와 implements 키워드는 클래스명과 </w:t>
      </w:r>
      <w:r w:rsidR="00C115E1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한</w:t>
      </w:r>
      <w:r w:rsidR="00C115E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줄에 위치해야 합니다. 그리고 본문을 감싸고 있는 중괄호 </w:t>
      </w:r>
      <w:r w:rsidR="004B0F68" w:rsidRPr="00937DF9">
        <w:rPr>
          <w:rFonts w:ascii="Arial Unicode MS" w:eastAsia="Arial Unicode MS" w:hAnsi="Arial Unicode MS" w:cs="Arial Unicode MS"/>
          <w:b/>
        </w:rPr>
        <w:t>{</w:t>
      </w:r>
      <w:r>
        <w:rPr>
          <w:rFonts w:ascii="Arial Unicode MS" w:eastAsia="Arial Unicode MS" w:hAnsi="Arial Unicode MS" w:cs="Arial Unicode MS"/>
        </w:rPr>
        <w:t xml:space="preserve"> 시작은 class 키워드와 같은 위치의 </w:t>
      </w:r>
      <w:r w:rsidR="004B0F68" w:rsidRPr="00937DF9">
        <w:rPr>
          <w:rFonts w:ascii="Arial Unicode MS" w:eastAsia="Arial Unicode MS" w:hAnsi="Arial Unicode MS" w:cs="Arial Unicode MS"/>
          <w:b/>
        </w:rPr>
        <w:t>다음 줄</w:t>
      </w:r>
      <w:r>
        <w:rPr>
          <w:rFonts w:ascii="Arial Unicode MS" w:eastAsia="Arial Unicode MS" w:hAnsi="Arial Unicode MS" w:cs="Arial Unicode MS"/>
        </w:rPr>
        <w:t>에 위치합니다.</w:t>
      </w:r>
    </w:p>
    <w:p w14:paraId="013CBF78" w14:textId="77777777" w:rsidR="00093FCF" w:rsidRDefault="00093FCF">
      <w:pPr>
        <w:pStyle w:val="10"/>
      </w:pP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6625415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C6B" w14:textId="77777777" w:rsidR="00093FCF" w:rsidRDefault="00B90513">
            <w:pPr>
              <w:pStyle w:val="10"/>
            </w:pPr>
            <w:r>
              <w:t>&lt;?php</w:t>
            </w:r>
          </w:p>
          <w:p w14:paraId="52A55396" w14:textId="77777777" w:rsidR="00093FCF" w:rsidRDefault="00B90513">
            <w:pPr>
              <w:pStyle w:val="10"/>
            </w:pPr>
            <w:r>
              <w:tab/>
              <w:t>namespace Vendor\Package;</w:t>
            </w:r>
          </w:p>
          <w:p w14:paraId="2B84881C" w14:textId="77777777" w:rsidR="00093FCF" w:rsidRDefault="00093FCF">
            <w:pPr>
              <w:pStyle w:val="10"/>
            </w:pPr>
          </w:p>
          <w:p w14:paraId="16665777" w14:textId="77777777" w:rsidR="00093FCF" w:rsidRDefault="00B90513">
            <w:pPr>
              <w:pStyle w:val="10"/>
            </w:pPr>
            <w:r>
              <w:tab/>
              <w:t>use FooClass;</w:t>
            </w:r>
          </w:p>
          <w:p w14:paraId="6F363A08" w14:textId="77777777" w:rsidR="00093FCF" w:rsidRDefault="00B90513">
            <w:pPr>
              <w:pStyle w:val="10"/>
            </w:pPr>
            <w:r>
              <w:tab/>
              <w:t>use BarClass as Bar;</w:t>
            </w:r>
          </w:p>
          <w:p w14:paraId="0E5D41E4" w14:textId="77777777" w:rsidR="00093FCF" w:rsidRDefault="00B90513">
            <w:pPr>
              <w:pStyle w:val="10"/>
            </w:pPr>
            <w:r>
              <w:tab/>
              <w:t>use OtherVendor\OtherPackage\BazClass;</w:t>
            </w:r>
          </w:p>
          <w:p w14:paraId="2AB57A68" w14:textId="77777777" w:rsidR="00093FCF" w:rsidRDefault="00093FCF">
            <w:pPr>
              <w:pStyle w:val="10"/>
            </w:pPr>
          </w:p>
          <w:p w14:paraId="0F25B290" w14:textId="77777777" w:rsidR="00093FCF" w:rsidRDefault="00B90513">
            <w:pPr>
              <w:pStyle w:val="10"/>
            </w:pPr>
            <w:r>
              <w:tab/>
              <w:t>class ClassName extends ParentClass implements \ArrayAccess, \Countable</w:t>
            </w:r>
          </w:p>
          <w:p w14:paraId="343FFC6E" w14:textId="77777777" w:rsidR="00093FCF" w:rsidRPr="00937DF9" w:rsidRDefault="00B90513">
            <w:pPr>
              <w:pStyle w:val="10"/>
              <w:keepNext/>
              <w:keepLines/>
              <w:spacing w:after="320"/>
              <w:contextualSpacing/>
              <w:rPr>
                <w:b/>
              </w:rPr>
            </w:pPr>
            <w:r>
              <w:tab/>
            </w:r>
            <w:r w:rsidR="004B0F68" w:rsidRPr="00937DF9">
              <w:rPr>
                <w:b/>
              </w:rPr>
              <w:t>{</w:t>
            </w:r>
          </w:p>
          <w:p w14:paraId="15C3D1B1" w14:textId="77777777" w:rsidR="00093FCF" w:rsidRDefault="00B90513">
            <w:pPr>
              <w:pStyle w:val="10"/>
            </w:pPr>
            <w:r>
              <w:tab/>
            </w:r>
            <w:r>
              <w:tab/>
              <w:t>// constants, properties, methods</w:t>
            </w:r>
          </w:p>
          <w:p w14:paraId="145042F4" w14:textId="77777777" w:rsidR="00093FCF" w:rsidRPr="00937DF9" w:rsidRDefault="00B90513">
            <w:pPr>
              <w:pStyle w:val="10"/>
              <w:keepNext/>
              <w:keepLines/>
              <w:spacing w:after="320"/>
              <w:contextualSpacing/>
              <w:rPr>
                <w:b/>
              </w:rPr>
            </w:pPr>
            <w:r>
              <w:tab/>
            </w:r>
            <w:r w:rsidR="004B0F68" w:rsidRPr="00937DF9">
              <w:rPr>
                <w:b/>
              </w:rPr>
              <w:t>}</w:t>
            </w:r>
            <w:r w:rsidR="004B0F68" w:rsidRPr="00937DF9">
              <w:rPr>
                <w:b/>
              </w:rPr>
              <w:br/>
            </w:r>
          </w:p>
        </w:tc>
      </w:tr>
    </w:tbl>
    <w:p w14:paraId="3E487102" w14:textId="77777777" w:rsidR="00093FCF" w:rsidRDefault="00093FCF">
      <w:pPr>
        <w:pStyle w:val="10"/>
      </w:pPr>
    </w:p>
    <w:p w14:paraId="7C2441B9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프로퍼티</w:t>
      </w:r>
    </w:p>
    <w:p w14:paraId="15FA5AE8" w14:textId="77777777" w:rsidR="00093FCF" w:rsidRDefault="00093FCF">
      <w:pPr>
        <w:pStyle w:val="10"/>
      </w:pPr>
    </w:p>
    <w:p w14:paraId="407E4422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모든 프로퍼티는 접근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권한 속성을 앞에 선언해야 합니다. 접근 속성은 public, protected, private </w:t>
      </w:r>
      <w:r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가지가 있습니다. var와 같은 속성 키워드는 사용하지 않습니다.</w:t>
      </w:r>
    </w:p>
    <w:p w14:paraId="47089BA0" w14:textId="77777777" w:rsidR="00093FCF" w:rsidRDefault="00B33695">
      <w:pPr>
        <w:pStyle w:val="10"/>
      </w:pPr>
      <w:r>
        <w:rPr>
          <w:rStyle w:val="afd"/>
        </w:rPr>
        <w:commentReference w:id="4"/>
      </w:r>
    </w:p>
    <w:p w14:paraId="304729B5" w14:textId="77777777" w:rsidR="00093FCF" w:rsidRDefault="00B90513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>프로퍼티 이름은 밑줄 “_”과 같은 개인적인 접두사를 사용하지 않습니다. 또한 메서드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이름 다음</w:t>
      </w:r>
      <w:r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공백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문자를 삽입하지 </w:t>
      </w:r>
      <w:r>
        <w:rPr>
          <w:rFonts w:ascii="Arial Unicode MS" w:eastAsia="Arial Unicode MS" w:hAnsi="Arial Unicode MS" w:cs="Arial Unicode MS" w:hint="eastAsia"/>
        </w:rPr>
        <w:t>않</w:t>
      </w:r>
      <w:r>
        <w:rPr>
          <w:rFonts w:ascii="Arial Unicode MS" w:eastAsia="Arial Unicode MS" w:hAnsi="Arial Unicode MS" w:cs="Arial Unicode MS"/>
        </w:rPr>
        <w:t xml:space="preserve">습니다. </w:t>
      </w:r>
    </w:p>
    <w:p w14:paraId="3517E3C4" w14:textId="77777777" w:rsidR="00093FCF" w:rsidRDefault="00093FCF">
      <w:pPr>
        <w:pStyle w:val="10"/>
      </w:pP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B1C08F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95F7" w14:textId="77777777" w:rsidR="00093FCF" w:rsidRDefault="00B90513">
            <w:pPr>
              <w:pStyle w:val="10"/>
            </w:pPr>
            <w:r>
              <w:t>&lt;?php</w:t>
            </w:r>
          </w:p>
          <w:p w14:paraId="694B14AC" w14:textId="77777777" w:rsidR="00093FCF" w:rsidRDefault="00B90513">
            <w:pPr>
              <w:pStyle w:val="10"/>
            </w:pPr>
            <w:r>
              <w:tab/>
              <w:t>namespace Vendor\Package;</w:t>
            </w:r>
          </w:p>
          <w:p w14:paraId="0064F2B7" w14:textId="77777777" w:rsidR="00093FCF" w:rsidRDefault="00093FCF">
            <w:pPr>
              <w:pStyle w:val="10"/>
            </w:pPr>
          </w:p>
          <w:p w14:paraId="3BBFFCFF" w14:textId="77777777" w:rsidR="00093FCF" w:rsidRDefault="00B90513">
            <w:pPr>
              <w:pStyle w:val="10"/>
            </w:pPr>
            <w:r>
              <w:tab/>
              <w:t>class ClassName</w:t>
            </w:r>
          </w:p>
          <w:p w14:paraId="4F59840D" w14:textId="77777777" w:rsidR="00093FCF" w:rsidRDefault="00B90513">
            <w:pPr>
              <w:pStyle w:val="10"/>
            </w:pPr>
            <w:r>
              <w:tab/>
              <w:t>{</w:t>
            </w:r>
          </w:p>
          <w:p w14:paraId="382BBE8A" w14:textId="77777777" w:rsidR="00093FCF" w:rsidRDefault="00B90513">
            <w:pPr>
              <w:pStyle w:val="10"/>
            </w:pPr>
            <w:r>
              <w:tab/>
            </w:r>
            <w:r>
              <w:tab/>
              <w:t>public $foo = null;</w:t>
            </w:r>
          </w:p>
          <w:p w14:paraId="0139897B" w14:textId="77777777" w:rsidR="00093FCF" w:rsidRDefault="00B90513">
            <w:pPr>
              <w:pStyle w:val="10"/>
            </w:pPr>
            <w:r>
              <w:tab/>
              <w:t>}</w:t>
            </w:r>
          </w:p>
          <w:p w14:paraId="175BE2E4" w14:textId="77777777" w:rsidR="00093FCF" w:rsidRDefault="00093FCF">
            <w:pPr>
              <w:pStyle w:val="10"/>
            </w:pPr>
          </w:p>
        </w:tc>
      </w:tr>
    </w:tbl>
    <w:p w14:paraId="3D8FC8CD" w14:textId="77777777" w:rsidR="00093FCF" w:rsidRDefault="00093FCF">
      <w:pPr>
        <w:pStyle w:val="10"/>
      </w:pPr>
    </w:p>
    <w:p w14:paraId="501727F4" w14:textId="77777777" w:rsidR="00093FCF" w:rsidRDefault="00B90513">
      <w:pPr>
        <w:pStyle w:val="10"/>
      </w:pPr>
      <w:r>
        <w:br/>
      </w:r>
      <w:r>
        <w:rPr>
          <w:rFonts w:ascii="Arial Unicode MS" w:eastAsia="Arial Unicode MS" w:hAnsi="Arial Unicode MS" w:cs="Arial Unicode MS"/>
          <w:b/>
        </w:rPr>
        <w:t>매서드</w:t>
      </w:r>
    </w:p>
    <w:p w14:paraId="2364A06C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모든 메서드는 접근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권한 속성을 앞에 선언해야 합니다. 접근 속성은 public, protected, private </w:t>
      </w:r>
      <w:r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가지가 있습니다.</w:t>
      </w:r>
    </w:p>
    <w:p w14:paraId="666B0E79" w14:textId="77777777" w:rsidR="00093FCF" w:rsidRPr="00B90513" w:rsidRDefault="00093FCF">
      <w:pPr>
        <w:pStyle w:val="10"/>
      </w:pPr>
    </w:p>
    <w:p w14:paraId="34171D7C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메서드 이름은 밑줄 “_”과 같은 개인적인 접두사를 사용하지 않습니다. 또한 메서드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이름 다음</w:t>
      </w:r>
      <w:r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공백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문자를 삽입하지 안습니다. </w:t>
      </w:r>
    </w:p>
    <w:p w14:paraId="75D2FC9A" w14:textId="77777777" w:rsidR="00093FCF" w:rsidRDefault="00093FCF">
      <w:pPr>
        <w:pStyle w:val="10"/>
      </w:pPr>
    </w:p>
    <w:p w14:paraId="3A31A8FD" w14:textId="77777777" w:rsidR="00093FCF" w:rsidRDefault="00B90513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>메서드의 내용을 담고 있는 중괄호는 다음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자신의 위치를 시작으로 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다음 줄에 닫는 중괄호를 작성합니다.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여는 괄호 뒤에 공백이 있으면 안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되며 닫는 괄호 앞에 공백이 있어서는 안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됩니다.</w:t>
      </w:r>
    </w:p>
    <w:p w14:paraId="1E2CD44B" w14:textId="77777777" w:rsidR="00093FCF" w:rsidRDefault="00093FCF">
      <w:pPr>
        <w:pStyle w:val="10"/>
      </w:pPr>
    </w:p>
    <w:p w14:paraId="38D907AE" w14:textId="77777777" w:rsidR="00093FCF" w:rsidRDefault="00044235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메서드</w:t>
      </w:r>
      <w:r w:rsidR="00B90513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 선언은 다음과 같습니다. 괄호, 쉼표, 공백 및 중괄호의 배치에 유의</w:t>
      </w:r>
      <w:r w:rsidR="00B90513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합니다</w:t>
      </w:r>
      <w:r w:rsidR="00B90513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.</w:t>
      </w:r>
    </w:p>
    <w:p w14:paraId="79086E28" w14:textId="77777777" w:rsidR="00093FCF" w:rsidRDefault="00093FCF">
      <w:pPr>
        <w:pStyle w:val="10"/>
      </w:pP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1480CEA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D77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Vendor\Package;</w:t>
            </w:r>
            <w:r>
              <w:br/>
            </w:r>
            <w:r>
              <w:br/>
              <w:t>class ClassName</w:t>
            </w:r>
            <w:r>
              <w:br/>
              <w:t>{</w:t>
            </w:r>
            <w:r>
              <w:br/>
              <w:t xml:space="preserve">    public function fooBarBaz($arg1, &amp;$arg2, $arg3 = [])</w:t>
            </w:r>
            <w:r>
              <w:br/>
              <w:t xml:space="preserve">    {</w:t>
            </w:r>
            <w:r>
              <w:br/>
              <w:t xml:space="preserve">        // method body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2C8520D5" w14:textId="77777777" w:rsidR="00093FCF" w:rsidRDefault="00093FCF">
      <w:pPr>
        <w:pStyle w:val="10"/>
      </w:pPr>
    </w:p>
    <w:p w14:paraId="0A495363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  <w:b/>
        </w:rPr>
        <w:t>메서드 인자</w:t>
      </w:r>
    </w:p>
    <w:p w14:paraId="3A10C5CC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메서드 인자 뒤에는 공백이 들어가면 안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됩니다. 여러</w:t>
      </w:r>
      <w:r w:rsidR="0019058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인자를 전달할 경우 인자명 뒤에 </w:t>
      </w:r>
      <w:r>
        <w:rPr>
          <w:rFonts w:ascii="Arial Unicode MS" w:eastAsia="Arial Unicode MS" w:hAnsi="Arial Unicode MS" w:cs="Arial Unicode MS" w:hint="eastAsia"/>
        </w:rPr>
        <w:t>쉼표</w:t>
      </w:r>
      <w:r>
        <w:rPr>
          <w:rFonts w:ascii="Arial Unicode MS" w:eastAsia="Arial Unicode MS" w:hAnsi="Arial Unicode MS" w:cs="Arial Unicode MS"/>
        </w:rPr>
        <w:t xml:space="preserve">를 삽입을 하고 </w:t>
      </w:r>
      <w:r w:rsidR="004B0F68" w:rsidRPr="00937DF9">
        <w:rPr>
          <w:rFonts w:ascii="Arial Unicode MS" w:eastAsia="Arial Unicode MS" w:hAnsi="Arial Unicode MS" w:cs="Arial Unicode MS"/>
          <w:b/>
        </w:rPr>
        <w:t>공백을 하나 추가</w:t>
      </w:r>
      <w:r>
        <w:rPr>
          <w:rFonts w:ascii="Arial Unicode MS" w:eastAsia="Arial Unicode MS" w:hAnsi="Arial Unicode MS" w:cs="Arial Unicode MS"/>
        </w:rPr>
        <w:t>합니다.</w:t>
      </w:r>
    </w:p>
    <w:p w14:paraId="3080EBDE" w14:textId="77777777" w:rsidR="00093FCF" w:rsidRDefault="00093FCF">
      <w:pPr>
        <w:pStyle w:val="10"/>
      </w:pP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67713F9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656F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Vendor\Package;</w:t>
            </w:r>
            <w:r>
              <w:br/>
            </w:r>
            <w:r>
              <w:br/>
              <w:t>class ClassName</w:t>
            </w:r>
            <w:r>
              <w:br/>
              <w:t>{</w:t>
            </w:r>
            <w:r>
              <w:br/>
              <w:t xml:space="preserve">    public function foo($arg1, &amp;$arg2, $arg3 = [])</w:t>
            </w:r>
            <w:r>
              <w:br/>
              <w:t xml:space="preserve">    {</w:t>
            </w:r>
            <w:r>
              <w:br/>
              <w:t xml:space="preserve">        // method body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7EA1961D" w14:textId="77777777" w:rsidR="00093FCF" w:rsidRDefault="00093FCF">
      <w:pPr>
        <w:pStyle w:val="10"/>
      </w:pPr>
    </w:p>
    <w:p w14:paraId="1808C5F5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만일 매개변수 인자가 많아서 </w:t>
      </w:r>
      <w:r>
        <w:rPr>
          <w:rFonts w:ascii="Arial Unicode MS" w:eastAsia="Arial Unicode MS" w:hAnsi="Arial Unicode MS" w:cs="Arial Unicode MS" w:hint="eastAsia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줄</w:t>
      </w:r>
      <w:r>
        <w:rPr>
          <w:rFonts w:ascii="Arial Unicode MS" w:eastAsia="Arial Unicode MS" w:hAnsi="Arial Unicode MS" w:cs="Arial Unicode MS"/>
        </w:rPr>
        <w:t>로 구성해야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할 때도 있습니다. 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경우에는 </w:t>
      </w:r>
      <w:r w:rsidR="004B0F68" w:rsidRPr="00937DF9">
        <w:rPr>
          <w:rFonts w:ascii="Arial Unicode MS" w:eastAsia="Arial Unicode MS" w:hAnsi="Arial Unicode MS" w:cs="Arial Unicode MS"/>
          <w:b/>
        </w:rPr>
        <w:t>들여쓰기</w:t>
      </w:r>
      <w:r>
        <w:rPr>
          <w:rFonts w:ascii="Arial Unicode MS" w:eastAsia="Arial Unicode MS" w:hAnsi="Arial Unicode MS" w:cs="Arial Unicode MS"/>
        </w:rPr>
        <w:t>를 적용합니다.</w:t>
      </w:r>
    </w:p>
    <w:p w14:paraId="239EFF61" w14:textId="77777777" w:rsidR="00093FCF" w:rsidRPr="00B90513" w:rsidRDefault="00093FCF">
      <w:pPr>
        <w:pStyle w:val="10"/>
      </w:pPr>
    </w:p>
    <w:p w14:paraId="25B7E8A2" w14:textId="77777777" w:rsidR="00093FCF" w:rsidRDefault="004B0F68">
      <w:pPr>
        <w:pStyle w:val="10"/>
      </w:pPr>
      <w:r w:rsidRPr="00937DF9">
        <w:rPr>
          <w:rFonts w:ascii="Arial Unicode MS" w:eastAsia="Arial Unicode MS" w:hAnsi="Arial Unicode MS" w:cs="Arial Unicode MS"/>
          <w:b/>
        </w:rPr>
        <w:t>매개변수는 한 줄에 하나씩</w:t>
      </w:r>
      <w:r w:rsidR="00B90513">
        <w:rPr>
          <w:rFonts w:ascii="Arial Unicode MS" w:eastAsia="Arial Unicode MS" w:hAnsi="Arial Unicode MS" w:cs="Arial Unicode MS"/>
        </w:rPr>
        <w:t xml:space="preserve">만 작성합니다. 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닫는 괄호와 여는 중괄호는 한 줄의 공백을 사용하여 각각의 줄에 함께 있어야</w:t>
      </w:r>
      <w:r w:rsidR="00B90513">
        <w:rPr>
          <w:rFonts w:ascii="Arial Unicode MS" w:eastAsia="Arial Unicode MS" w:hAnsi="Arial Unicode MS" w:cs="Arial Unicode MS" w:hint="eastAsia"/>
          <w:color w:val="212121"/>
          <w:highlight w:val="white"/>
        </w:rPr>
        <w:t xml:space="preserve"> </w:t>
      </w:r>
      <w:r w:rsidR="00B90513">
        <w:rPr>
          <w:rFonts w:ascii="Arial Unicode MS" w:eastAsia="Arial Unicode MS" w:hAnsi="Arial Unicode MS" w:cs="Arial Unicode MS"/>
          <w:color w:val="212121"/>
          <w:highlight w:val="white"/>
        </w:rPr>
        <w:t>합니다</w:t>
      </w:r>
      <w:r w:rsidR="00B90513">
        <w:rPr>
          <w:rFonts w:ascii="Arial Unicode MS" w:eastAsia="Arial Unicode MS" w:hAnsi="Arial Unicode MS" w:cs="Arial Unicode MS" w:hint="eastAsia"/>
          <w:color w:val="212121"/>
        </w:rPr>
        <w:t>.</w:t>
      </w:r>
    </w:p>
    <w:p w14:paraId="1B6451C4" w14:textId="77777777" w:rsidR="00093FCF" w:rsidRDefault="00093FCF">
      <w:pPr>
        <w:pStyle w:val="10"/>
      </w:pPr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9D9DA4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878B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Vendor\Package;</w:t>
            </w:r>
            <w:r>
              <w:br/>
            </w:r>
            <w:r>
              <w:br/>
              <w:t>class ClassName</w:t>
            </w:r>
            <w:r>
              <w:br/>
              <w:t>{</w:t>
            </w:r>
            <w:r>
              <w:br/>
              <w:t xml:space="preserve">    public function aVeryLongMethodName(</w:t>
            </w:r>
            <w:r>
              <w:br/>
              <w:t xml:space="preserve">        ClassTypeHint $arg1,</w:t>
            </w:r>
            <w:r>
              <w:br/>
              <w:t xml:space="preserve">        &amp;$arg2,</w:t>
            </w:r>
            <w:r>
              <w:br/>
              <w:t xml:space="preserve">        array $arg3 = []</w:t>
            </w:r>
            <w:r>
              <w:br/>
              <w:t xml:space="preserve">    ) {</w:t>
            </w:r>
            <w:r>
              <w:br/>
              <w:t xml:space="preserve">        // method body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7598B115" w14:textId="77777777" w:rsidR="00093FCF" w:rsidRDefault="00093FCF">
      <w:pPr>
        <w:pStyle w:val="10"/>
      </w:pPr>
    </w:p>
    <w:p w14:paraId="7DCE6F28" w14:textId="77777777" w:rsidR="00093FCF" w:rsidRDefault="00093FCF">
      <w:pPr>
        <w:pStyle w:val="10"/>
      </w:pPr>
    </w:p>
    <w:p w14:paraId="738B4D89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abstract, final</w:t>
      </w:r>
      <w:r>
        <w:rPr>
          <w:rFonts w:ascii="Arial Unicode MS" w:eastAsia="Arial Unicode MS" w:hAnsi="Arial Unicode MS" w:cs="Arial Unicode MS" w:hint="eastAsia"/>
          <w:b/>
        </w:rPr>
        <w:t>,</w:t>
      </w:r>
      <w:r>
        <w:rPr>
          <w:rFonts w:ascii="Arial Unicode MS" w:eastAsia="Arial Unicode MS" w:hAnsi="Arial Unicode MS" w:cs="Arial Unicode MS"/>
          <w:b/>
        </w:rPr>
        <w:t xml:space="preserve"> static</w:t>
      </w:r>
    </w:p>
    <w:p w14:paraId="422A7249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abstract와 final 은 가시성 키워드 앞에 선언</w:t>
      </w:r>
      <w:r>
        <w:rPr>
          <w:rFonts w:ascii="Arial Unicode MS" w:eastAsia="Arial Unicode MS" w:hAnsi="Arial Unicode MS" w:cs="Arial Unicode MS" w:hint="eastAsia"/>
        </w:rPr>
        <w:t>돼</w:t>
      </w:r>
      <w:r>
        <w:rPr>
          <w:rFonts w:ascii="Arial Unicode MS" w:eastAsia="Arial Unicode MS" w:hAnsi="Arial Unicode MS" w:cs="Arial Unicode MS"/>
        </w:rPr>
        <w:t>야 합니다. static은 가시성 키워드 다음에 선언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>야 합니다.</w:t>
      </w:r>
    </w:p>
    <w:p w14:paraId="716F3B8D" w14:textId="77777777" w:rsidR="00093FCF" w:rsidRDefault="00093FCF">
      <w:pPr>
        <w:pStyle w:val="10"/>
      </w:pP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6D84AC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72AD" w14:textId="77777777" w:rsidR="00093FCF" w:rsidRDefault="00B90513">
            <w:pPr>
              <w:pStyle w:val="10"/>
            </w:pPr>
            <w:r>
              <w:t>&lt;?php</w:t>
            </w:r>
            <w:r>
              <w:br/>
              <w:t>namespace Vendor\Package;</w:t>
            </w:r>
            <w:r>
              <w:br/>
            </w:r>
            <w:r>
              <w:br/>
              <w:t>abstract class ClassName</w:t>
            </w:r>
            <w:r>
              <w:br/>
              <w:t>{</w:t>
            </w:r>
            <w:r>
              <w:br/>
              <w:t xml:space="preserve">    protected static $foo;</w:t>
            </w:r>
            <w:r>
              <w:br/>
            </w:r>
            <w:r>
              <w:br/>
              <w:t xml:space="preserve">    abstract protected function zim();</w:t>
            </w:r>
            <w:r>
              <w:br/>
            </w:r>
            <w:r>
              <w:br/>
              <w:t xml:space="preserve">    final public static function bar()</w:t>
            </w:r>
            <w:r>
              <w:br/>
              <w:t xml:space="preserve">    {</w:t>
            </w:r>
            <w:r>
              <w:br/>
              <w:t xml:space="preserve">        // method body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22B8F49B" w14:textId="77777777" w:rsidR="00093FCF" w:rsidRDefault="00093FCF">
      <w:pPr>
        <w:pStyle w:val="10"/>
      </w:pPr>
    </w:p>
    <w:p w14:paraId="2C8CA903" w14:textId="77777777" w:rsidR="00093FCF" w:rsidRDefault="00B90513">
      <w:pPr>
        <w:pStyle w:val="10"/>
        <w:rPr>
          <w:b/>
        </w:rPr>
      </w:pPr>
      <w:r>
        <w:br/>
      </w:r>
      <w:r w:rsidR="00044235">
        <w:rPr>
          <w:rFonts w:ascii="Arial Unicode MS" w:eastAsia="Arial Unicode MS" w:hAnsi="Arial Unicode MS" w:cs="Arial Unicode MS"/>
          <w:b/>
        </w:rPr>
        <w:t>메서드</w:t>
      </w:r>
      <w:r>
        <w:rPr>
          <w:rFonts w:ascii="Arial Unicode MS" w:eastAsia="Arial Unicode MS" w:hAnsi="Arial Unicode MS" w:cs="Arial Unicode MS"/>
          <w:b/>
        </w:rPr>
        <w:t>와 함수의 호출</w:t>
      </w:r>
    </w:p>
    <w:p w14:paraId="2B3CB59A" w14:textId="77777777" w:rsidR="00093FCF" w:rsidRDefault="00044235">
      <w:pPr>
        <w:pStyle w:val="10"/>
      </w:pPr>
      <w:r>
        <w:rPr>
          <w:rFonts w:ascii="Arial Unicode MS" w:eastAsia="Arial Unicode MS" w:hAnsi="Arial Unicode MS" w:cs="Arial Unicode MS"/>
        </w:rPr>
        <w:t>메서드</w:t>
      </w:r>
      <w:r w:rsidR="00B90513">
        <w:rPr>
          <w:rFonts w:ascii="Arial Unicode MS" w:eastAsia="Arial Unicode MS" w:hAnsi="Arial Unicode MS" w:cs="Arial Unicode MS"/>
        </w:rPr>
        <w:t>와 함수를 호출할</w:t>
      </w:r>
      <w:r w:rsidR="00B90513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때 이름</w:t>
      </w:r>
      <w:r w:rsidR="00B90513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뒤 소괄호</w:t>
      </w:r>
      <w:r w:rsidR="00B90513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>시작 사이에는 공백이 없어야 합니다. 또한 소괄호</w:t>
      </w:r>
      <w:r w:rsidR="00B90513">
        <w:rPr>
          <w:rFonts w:ascii="Arial Unicode MS" w:eastAsia="Arial Unicode MS" w:hAnsi="Arial Unicode MS" w:cs="Arial Unicode MS" w:hint="eastAsia"/>
        </w:rPr>
        <w:t xml:space="preserve"> </w:t>
      </w:r>
      <w:r w:rsidR="00B90513">
        <w:rPr>
          <w:rFonts w:ascii="Arial Unicode MS" w:eastAsia="Arial Unicode MS" w:hAnsi="Arial Unicode MS" w:cs="Arial Unicode MS"/>
        </w:rPr>
        <w:t xml:space="preserve">시작과 인수명 사이, 소괄호가 끝나는 앞에도 공백이 없어야 합니다.  </w:t>
      </w:r>
    </w:p>
    <w:p w14:paraId="530FA2CC" w14:textId="77777777" w:rsidR="00093FCF" w:rsidRDefault="00093FCF">
      <w:pPr>
        <w:pStyle w:val="10"/>
      </w:pPr>
    </w:p>
    <w:p w14:paraId="19E53B63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또한 여러 인수가 전달될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구분자 </w:t>
      </w:r>
      <w:r>
        <w:rPr>
          <w:rFonts w:ascii="Arial Unicode MS" w:eastAsia="Arial Unicode MS" w:hAnsi="Arial Unicode MS" w:cs="Arial Unicode MS" w:hint="eastAsia"/>
        </w:rPr>
        <w:t>쉼표</w:t>
      </w:r>
      <w:r>
        <w:rPr>
          <w:rFonts w:ascii="Arial Unicode MS" w:eastAsia="Arial Unicode MS" w:hAnsi="Arial Unicode MS" w:cs="Arial Unicode MS"/>
        </w:rPr>
        <w:t xml:space="preserve"> 앞에도 공백이 없어야 합니다.</w:t>
      </w:r>
    </w:p>
    <w:p w14:paraId="0A23FF30" w14:textId="77777777" w:rsidR="00093FCF" w:rsidRPr="00B90513" w:rsidRDefault="00093FCF">
      <w:pPr>
        <w:pStyle w:val="10"/>
      </w:pP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08E44C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8D16" w14:textId="77777777" w:rsidR="00093FCF" w:rsidRDefault="00B90513">
            <w:pPr>
              <w:pStyle w:val="10"/>
            </w:pPr>
            <w:r>
              <w:t>&lt;?php</w:t>
            </w:r>
            <w:r>
              <w:br/>
              <w:t>bar();</w:t>
            </w:r>
            <w:r>
              <w:br/>
              <w:t>$foo-&gt;bar($arg1);</w:t>
            </w:r>
            <w:r>
              <w:br/>
              <w:t>Foo::bar($arg2, $arg3);</w:t>
            </w:r>
          </w:p>
        </w:tc>
      </w:tr>
    </w:tbl>
    <w:p w14:paraId="5CF0900E" w14:textId="77777777" w:rsidR="00093FCF" w:rsidRDefault="00093FCF">
      <w:pPr>
        <w:pStyle w:val="10"/>
      </w:pPr>
    </w:p>
    <w:p w14:paraId="13D3512A" w14:textId="77777777" w:rsidR="00093FCF" w:rsidRDefault="00B90513">
      <w:pPr>
        <w:pStyle w:val="10"/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>인수가 여러</w:t>
      </w:r>
      <w:r>
        <w:rPr>
          <w:rFonts w:ascii="Arial Unicode MS" w:eastAsia="Arial Unicode MS" w:hAnsi="Arial Unicode MS" w:cs="Arial Unicode MS" w:hint="eastAsia"/>
        </w:rPr>
        <w:t xml:space="preserve"> 개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때는 다음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줄에 시작하여 들여쓰기를 할 수 있습니다. 여러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줄로 인수를 작성할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첫 번째 항목은 다음 줄에 있어야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하며 한 줄에 하나의 인수만 있어야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합니다.</w:t>
      </w:r>
    </w:p>
    <w:p w14:paraId="2CDD7733" w14:textId="77777777" w:rsidR="00093FCF" w:rsidRDefault="00093FCF">
      <w:pPr>
        <w:pStyle w:val="10"/>
      </w:pPr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7D9138C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A92F" w14:textId="77777777" w:rsidR="00093FCF" w:rsidRDefault="00B90513">
            <w:pPr>
              <w:pStyle w:val="10"/>
            </w:pPr>
            <w:r>
              <w:t>&lt;?php</w:t>
            </w:r>
            <w:r>
              <w:br/>
              <w:t>$foo-&gt;bar(</w:t>
            </w:r>
            <w:r>
              <w:br/>
              <w:t xml:space="preserve">    $longArgument,</w:t>
            </w:r>
            <w:r>
              <w:br/>
              <w:t xml:space="preserve">    $longerArgument,</w:t>
            </w:r>
            <w:r>
              <w:br/>
              <w:t xml:space="preserve">    $muchLongerArgument</w:t>
            </w:r>
            <w:r>
              <w:br/>
              <w:t>);</w:t>
            </w:r>
          </w:p>
        </w:tc>
      </w:tr>
    </w:tbl>
    <w:p w14:paraId="473B254C" w14:textId="77777777" w:rsidR="00093FCF" w:rsidRDefault="00093FCF">
      <w:pPr>
        <w:pStyle w:val="10"/>
      </w:pPr>
    </w:p>
    <w:p w14:paraId="43129EB7" w14:textId="77777777" w:rsidR="00093FCF" w:rsidRDefault="00093FCF">
      <w:pPr>
        <w:pStyle w:val="10"/>
      </w:pPr>
    </w:p>
    <w:p w14:paraId="3C5F9E9C" w14:textId="77777777" w:rsidR="00093FCF" w:rsidRDefault="00B9051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4.2.6 제어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구조</w:t>
      </w:r>
    </w:p>
    <w:p w14:paraId="3B548F21" w14:textId="77777777" w:rsidR="00093FCF" w:rsidRDefault="00093FCF">
      <w:pPr>
        <w:pStyle w:val="10"/>
      </w:pPr>
    </w:p>
    <w:p w14:paraId="3603B144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모든 제어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구조문 키워드 다음에는 하나의 공백을 포함합니다. if, elsif, else, switch, while, do wile, for, foreach, try, catch입니다.</w:t>
      </w:r>
    </w:p>
    <w:p w14:paraId="46B45418" w14:textId="77777777" w:rsidR="00093FCF" w:rsidRDefault="00093FCF">
      <w:pPr>
        <w:pStyle w:val="10"/>
      </w:pPr>
    </w:p>
    <w:p w14:paraId="0F0B071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제어문의 본문을 담는 중괄호는 앞뒤에 공백을 포</w:t>
      </w:r>
      <w:r w:rsidR="001E4B59">
        <w:rPr>
          <w:rFonts w:ascii="Arial Unicode MS" w:eastAsia="Arial Unicode MS" w:hAnsi="Arial Unicode MS" w:cs="Arial Unicode MS" w:hint="eastAsia"/>
        </w:rPr>
        <w:t>함</w:t>
      </w:r>
      <w:r>
        <w:rPr>
          <w:rFonts w:ascii="Arial Unicode MS" w:eastAsia="Arial Unicode MS" w:hAnsi="Arial Unicode MS" w:cs="Arial Unicode MS"/>
        </w:rPr>
        <w:t>하지 않습니다. 또한 중괄호 안에는 들여쓰기를 권장합니다.</w:t>
      </w:r>
    </w:p>
    <w:p w14:paraId="351CE10B" w14:textId="77777777" w:rsidR="00093FCF" w:rsidRDefault="004A2F1C">
      <w:pPr>
        <w:pStyle w:val="10"/>
      </w:pPr>
      <w:hyperlink r:id="rId11" w:anchor="control-structures"/>
    </w:p>
    <w:p w14:paraId="2FF21FFD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PSR-2 </w:t>
      </w:r>
      <w:r w:rsidR="001E4B59">
        <w:rPr>
          <w:rFonts w:ascii="Arial Unicode MS" w:eastAsia="Arial Unicode MS" w:hAnsi="Arial Unicode MS" w:cs="Arial Unicode MS"/>
          <w:b/>
        </w:rPr>
        <w:t>코딩 스타일</w:t>
      </w:r>
      <w:r>
        <w:rPr>
          <w:rFonts w:ascii="Arial Unicode MS" w:eastAsia="Arial Unicode MS" w:hAnsi="Arial Unicode MS" w:cs="Arial Unicode MS"/>
          <w:b/>
        </w:rPr>
        <w:t>: 조건문</w:t>
      </w:r>
    </w:p>
    <w:p w14:paraId="76C20134" w14:textId="77777777" w:rsidR="00093FCF" w:rsidRDefault="00093FCF">
      <w:pPr>
        <w:pStyle w:val="10"/>
      </w:pPr>
    </w:p>
    <w:p w14:paraId="0BB50EF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다음은 PSR-2 권고의 코딩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스타일입니다.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,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중괄호의 배치에 유의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596E2E5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FDB7" w14:textId="77777777" w:rsidR="00093FCF" w:rsidRDefault="00B90513">
            <w:pPr>
              <w:pStyle w:val="10"/>
            </w:pPr>
            <w:r>
              <w:t>&lt;?php</w:t>
            </w:r>
            <w:r>
              <w:br/>
              <w:t>if ($expr1) {</w:t>
            </w:r>
            <w:r>
              <w:br/>
              <w:t xml:space="preserve">    // if body</w:t>
            </w:r>
            <w:r>
              <w:br/>
              <w:t>} elseif ($expr2) {</w:t>
            </w:r>
            <w:r>
              <w:br/>
              <w:t xml:space="preserve">    // elseif body</w:t>
            </w:r>
            <w:r>
              <w:br/>
              <w:t>} else {</w:t>
            </w:r>
            <w:r>
              <w:br/>
              <w:t xml:space="preserve">    // else body;</w:t>
            </w:r>
            <w:r>
              <w:br/>
              <w:t>}</w:t>
            </w:r>
          </w:p>
        </w:tc>
      </w:tr>
    </w:tbl>
    <w:p w14:paraId="72F4D024" w14:textId="77777777" w:rsidR="00093FCF" w:rsidRDefault="00093FCF">
      <w:pPr>
        <w:pStyle w:val="10"/>
      </w:pPr>
    </w:p>
    <w:p w14:paraId="34E1DDAE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조건문의 거짓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조건 else if 처럼 </w:t>
      </w:r>
      <w:r w:rsidR="001E4B59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개의 키워드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말고 else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if처럼 하나의 단어로 공백 없이 붙여서 사용합니다.</w:t>
      </w:r>
    </w:p>
    <w:p w14:paraId="58022591" w14:textId="77777777" w:rsidR="00093FCF" w:rsidRDefault="00093FCF">
      <w:pPr>
        <w:pStyle w:val="10"/>
      </w:pPr>
    </w:p>
    <w:p w14:paraId="6567FED8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PSR-2 코딩</w:t>
      </w:r>
      <w:r w:rsidR="001E4B59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스타</w:t>
      </w:r>
      <w:r w:rsidR="001E4B59">
        <w:rPr>
          <w:rFonts w:ascii="Arial Unicode MS" w:eastAsia="Arial Unicode MS" w:hAnsi="Arial Unicode MS" w:cs="Arial Unicode MS" w:hint="eastAsia"/>
          <w:b/>
        </w:rPr>
        <w:t>일</w:t>
      </w:r>
      <w:r>
        <w:rPr>
          <w:rFonts w:ascii="Arial Unicode MS" w:eastAsia="Arial Unicode MS" w:hAnsi="Arial Unicode MS" w:cs="Arial Unicode MS"/>
          <w:b/>
        </w:rPr>
        <w:t>: 스위치,</w:t>
      </w:r>
      <w:r w:rsidR="001E4B59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케이스</w:t>
      </w:r>
    </w:p>
    <w:p w14:paraId="61A89622" w14:textId="77777777" w:rsidR="00093FCF" w:rsidRDefault="00093FCF">
      <w:pPr>
        <w:pStyle w:val="10"/>
      </w:pPr>
    </w:p>
    <w:p w14:paraId="1B94853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다음은 PSR-2 권고의 코딩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스타일입니다.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,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중괄호 배치에 유의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2BC89522" w14:textId="77777777" w:rsidR="00093FCF" w:rsidRDefault="00093FCF">
      <w:pPr>
        <w:pStyle w:val="10"/>
      </w:pPr>
    </w:p>
    <w:p w14:paraId="490E0B9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>스위치의 케이스 문장은 들여쓰기를 적용합니다. 브레이크 키워드는 한</w:t>
      </w:r>
      <w:r w:rsidR="001E4B5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단계 더 들여쓰기합니다.</w:t>
      </w: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5AD4046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BD89" w14:textId="77777777" w:rsidR="00093FCF" w:rsidRDefault="00B90513">
            <w:pPr>
              <w:pStyle w:val="10"/>
            </w:pPr>
            <w:r>
              <w:t>&lt;?php</w:t>
            </w:r>
            <w:r>
              <w:br/>
              <w:t>switch ($expr) {</w:t>
            </w:r>
            <w:r>
              <w:br/>
              <w:t xml:space="preserve">    case 0:</w:t>
            </w:r>
            <w:r>
              <w:br/>
              <w:t xml:space="preserve">        echo 'First case, with a break';</w:t>
            </w:r>
            <w:r>
              <w:br/>
              <w:t xml:space="preserve">        break;</w:t>
            </w:r>
            <w:r>
              <w:br/>
              <w:t xml:space="preserve">    case 1:</w:t>
            </w:r>
            <w:r>
              <w:br/>
              <w:t xml:space="preserve">        echo 'Second case, which falls through';</w:t>
            </w:r>
            <w:r>
              <w:br/>
              <w:t xml:space="preserve">        // no break</w:t>
            </w:r>
            <w:r>
              <w:br/>
              <w:t xml:space="preserve">    case 2:</w:t>
            </w:r>
            <w:r>
              <w:br/>
              <w:t xml:space="preserve">    case 3:</w:t>
            </w:r>
            <w:r>
              <w:br/>
              <w:t xml:space="preserve">    case 4:</w:t>
            </w:r>
            <w:r>
              <w:br/>
              <w:t xml:space="preserve">        echo 'Third case, return instead of break';</w:t>
            </w:r>
            <w:r>
              <w:br/>
              <w:t xml:space="preserve">        return;</w:t>
            </w:r>
            <w:r>
              <w:br/>
              <w:t xml:space="preserve">    default:</w:t>
            </w:r>
            <w:r>
              <w:br/>
              <w:t xml:space="preserve">        echo 'Default case';</w:t>
            </w:r>
            <w:r>
              <w:br/>
              <w:t xml:space="preserve">        break;</w:t>
            </w:r>
            <w:r>
              <w:br/>
              <w:t>}</w:t>
            </w:r>
          </w:p>
        </w:tc>
      </w:tr>
    </w:tbl>
    <w:p w14:paraId="12B93F15" w14:textId="77777777" w:rsidR="00093FCF" w:rsidRDefault="00093FCF">
      <w:pPr>
        <w:pStyle w:val="10"/>
      </w:pPr>
    </w:p>
    <w:p w14:paraId="67B5B86E" w14:textId="77777777" w:rsidR="00093FCF" w:rsidRDefault="00B90513">
      <w:pPr>
        <w:pStyle w:val="10"/>
        <w:rPr>
          <w:b/>
        </w:rPr>
      </w:pPr>
      <w:r>
        <w:br/>
      </w:r>
      <w:r>
        <w:rPr>
          <w:rFonts w:ascii="Arial Unicode MS" w:eastAsia="Arial Unicode MS" w:hAnsi="Arial Unicode MS" w:cs="Arial Unicode MS"/>
          <w:b/>
        </w:rPr>
        <w:t>PSR-2 코딩</w:t>
      </w:r>
      <w:r w:rsidR="001E4B59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스타일: w</w:t>
      </w:r>
      <w:r>
        <w:rPr>
          <w:b/>
        </w:rPr>
        <w:t>hile</w:t>
      </w:r>
    </w:p>
    <w:p w14:paraId="41714FD1" w14:textId="77777777" w:rsidR="00093FCF" w:rsidRDefault="00093FCF">
      <w:pPr>
        <w:pStyle w:val="10"/>
        <w:rPr>
          <w:b/>
        </w:rPr>
      </w:pPr>
    </w:p>
    <w:p w14:paraId="330FE86F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다음은 PSR-2 권고의 </w:t>
      </w:r>
      <w:r w:rsidR="001E4B59">
        <w:rPr>
          <w:rFonts w:ascii="Arial Unicode MS" w:eastAsia="Arial Unicode MS" w:hAnsi="Arial Unicode MS" w:cs="Arial Unicode MS"/>
        </w:rPr>
        <w:t>코딩 스타일</w:t>
      </w:r>
      <w:r>
        <w:rPr>
          <w:rFonts w:ascii="Arial Unicode MS" w:eastAsia="Arial Unicode MS" w:hAnsi="Arial Unicode MS" w:cs="Arial Unicode MS"/>
        </w:rPr>
        <w:t xml:space="preserve">입니다.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,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중괄호의 배치에 유의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0454A632" w14:textId="77777777" w:rsidR="00093FCF" w:rsidRDefault="00093FCF">
      <w:pPr>
        <w:pStyle w:val="10"/>
      </w:pP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30861F9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84A9" w14:textId="77777777" w:rsidR="00093FCF" w:rsidRDefault="00B90513">
            <w:pPr>
              <w:pStyle w:val="10"/>
            </w:pPr>
            <w:r>
              <w:t>&lt;?php</w:t>
            </w:r>
            <w:r>
              <w:br/>
              <w:t>while ($expr) {</w:t>
            </w:r>
            <w:r>
              <w:br/>
              <w:t xml:space="preserve">    // structure body</w:t>
            </w:r>
            <w:r>
              <w:br/>
              <w:t>}</w:t>
            </w:r>
          </w:p>
        </w:tc>
      </w:tr>
    </w:tbl>
    <w:p w14:paraId="24768F51" w14:textId="77777777" w:rsidR="00093FCF" w:rsidRDefault="00093FCF">
      <w:pPr>
        <w:pStyle w:val="10"/>
      </w:pPr>
    </w:p>
    <w:p w14:paraId="7364D763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PSR-2 </w:t>
      </w:r>
      <w:r w:rsidR="001E4B59">
        <w:rPr>
          <w:rFonts w:ascii="Arial Unicode MS" w:eastAsia="Arial Unicode MS" w:hAnsi="Arial Unicode MS" w:cs="Arial Unicode MS"/>
          <w:b/>
        </w:rPr>
        <w:t>코딩 스타일</w:t>
      </w:r>
      <w:r>
        <w:rPr>
          <w:rFonts w:ascii="Arial Unicode MS" w:eastAsia="Arial Unicode MS" w:hAnsi="Arial Unicode MS" w:cs="Arial Unicode MS"/>
          <w:b/>
        </w:rPr>
        <w:t>: do~while</w:t>
      </w:r>
    </w:p>
    <w:p w14:paraId="7EA7DD4F" w14:textId="77777777" w:rsidR="00093FCF" w:rsidRDefault="00093FCF">
      <w:pPr>
        <w:pStyle w:val="10"/>
      </w:pPr>
    </w:p>
    <w:p w14:paraId="08E212B8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다음은 PSR-2 권고의 </w:t>
      </w:r>
      <w:r w:rsidR="001E4B59">
        <w:rPr>
          <w:rFonts w:ascii="Arial Unicode MS" w:eastAsia="Arial Unicode MS" w:hAnsi="Arial Unicode MS" w:cs="Arial Unicode MS"/>
        </w:rPr>
        <w:t>코딩 스타일</w:t>
      </w:r>
      <w:r>
        <w:rPr>
          <w:rFonts w:ascii="Arial Unicode MS" w:eastAsia="Arial Unicode MS" w:hAnsi="Arial Unicode MS" w:cs="Arial Unicode MS"/>
        </w:rPr>
        <w:t xml:space="preserve">입니다. 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괄호, 공백 및 중괄호의 배치에 </w:t>
      </w:r>
      <w:r w:rsidR="001E4B59">
        <w:rPr>
          <w:rFonts w:ascii="Arial Unicode MS" w:eastAsia="Arial Unicode MS" w:hAnsi="Arial Unicode MS" w:cs="Arial Unicode MS"/>
          <w:color w:val="212121"/>
          <w:highlight w:val="white"/>
        </w:rPr>
        <w:t>유의합니다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63F4C96D" w14:textId="77777777" w:rsidR="00093FCF" w:rsidRDefault="00093FCF">
      <w:pPr>
        <w:pStyle w:val="10"/>
      </w:pPr>
    </w:p>
    <w:tbl>
      <w:tblPr>
        <w:tblStyle w:val="a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74B8995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375C" w14:textId="77777777" w:rsidR="00093FCF" w:rsidRDefault="00B90513">
            <w:pPr>
              <w:pStyle w:val="10"/>
            </w:pPr>
            <w:r>
              <w:t>&lt;?php</w:t>
            </w:r>
            <w:r>
              <w:br/>
              <w:t>do {</w:t>
            </w:r>
            <w:r>
              <w:br/>
              <w:t xml:space="preserve">    // structure body;</w:t>
            </w:r>
            <w:r>
              <w:br/>
              <w:t>} while ($expr);</w:t>
            </w:r>
          </w:p>
        </w:tc>
      </w:tr>
    </w:tbl>
    <w:p w14:paraId="68DE8A8C" w14:textId="77777777" w:rsidR="00093FCF" w:rsidRDefault="00093FCF">
      <w:pPr>
        <w:pStyle w:val="10"/>
        <w:rPr>
          <w:b/>
        </w:rPr>
      </w:pPr>
    </w:p>
    <w:p w14:paraId="3C75F9B2" w14:textId="77777777" w:rsidR="00093FCF" w:rsidRDefault="00093FCF">
      <w:pPr>
        <w:pStyle w:val="10"/>
      </w:pPr>
    </w:p>
    <w:p w14:paraId="14F8FD87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PSR-2 </w:t>
      </w:r>
      <w:r w:rsidR="001E4B59">
        <w:rPr>
          <w:rFonts w:ascii="Arial Unicode MS" w:eastAsia="Arial Unicode MS" w:hAnsi="Arial Unicode MS" w:cs="Arial Unicode MS"/>
          <w:b/>
        </w:rPr>
        <w:t>코딩 스타일</w:t>
      </w:r>
      <w:r>
        <w:rPr>
          <w:rFonts w:ascii="Arial Unicode MS" w:eastAsia="Arial Unicode MS" w:hAnsi="Arial Unicode MS" w:cs="Arial Unicode MS"/>
          <w:b/>
        </w:rPr>
        <w:t xml:space="preserve"> : for</w:t>
      </w:r>
    </w:p>
    <w:p w14:paraId="2F22F20B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다음은 PSR-2 권고의 </w:t>
      </w:r>
      <w:r w:rsidR="001E4B59">
        <w:rPr>
          <w:rFonts w:ascii="Arial Unicode MS" w:eastAsia="Arial Unicode MS" w:hAnsi="Arial Unicode MS" w:cs="Arial Unicode MS"/>
        </w:rPr>
        <w:t>코딩 스타일입니다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,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중괄호의 배치에 </w:t>
      </w:r>
      <w:r w:rsidR="001E4B59">
        <w:rPr>
          <w:rFonts w:ascii="Arial Unicode MS" w:eastAsia="Arial Unicode MS" w:hAnsi="Arial Unicode MS" w:cs="Arial Unicode MS"/>
          <w:color w:val="212121"/>
          <w:highlight w:val="white"/>
        </w:rPr>
        <w:t>유의합니다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6AAC6D34" w14:textId="77777777" w:rsidR="00093FCF" w:rsidRDefault="00093FCF">
      <w:pPr>
        <w:pStyle w:val="10"/>
      </w:pPr>
    </w:p>
    <w:tbl>
      <w:tblPr>
        <w:tblStyle w:val="a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686140F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297" w14:textId="77777777" w:rsidR="00093FCF" w:rsidRDefault="00B90513">
            <w:pPr>
              <w:pStyle w:val="10"/>
            </w:pPr>
            <w:r>
              <w:t>&lt;?php</w:t>
            </w:r>
            <w:r>
              <w:br/>
              <w:t>for ($i = 0; $i &lt; 10; $i++) {</w:t>
            </w:r>
            <w:r>
              <w:br/>
              <w:t xml:space="preserve">    // for body</w:t>
            </w:r>
            <w:r>
              <w:br/>
              <w:t>}</w:t>
            </w:r>
          </w:p>
        </w:tc>
      </w:tr>
    </w:tbl>
    <w:p w14:paraId="7606960D" w14:textId="77777777" w:rsidR="00093FCF" w:rsidRDefault="00093FCF">
      <w:pPr>
        <w:pStyle w:val="10"/>
      </w:pPr>
    </w:p>
    <w:p w14:paraId="75B76BC1" w14:textId="77777777" w:rsidR="00093FCF" w:rsidRDefault="00093FCF">
      <w:pPr>
        <w:pStyle w:val="10"/>
      </w:pPr>
    </w:p>
    <w:p w14:paraId="18ADAED8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PSR-2 </w:t>
      </w:r>
      <w:r w:rsidR="001E4B59">
        <w:rPr>
          <w:rFonts w:ascii="Arial Unicode MS" w:eastAsia="Arial Unicode MS" w:hAnsi="Arial Unicode MS" w:cs="Arial Unicode MS"/>
          <w:b/>
        </w:rPr>
        <w:t>코딩 스타일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b/>
        </w:rPr>
        <w:t>foreach</w:t>
      </w:r>
    </w:p>
    <w:p w14:paraId="5A196551" w14:textId="77777777" w:rsidR="00093FCF" w:rsidRDefault="00B90513">
      <w:pPr>
        <w:pStyle w:val="10"/>
      </w:pPr>
      <w:r>
        <w:rPr>
          <w:rFonts w:ascii="Arial Unicode MS" w:eastAsia="Arial Unicode MS" w:hAnsi="Arial Unicode MS" w:cs="Arial Unicode MS"/>
        </w:rPr>
        <w:t xml:space="preserve">다음은 PSR-2 권고의 </w:t>
      </w:r>
      <w:r w:rsidR="001E4B59">
        <w:rPr>
          <w:rFonts w:ascii="Arial Unicode MS" w:eastAsia="Arial Unicode MS" w:hAnsi="Arial Unicode MS" w:cs="Arial Unicode MS"/>
        </w:rPr>
        <w:t>코딩 스타일입니다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중괄호의 배치에 </w:t>
      </w:r>
      <w:r w:rsidR="001E4B59">
        <w:rPr>
          <w:rFonts w:ascii="Arial Unicode MS" w:eastAsia="Arial Unicode MS" w:hAnsi="Arial Unicode MS" w:cs="Arial Unicode MS"/>
          <w:color w:val="212121"/>
          <w:highlight w:val="white"/>
        </w:rPr>
        <w:t>유의합니다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1B50ADE5" w14:textId="77777777" w:rsidR="00093FCF" w:rsidRDefault="00093FCF">
      <w:pPr>
        <w:pStyle w:val="10"/>
      </w:pPr>
    </w:p>
    <w:tbl>
      <w:tblPr>
        <w:tblStyle w:val="a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0A3182D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D907" w14:textId="77777777" w:rsidR="00093FCF" w:rsidRDefault="00B90513">
            <w:pPr>
              <w:pStyle w:val="10"/>
            </w:pPr>
            <w:r>
              <w:t>&lt;?php</w:t>
            </w:r>
            <w:r>
              <w:br/>
              <w:t>foreach ($iterable as $key =&gt; $value) {</w:t>
            </w:r>
            <w:r>
              <w:br/>
              <w:t xml:space="preserve">    // foreach body</w:t>
            </w:r>
            <w:r>
              <w:br/>
              <w:t>}</w:t>
            </w:r>
          </w:p>
        </w:tc>
      </w:tr>
    </w:tbl>
    <w:p w14:paraId="287431EB" w14:textId="77777777" w:rsidR="00093FCF" w:rsidRDefault="00093FCF">
      <w:pPr>
        <w:pStyle w:val="10"/>
      </w:pPr>
    </w:p>
    <w:p w14:paraId="0CABC6E0" w14:textId="77777777" w:rsidR="00093FCF" w:rsidRDefault="00B9051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PSR-2 </w:t>
      </w:r>
      <w:r w:rsidR="001E4B59">
        <w:rPr>
          <w:rFonts w:ascii="Arial Unicode MS" w:eastAsia="Arial Unicode MS" w:hAnsi="Arial Unicode MS" w:cs="Arial Unicode MS"/>
          <w:b/>
        </w:rPr>
        <w:t>코딩 스타일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b/>
        </w:rPr>
        <w:t>try~catch</w:t>
      </w:r>
    </w:p>
    <w:p w14:paraId="34F92793" w14:textId="77777777" w:rsidR="00093FCF" w:rsidRDefault="00093FCF">
      <w:pPr>
        <w:pStyle w:val="10"/>
      </w:pPr>
    </w:p>
    <w:p w14:paraId="55700A54" w14:textId="77777777" w:rsidR="00093FCF" w:rsidRPr="00B807E8" w:rsidRDefault="00B90513">
      <w:pPr>
        <w:pStyle w:val="10"/>
        <w:rPr>
          <w:color w:val="212121"/>
          <w:sz w:val="38"/>
          <w:szCs w:val="38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다음은 PSR-2 권고의 </w:t>
      </w:r>
      <w:r w:rsidR="001E4B59">
        <w:rPr>
          <w:rFonts w:ascii="Arial Unicode MS" w:eastAsia="Arial Unicode MS" w:hAnsi="Arial Unicode MS" w:cs="Arial Unicode MS"/>
        </w:rPr>
        <w:t>코딩 스타일입니다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괄호, 공백</w:t>
      </w:r>
      <w:r w:rsidR="001E4B59">
        <w:rPr>
          <w:rFonts w:ascii="Arial Unicode MS" w:eastAsia="Arial Unicode MS" w:hAnsi="Arial Unicode MS" w:cs="Arial Unicode MS" w:hint="eastAsia"/>
          <w:color w:val="212121"/>
          <w:highlight w:val="white"/>
        </w:rPr>
        <w:t>,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 xml:space="preserve"> 중괄호의 배치에 </w:t>
      </w:r>
      <w:r w:rsidR="001E4B59">
        <w:rPr>
          <w:rFonts w:ascii="Arial Unicode MS" w:eastAsia="Arial Unicode MS" w:hAnsi="Arial Unicode MS" w:cs="Arial Unicode MS"/>
          <w:color w:val="212121"/>
          <w:highlight w:val="white"/>
        </w:rPr>
        <w:t>유의합니다</w:t>
      </w:r>
      <w:r>
        <w:rPr>
          <w:rFonts w:ascii="Arial Unicode MS" w:eastAsia="Arial Unicode MS" w:hAnsi="Arial Unicode MS" w:cs="Arial Unicode MS"/>
          <w:color w:val="212121"/>
          <w:highlight w:val="white"/>
        </w:rPr>
        <w:t>.</w:t>
      </w:r>
    </w:p>
    <w:p w14:paraId="46492B7E" w14:textId="77777777" w:rsidR="00093FCF" w:rsidRDefault="00093FCF">
      <w:pPr>
        <w:pStyle w:val="10"/>
      </w:pP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3FCF" w14:paraId="75EF5B9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362" w14:textId="77777777" w:rsidR="00093FCF" w:rsidRDefault="00B90513">
            <w:pPr>
              <w:pStyle w:val="10"/>
            </w:pPr>
            <w:r>
              <w:t>&lt;?php</w:t>
            </w:r>
            <w:r>
              <w:br/>
              <w:t>try {</w:t>
            </w:r>
            <w:r>
              <w:br/>
              <w:t xml:space="preserve">    // try body</w:t>
            </w:r>
            <w:r>
              <w:br/>
              <w:t>} catch (FirstExceptionType $e) {</w:t>
            </w:r>
            <w:r>
              <w:br/>
              <w:t xml:space="preserve">    // catch body</w:t>
            </w:r>
            <w:r>
              <w:br/>
              <w:t>} catch (OtherExceptionType $e) {</w:t>
            </w:r>
            <w:r>
              <w:br/>
              <w:t xml:space="preserve">    // catch body</w:t>
            </w:r>
            <w:r>
              <w:br/>
              <w:t>}</w:t>
            </w:r>
          </w:p>
        </w:tc>
      </w:tr>
    </w:tbl>
    <w:p w14:paraId="7A990059" w14:textId="77777777" w:rsidR="00093FCF" w:rsidRDefault="00093FCF">
      <w:pPr>
        <w:pStyle w:val="10"/>
      </w:pPr>
    </w:p>
    <w:p w14:paraId="5AAF5E2D" w14:textId="77777777" w:rsidR="00093FCF" w:rsidRDefault="00093FCF">
      <w:pPr>
        <w:pStyle w:val="10"/>
      </w:pPr>
    </w:p>
    <w:sectPr w:rsidR="00093FCF" w:rsidSect="00093FCF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이호진" w:date="2017-07-11T23:58:00Z" w:initials="이">
    <w:p w14:paraId="7D8EDDFC" w14:textId="77777777" w:rsidR="00B33695" w:rsidRDefault="00B33695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삭제하였습니다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8EDD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22A4" w14:textId="77777777" w:rsidR="004A2F1C" w:rsidRDefault="004A2F1C" w:rsidP="00190587">
      <w:pPr>
        <w:spacing w:line="240" w:lineRule="auto"/>
      </w:pPr>
      <w:r>
        <w:separator/>
      </w:r>
    </w:p>
  </w:endnote>
  <w:endnote w:type="continuationSeparator" w:id="0">
    <w:p w14:paraId="2A9C83F2" w14:textId="77777777" w:rsidR="004A2F1C" w:rsidRDefault="004A2F1C" w:rsidP="00190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AC7C" w14:textId="77777777" w:rsidR="004A2F1C" w:rsidRDefault="004A2F1C" w:rsidP="00190587">
      <w:pPr>
        <w:spacing w:line="240" w:lineRule="auto"/>
      </w:pPr>
      <w:r>
        <w:separator/>
      </w:r>
    </w:p>
  </w:footnote>
  <w:footnote w:type="continuationSeparator" w:id="0">
    <w:p w14:paraId="12E1EFE1" w14:textId="77777777" w:rsidR="004A2F1C" w:rsidRDefault="004A2F1C" w:rsidP="00190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6087"/>
    <w:multiLevelType w:val="multilevel"/>
    <w:tmpl w:val="DFC412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3FCF"/>
    <w:rsid w:val="00044235"/>
    <w:rsid w:val="00093FCF"/>
    <w:rsid w:val="00115975"/>
    <w:rsid w:val="00190587"/>
    <w:rsid w:val="001E4B59"/>
    <w:rsid w:val="002C7964"/>
    <w:rsid w:val="004A2F1C"/>
    <w:rsid w:val="004B0F68"/>
    <w:rsid w:val="006A01BC"/>
    <w:rsid w:val="0093041E"/>
    <w:rsid w:val="00937DF9"/>
    <w:rsid w:val="009A2F13"/>
    <w:rsid w:val="00B33695"/>
    <w:rsid w:val="00B807E8"/>
    <w:rsid w:val="00B90513"/>
    <w:rsid w:val="00C115E1"/>
    <w:rsid w:val="00C1219B"/>
    <w:rsid w:val="00D146C6"/>
    <w:rsid w:val="00DA769F"/>
    <w:rsid w:val="00DC33A3"/>
    <w:rsid w:val="00E50EA9"/>
    <w:rsid w:val="00EA4678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5ACFB"/>
  <w15:docId w15:val="{7C659D4B-4894-4806-A659-9B29A5D9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F68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093FC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3FC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3FC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3FC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3FC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093FC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093FCF"/>
  </w:style>
  <w:style w:type="table" w:customStyle="1" w:styleId="TableNormal">
    <w:name w:val="Table Normal"/>
    <w:rsid w:val="00093F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3FCF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093FCF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93FCF"/>
    <w:tblPr>
      <w:tblStyleRowBandSize w:val="1"/>
      <w:tblStyleColBandSize w:val="1"/>
    </w:tblPr>
  </w:style>
  <w:style w:type="table" w:customStyle="1" w:styleId="a6">
    <w:basedOn w:val="TableNormal"/>
    <w:rsid w:val="00093FCF"/>
    <w:tblPr>
      <w:tblStyleRowBandSize w:val="1"/>
      <w:tblStyleColBandSize w:val="1"/>
    </w:tblPr>
  </w:style>
  <w:style w:type="table" w:customStyle="1" w:styleId="a7">
    <w:basedOn w:val="TableNormal"/>
    <w:rsid w:val="00093FCF"/>
    <w:tblPr>
      <w:tblStyleRowBandSize w:val="1"/>
      <w:tblStyleColBandSize w:val="1"/>
    </w:tblPr>
  </w:style>
  <w:style w:type="table" w:customStyle="1" w:styleId="a8">
    <w:basedOn w:val="TableNormal"/>
    <w:rsid w:val="00093FCF"/>
    <w:tblPr>
      <w:tblStyleRowBandSize w:val="1"/>
      <w:tblStyleColBandSize w:val="1"/>
    </w:tblPr>
  </w:style>
  <w:style w:type="table" w:customStyle="1" w:styleId="a9">
    <w:basedOn w:val="TableNormal"/>
    <w:rsid w:val="00093FCF"/>
    <w:tblPr>
      <w:tblStyleRowBandSize w:val="1"/>
      <w:tblStyleColBandSize w:val="1"/>
    </w:tblPr>
  </w:style>
  <w:style w:type="table" w:customStyle="1" w:styleId="aa">
    <w:basedOn w:val="TableNormal"/>
    <w:rsid w:val="00093FCF"/>
    <w:tblPr>
      <w:tblStyleRowBandSize w:val="1"/>
      <w:tblStyleColBandSize w:val="1"/>
    </w:tblPr>
  </w:style>
  <w:style w:type="table" w:customStyle="1" w:styleId="ab">
    <w:basedOn w:val="TableNormal"/>
    <w:rsid w:val="00093FCF"/>
    <w:tblPr>
      <w:tblStyleRowBandSize w:val="1"/>
      <w:tblStyleColBandSize w:val="1"/>
    </w:tblPr>
  </w:style>
  <w:style w:type="table" w:customStyle="1" w:styleId="ac">
    <w:basedOn w:val="TableNormal"/>
    <w:rsid w:val="00093FCF"/>
    <w:tblPr>
      <w:tblStyleRowBandSize w:val="1"/>
      <w:tblStyleColBandSize w:val="1"/>
    </w:tblPr>
  </w:style>
  <w:style w:type="table" w:customStyle="1" w:styleId="ad">
    <w:basedOn w:val="TableNormal"/>
    <w:rsid w:val="00093FCF"/>
    <w:tblPr>
      <w:tblStyleRowBandSize w:val="1"/>
      <w:tblStyleColBandSize w:val="1"/>
    </w:tblPr>
  </w:style>
  <w:style w:type="table" w:customStyle="1" w:styleId="ae">
    <w:basedOn w:val="TableNormal"/>
    <w:rsid w:val="00093FCF"/>
    <w:tblPr>
      <w:tblStyleRowBandSize w:val="1"/>
      <w:tblStyleColBandSize w:val="1"/>
    </w:tblPr>
  </w:style>
  <w:style w:type="table" w:customStyle="1" w:styleId="af">
    <w:basedOn w:val="TableNormal"/>
    <w:rsid w:val="00093FCF"/>
    <w:tblPr>
      <w:tblStyleRowBandSize w:val="1"/>
      <w:tblStyleColBandSize w:val="1"/>
    </w:tblPr>
  </w:style>
  <w:style w:type="table" w:customStyle="1" w:styleId="af0">
    <w:basedOn w:val="TableNormal"/>
    <w:rsid w:val="00093FCF"/>
    <w:tblPr>
      <w:tblStyleRowBandSize w:val="1"/>
      <w:tblStyleColBandSize w:val="1"/>
    </w:tblPr>
  </w:style>
  <w:style w:type="table" w:customStyle="1" w:styleId="af1">
    <w:basedOn w:val="TableNormal"/>
    <w:rsid w:val="00093FCF"/>
    <w:tblPr>
      <w:tblStyleRowBandSize w:val="1"/>
      <w:tblStyleColBandSize w:val="1"/>
    </w:tblPr>
  </w:style>
  <w:style w:type="table" w:customStyle="1" w:styleId="af2">
    <w:basedOn w:val="TableNormal"/>
    <w:rsid w:val="00093FCF"/>
    <w:tblPr>
      <w:tblStyleRowBandSize w:val="1"/>
      <w:tblStyleColBandSize w:val="1"/>
    </w:tblPr>
  </w:style>
  <w:style w:type="table" w:customStyle="1" w:styleId="af3">
    <w:basedOn w:val="TableNormal"/>
    <w:rsid w:val="00093FCF"/>
    <w:tblPr>
      <w:tblStyleRowBandSize w:val="1"/>
      <w:tblStyleColBandSize w:val="1"/>
    </w:tblPr>
  </w:style>
  <w:style w:type="table" w:customStyle="1" w:styleId="af4">
    <w:basedOn w:val="TableNormal"/>
    <w:rsid w:val="00093FCF"/>
    <w:tblPr>
      <w:tblStyleRowBandSize w:val="1"/>
      <w:tblStyleColBandSize w:val="1"/>
    </w:tblPr>
  </w:style>
  <w:style w:type="table" w:customStyle="1" w:styleId="af5">
    <w:basedOn w:val="TableNormal"/>
    <w:rsid w:val="00093FCF"/>
    <w:tblPr>
      <w:tblStyleRowBandSize w:val="1"/>
      <w:tblStyleColBandSize w:val="1"/>
    </w:tblPr>
  </w:style>
  <w:style w:type="table" w:customStyle="1" w:styleId="af6">
    <w:basedOn w:val="TableNormal"/>
    <w:rsid w:val="00093FCF"/>
    <w:tblPr>
      <w:tblStyleRowBandSize w:val="1"/>
      <w:tblStyleColBandSize w:val="1"/>
    </w:tblPr>
  </w:style>
  <w:style w:type="table" w:customStyle="1" w:styleId="af7">
    <w:basedOn w:val="TableNormal"/>
    <w:rsid w:val="00093FCF"/>
    <w:tblPr>
      <w:tblStyleRowBandSize w:val="1"/>
      <w:tblStyleColBandSize w:val="1"/>
    </w:tblPr>
  </w:style>
  <w:style w:type="table" w:customStyle="1" w:styleId="af8">
    <w:basedOn w:val="TableNormal"/>
    <w:rsid w:val="00093FCF"/>
    <w:tblPr>
      <w:tblStyleRowBandSize w:val="1"/>
      <w:tblStyleColBandSize w:val="1"/>
    </w:tblPr>
  </w:style>
  <w:style w:type="table" w:customStyle="1" w:styleId="af9">
    <w:basedOn w:val="TableNormal"/>
    <w:rsid w:val="00093FCF"/>
    <w:tblPr>
      <w:tblStyleRowBandSize w:val="1"/>
      <w:tblStyleColBandSize w:val="1"/>
    </w:tblPr>
  </w:style>
  <w:style w:type="paragraph" w:styleId="afa">
    <w:name w:val="Balloon Text"/>
    <w:basedOn w:val="a"/>
    <w:link w:val="Char"/>
    <w:uiPriority w:val="99"/>
    <w:semiHidden/>
    <w:unhideWhenUsed/>
    <w:rsid w:val="0019058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190587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header"/>
    <w:basedOn w:val="a"/>
    <w:link w:val="Char0"/>
    <w:uiPriority w:val="99"/>
    <w:unhideWhenUsed/>
    <w:rsid w:val="001905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b"/>
    <w:uiPriority w:val="99"/>
    <w:rsid w:val="00190587"/>
  </w:style>
  <w:style w:type="paragraph" w:styleId="afc">
    <w:name w:val="footer"/>
    <w:basedOn w:val="a"/>
    <w:link w:val="Char1"/>
    <w:uiPriority w:val="99"/>
    <w:unhideWhenUsed/>
    <w:rsid w:val="001905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c"/>
    <w:uiPriority w:val="99"/>
    <w:rsid w:val="00190587"/>
  </w:style>
  <w:style w:type="character" w:styleId="afd">
    <w:name w:val="annotation reference"/>
    <w:basedOn w:val="a0"/>
    <w:uiPriority w:val="99"/>
    <w:semiHidden/>
    <w:unhideWhenUsed/>
    <w:rsid w:val="00B90513"/>
    <w:rPr>
      <w:sz w:val="18"/>
      <w:szCs w:val="18"/>
    </w:rPr>
  </w:style>
  <w:style w:type="paragraph" w:styleId="afe">
    <w:name w:val="annotation text"/>
    <w:basedOn w:val="a"/>
    <w:link w:val="Char2"/>
    <w:uiPriority w:val="99"/>
    <w:semiHidden/>
    <w:unhideWhenUsed/>
    <w:rsid w:val="00B90513"/>
    <w:pPr>
      <w:jc w:val="left"/>
    </w:pPr>
  </w:style>
  <w:style w:type="character" w:customStyle="1" w:styleId="Char2">
    <w:name w:val="메모 텍스트 Char"/>
    <w:basedOn w:val="a0"/>
    <w:link w:val="afe"/>
    <w:uiPriority w:val="99"/>
    <w:semiHidden/>
    <w:rsid w:val="00B90513"/>
  </w:style>
  <w:style w:type="paragraph" w:styleId="aff">
    <w:name w:val="annotation subject"/>
    <w:basedOn w:val="afe"/>
    <w:next w:val="afe"/>
    <w:link w:val="Char3"/>
    <w:uiPriority w:val="99"/>
    <w:semiHidden/>
    <w:unhideWhenUsed/>
    <w:rsid w:val="00B90513"/>
    <w:rPr>
      <w:b/>
      <w:bCs/>
    </w:rPr>
  </w:style>
  <w:style w:type="character" w:customStyle="1" w:styleId="Char3">
    <w:name w:val="메모 주제 Char"/>
    <w:basedOn w:val="Char2"/>
    <w:link w:val="aff"/>
    <w:uiPriority w:val="99"/>
    <w:semiHidden/>
    <w:rsid w:val="00B90513"/>
    <w:rPr>
      <w:b/>
      <w:bCs/>
    </w:rPr>
  </w:style>
  <w:style w:type="paragraph" w:styleId="aff0">
    <w:name w:val="Revision"/>
    <w:hidden/>
    <w:uiPriority w:val="99"/>
    <w:semiHidden/>
    <w:rsid w:val="00B905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-fig.org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-fig.org/psr/psr-2/" TargetMode="Externa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2017-06-13T04:02:00Z</dcterms:created>
  <dcterms:modified xsi:type="dcterms:W3CDTF">2017-09-19T07:38:00Z</dcterms:modified>
</cp:coreProperties>
</file>