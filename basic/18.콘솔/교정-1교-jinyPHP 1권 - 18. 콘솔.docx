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249B" w:rsidRDefault="00737D53">
      <w:pPr>
        <w:pStyle w:val="10"/>
      </w:pPr>
      <w:r>
        <w:rPr>
          <w:rFonts w:ascii="Arial Unicode MS" w:eastAsia="Arial Unicode MS" w:hAnsi="Arial Unicode MS" w:cs="Arial Unicode MS"/>
        </w:rPr>
        <w:t xml:space="preserve">jinyPHP 1권 - </w:t>
      </w:r>
      <w:r w:rsidR="007D44A3">
        <w:rPr>
          <w:rFonts w:ascii="Arial Unicode MS" w:eastAsia="Arial Unicode MS" w:hAnsi="Arial Unicode MS" w:cs="Arial Unicode MS"/>
        </w:rPr>
        <w:t>18.</w:t>
      </w:r>
      <w:r>
        <w:rPr>
          <w:rFonts w:ascii="Arial Unicode MS" w:eastAsia="Arial Unicode MS" w:hAnsi="Arial Unicode MS" w:cs="Arial Unicode MS"/>
        </w:rPr>
        <w:t xml:space="preserve"> 콘솔작업</w:t>
      </w:r>
    </w:p>
    <w:p w:rsidR="0032249B" w:rsidRDefault="0032249B">
      <w:pPr>
        <w:pStyle w:val="10"/>
      </w:pPr>
    </w:p>
    <w:p w:rsidR="0032249B" w:rsidRDefault="0032249B">
      <w:pPr>
        <w:pStyle w:val="10"/>
      </w:pPr>
    </w:p>
    <w:p w:rsidR="0032249B" w:rsidRDefault="007D44A3">
      <w:pPr>
        <w:pStyle w:val="10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18.</w:t>
      </w:r>
      <w:r w:rsidR="00737D53">
        <w:rPr>
          <w:rFonts w:ascii="Arial Unicode MS" w:eastAsia="Arial Unicode MS" w:hAnsi="Arial Unicode MS" w:cs="Arial Unicode MS"/>
          <w:b/>
          <w:sz w:val="48"/>
          <w:szCs w:val="48"/>
        </w:rPr>
        <w:t xml:space="preserve">  콘솔</w:t>
      </w:r>
    </w:p>
    <w:p w:rsidR="0032249B" w:rsidRDefault="0032249B">
      <w:pPr>
        <w:pStyle w:val="10"/>
      </w:pPr>
    </w:p>
    <w:p w:rsidR="0032249B" w:rsidRDefault="00737D53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PHP는 웹</w:t>
      </w:r>
      <w:r w:rsidR="007D44A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브라우</w:t>
      </w:r>
      <w:r w:rsidR="007D44A3">
        <w:rPr>
          <w:rFonts w:ascii="Arial Unicode MS" w:eastAsia="Arial Unicode MS" w:hAnsi="Arial Unicode MS" w:cs="Arial Unicode MS" w:hint="eastAsia"/>
        </w:rPr>
        <w:t>저</w:t>
      </w:r>
      <w:r>
        <w:rPr>
          <w:rFonts w:ascii="Arial Unicode MS" w:eastAsia="Arial Unicode MS" w:hAnsi="Arial Unicode MS" w:cs="Arial Unicode MS"/>
        </w:rPr>
        <w:t>를 통</w:t>
      </w:r>
      <w:r w:rsidR="007D44A3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실행뿐만 아니라 콘솔에서 직접 명령</w:t>
      </w:r>
      <w:r w:rsidR="007D44A3">
        <w:rPr>
          <w:rFonts w:ascii="Arial Unicode MS" w:eastAsia="Arial Unicode MS" w:hAnsi="Arial Unicode MS" w:cs="Arial Unicode MS" w:hint="eastAsia"/>
        </w:rPr>
        <w:t>으로</w:t>
      </w:r>
      <w:r>
        <w:rPr>
          <w:rFonts w:ascii="Arial Unicode MS" w:eastAsia="Arial Unicode MS" w:hAnsi="Arial Unicode MS" w:cs="Arial Unicode MS"/>
        </w:rPr>
        <w:t xml:space="preserve"> PHP를 실행할 수 있습니다.</w:t>
      </w:r>
    </w:p>
    <w:p w:rsidR="00FD7CD3" w:rsidRDefault="00FD7CD3">
      <w:pPr>
        <w:pStyle w:val="10"/>
        <w:rPr>
          <w:rFonts w:ascii="Arial Unicode MS" w:eastAsia="Arial Unicode MS" w:hAnsi="Arial Unicode MS" w:cs="Arial Unicode MS"/>
        </w:rPr>
      </w:pPr>
    </w:p>
    <w:p w:rsidR="008830B4" w:rsidRDefault="00FD7CD3">
      <w:pPr>
        <w:pStyle w:val="10"/>
      </w:pPr>
      <w:r>
        <w:rPr>
          <w:rFonts w:hint="eastAsia"/>
        </w:rPr>
        <w:t>콘솔</w:t>
      </w:r>
      <w:r w:rsidR="00710072"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말로는</w:t>
      </w:r>
      <w:r>
        <w:rPr>
          <w:rFonts w:hint="eastAsia"/>
        </w:rPr>
        <w:t xml:space="preserve"> </w:t>
      </w:r>
      <w:r>
        <w:t>CLI</w:t>
      </w:r>
      <w:r w:rsidR="00710072">
        <w:t>(command Line Interface)</w:t>
      </w:r>
      <w:r>
        <w:rPr>
          <w:rFonts w:hint="eastAsia"/>
        </w:rPr>
        <w:t>라고도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t xml:space="preserve">PHP </w:t>
      </w:r>
      <w:r>
        <w:rPr>
          <w:rFonts w:hint="eastAsia"/>
        </w:rPr>
        <w:t>CLI</w:t>
      </w:r>
      <w: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t xml:space="preserve">PHP 4.3.x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이후부터</w:t>
      </w:r>
      <w:r>
        <w:rPr>
          <w:rFonts w:hint="eastAsia"/>
        </w:rPr>
        <w:t xml:space="preserve"> </w:t>
      </w:r>
      <w:r>
        <w:rPr>
          <w:rFonts w:hint="eastAsia"/>
        </w:rPr>
        <w:t>적용된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rPr>
          <w:rFonts w:hint="eastAsia"/>
        </w:rPr>
        <w:t xml:space="preserve">. </w:t>
      </w:r>
      <w:r>
        <w:t>PHP CLI</w:t>
      </w:r>
      <w:r>
        <w:rPr>
          <w:rFonts w:hint="eastAsia"/>
        </w:rPr>
        <w:t>는</w:t>
      </w:r>
      <w:r>
        <w:rPr>
          <w:rFonts w:hint="eastAsia"/>
        </w:rPr>
        <w:t xml:space="preserve"> SAPI(</w:t>
      </w:r>
      <w:r>
        <w:t>Server Application Programming Interface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>.</w:t>
      </w:r>
    </w:p>
    <w:p w:rsidR="008830B4" w:rsidRDefault="008830B4">
      <w:pPr>
        <w:pStyle w:val="10"/>
      </w:pPr>
    </w:p>
    <w:p w:rsidR="008830B4" w:rsidRPr="007D44A3" w:rsidRDefault="008830B4">
      <w:pPr>
        <w:pStyle w:val="10"/>
      </w:pPr>
    </w:p>
    <w:p w:rsidR="0032249B" w:rsidRDefault="007D44A3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18.</w:t>
      </w:r>
      <w:r w:rsidR="00737D53">
        <w:rPr>
          <w:rFonts w:ascii="Arial Unicode MS" w:eastAsia="Arial Unicode MS" w:hAnsi="Arial Unicode MS" w:cs="Arial Unicode MS"/>
          <w:b/>
          <w:sz w:val="36"/>
          <w:szCs w:val="36"/>
        </w:rPr>
        <w:t>1 콘솔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이란</w:t>
      </w:r>
      <w:r w:rsidR="00737D53">
        <w:rPr>
          <w:rFonts w:ascii="Arial Unicode MS" w:eastAsia="Arial Unicode MS" w:hAnsi="Arial Unicode MS" w:cs="Arial Unicode MS"/>
          <w:b/>
          <w:sz w:val="36"/>
          <w:szCs w:val="36"/>
        </w:rPr>
        <w:t>?</w:t>
      </w:r>
    </w:p>
    <w:p w:rsidR="0032249B" w:rsidRDefault="008830B4">
      <w:pPr>
        <w:pStyle w:val="10"/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184150</wp:posOffset>
            </wp:positionV>
            <wp:extent cx="2419350" cy="1480820"/>
            <wp:effectExtent l="0" t="0" r="0" b="0"/>
            <wp:wrapSquare wrapText="bothSides"/>
            <wp:docPr id="2" name="그림 2" descr="C:\Users\infoh\AppData\Local\Microsoft\Windows\INetCache\Content.Word\그림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h\AppData\Local\Microsoft\Windows\INetCache\Content.Word\그림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30B4" w:rsidRDefault="00737D53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컴퓨터와 사용자 사이에 대화를 할 수 있는 커</w:t>
      </w:r>
      <w:r w:rsidR="00710072">
        <w:rPr>
          <w:rFonts w:ascii="Arial Unicode MS" w:eastAsia="Arial Unicode MS" w:hAnsi="Arial Unicode MS" w:cs="Arial Unicode MS" w:hint="eastAsia"/>
        </w:rPr>
        <w:t>맨</w:t>
      </w:r>
      <w:r>
        <w:rPr>
          <w:rFonts w:ascii="Arial Unicode MS" w:eastAsia="Arial Unicode MS" w:hAnsi="Arial Unicode MS" w:cs="Arial Unicode MS"/>
        </w:rPr>
        <w:t>드 기반의 입출력</w:t>
      </w:r>
      <w:r w:rsidR="007D44A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장치를 말합니다.  옛날 DOS 나 리눅스의 bash shell, 윈도우 CMD 창</w:t>
      </w:r>
      <w:r w:rsidR="007D44A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등이 콜솔</w:t>
      </w:r>
      <w:r w:rsidR="007D44A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명령 작업을 할 수 있는 환경입니다. </w:t>
      </w:r>
    </w:p>
    <w:p w:rsidR="008830B4" w:rsidRDefault="008830B4">
      <w:pPr>
        <w:pStyle w:val="10"/>
        <w:rPr>
          <w:rFonts w:ascii="Arial Unicode MS" w:eastAsia="Arial Unicode MS" w:hAnsi="Arial Unicode MS" w:cs="Arial Unicode MS"/>
        </w:rPr>
      </w:pPr>
    </w:p>
    <w:p w:rsidR="008830B4" w:rsidRDefault="008830B4">
      <w:pPr>
        <w:pStyle w:val="10"/>
        <w:rPr>
          <w:rFonts w:ascii="Arial Unicode MS" w:eastAsia="Arial Unicode MS" w:hAnsi="Arial Unicode MS" w:cs="Arial Unicode MS"/>
        </w:rPr>
      </w:pPr>
    </w:p>
    <w:p w:rsidR="008830B4" w:rsidRDefault="008830B4">
      <w:pPr>
        <w:pStyle w:val="10"/>
        <w:rPr>
          <w:rFonts w:ascii="Arial Unicode MS" w:eastAsia="Arial Unicode MS" w:hAnsi="Arial Unicode MS" w:cs="Arial Unicode MS"/>
        </w:rPr>
      </w:pPr>
    </w:p>
    <w:p w:rsidR="0032249B" w:rsidRDefault="00737D53">
      <w:pPr>
        <w:pStyle w:val="10"/>
      </w:pPr>
      <w:r>
        <w:rPr>
          <w:rFonts w:ascii="Arial Unicode MS" w:eastAsia="Arial Unicode MS" w:hAnsi="Arial Unicode MS" w:cs="Arial Unicode MS"/>
        </w:rPr>
        <w:t>콘솔을 이용하면 명령을 통</w:t>
      </w:r>
      <w:r w:rsidR="007D44A3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컴퓨터에게 직접 작업을 실행하거나 결과를 얻을 수 있습니다.</w:t>
      </w:r>
    </w:p>
    <w:p w:rsidR="0032249B" w:rsidRDefault="0032249B">
      <w:pPr>
        <w:pStyle w:val="10"/>
      </w:pPr>
    </w:p>
    <w:p w:rsidR="0032249B" w:rsidRDefault="007D44A3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18.</w:t>
      </w:r>
      <w:r w:rsidR="00737D53">
        <w:rPr>
          <w:rFonts w:ascii="Arial Unicode MS" w:eastAsia="Arial Unicode MS" w:hAnsi="Arial Unicode MS" w:cs="Arial Unicode MS"/>
          <w:b/>
          <w:sz w:val="36"/>
          <w:szCs w:val="36"/>
        </w:rPr>
        <w:t>2 콘솔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737D53">
        <w:rPr>
          <w:rFonts w:ascii="Arial Unicode MS" w:eastAsia="Arial Unicode MS" w:hAnsi="Arial Unicode MS" w:cs="Arial Unicode MS"/>
          <w:b/>
          <w:sz w:val="36"/>
          <w:szCs w:val="36"/>
        </w:rPr>
        <w:t>옵션</w:t>
      </w:r>
    </w:p>
    <w:p w:rsidR="007D44A3" w:rsidRDefault="007D44A3">
      <w:pPr>
        <w:pStyle w:val="10"/>
      </w:pPr>
    </w:p>
    <w:p w:rsidR="0032249B" w:rsidRDefault="00737D53">
      <w:pPr>
        <w:pStyle w:val="10"/>
      </w:pPr>
      <w:r>
        <w:rPr>
          <w:rFonts w:ascii="Arial Unicode MS" w:eastAsia="Arial Unicode MS" w:hAnsi="Arial Unicode MS" w:cs="Arial Unicode MS"/>
        </w:rPr>
        <w:t>콘솔</w:t>
      </w:r>
      <w:r w:rsidR="007D44A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창에서 php -help 명령을 입력하면 php</w:t>
      </w:r>
      <w:r w:rsidR="007D44A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콘솔 실행과 관련된 여러 명령 옵션을 확인할 수 있습니다.</w:t>
      </w:r>
    </w:p>
    <w:p w:rsidR="0032249B" w:rsidRDefault="00737D53">
      <w:pPr>
        <w:pStyle w:val="10"/>
        <w:rPr>
          <w:ins w:id="0" w:author="이호진" w:date="2017-09-19T18:41:00Z"/>
        </w:rPr>
      </w:pPr>
      <w:r>
        <w:t xml:space="preserve"> </w:t>
      </w:r>
    </w:p>
    <w:p w:rsidR="00D55FC6" w:rsidRDefault="00D55FC6">
      <w:pPr>
        <w:pStyle w:val="10"/>
      </w:pPr>
      <w:ins w:id="1" w:author="이호진" w:date="2017-09-19T18:41:00Z">
        <w:r>
          <w:t>|</w:t>
        </w:r>
        <w:r>
          <w:rPr>
            <w:rFonts w:hint="eastAsia"/>
          </w:rPr>
          <w:t>명령</w:t>
        </w:r>
        <w:r>
          <w:rPr>
            <w:rFonts w:hint="eastAsia"/>
          </w:rPr>
          <w:t>|</w:t>
        </w:r>
      </w:ins>
    </w:p>
    <w:p w:rsidR="0032249B" w:rsidRDefault="00737D53">
      <w:pPr>
        <w:pStyle w:val="10"/>
        <w:rPr>
          <w:b/>
        </w:rPr>
      </w:pPr>
      <w:r>
        <w:rPr>
          <w:b/>
        </w:rPr>
        <w:t>#] php -help</w:t>
      </w:r>
    </w:p>
    <w:p w:rsidR="0032249B" w:rsidRDefault="0032249B">
      <w:pPr>
        <w:pStyle w:val="10"/>
        <w:rPr>
          <w:b/>
        </w:rPr>
      </w:pPr>
    </w:p>
    <w:tbl>
      <w:tblPr>
        <w:tblStyle w:val="a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32249B">
        <w:tc>
          <w:tcPr>
            <w:tcW w:w="9638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>Usage: php [options] [-f] &lt;file&gt; [--] [args...]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 php [options] -r &lt;code&gt; [--] [args...]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 php [options] [-B &lt;begin_code&gt;] -R &lt;code&gt; [-E &lt;end_code&gt;] [--] [args...]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 php [options] [-B &lt;begin_code&gt;] -F &lt;file&gt; [-E &lt;end_code&gt;] [--] [args...]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 php [options] -S &lt;addr&gt;:&lt;port&gt; [-t docroot]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lastRenderedPageBreak/>
              <w:t xml:space="preserve">   php [options] -- [args...]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 php [options] -a</w:t>
            </w:r>
          </w:p>
          <w:p w:rsidR="0032249B" w:rsidRDefault="0032249B">
            <w:pPr>
              <w:pStyle w:val="10"/>
              <w:rPr>
                <w:color w:val="F3F3F3"/>
              </w:rPr>
            </w:pP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-a               Run interactively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-c &lt;path&gt;|&lt;file&gt; Look for php.ini file in this directory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-n               No php.ini file will be used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-d foo[=bar]     Define INI entry foo with value 'bar'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-e               Generate extended information for debugger/profiler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-f &lt;file&gt;        Parse and execute &lt;file&gt;.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-h               This help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-i               PHP information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-l               Syntax check only (lint)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-m               Show compiled in modules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-r &lt;code&gt;        Run PHP &lt;code&gt; without using script tags &lt;?..?&gt;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-B &lt;begin_code&gt;  Run PHP &lt;begin_code&gt; before processing input lines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-R &lt;code&gt;        Run PHP &lt;code&gt; for every input line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-F &lt;file&gt;        Parse and execute &lt;file&gt; for every input line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-E &lt;end_code&gt;    Run PHP &lt;end_code&gt; after processing all input lines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-H               Hide any passed arguments from external tools.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-S &lt;addr&gt;:&lt;port&gt; Run with built-in web server.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-t &lt;docroot&gt;     Specify document root &lt;docroot&gt; for built-in web server.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-s               Output HTML syntax highlighted source.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rFonts w:ascii="Arial Unicode MS" w:eastAsia="Arial Unicode MS" w:hAnsi="Arial Unicode MS" w:cs="Arial Unicode MS"/>
                <w:color w:val="F3F3F3"/>
              </w:rPr>
              <w:t xml:space="preserve">  -v               </w:t>
            </w:r>
            <w:r w:rsidR="007D44A3">
              <w:rPr>
                <w:rFonts w:ascii="Arial Unicode MS" w:eastAsia="Arial Unicode MS" w:hAnsi="Arial Unicode MS" w:cs="Arial Unicode MS"/>
                <w:color w:val="F3F3F3"/>
              </w:rPr>
              <w:t>버전</w:t>
            </w:r>
            <w:r>
              <w:rPr>
                <w:rFonts w:ascii="Arial Unicode MS" w:eastAsia="Arial Unicode MS" w:hAnsi="Arial Unicode MS" w:cs="Arial Unicode MS"/>
                <w:color w:val="F3F3F3"/>
              </w:rPr>
              <w:t>을 확인합니다.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-w               Output source with stripped comments and whitespace.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-z &lt;file&gt;        Load Zend extension &lt;file&gt;.</w:t>
            </w:r>
          </w:p>
          <w:p w:rsidR="0032249B" w:rsidRDefault="0032249B">
            <w:pPr>
              <w:pStyle w:val="10"/>
              <w:rPr>
                <w:color w:val="F3F3F3"/>
              </w:rPr>
            </w:pP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args...          Arguments passed to script. Use -- args when first argument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                 starts with - or script is read from stdin</w:t>
            </w:r>
          </w:p>
          <w:p w:rsidR="0032249B" w:rsidRDefault="0032249B">
            <w:pPr>
              <w:pStyle w:val="10"/>
              <w:rPr>
                <w:color w:val="F3F3F3"/>
              </w:rPr>
            </w:pP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--ini            Show configuration file names</w:t>
            </w:r>
          </w:p>
          <w:p w:rsidR="0032249B" w:rsidRDefault="0032249B">
            <w:pPr>
              <w:pStyle w:val="10"/>
              <w:rPr>
                <w:color w:val="F3F3F3"/>
              </w:rPr>
            </w:pP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--rf &lt;name&gt;      Show information about function &lt;name&gt;.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--rc &lt;name&gt;      Show information about class &lt;name&gt;.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--re &lt;name&gt;      Show information about extension &lt;name&gt;.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--rz &lt;name&gt;      Show information about Zend extension &lt;name&gt;.</w:t>
            </w:r>
          </w:p>
          <w:p w:rsidR="0032249B" w:rsidRDefault="00737D53">
            <w:pPr>
              <w:pStyle w:val="10"/>
              <w:rPr>
                <w:color w:val="F3F3F3"/>
              </w:rPr>
            </w:pPr>
            <w:r>
              <w:rPr>
                <w:color w:val="F3F3F3"/>
              </w:rPr>
              <w:t xml:space="preserve">  --ri &lt;name&gt;      Show configuration for extension &lt;name&gt;.</w:t>
            </w:r>
          </w:p>
        </w:tc>
      </w:tr>
    </w:tbl>
    <w:p w:rsidR="0032249B" w:rsidRDefault="0032249B">
      <w:pPr>
        <w:pStyle w:val="10"/>
      </w:pPr>
    </w:p>
    <w:p w:rsidR="0032249B" w:rsidRDefault="0032249B">
      <w:pPr>
        <w:pStyle w:val="10"/>
      </w:pPr>
    </w:p>
    <w:p w:rsidR="0032249B" w:rsidRDefault="00737D53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PHP </w:t>
      </w:r>
      <w:r w:rsidR="007D44A3">
        <w:rPr>
          <w:rFonts w:ascii="Arial Unicode MS" w:eastAsia="Arial Unicode MS" w:hAnsi="Arial Unicode MS" w:cs="Arial Unicode MS" w:hint="eastAsia"/>
          <w:b/>
        </w:rPr>
        <w:t xml:space="preserve">버전 </w:t>
      </w:r>
      <w:r>
        <w:rPr>
          <w:rFonts w:ascii="Arial Unicode MS" w:eastAsia="Arial Unicode MS" w:hAnsi="Arial Unicode MS" w:cs="Arial Unicode MS"/>
          <w:b/>
        </w:rPr>
        <w:t>확인 -v</w:t>
      </w:r>
    </w:p>
    <w:p w:rsidR="0032249B" w:rsidRDefault="00737D53">
      <w:pPr>
        <w:pStyle w:val="10"/>
      </w:pPr>
      <w:r>
        <w:rPr>
          <w:rFonts w:ascii="Arial Unicode MS" w:eastAsia="Arial Unicode MS" w:hAnsi="Arial Unicode MS" w:cs="Arial Unicode MS"/>
        </w:rPr>
        <w:t xml:space="preserve">-v 옵션은 </w:t>
      </w:r>
      <w:r w:rsidR="007D44A3">
        <w:rPr>
          <w:rFonts w:ascii="Arial Unicode MS" w:eastAsia="Arial Unicode MS" w:hAnsi="Arial Unicode MS" w:cs="Arial Unicode MS"/>
        </w:rPr>
        <w:t>버전</w:t>
      </w:r>
      <w:r>
        <w:rPr>
          <w:rFonts w:ascii="Arial Unicode MS" w:eastAsia="Arial Unicode MS" w:hAnsi="Arial Unicode MS" w:cs="Arial Unicode MS"/>
        </w:rPr>
        <w:t>을 확인할 수 있는 콘솔 명령 옵션입니다.</w:t>
      </w:r>
    </w:p>
    <w:p w:rsidR="0032249B" w:rsidRDefault="0032249B">
      <w:pPr>
        <w:pStyle w:val="10"/>
        <w:rPr>
          <w:ins w:id="2" w:author="이호진" w:date="2017-09-19T18:41:00Z"/>
        </w:rPr>
      </w:pPr>
    </w:p>
    <w:p w:rsidR="00D55FC6" w:rsidRDefault="00D55FC6">
      <w:pPr>
        <w:pStyle w:val="10"/>
        <w:rPr>
          <w:rFonts w:hint="eastAsia"/>
        </w:rPr>
      </w:pPr>
      <w:ins w:id="3" w:author="이호진" w:date="2017-09-19T18:41:00Z">
        <w:r>
          <w:rPr>
            <w:rFonts w:hint="eastAsia"/>
          </w:rPr>
          <w:t>|</w:t>
        </w:r>
        <w:r>
          <w:rPr>
            <w:rFonts w:hint="eastAsia"/>
          </w:rPr>
          <w:t>명령</w:t>
        </w:r>
        <w:r>
          <w:rPr>
            <w:rFonts w:hint="eastAsia"/>
          </w:rPr>
          <w:t>|</w:t>
        </w:r>
      </w:ins>
    </w:p>
    <w:p w:rsidR="0032249B" w:rsidRDefault="00737D53">
      <w:pPr>
        <w:pStyle w:val="10"/>
        <w:rPr>
          <w:b/>
        </w:rPr>
      </w:pPr>
      <w:r>
        <w:t>#] php -v</w:t>
      </w:r>
    </w:p>
    <w:tbl>
      <w:tblPr>
        <w:tblStyle w:val="a6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32249B">
        <w:tc>
          <w:tcPr>
            <w:tcW w:w="9638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C:\php-7.1.4-Win32-VC14-x86&gt;php -v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PHP 7.1.4 (cli) (built: Apr 11 2017 20:08:12) ( ZTS MSVC14 (Visual C++ 2015) x86 )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Copyright (c) 1997-2017 The PHP Group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lastRenderedPageBreak/>
              <w:t>Zend Engine v3.1.0, Copyright (c) 1998-2017 Zend Technologies</w:t>
            </w:r>
          </w:p>
        </w:tc>
      </w:tr>
    </w:tbl>
    <w:p w:rsidR="0032249B" w:rsidRDefault="0032249B">
      <w:pPr>
        <w:pStyle w:val="10"/>
      </w:pPr>
    </w:p>
    <w:p w:rsidR="0032249B" w:rsidRDefault="00737D53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PHP 정보</w:t>
      </w:r>
      <w:r w:rsidR="007D44A3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 -i</w:t>
      </w:r>
    </w:p>
    <w:p w:rsidR="007D44A3" w:rsidRDefault="007D44A3">
      <w:pPr>
        <w:pStyle w:val="10"/>
      </w:pPr>
    </w:p>
    <w:p w:rsidR="0032249B" w:rsidRDefault="00737D53">
      <w:pPr>
        <w:pStyle w:val="10"/>
      </w:pPr>
      <w:r>
        <w:rPr>
          <w:rFonts w:ascii="Arial Unicode MS" w:eastAsia="Arial Unicode MS" w:hAnsi="Arial Unicode MS" w:cs="Arial Unicode MS"/>
        </w:rPr>
        <w:t>-i 옵션은 PHP의 환경</w:t>
      </w:r>
      <w:r w:rsidR="007D44A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설정 정보를 확인할 수 있습니다. 웹에서 phpinfo() 함수를 실행하는 것과 동일합니다.</w:t>
      </w:r>
    </w:p>
    <w:p w:rsidR="0032249B" w:rsidRDefault="0032249B">
      <w:pPr>
        <w:pStyle w:val="10"/>
        <w:rPr>
          <w:ins w:id="4" w:author="이호진" w:date="2017-09-19T18:41:00Z"/>
        </w:rPr>
      </w:pPr>
    </w:p>
    <w:p w:rsidR="00D55FC6" w:rsidRDefault="00D55FC6">
      <w:pPr>
        <w:pStyle w:val="10"/>
        <w:rPr>
          <w:rFonts w:hint="eastAsia"/>
        </w:rPr>
      </w:pPr>
      <w:ins w:id="5" w:author="이호진" w:date="2017-09-19T18:42:00Z">
        <w:r>
          <w:rPr>
            <w:rFonts w:hint="eastAsia"/>
          </w:rPr>
          <w:t>|</w:t>
        </w:r>
        <w:r>
          <w:rPr>
            <w:rFonts w:hint="eastAsia"/>
          </w:rPr>
          <w:t>명령</w:t>
        </w:r>
        <w:r>
          <w:rPr>
            <w:rFonts w:hint="eastAsia"/>
          </w:rPr>
          <w:t>|</w:t>
        </w:r>
      </w:ins>
    </w:p>
    <w:p w:rsidR="0032249B" w:rsidRDefault="00737D53">
      <w:pPr>
        <w:pStyle w:val="10"/>
        <w:rPr>
          <w:b/>
        </w:rPr>
      </w:pPr>
      <w:r>
        <w:t>#] php -i</w:t>
      </w: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32249B">
        <w:tc>
          <w:tcPr>
            <w:tcW w:w="9638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C:\php-7.1.4-Win32-VC14-x86&gt;php -i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phpinfo()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PHP Version =&gt; 7.1.4</w:t>
            </w:r>
          </w:p>
          <w:p w:rsidR="0032249B" w:rsidRDefault="0032249B">
            <w:pPr>
              <w:pStyle w:val="10"/>
              <w:rPr>
                <w:color w:val="FFFFFF"/>
              </w:rPr>
            </w:pP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System =&gt; Windows NT LAPTOP-M0820HEF 10.0 build 14393 (Windows 10) i586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Build Date =&gt; Apr 11 2017 19:53:44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Compiler =&gt; MSVC14 (Visual C++ 2015)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Architecture =&gt; x86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Configure Command =&gt; cscript /nologo configure.js  "--enable-snapshot-build" "--enable-debug-pack" "--with-pdo-oci=c:\php-sdk\oracle\x86\instantclient_12_1\sdk,shared" "--with-oci8-12c=c:\php-sdk\oracle\x86\instantclient_12_1\sdk,shared" "--enable-object-out-dir=../obj/" "--enable-com-dotnet=shared" "--with-mcrypt=static" "--without-analyzer" "--with-pgo"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Server API =&gt; Command Line Interface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Virtual Directory Support =&gt; enabled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Configuration File (php.ini) Path =&gt; C:\Windows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….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….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….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….</w:t>
            </w:r>
          </w:p>
        </w:tc>
      </w:tr>
    </w:tbl>
    <w:p w:rsidR="0032249B" w:rsidRDefault="0032249B">
      <w:pPr>
        <w:pStyle w:val="10"/>
      </w:pPr>
    </w:p>
    <w:p w:rsidR="00CF1678" w:rsidRDefault="00CF1678" w:rsidP="00CF1678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PHP </w:t>
      </w:r>
      <w:r>
        <w:rPr>
          <w:rFonts w:ascii="Arial Unicode MS" w:eastAsia="Arial Unicode MS" w:hAnsi="Arial Unicode MS" w:cs="Arial Unicode MS" w:hint="eastAsia"/>
          <w:b/>
        </w:rPr>
        <w:t>강조</w:t>
      </w:r>
      <w:r w:rsidR="00710072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 w:hint="eastAsia"/>
          <w:b/>
        </w:rPr>
        <w:t>표시</w:t>
      </w:r>
      <w:r>
        <w:rPr>
          <w:rFonts w:ascii="Arial Unicode MS" w:eastAsia="Arial Unicode MS" w:hAnsi="Arial Unicode MS" w:cs="Arial Unicode MS"/>
          <w:b/>
        </w:rPr>
        <w:t xml:space="preserve"> -</w:t>
      </w:r>
      <w:r>
        <w:rPr>
          <w:rFonts w:ascii="Arial Unicode MS" w:eastAsia="Arial Unicode MS" w:hAnsi="Arial Unicode MS" w:cs="Arial Unicode MS" w:hint="eastAsia"/>
          <w:b/>
        </w:rPr>
        <w:t>s</w:t>
      </w:r>
    </w:p>
    <w:p w:rsidR="00CF1678" w:rsidRDefault="00CF1678">
      <w:pPr>
        <w:pStyle w:val="10"/>
      </w:pPr>
    </w:p>
    <w:p w:rsidR="00CF1678" w:rsidRDefault="00CF1678">
      <w:pPr>
        <w:pStyle w:val="10"/>
      </w:pPr>
      <w:r>
        <w:rPr>
          <w:rFonts w:hint="eastAsia"/>
        </w:rPr>
        <w:t xml:space="preserve">-s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소스의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강조하여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</w:p>
    <w:p w:rsidR="00CF1678" w:rsidRDefault="00CF1678">
      <w:pPr>
        <w:pStyle w:val="10"/>
      </w:pPr>
    </w:p>
    <w:p w:rsidR="00CF1678" w:rsidRDefault="00CF1678">
      <w:pPr>
        <w:pStyle w:val="10"/>
      </w:pPr>
      <w:r w:rsidRPr="00D55FC6">
        <w:rPr>
          <w:rFonts w:hint="eastAsia"/>
          <w:b/>
        </w:rPr>
        <w:t>예제</w:t>
      </w:r>
      <w:r w:rsidR="00710072" w:rsidRPr="00D55FC6">
        <w:rPr>
          <w:b/>
        </w:rPr>
        <w:t xml:space="preserve"> </w:t>
      </w:r>
      <w:r w:rsidR="00710072" w:rsidRPr="00D55FC6">
        <w:rPr>
          <w:rFonts w:hint="eastAsia"/>
          <w:b/>
        </w:rPr>
        <w:t>파일</w:t>
      </w:r>
      <w:r>
        <w:rPr>
          <w:rFonts w:hint="eastAsia"/>
        </w:rPr>
        <w:t xml:space="preserve"> index.php</w:t>
      </w:r>
    </w:p>
    <w:tbl>
      <w:tblPr>
        <w:tblStyle w:val="a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F1678" w:rsidTr="0099587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678" w:rsidRDefault="00CF1678" w:rsidP="00CF1678">
            <w:pPr>
              <w:pStyle w:val="10"/>
            </w:pPr>
            <w:r>
              <w:t>&lt;?php</w:t>
            </w:r>
          </w:p>
          <w:p w:rsidR="00CF1678" w:rsidRDefault="00CF1678" w:rsidP="00CF1678">
            <w:pPr>
              <w:pStyle w:val="10"/>
            </w:pPr>
            <w:r>
              <w:t>echo "PHP LocalServer Test";</w:t>
            </w:r>
          </w:p>
          <w:p w:rsidR="00CF1678" w:rsidRDefault="00CF1678" w:rsidP="00CF1678">
            <w:pPr>
              <w:pStyle w:val="10"/>
            </w:pPr>
            <w:r>
              <w:t>phpinfo();</w:t>
            </w:r>
          </w:p>
          <w:p w:rsidR="00CF1678" w:rsidRDefault="00CF1678" w:rsidP="00CF1678">
            <w:pPr>
              <w:pStyle w:val="10"/>
            </w:pPr>
            <w:r>
              <w:t>?&gt;</w:t>
            </w:r>
          </w:p>
        </w:tc>
      </w:tr>
    </w:tbl>
    <w:p w:rsidR="00CF1678" w:rsidRDefault="00CF1678">
      <w:pPr>
        <w:pStyle w:val="10"/>
      </w:pP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F1678" w:rsidTr="00710072">
        <w:tc>
          <w:tcPr>
            <w:tcW w:w="9638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678" w:rsidRPr="00CF1678" w:rsidRDefault="00CF1678" w:rsidP="00CF1678">
            <w:pPr>
              <w:pStyle w:val="10"/>
              <w:rPr>
                <w:color w:val="FFFFFF"/>
              </w:rPr>
            </w:pPr>
            <w:r w:rsidRPr="00CF1678">
              <w:rPr>
                <w:color w:val="FFFFFF"/>
              </w:rPr>
              <w:t>C:\php-7.1.4-Win32-VC14-x86&gt;php -s index.php</w:t>
            </w:r>
          </w:p>
          <w:p w:rsidR="00CF1678" w:rsidRPr="00CF1678" w:rsidRDefault="00CF1678" w:rsidP="00CF1678">
            <w:pPr>
              <w:pStyle w:val="10"/>
              <w:rPr>
                <w:color w:val="FFFFFF"/>
              </w:rPr>
            </w:pPr>
            <w:r w:rsidRPr="00CF1678">
              <w:rPr>
                <w:color w:val="FFFFFF"/>
              </w:rPr>
              <w:t>&lt;code&gt;&lt;span style="color: #000000"&gt;</w:t>
            </w:r>
          </w:p>
          <w:p w:rsidR="00CF1678" w:rsidRPr="00CF1678" w:rsidRDefault="00CF1678" w:rsidP="00CF1678">
            <w:pPr>
              <w:pStyle w:val="10"/>
              <w:rPr>
                <w:color w:val="FFFFFF"/>
              </w:rPr>
            </w:pPr>
            <w:r w:rsidRPr="00CF1678">
              <w:rPr>
                <w:color w:val="FFFFFF"/>
              </w:rPr>
              <w:t xml:space="preserve">&lt;br /&gt;&lt;/span&gt;&lt;span style="color: #007700"&gt;echo&amp;nbsp;&lt;/span&gt;&lt;span style="color: #DD0000"&gt;"PHP&amp;nbsp;LocalServer&amp;nbsp;Test"&lt;br /&gt;&lt;/span&gt;&lt;span style="color: </w:t>
            </w:r>
            <w:r w:rsidRPr="00CF1678">
              <w:rPr>
                <w:color w:val="FFFFFF"/>
              </w:rPr>
              <w:lastRenderedPageBreak/>
              <w:t>#0000BB"&gt;?&amp;gt;fo&lt;/span&gt;&lt;span style="color: #007700"&gt;();</w:t>
            </w:r>
          </w:p>
          <w:p w:rsidR="00CF1678" w:rsidRPr="00CF1678" w:rsidRDefault="00CF1678" w:rsidP="00CF1678">
            <w:pPr>
              <w:pStyle w:val="10"/>
              <w:rPr>
                <w:color w:val="FFFFFF"/>
              </w:rPr>
            </w:pPr>
            <w:r w:rsidRPr="00CF1678">
              <w:rPr>
                <w:color w:val="FFFFFF"/>
              </w:rPr>
              <w:t>&lt;/span&gt;</w:t>
            </w:r>
          </w:p>
          <w:p w:rsidR="00CF1678" w:rsidRDefault="00CF1678" w:rsidP="00CF1678">
            <w:pPr>
              <w:pStyle w:val="10"/>
              <w:rPr>
                <w:color w:val="FFFFFF"/>
              </w:rPr>
            </w:pPr>
            <w:r w:rsidRPr="00CF1678">
              <w:rPr>
                <w:color w:val="FFFFFF"/>
              </w:rPr>
              <w:t>&lt;/code&gt;</w:t>
            </w:r>
          </w:p>
        </w:tc>
      </w:tr>
    </w:tbl>
    <w:p w:rsidR="00CF1678" w:rsidRDefault="00CF1678">
      <w:pPr>
        <w:pStyle w:val="10"/>
      </w:pPr>
    </w:p>
    <w:p w:rsidR="00CF1678" w:rsidRPr="00D55FC6" w:rsidRDefault="00CF1678">
      <w:pPr>
        <w:pStyle w:val="10"/>
        <w:rPr>
          <w:b/>
        </w:rPr>
      </w:pPr>
      <w:r w:rsidRPr="00D55FC6">
        <w:rPr>
          <w:rFonts w:hint="eastAsia"/>
          <w:b/>
        </w:rPr>
        <w:t>변환된</w:t>
      </w:r>
      <w:r w:rsidRPr="00D55FC6">
        <w:rPr>
          <w:b/>
        </w:rPr>
        <w:t xml:space="preserve"> HTML</w:t>
      </w:r>
      <w:r w:rsidRPr="00D55FC6">
        <w:rPr>
          <w:rFonts w:hint="eastAsia"/>
          <w:b/>
        </w:rPr>
        <w:t>파일</w:t>
      </w:r>
      <w:r w:rsidRPr="00D55FC6">
        <w:rPr>
          <w:b/>
        </w:rPr>
        <w:t>:</w:t>
      </w:r>
    </w:p>
    <w:p w:rsidR="00CF1678" w:rsidRDefault="00CF1678">
      <w:pPr>
        <w:pStyle w:val="10"/>
      </w:pPr>
      <w:r>
        <w:rPr>
          <w:noProof/>
        </w:rPr>
        <w:drawing>
          <wp:inline distT="0" distB="0" distL="0" distR="0" wp14:anchorId="195BDD99" wp14:editId="5E4CFD56">
            <wp:extent cx="4895850" cy="1600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8" w:rsidRDefault="00CF1678">
      <w:pPr>
        <w:pStyle w:val="10"/>
      </w:pPr>
    </w:p>
    <w:p w:rsidR="00920917" w:rsidRDefault="00920917">
      <w:pPr>
        <w:pStyle w:val="10"/>
      </w:pPr>
    </w:p>
    <w:p w:rsidR="00920917" w:rsidRDefault="00920917" w:rsidP="00920917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PHP </w:t>
      </w:r>
      <w:r>
        <w:rPr>
          <w:rFonts w:ascii="Arial Unicode MS" w:eastAsia="Arial Unicode MS" w:hAnsi="Arial Unicode MS" w:cs="Arial Unicode MS" w:hint="eastAsia"/>
          <w:b/>
        </w:rPr>
        <w:t>명령행 실행</w:t>
      </w:r>
      <w:r>
        <w:rPr>
          <w:rFonts w:ascii="Arial Unicode MS" w:eastAsia="Arial Unicode MS" w:hAnsi="Arial Unicode MS" w:cs="Arial Unicode MS"/>
          <w:b/>
        </w:rPr>
        <w:t xml:space="preserve"> -</w:t>
      </w:r>
      <w:r>
        <w:rPr>
          <w:rFonts w:ascii="Arial Unicode MS" w:eastAsia="Arial Unicode MS" w:hAnsi="Arial Unicode MS" w:cs="Arial Unicode MS" w:hint="eastAsia"/>
          <w:b/>
        </w:rPr>
        <w:t>w</w:t>
      </w:r>
    </w:p>
    <w:p w:rsidR="00920917" w:rsidRDefault="00920917">
      <w:pPr>
        <w:pStyle w:val="10"/>
      </w:pPr>
      <w:r>
        <w:rPr>
          <w:rFonts w:hint="eastAsia"/>
        </w:rPr>
        <w:t>-w</w:t>
      </w:r>
      <w: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소스의</w:t>
      </w:r>
      <w:r>
        <w:rPr>
          <w:rFonts w:hint="eastAsia"/>
        </w:rPr>
        <w:t xml:space="preserve"> </w:t>
      </w:r>
      <w:r>
        <w:rPr>
          <w:rFonts w:hint="eastAsia"/>
        </w:rPr>
        <w:t>주석과</w:t>
      </w:r>
      <w:r>
        <w:rPr>
          <w:rFonts w:hint="eastAsia"/>
        </w:rPr>
        <w:t xml:space="preserve"> </w:t>
      </w:r>
      <w:r>
        <w:rPr>
          <w:rFonts w:hint="eastAsia"/>
        </w:rPr>
        <w:t>공백을</w:t>
      </w:r>
      <w:r>
        <w:rPr>
          <w:rFonts w:hint="eastAsia"/>
        </w:rPr>
        <w:t xml:space="preserve"> </w:t>
      </w:r>
      <w:r>
        <w:rPr>
          <w:rFonts w:hint="eastAsia"/>
        </w:rPr>
        <w:t>제거한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</w:p>
    <w:p w:rsidR="00920917" w:rsidRDefault="00920917" w:rsidP="00920917">
      <w:pPr>
        <w:pStyle w:val="10"/>
      </w:pP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20917" w:rsidTr="00995878">
        <w:tc>
          <w:tcPr>
            <w:tcW w:w="9638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C:\php-7.1.4-Win32-VC14-x86&gt;php -w index.php</w:t>
            </w: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&lt;?php</w:t>
            </w:r>
          </w:p>
          <w:p w:rsid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echo "PHP LocalServer Test"; phpinfo(); ?&gt;</w:t>
            </w:r>
          </w:p>
        </w:tc>
      </w:tr>
    </w:tbl>
    <w:p w:rsidR="00920917" w:rsidRDefault="00920917">
      <w:pPr>
        <w:pStyle w:val="10"/>
      </w:pPr>
    </w:p>
    <w:p w:rsidR="00920917" w:rsidRDefault="00920917">
      <w:pPr>
        <w:pStyle w:val="10"/>
      </w:pPr>
    </w:p>
    <w:p w:rsidR="0032249B" w:rsidRDefault="003C22AB">
      <w:pPr>
        <w:pStyle w:val="10"/>
      </w:pPr>
      <w:r>
        <w:rPr>
          <w:rFonts w:ascii="Arial Unicode MS" w:eastAsia="Arial Unicode MS" w:hAnsi="Arial Unicode MS" w:cs="Arial Unicode MS"/>
          <w:b/>
        </w:rPr>
        <w:t xml:space="preserve">PHP </w:t>
      </w:r>
      <w:r>
        <w:rPr>
          <w:rFonts w:ascii="Arial Unicode MS" w:eastAsia="Arial Unicode MS" w:hAnsi="Arial Unicode MS" w:cs="Arial Unicode MS" w:hint="eastAsia"/>
          <w:b/>
        </w:rPr>
        <w:t>명령행 실행</w:t>
      </w:r>
      <w:r>
        <w:rPr>
          <w:rFonts w:ascii="Arial Unicode MS" w:eastAsia="Arial Unicode MS" w:hAnsi="Arial Unicode MS" w:cs="Arial Unicode MS"/>
          <w:b/>
        </w:rPr>
        <w:t xml:space="preserve"> -r</w:t>
      </w:r>
    </w:p>
    <w:p w:rsidR="003C22AB" w:rsidRDefault="003C22AB">
      <w:pPr>
        <w:pStyle w:val="10"/>
      </w:pPr>
      <w:r>
        <w:rPr>
          <w:rFonts w:hint="eastAsia"/>
        </w:rPr>
        <w:t xml:space="preserve">-r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콘솔상에서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3C22AB" w:rsidRDefault="003C22AB">
      <w:pPr>
        <w:pStyle w:val="10"/>
      </w:pP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3C22AB" w:rsidTr="00995878">
        <w:tc>
          <w:tcPr>
            <w:tcW w:w="9638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2AB" w:rsidRPr="003C22AB" w:rsidRDefault="003C22AB" w:rsidP="003C22AB">
            <w:pPr>
              <w:pStyle w:val="10"/>
              <w:rPr>
                <w:color w:val="FFFFFF"/>
              </w:rPr>
            </w:pPr>
            <w:r w:rsidRPr="003C22AB">
              <w:rPr>
                <w:color w:val="FFFFFF"/>
              </w:rPr>
              <w:t>C:\php-7.1.4-Win32-VC14-x86&gt;php -r "echo 'hello world!';"</w:t>
            </w:r>
          </w:p>
          <w:p w:rsidR="003C22AB" w:rsidRDefault="003C22AB" w:rsidP="003C22AB">
            <w:pPr>
              <w:pStyle w:val="10"/>
              <w:rPr>
                <w:color w:val="FFFFFF"/>
              </w:rPr>
            </w:pPr>
            <w:r w:rsidRPr="003C22AB">
              <w:rPr>
                <w:color w:val="FFFFFF"/>
              </w:rPr>
              <w:t>hello world!</w:t>
            </w:r>
          </w:p>
        </w:tc>
      </w:tr>
    </w:tbl>
    <w:p w:rsidR="003C22AB" w:rsidRDefault="003C22AB">
      <w:pPr>
        <w:pStyle w:val="10"/>
      </w:pPr>
    </w:p>
    <w:p w:rsidR="003C22AB" w:rsidRDefault="003C22AB">
      <w:pPr>
        <w:pStyle w:val="1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 w:rsidR="00710072">
        <w:rPr>
          <w:rFonts w:hint="eastAsia"/>
        </w:rPr>
        <w:t>예제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작성하지</w:t>
      </w:r>
      <w:r>
        <w:rPr>
          <w:rFonts w:hint="eastAsia"/>
        </w:rPr>
        <w:t xml:space="preserve"> </w:t>
      </w:r>
      <w:r>
        <w:rPr>
          <w:rFonts w:hint="eastAsia"/>
        </w:rPr>
        <w:t>않고도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920917" w:rsidRDefault="00920917">
      <w:pPr>
        <w:pStyle w:val="10"/>
      </w:pPr>
    </w:p>
    <w:p w:rsidR="00920917" w:rsidRDefault="00920917">
      <w:pPr>
        <w:pStyle w:val="10"/>
      </w:pPr>
      <w:r>
        <w:rPr>
          <w:rFonts w:ascii="Arial Unicode MS" w:eastAsia="Arial Unicode MS" w:hAnsi="Arial Unicode MS" w:cs="Arial Unicode MS"/>
          <w:b/>
        </w:rPr>
        <w:t xml:space="preserve">PHP </w:t>
      </w:r>
      <w:r>
        <w:rPr>
          <w:rFonts w:ascii="Arial Unicode MS" w:eastAsia="Arial Unicode MS" w:hAnsi="Arial Unicode MS" w:cs="Arial Unicode MS" w:hint="eastAsia"/>
          <w:b/>
        </w:rPr>
        <w:t>대화식 실행</w:t>
      </w:r>
      <w:r>
        <w:rPr>
          <w:rFonts w:ascii="Arial Unicode MS" w:eastAsia="Arial Unicode MS" w:hAnsi="Arial Unicode MS" w:cs="Arial Unicode MS"/>
          <w:b/>
        </w:rPr>
        <w:t xml:space="preserve"> -</w:t>
      </w:r>
      <w:r>
        <w:rPr>
          <w:rFonts w:ascii="Arial Unicode MS" w:eastAsia="Arial Unicode MS" w:hAnsi="Arial Unicode MS" w:cs="Arial Unicode MS" w:hint="eastAsia"/>
          <w:b/>
        </w:rPr>
        <w:t>a</w:t>
      </w:r>
    </w:p>
    <w:p w:rsidR="00920917" w:rsidRDefault="00920917">
      <w:pPr>
        <w:pStyle w:val="10"/>
      </w:pPr>
      <w:r>
        <w:rPr>
          <w:rFonts w:hint="eastAsia"/>
        </w:rPr>
        <w:t xml:space="preserve">-a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콘솔에서</w:t>
      </w:r>
      <w:r>
        <w:rPr>
          <w:rFonts w:hint="eastAsia"/>
        </w:rPr>
        <w:t xml:space="preserve"> </w:t>
      </w:r>
      <w:r>
        <w:rPr>
          <w:rFonts w:hint="eastAsia"/>
        </w:rPr>
        <w:t>대화식으로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710072" w:rsidRDefault="00710072">
      <w:pPr>
        <w:pStyle w:val="10"/>
      </w:pP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20917" w:rsidTr="00995878">
        <w:tc>
          <w:tcPr>
            <w:tcW w:w="9638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C:\php-7.1.4-Win32-VC14-x86&gt;php -a</w:t>
            </w: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Interactive shell</w:t>
            </w: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php &gt; echo "hello world!";</w:t>
            </w: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hello world!</w:t>
            </w:r>
          </w:p>
          <w:p w:rsid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php &gt;</w:t>
            </w:r>
          </w:p>
        </w:tc>
      </w:tr>
    </w:tbl>
    <w:p w:rsidR="00920917" w:rsidRDefault="00920917">
      <w:pPr>
        <w:pStyle w:val="10"/>
      </w:pPr>
    </w:p>
    <w:p w:rsidR="00920917" w:rsidRDefault="00920917">
      <w:pPr>
        <w:pStyle w:val="10"/>
      </w:pPr>
      <w:r>
        <w:rPr>
          <w:rFonts w:hint="eastAsia"/>
        </w:rPr>
        <w:t>대화식을</w:t>
      </w:r>
      <w:r>
        <w:rPr>
          <w:rFonts w:hint="eastAsia"/>
        </w:rPr>
        <w:t xml:space="preserve"> </w:t>
      </w:r>
      <w:r>
        <w:rPr>
          <w:rFonts w:hint="eastAsia"/>
        </w:rPr>
        <w:t>종료할</w:t>
      </w:r>
      <w:r w:rsidR="00710072"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 xml:space="preserve">exit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명령하면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920917" w:rsidRDefault="00920917">
      <w:pPr>
        <w:pStyle w:val="10"/>
      </w:pPr>
    </w:p>
    <w:p w:rsidR="00920917" w:rsidRDefault="00920917">
      <w:pPr>
        <w:pStyle w:val="10"/>
      </w:pPr>
      <w:r>
        <w:rPr>
          <w:rFonts w:ascii="Arial Unicode MS" w:eastAsia="Arial Unicode MS" w:hAnsi="Arial Unicode MS" w:cs="Arial Unicode MS"/>
          <w:b/>
        </w:rPr>
        <w:t xml:space="preserve">PHP </w:t>
      </w:r>
      <w:r>
        <w:rPr>
          <w:rFonts w:ascii="Arial Unicode MS" w:eastAsia="Arial Unicode MS" w:hAnsi="Arial Unicode MS" w:cs="Arial Unicode MS" w:hint="eastAsia"/>
          <w:b/>
        </w:rPr>
        <w:t>문법</w:t>
      </w:r>
      <w:r w:rsidR="00710072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 w:hint="eastAsia"/>
          <w:b/>
        </w:rPr>
        <w:t>검사</w:t>
      </w:r>
      <w:r>
        <w:rPr>
          <w:rFonts w:ascii="Arial Unicode MS" w:eastAsia="Arial Unicode MS" w:hAnsi="Arial Unicode MS" w:cs="Arial Unicode MS"/>
          <w:b/>
        </w:rPr>
        <w:t xml:space="preserve"> -</w:t>
      </w:r>
      <w:r>
        <w:rPr>
          <w:rFonts w:ascii="Arial Unicode MS" w:eastAsia="Arial Unicode MS" w:hAnsi="Arial Unicode MS" w:cs="Arial Unicode MS" w:hint="eastAsia"/>
          <w:b/>
        </w:rPr>
        <w:t>l</w:t>
      </w:r>
    </w:p>
    <w:p w:rsidR="00920917" w:rsidRDefault="00920917">
      <w:pPr>
        <w:pStyle w:val="10"/>
      </w:pPr>
      <w:r>
        <w:rPr>
          <w:rFonts w:hint="eastAsia"/>
        </w:rPr>
        <w:t>-</w:t>
      </w:r>
      <w:r>
        <w:t>l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PHP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문법적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체크합니다</w:t>
      </w:r>
      <w:r>
        <w:rPr>
          <w:rFonts w:hint="eastAsia"/>
        </w:rPr>
        <w:t xml:space="preserve">.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No syntax errors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</w:p>
    <w:p w:rsidR="00920917" w:rsidRDefault="00920917">
      <w:pPr>
        <w:pStyle w:val="10"/>
      </w:pP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20917" w:rsidTr="00995878">
        <w:tc>
          <w:tcPr>
            <w:tcW w:w="9638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C:\php-7.1.4-Win32-VC14-x86&gt;php -l index.php</w:t>
            </w:r>
          </w:p>
          <w:p w:rsid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No syntax errors detected in index.php</w:t>
            </w:r>
          </w:p>
        </w:tc>
      </w:tr>
    </w:tbl>
    <w:p w:rsidR="00920917" w:rsidRDefault="00920917">
      <w:pPr>
        <w:pStyle w:val="10"/>
      </w:pPr>
    </w:p>
    <w:p w:rsidR="00920917" w:rsidRDefault="00920917">
      <w:pPr>
        <w:pStyle w:val="10"/>
      </w:pPr>
      <w:r>
        <w:rPr>
          <w:rFonts w:ascii="Arial Unicode MS" w:eastAsia="Arial Unicode MS" w:hAnsi="Arial Unicode MS" w:cs="Arial Unicode MS"/>
          <w:b/>
        </w:rPr>
        <w:t xml:space="preserve">PHP </w:t>
      </w:r>
      <w:r>
        <w:rPr>
          <w:rFonts w:ascii="Arial Unicode MS" w:eastAsia="Arial Unicode MS" w:hAnsi="Arial Unicode MS" w:cs="Arial Unicode MS" w:hint="eastAsia"/>
          <w:b/>
        </w:rPr>
        <w:t>모듈</w:t>
      </w:r>
      <w:r w:rsidR="00710072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 w:hint="eastAsia"/>
          <w:b/>
        </w:rPr>
        <w:t>출력</w:t>
      </w:r>
      <w:r>
        <w:rPr>
          <w:rFonts w:ascii="Arial Unicode MS" w:eastAsia="Arial Unicode MS" w:hAnsi="Arial Unicode MS" w:cs="Arial Unicode MS"/>
          <w:b/>
        </w:rPr>
        <w:t xml:space="preserve"> -</w:t>
      </w:r>
      <w:r>
        <w:rPr>
          <w:rFonts w:ascii="Arial Unicode MS" w:eastAsia="Arial Unicode MS" w:hAnsi="Arial Unicode MS" w:cs="Arial Unicode MS" w:hint="eastAsia"/>
          <w:b/>
        </w:rPr>
        <w:t>m</w:t>
      </w:r>
    </w:p>
    <w:p w:rsidR="00920917" w:rsidRDefault="00920917">
      <w:pPr>
        <w:pStyle w:val="10"/>
      </w:pPr>
      <w:r>
        <w:rPr>
          <w:rFonts w:hint="eastAsia"/>
        </w:rPr>
        <w:t xml:space="preserve">-m </w:t>
      </w:r>
      <w:r>
        <w:rPr>
          <w:rFonts w:hint="eastAsia"/>
        </w:rPr>
        <w:t>옵션은</w:t>
      </w:r>
      <w:r>
        <w:rPr>
          <w:rFonts w:hint="eastAsia"/>
        </w:rPr>
        <w:t xml:space="preserve"> PHP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내장된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>모듈과</w:t>
      </w:r>
      <w:r>
        <w:rPr>
          <w:rFonts w:hint="eastAsia"/>
        </w:rPr>
        <w:t xml:space="preserve"> </w:t>
      </w:r>
      <w:r>
        <w:t xml:space="preserve">Zend </w:t>
      </w:r>
      <w:r>
        <w:rPr>
          <w:rFonts w:hint="eastAsia"/>
        </w:rPr>
        <w:t>모</w:t>
      </w:r>
      <w:r w:rsidR="00710072">
        <w:rPr>
          <w:rFonts w:hint="eastAsia"/>
        </w:rPr>
        <w:t>듈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</w:p>
    <w:p w:rsidR="00920917" w:rsidRDefault="00920917">
      <w:pPr>
        <w:pStyle w:val="10"/>
      </w:pP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20917" w:rsidTr="00995878">
        <w:tc>
          <w:tcPr>
            <w:tcW w:w="9638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17" w:rsidRPr="00920917" w:rsidRDefault="00920917" w:rsidP="00920917">
            <w:pPr>
              <w:pStyle w:val="10"/>
              <w:rPr>
                <w:color w:val="FFFFFF"/>
              </w:rPr>
            </w:pP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C:\php-7.1.4-Win32-VC14-x86&gt;php -m</w:t>
            </w: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[PHP Modules]</w:t>
            </w: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bcmath</w:t>
            </w: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calendar</w:t>
            </w:r>
          </w:p>
          <w:p w:rsidR="00920917" w:rsidRDefault="00920917" w:rsidP="00920917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…</w:t>
            </w: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…</w:t>
            </w: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xmlwriter</w:t>
            </w: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zip</w:t>
            </w: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zlib</w:t>
            </w: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</w:p>
          <w:p w:rsidR="00920917" w:rsidRPr="00920917" w:rsidRDefault="00920917" w:rsidP="00920917">
            <w:pPr>
              <w:pStyle w:val="10"/>
              <w:rPr>
                <w:color w:val="FFFFFF"/>
              </w:rPr>
            </w:pPr>
            <w:r w:rsidRPr="00920917">
              <w:rPr>
                <w:color w:val="FFFFFF"/>
              </w:rPr>
              <w:t>[Zend Modules]</w:t>
            </w:r>
          </w:p>
        </w:tc>
      </w:tr>
    </w:tbl>
    <w:p w:rsidR="00920917" w:rsidRPr="00920917" w:rsidRDefault="00920917">
      <w:pPr>
        <w:pStyle w:val="10"/>
      </w:pPr>
    </w:p>
    <w:p w:rsidR="00920917" w:rsidRPr="008830B4" w:rsidRDefault="00920917">
      <w:pPr>
        <w:pStyle w:val="10"/>
      </w:pPr>
    </w:p>
    <w:p w:rsidR="0032249B" w:rsidRDefault="007D44A3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18.</w:t>
      </w:r>
      <w:r w:rsidR="00737D53">
        <w:rPr>
          <w:rFonts w:ascii="Arial Unicode MS" w:eastAsia="Arial Unicode MS" w:hAnsi="Arial Unicode MS" w:cs="Arial Unicode MS"/>
          <w:b/>
          <w:sz w:val="36"/>
          <w:szCs w:val="36"/>
        </w:rPr>
        <w:t>3 콘솔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737D53">
        <w:rPr>
          <w:rFonts w:ascii="Arial Unicode MS" w:eastAsia="Arial Unicode MS" w:hAnsi="Arial Unicode MS" w:cs="Arial Unicode MS"/>
          <w:b/>
          <w:sz w:val="36"/>
          <w:szCs w:val="36"/>
        </w:rPr>
        <w:t>실행</w:t>
      </w:r>
    </w:p>
    <w:p w:rsidR="00710072" w:rsidRPr="00D14239" w:rsidRDefault="00737D53">
      <w:pPr>
        <w:pStyle w:val="10"/>
      </w:pPr>
      <w:r>
        <w:rPr>
          <w:rFonts w:ascii="Arial Unicode MS" w:eastAsia="Arial Unicode MS" w:hAnsi="Arial Unicode MS" w:cs="Arial Unicode MS"/>
        </w:rPr>
        <w:t>PHP</w:t>
      </w:r>
      <w:r w:rsidR="00FD7CD3">
        <w:rPr>
          <w:rFonts w:ascii="Arial Unicode MS" w:eastAsia="Arial Unicode MS" w:hAnsi="Arial Unicode MS" w:cs="Arial Unicode MS" w:hint="eastAsia"/>
        </w:rPr>
        <w:t>스크립트</w:t>
      </w:r>
      <w:r>
        <w:rPr>
          <w:rFonts w:ascii="Arial Unicode MS" w:eastAsia="Arial Unicode MS" w:hAnsi="Arial Unicode MS" w:cs="Arial Unicode MS"/>
        </w:rPr>
        <w:t>는 웹</w:t>
      </w:r>
      <w:r w:rsidR="007D44A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브라우저를 통</w:t>
      </w:r>
      <w:r w:rsidR="007D44A3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실행도 가능하나 콘솔</w:t>
      </w:r>
      <w:r w:rsidR="007D44A3">
        <w:rPr>
          <w:rFonts w:ascii="Arial Unicode MS" w:eastAsia="Arial Unicode MS" w:hAnsi="Arial Unicode MS" w:cs="Arial Unicode MS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실행할 수 도 있습니다.</w:t>
      </w:r>
      <w:r w:rsidR="00D14239">
        <w:rPr>
          <w:rFonts w:ascii="Arial Unicode MS" w:eastAsia="Arial Unicode MS" w:hAnsi="Arial Unicode MS" w:cs="Arial Unicode MS"/>
        </w:rPr>
        <w:t xml:space="preserve"> PHP</w:t>
      </w:r>
      <w:r w:rsidR="00D14239">
        <w:rPr>
          <w:rFonts w:ascii="Arial Unicode MS" w:eastAsia="Arial Unicode MS" w:hAnsi="Arial Unicode MS" w:cs="Arial Unicode MS" w:hint="eastAsia"/>
        </w:rPr>
        <w:t xml:space="preserve"> 스크립트를 콘솔로 실행을 할 수 있다는 것은 몇</w:t>
      </w:r>
      <w:r w:rsidR="00710072">
        <w:rPr>
          <w:rFonts w:ascii="Arial Unicode MS" w:eastAsia="Arial Unicode MS" w:hAnsi="Arial Unicode MS" w:cs="Arial Unicode MS" w:hint="eastAsia"/>
        </w:rPr>
        <w:t xml:space="preserve"> </w:t>
      </w:r>
      <w:r w:rsidR="00D14239">
        <w:rPr>
          <w:rFonts w:ascii="Arial Unicode MS" w:eastAsia="Arial Unicode MS" w:hAnsi="Arial Unicode MS" w:cs="Arial Unicode MS" w:hint="eastAsia"/>
        </w:rPr>
        <w:t>가지 장점이 있습니다.</w:t>
      </w:r>
    </w:p>
    <w:p w:rsidR="00D14239" w:rsidRDefault="00D14239">
      <w:pPr>
        <w:pStyle w:val="10"/>
        <w:rPr>
          <w:ins w:id="6" w:author="이호진" w:date="2017-09-19T18:42:00Z"/>
        </w:rPr>
      </w:pPr>
    </w:p>
    <w:p w:rsidR="00D55FC6" w:rsidRPr="00D14239" w:rsidRDefault="00D55FC6">
      <w:pPr>
        <w:pStyle w:val="10"/>
        <w:rPr>
          <w:rFonts w:hint="eastAsia"/>
        </w:rPr>
      </w:pPr>
      <w:ins w:id="7" w:author="이호진" w:date="2017-09-19T18:42:00Z">
        <w:r>
          <w:rPr>
            <w:rFonts w:hint="eastAsia"/>
          </w:rPr>
          <w:t>|</w:t>
        </w:r>
        <w:r>
          <w:rPr>
            <w:rFonts w:hint="eastAsia"/>
          </w:rPr>
          <w:t>명령</w:t>
        </w:r>
        <w:r>
          <w:rPr>
            <w:rFonts w:hint="eastAsia"/>
          </w:rPr>
          <w:t>|</w:t>
        </w:r>
      </w:ins>
    </w:p>
    <w:p w:rsidR="0032249B" w:rsidRDefault="00D14239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#] </w:t>
      </w:r>
      <w:r w:rsidR="00737D53">
        <w:rPr>
          <w:rFonts w:ascii="Arial Unicode MS" w:eastAsia="Arial Unicode MS" w:hAnsi="Arial Unicode MS" w:cs="Arial Unicode MS"/>
          <w:b/>
        </w:rPr>
        <w:t>php 실행</w:t>
      </w:r>
      <w:r w:rsidR="007D44A3">
        <w:rPr>
          <w:rFonts w:ascii="Arial Unicode MS" w:eastAsia="Arial Unicode MS" w:hAnsi="Arial Unicode MS" w:cs="Arial Unicode MS" w:hint="eastAsia"/>
          <w:b/>
        </w:rPr>
        <w:t xml:space="preserve"> </w:t>
      </w:r>
      <w:r w:rsidR="00737D53">
        <w:rPr>
          <w:rFonts w:ascii="Arial Unicode MS" w:eastAsia="Arial Unicode MS" w:hAnsi="Arial Unicode MS" w:cs="Arial Unicode MS"/>
          <w:b/>
        </w:rPr>
        <w:t>파일명.php</w:t>
      </w:r>
    </w:p>
    <w:p w:rsidR="0032249B" w:rsidRPr="007D44A3" w:rsidRDefault="0032249B">
      <w:pPr>
        <w:pStyle w:val="10"/>
      </w:pPr>
    </w:p>
    <w:p w:rsidR="0032249B" w:rsidRDefault="00737D53">
      <w:pPr>
        <w:pStyle w:val="10"/>
      </w:pPr>
      <w:r>
        <w:rPr>
          <w:rFonts w:ascii="Arial Unicode MS" w:eastAsia="Arial Unicode MS" w:hAnsi="Arial Unicode MS" w:cs="Arial Unicode MS"/>
        </w:rPr>
        <w:t>php 명령과 php</w:t>
      </w:r>
      <w:r w:rsidR="007D44A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파일명을 콘솔상에 적</w:t>
      </w:r>
      <w:r w:rsidR="007D44A3">
        <w:rPr>
          <w:rFonts w:ascii="Arial Unicode MS" w:eastAsia="Arial Unicode MS" w:hAnsi="Arial Unicode MS" w:cs="Arial Unicode MS" w:hint="eastAsia"/>
        </w:rPr>
        <w:t>으</w:t>
      </w:r>
      <w:r>
        <w:rPr>
          <w:rFonts w:ascii="Arial Unicode MS" w:eastAsia="Arial Unicode MS" w:hAnsi="Arial Unicode MS" w:cs="Arial Unicode MS"/>
        </w:rPr>
        <w:t>면 PHP는 콘솔상 php</w:t>
      </w:r>
      <w:r w:rsidR="007D44A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스크립트를 실행하여 콘솔 화면에 출력합니다.</w:t>
      </w:r>
    </w:p>
    <w:p w:rsidR="0032249B" w:rsidRDefault="0032249B">
      <w:pPr>
        <w:pStyle w:val="10"/>
      </w:pPr>
    </w:p>
    <w:p w:rsidR="0032249B" w:rsidRDefault="00737D53">
      <w:pPr>
        <w:pStyle w:val="10"/>
        <w:rPr>
          <w:b/>
        </w:rPr>
      </w:pPr>
      <w:r w:rsidRPr="00D55FC6">
        <w:rPr>
          <w:rFonts w:ascii="Arial Unicode MS" w:eastAsia="Arial Unicode MS" w:hAnsi="Arial Unicode MS" w:cs="Arial Unicode MS"/>
          <w:b/>
        </w:rPr>
        <w:t>예제</w:t>
      </w:r>
    </w:p>
    <w:tbl>
      <w:tblPr>
        <w:tblStyle w:val="a8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32249B">
        <w:tc>
          <w:tcPr>
            <w:tcW w:w="9638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C:\php-7.1.4-Win32-VC14-x86&gt;php ./jinyphp/1-03/hello.php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&lt;!DOCTYPE html&gt;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&lt;html&gt;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        &lt;body&gt;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</w:rPr>
              <w:t xml:space="preserve">                        &lt;h1&gt; PHP 페이지를 만들어 봅니다.&lt;/h1&gt;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 xml:space="preserve">                        Hello World!            &lt;/body&gt;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&lt;/html&gt;</w:t>
            </w:r>
          </w:p>
          <w:p w:rsidR="0032249B" w:rsidRDefault="00737D53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C:\php-7.1.4-Win32-VC14-x86&gt;</w:t>
            </w:r>
          </w:p>
          <w:p w:rsidR="0032249B" w:rsidRDefault="0032249B">
            <w:pPr>
              <w:pStyle w:val="10"/>
              <w:rPr>
                <w:color w:val="FFFFFF"/>
              </w:rPr>
            </w:pPr>
          </w:p>
        </w:tc>
      </w:tr>
    </w:tbl>
    <w:p w:rsidR="0032249B" w:rsidRDefault="0032249B">
      <w:pPr>
        <w:pStyle w:val="10"/>
      </w:pPr>
    </w:p>
    <w:p w:rsidR="0032249B" w:rsidRDefault="00737D53">
      <w:pPr>
        <w:pStyle w:val="10"/>
      </w:pPr>
      <w:r>
        <w:rPr>
          <w:rFonts w:ascii="Arial Unicode MS" w:eastAsia="Arial Unicode MS" w:hAnsi="Arial Unicode MS" w:cs="Arial Unicode MS"/>
        </w:rPr>
        <w:t>PHP의 콘솔 실행 가능 여부는 PHP를 웹</w:t>
      </w:r>
      <w:r w:rsidR="007D44A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페이지 제작 이</w:t>
      </w:r>
      <w:r w:rsidR="007D44A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외에도 시스템의 처리</w:t>
      </w:r>
      <w:r w:rsidR="007D44A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등을 위한 스크립트로도 사용이 가능하다는 것입니다.</w:t>
      </w:r>
    </w:p>
    <w:p w:rsidR="0032249B" w:rsidRDefault="0032249B">
      <w:pPr>
        <w:pStyle w:val="10"/>
      </w:pPr>
    </w:p>
    <w:p w:rsidR="0032249B" w:rsidRDefault="00737D53">
      <w:pPr>
        <w:pStyle w:val="10"/>
      </w:pPr>
      <w:r>
        <w:rPr>
          <w:rFonts w:ascii="Arial Unicode MS" w:eastAsia="Arial Unicode MS" w:hAnsi="Arial Unicode MS" w:cs="Arial Unicode MS"/>
        </w:rPr>
        <w:t>윈도우의 스케</w:t>
      </w:r>
      <w:r w:rsidR="007D44A3">
        <w:rPr>
          <w:rFonts w:ascii="Arial Unicode MS" w:eastAsia="Arial Unicode MS" w:hAnsi="Arial Unicode MS" w:cs="Arial Unicode MS" w:hint="eastAsia"/>
        </w:rPr>
        <w:t>줄</w:t>
      </w:r>
      <w:r>
        <w:rPr>
          <w:rFonts w:ascii="Arial Unicode MS" w:eastAsia="Arial Unicode MS" w:hAnsi="Arial Unicode MS" w:cs="Arial Unicode MS"/>
        </w:rPr>
        <w:t>러, 리눅스의 crontab에 넣어서 정기적으로 php 스크립트를 실행할 수 있습니다.</w:t>
      </w:r>
    </w:p>
    <w:p w:rsidR="0032249B" w:rsidRDefault="0032249B">
      <w:pPr>
        <w:pStyle w:val="10"/>
        <w:rPr>
          <w:b/>
          <w:sz w:val="36"/>
          <w:szCs w:val="36"/>
        </w:rPr>
      </w:pPr>
    </w:p>
    <w:p w:rsidR="0032249B" w:rsidRDefault="007D44A3">
      <w:pPr>
        <w:pStyle w:val="1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18.</w:t>
      </w:r>
      <w:r w:rsidR="00737D53">
        <w:rPr>
          <w:rFonts w:ascii="Arial Unicode MS" w:eastAsia="Arial Unicode MS" w:hAnsi="Arial Unicode MS" w:cs="Arial Unicode MS"/>
          <w:b/>
          <w:sz w:val="36"/>
          <w:szCs w:val="36"/>
        </w:rPr>
        <w:t>4 실행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737D53">
        <w:rPr>
          <w:rFonts w:ascii="Arial Unicode MS" w:eastAsia="Arial Unicode MS" w:hAnsi="Arial Unicode MS" w:cs="Arial Unicode MS"/>
          <w:b/>
          <w:sz w:val="36"/>
          <w:szCs w:val="36"/>
        </w:rPr>
        <w:t>인자</w:t>
      </w:r>
    </w:p>
    <w:p w:rsidR="00D14239" w:rsidRDefault="00D14239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PHP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소스를 실행할 때 외부에서 입력하는 데이터 값을 입력 받아 처리를 할 수 있습니다.</w:t>
      </w:r>
    </w:p>
    <w:p w:rsidR="00D14239" w:rsidRDefault="00D14239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웹기반에서는 URL 의 </w:t>
      </w:r>
      <w:r>
        <w:rPr>
          <w:rFonts w:ascii="Arial Unicode MS" w:eastAsia="Arial Unicode MS" w:hAnsi="Arial Unicode MS" w:cs="Arial Unicode MS"/>
        </w:rPr>
        <w:t xml:space="preserve">GET </w:t>
      </w:r>
      <w:r>
        <w:rPr>
          <w:rFonts w:ascii="Arial Unicode MS" w:eastAsia="Arial Unicode MS" w:hAnsi="Arial Unicode MS" w:cs="Arial Unicode MS" w:hint="eastAsia"/>
        </w:rPr>
        <w:t xml:space="preserve">이나 폼의 </w:t>
      </w:r>
      <w:r>
        <w:rPr>
          <w:rFonts w:ascii="Arial Unicode MS" w:eastAsia="Arial Unicode MS" w:hAnsi="Arial Unicode MS" w:cs="Arial Unicode MS"/>
        </w:rPr>
        <w:t xml:space="preserve">POST </w:t>
      </w:r>
      <w:r>
        <w:rPr>
          <w:rFonts w:ascii="Arial Unicode MS" w:eastAsia="Arial Unicode MS" w:hAnsi="Arial Unicode MS" w:cs="Arial Unicode MS" w:hint="eastAsia"/>
        </w:rPr>
        <w:t xml:space="preserve">값을 통하여 </w:t>
      </w:r>
      <w:r>
        <w:rPr>
          <w:rFonts w:ascii="Arial Unicode MS" w:eastAsia="Arial Unicode MS" w:hAnsi="Arial Unicode MS" w:cs="Arial Unicode MS"/>
        </w:rPr>
        <w:t xml:space="preserve">PHP </w:t>
      </w:r>
      <w:r>
        <w:rPr>
          <w:rFonts w:ascii="Arial Unicode MS" w:eastAsia="Arial Unicode MS" w:hAnsi="Arial Unicode MS" w:cs="Arial Unicode MS" w:hint="eastAsia"/>
        </w:rPr>
        <w:t>소스에 데이터를 전달할 수 있었습니다.</w:t>
      </w:r>
    </w:p>
    <w:p w:rsidR="00D14239" w:rsidRDefault="00D14239">
      <w:pPr>
        <w:pStyle w:val="10"/>
        <w:rPr>
          <w:rFonts w:ascii="Arial Unicode MS" w:eastAsia="Arial Unicode MS" w:hAnsi="Arial Unicode MS" w:cs="Arial Unicode MS"/>
        </w:rPr>
      </w:pPr>
    </w:p>
    <w:p w:rsidR="0032249B" w:rsidRDefault="00737D53">
      <w:pPr>
        <w:pStyle w:val="10"/>
      </w:pPr>
      <w:r>
        <w:rPr>
          <w:rFonts w:ascii="Arial Unicode MS" w:eastAsia="Arial Unicode MS" w:hAnsi="Arial Unicode MS" w:cs="Arial Unicode MS"/>
        </w:rPr>
        <w:t>콘솔에서 PHP 스크립트 실행과 더불어 인자도 같이 전달 가능합니다.</w:t>
      </w:r>
      <w:r w:rsidR="00D14239" w:rsidRPr="00D14239">
        <w:rPr>
          <w:rFonts w:ascii="Arial Unicode MS" w:eastAsia="Arial Unicode MS" w:hAnsi="Arial Unicode MS" w:cs="Arial Unicode MS" w:hint="eastAsia"/>
        </w:rPr>
        <w:t xml:space="preserve"> </w:t>
      </w:r>
      <w:r w:rsidR="00D14239">
        <w:rPr>
          <w:rFonts w:ascii="Arial Unicode MS" w:eastAsia="Arial Unicode MS" w:hAnsi="Arial Unicode MS" w:cs="Arial Unicode MS" w:hint="eastAsia"/>
        </w:rPr>
        <w:t>이것을 외부 실행 인자라고 이야기합니다.</w:t>
      </w:r>
    </w:p>
    <w:p w:rsidR="0032249B" w:rsidRDefault="0032249B">
      <w:pPr>
        <w:pStyle w:val="10"/>
      </w:pPr>
    </w:p>
    <w:p w:rsidR="0032249B" w:rsidRDefault="00737D53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 w:rsidR="007D44A3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Pr="00D55FC6">
        <w:rPr>
          <w:rFonts w:ascii="Arial Unicode MS" w:eastAsia="Arial Unicode MS" w:hAnsi="Arial Unicode MS" w:cs="Arial Unicode MS"/>
        </w:rPr>
        <w:t>consol-01.php</w:t>
      </w:r>
    </w:p>
    <w:tbl>
      <w:tblPr>
        <w:tblStyle w:val="a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32249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49B" w:rsidRDefault="00737D53">
            <w:pPr>
              <w:pStyle w:val="10"/>
            </w:pPr>
            <w:r>
              <w:t>&lt;?php</w:t>
            </w:r>
          </w:p>
          <w:p w:rsidR="0032249B" w:rsidRDefault="00737D53">
            <w:pPr>
              <w:pStyle w:val="10"/>
            </w:pPr>
            <w:r>
              <w:tab/>
              <w:t>var_dump($argv);</w:t>
            </w:r>
          </w:p>
          <w:p w:rsidR="0032249B" w:rsidRDefault="00737D53">
            <w:pPr>
              <w:pStyle w:val="10"/>
            </w:pPr>
            <w:r>
              <w:t>?&gt;</w:t>
            </w:r>
          </w:p>
        </w:tc>
      </w:tr>
    </w:tbl>
    <w:p w:rsidR="0032249B" w:rsidRDefault="0032249B">
      <w:pPr>
        <w:pStyle w:val="10"/>
      </w:pPr>
    </w:p>
    <w:p w:rsidR="00D14239" w:rsidRDefault="00D14239">
      <w:pPr>
        <w:pStyle w:val="10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배열변수의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 xml:space="preserve">$argv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D14239" w:rsidRDefault="00D14239">
      <w:pPr>
        <w:pStyle w:val="10"/>
      </w:pPr>
    </w:p>
    <w:p w:rsidR="00D14239" w:rsidRDefault="00D14239">
      <w:pPr>
        <w:pStyle w:val="10"/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콘솔상에서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실행과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입력값을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14239" w:rsidRDefault="00D14239">
      <w:pPr>
        <w:pStyle w:val="10"/>
        <w:rPr>
          <w:ins w:id="8" w:author="이호진" w:date="2017-09-19T18:42:00Z"/>
        </w:rPr>
      </w:pPr>
    </w:p>
    <w:p w:rsidR="00D55FC6" w:rsidRPr="00D14239" w:rsidRDefault="00D55FC6">
      <w:pPr>
        <w:pStyle w:val="10"/>
        <w:rPr>
          <w:rFonts w:hint="eastAsia"/>
        </w:rPr>
      </w:pPr>
      <w:ins w:id="9" w:author="이호진" w:date="2017-09-19T18:42:00Z">
        <w:r>
          <w:rPr>
            <w:rFonts w:hint="eastAsia"/>
          </w:rPr>
          <w:t>|</w:t>
        </w:r>
        <w:r>
          <w:rPr>
            <w:rFonts w:hint="eastAsia"/>
          </w:rPr>
          <w:t>명령</w:t>
        </w:r>
        <w:r>
          <w:rPr>
            <w:rFonts w:hint="eastAsia"/>
          </w:rPr>
          <w:t>|</w:t>
        </w:r>
      </w:ins>
      <w:bookmarkStart w:id="10" w:name="_GoBack"/>
      <w:bookmarkEnd w:id="10"/>
    </w:p>
    <w:p w:rsidR="0032249B" w:rsidRDefault="00D14239">
      <w:pPr>
        <w:pStyle w:val="10"/>
        <w:rPr>
          <w:b/>
          <w:color w:val="333333"/>
          <w:sz w:val="24"/>
          <w:szCs w:val="24"/>
          <w:shd w:val="clear" w:color="auto" w:fill="F2F2F2"/>
        </w:rPr>
      </w:pPr>
      <w:r>
        <w:rPr>
          <w:b/>
        </w:rPr>
        <w:t xml:space="preserve">#] </w:t>
      </w:r>
      <w:r w:rsidR="00737D53">
        <w:rPr>
          <w:b/>
        </w:rPr>
        <w:t xml:space="preserve">php consol-01.php </w:t>
      </w:r>
      <w:r w:rsidR="00737D53">
        <w:rPr>
          <w:b/>
          <w:color w:val="333333"/>
          <w:sz w:val="24"/>
          <w:szCs w:val="24"/>
          <w:shd w:val="clear" w:color="auto" w:fill="F2F2F2"/>
        </w:rPr>
        <w:t>arg1 arg2 arg3</w:t>
      </w:r>
    </w:p>
    <w:p w:rsidR="0032249B" w:rsidRDefault="0032249B">
      <w:pPr>
        <w:pStyle w:val="10"/>
      </w:pPr>
    </w:p>
    <w:p w:rsidR="0032249B" w:rsidRPr="00D55FC6" w:rsidRDefault="007D44A3">
      <w:pPr>
        <w:pStyle w:val="10"/>
        <w:rPr>
          <w:b/>
        </w:rPr>
      </w:pPr>
      <w:r w:rsidRPr="00D55FC6">
        <w:rPr>
          <w:rFonts w:ascii="Arial Unicode MS" w:eastAsia="Arial Unicode MS" w:hAnsi="Arial Unicode MS" w:cs="Arial Unicode MS"/>
          <w:b/>
        </w:rPr>
        <w:t>결과</w:t>
      </w:r>
      <w:r w:rsidR="00737D53" w:rsidRPr="00D55FC6">
        <w:rPr>
          <w:rFonts w:ascii="Arial Unicode MS" w:eastAsia="Arial Unicode MS" w:hAnsi="Arial Unicode MS" w:cs="Arial Unicode MS"/>
          <w:b/>
        </w:rPr>
        <w:t>)</w:t>
      </w:r>
    </w:p>
    <w:p w:rsidR="0032249B" w:rsidRDefault="00737D53">
      <w:pPr>
        <w:pStyle w:val="10"/>
      </w:pPr>
      <w:r>
        <w:t>array(4) {</w:t>
      </w:r>
    </w:p>
    <w:p w:rsidR="0032249B" w:rsidRDefault="00737D53">
      <w:pPr>
        <w:pStyle w:val="10"/>
      </w:pPr>
      <w:r>
        <w:t xml:space="preserve">  [0]=&gt;</w:t>
      </w:r>
    </w:p>
    <w:p w:rsidR="0032249B" w:rsidRDefault="00737D53">
      <w:pPr>
        <w:pStyle w:val="10"/>
      </w:pPr>
      <w:r>
        <w:t xml:space="preserve">  string(23) "./jinyphp/consol-01.php"</w:t>
      </w:r>
    </w:p>
    <w:p w:rsidR="0032249B" w:rsidRDefault="00737D53">
      <w:pPr>
        <w:pStyle w:val="10"/>
      </w:pPr>
      <w:r>
        <w:t xml:space="preserve">  [1]=&gt;</w:t>
      </w:r>
    </w:p>
    <w:p w:rsidR="0032249B" w:rsidRDefault="00737D53">
      <w:pPr>
        <w:pStyle w:val="10"/>
      </w:pPr>
      <w:r>
        <w:t xml:space="preserve">  string(4) "arg1"</w:t>
      </w:r>
    </w:p>
    <w:p w:rsidR="0032249B" w:rsidRDefault="00737D53">
      <w:pPr>
        <w:pStyle w:val="10"/>
      </w:pPr>
      <w:r>
        <w:t xml:space="preserve">  [2]=&gt;</w:t>
      </w:r>
    </w:p>
    <w:p w:rsidR="0032249B" w:rsidRDefault="00737D53">
      <w:pPr>
        <w:pStyle w:val="10"/>
      </w:pPr>
      <w:r>
        <w:t xml:space="preserve">  string(4) "arg2"</w:t>
      </w:r>
    </w:p>
    <w:p w:rsidR="0032249B" w:rsidRDefault="00737D53">
      <w:pPr>
        <w:pStyle w:val="10"/>
      </w:pPr>
      <w:r>
        <w:lastRenderedPageBreak/>
        <w:t xml:space="preserve">  [3]=&gt;</w:t>
      </w:r>
    </w:p>
    <w:p w:rsidR="0032249B" w:rsidRDefault="00737D53">
      <w:pPr>
        <w:pStyle w:val="10"/>
      </w:pPr>
      <w:r>
        <w:t xml:space="preserve">  string(4) "agr3"</w:t>
      </w:r>
    </w:p>
    <w:p w:rsidR="0032249B" w:rsidRDefault="00737D53">
      <w:pPr>
        <w:pStyle w:val="10"/>
      </w:pPr>
      <w:r>
        <w:t>}</w:t>
      </w:r>
    </w:p>
    <w:p w:rsidR="0032249B" w:rsidRDefault="0032249B">
      <w:pPr>
        <w:pStyle w:val="10"/>
      </w:pPr>
    </w:p>
    <w:p w:rsidR="00D14239" w:rsidRDefault="00D14239">
      <w:pPr>
        <w:pStyle w:val="10"/>
      </w:pPr>
      <w:r>
        <w:rPr>
          <w:rFonts w:hint="eastAsia"/>
        </w:rPr>
        <w:t xml:space="preserve">$argv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콘솔을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 w:rsidR="00710072">
        <w:rPr>
          <w:rFonts w:hint="eastAsia"/>
        </w:rPr>
        <w:t>할</w:t>
      </w:r>
      <w:r w:rsidR="00710072">
        <w:rPr>
          <w:rFonts w:hint="eastAsia"/>
        </w:rPr>
        <w:t xml:space="preserve"> </w:t>
      </w:r>
      <w:r w:rsidR="00710072"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참조할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  <w:p w:rsidR="00D14239" w:rsidRDefault="00D14239">
      <w:pPr>
        <w:pStyle w:val="10"/>
      </w:pPr>
    </w:p>
    <w:p w:rsidR="00D14239" w:rsidRDefault="00D14239">
      <w:pPr>
        <w:pStyle w:val="10"/>
      </w:pPr>
      <w:r>
        <w:rPr>
          <w:rFonts w:hint="eastAsia"/>
        </w:rPr>
        <w:t>첫</w:t>
      </w:r>
      <w:r w:rsidR="00710072"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값으로는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14239" w:rsidRDefault="00D14239">
      <w:pPr>
        <w:pStyle w:val="10"/>
      </w:pPr>
    </w:p>
    <w:p w:rsidR="00D14239" w:rsidRDefault="00D14239">
      <w:pPr>
        <w:pStyle w:val="10"/>
      </w:pPr>
      <w:r>
        <w:rPr>
          <w:rFonts w:hint="eastAsia"/>
        </w:rPr>
        <w:t>두</w:t>
      </w:r>
      <w:r w:rsidR="00710072">
        <w:rPr>
          <w:rFonts w:hint="eastAsia"/>
        </w:rPr>
        <w:t xml:space="preserve"> </w:t>
      </w:r>
      <w:r>
        <w:rPr>
          <w:rFonts w:hint="eastAsia"/>
        </w:rPr>
        <w:t>번째부터는</w:t>
      </w:r>
      <w:r>
        <w:rPr>
          <w:rFonts w:hint="eastAsia"/>
        </w:rPr>
        <w:t xml:space="preserve"> </w:t>
      </w:r>
      <w:r>
        <w:rPr>
          <w:rFonts w:hint="eastAsia"/>
        </w:rPr>
        <w:t>인자값으로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저장되고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</w:p>
    <w:p w:rsidR="003C22AB" w:rsidRDefault="003C22AB">
      <w:pPr>
        <w:pStyle w:val="10"/>
      </w:pPr>
    </w:p>
    <w:p w:rsidR="003C22AB" w:rsidRPr="00D55FC6" w:rsidRDefault="003C22AB">
      <w:pPr>
        <w:pStyle w:val="10"/>
        <w:rPr>
          <w:sz w:val="36"/>
          <w:szCs w:val="36"/>
        </w:rPr>
      </w:pPr>
      <w:r w:rsidRPr="00D55FC6">
        <w:rPr>
          <w:sz w:val="36"/>
          <w:szCs w:val="36"/>
        </w:rPr>
        <w:t xml:space="preserve">18.5 </w:t>
      </w:r>
      <w:r w:rsidRPr="00D55FC6">
        <w:rPr>
          <w:rFonts w:hint="eastAsia"/>
          <w:sz w:val="36"/>
          <w:szCs w:val="36"/>
        </w:rPr>
        <w:t>백그라운드</w:t>
      </w:r>
      <w:r w:rsidRPr="00D55FC6">
        <w:rPr>
          <w:sz w:val="36"/>
          <w:szCs w:val="36"/>
        </w:rPr>
        <w:t xml:space="preserve"> </w:t>
      </w:r>
      <w:r w:rsidRPr="00D55FC6">
        <w:rPr>
          <w:rFonts w:hint="eastAsia"/>
          <w:sz w:val="36"/>
          <w:szCs w:val="36"/>
        </w:rPr>
        <w:t>실행</w:t>
      </w:r>
    </w:p>
    <w:p w:rsidR="003C22AB" w:rsidRDefault="003C22AB">
      <w:pPr>
        <w:pStyle w:val="10"/>
      </w:pPr>
      <w:r>
        <w:rPr>
          <w:rFonts w:hint="eastAsia"/>
        </w:rPr>
        <w:t xml:space="preserve">PHP </w:t>
      </w:r>
      <w:r>
        <w:rPr>
          <w:rFonts w:hint="eastAsia"/>
        </w:rPr>
        <w:t>스크립트는</w:t>
      </w:r>
      <w:r>
        <w:rPr>
          <w:rFonts w:hint="eastAsia"/>
        </w:rPr>
        <w:t xml:space="preserve"> </w:t>
      </w:r>
      <w:r>
        <w:rPr>
          <w:rFonts w:hint="eastAsia"/>
        </w:rPr>
        <w:t>리눅스와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백그라운드로</w:t>
      </w:r>
      <w:r>
        <w:rPr>
          <w:rFonts w:hint="eastAsia"/>
        </w:rPr>
        <w:t xml:space="preserve"> </w:t>
      </w:r>
      <w:r>
        <w:rPr>
          <w:rFonts w:hint="eastAsia"/>
        </w:rPr>
        <w:t>실행시킬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리눅스의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&amp;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백드라운드로</w:t>
      </w:r>
      <w:r>
        <w:rPr>
          <w:rFonts w:hint="eastAsia"/>
        </w:rPr>
        <w:t xml:space="preserve"> </w:t>
      </w:r>
      <w:r>
        <w:rPr>
          <w:rFonts w:hint="eastAsia"/>
        </w:rPr>
        <w:t>실행합니다</w:t>
      </w:r>
      <w:r>
        <w:rPr>
          <w:rFonts w:hint="eastAsia"/>
        </w:rPr>
        <w:t>.</w:t>
      </w:r>
    </w:p>
    <w:p w:rsidR="003C22AB" w:rsidRDefault="003C22AB">
      <w:pPr>
        <w:pStyle w:val="10"/>
      </w:pPr>
    </w:p>
    <w:p w:rsidR="003C22AB" w:rsidRDefault="003C22AB" w:rsidP="003C22AB">
      <w:pPr>
        <w:pStyle w:val="10"/>
        <w:rPr>
          <w:b/>
          <w:color w:val="333333"/>
          <w:sz w:val="24"/>
          <w:szCs w:val="24"/>
          <w:shd w:val="clear" w:color="auto" w:fill="F2F2F2"/>
        </w:rPr>
      </w:pPr>
      <w:r w:rsidRPr="00D55FC6">
        <w:t>#] php test.php</w:t>
      </w:r>
      <w:r>
        <w:rPr>
          <w:b/>
        </w:rPr>
        <w:t xml:space="preserve"> &amp;</w:t>
      </w:r>
    </w:p>
    <w:p w:rsidR="003C22AB" w:rsidRDefault="003C22AB">
      <w:pPr>
        <w:pStyle w:val="10"/>
      </w:pPr>
    </w:p>
    <w:p w:rsidR="003C22AB" w:rsidRPr="003C22AB" w:rsidRDefault="003C22AB">
      <w:pPr>
        <w:pStyle w:val="10"/>
      </w:pPr>
    </w:p>
    <w:sectPr w:rsidR="003C22AB" w:rsidRPr="003C22AB" w:rsidSect="0032249B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F94" w:rsidRDefault="00A77F94" w:rsidP="007D44A3">
      <w:pPr>
        <w:spacing w:line="240" w:lineRule="auto"/>
      </w:pPr>
      <w:r>
        <w:separator/>
      </w:r>
    </w:p>
  </w:endnote>
  <w:endnote w:type="continuationSeparator" w:id="0">
    <w:p w:rsidR="00A77F94" w:rsidRDefault="00A77F94" w:rsidP="007D4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함초롬바탕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F94" w:rsidRDefault="00A77F94" w:rsidP="007D44A3">
      <w:pPr>
        <w:spacing w:line="240" w:lineRule="auto"/>
      </w:pPr>
      <w:r>
        <w:separator/>
      </w:r>
    </w:p>
  </w:footnote>
  <w:footnote w:type="continuationSeparator" w:id="0">
    <w:p w:rsidR="00A77F94" w:rsidRDefault="00A77F94" w:rsidP="007D44A3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호진">
    <w15:presenceInfo w15:providerId="Windows Live" w15:userId="e7b51f9e24c37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249B"/>
    <w:rsid w:val="001061D9"/>
    <w:rsid w:val="0032249B"/>
    <w:rsid w:val="00340881"/>
    <w:rsid w:val="003A19B4"/>
    <w:rsid w:val="003C22AB"/>
    <w:rsid w:val="006522C1"/>
    <w:rsid w:val="00710072"/>
    <w:rsid w:val="00737D53"/>
    <w:rsid w:val="007D44A3"/>
    <w:rsid w:val="008830B4"/>
    <w:rsid w:val="00920917"/>
    <w:rsid w:val="00996730"/>
    <w:rsid w:val="00A77F94"/>
    <w:rsid w:val="00B65242"/>
    <w:rsid w:val="00CF1678"/>
    <w:rsid w:val="00D14239"/>
    <w:rsid w:val="00D55FC6"/>
    <w:rsid w:val="00FD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04BC3"/>
  <w15:docId w15:val="{ABD1BC3E-9A96-4BB6-B2C4-4ADCA604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32249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32249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32249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32249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32249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32249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32249B"/>
  </w:style>
  <w:style w:type="table" w:customStyle="1" w:styleId="TableNormal">
    <w:name w:val="Table Normal"/>
    <w:rsid w:val="0032249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2249B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32249B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32249B"/>
    <w:tblPr>
      <w:tblStyleRowBandSize w:val="1"/>
      <w:tblStyleColBandSize w:val="1"/>
    </w:tblPr>
  </w:style>
  <w:style w:type="table" w:customStyle="1" w:styleId="a6">
    <w:basedOn w:val="TableNormal"/>
    <w:rsid w:val="0032249B"/>
    <w:tblPr>
      <w:tblStyleRowBandSize w:val="1"/>
      <w:tblStyleColBandSize w:val="1"/>
    </w:tblPr>
  </w:style>
  <w:style w:type="table" w:customStyle="1" w:styleId="a7">
    <w:basedOn w:val="TableNormal"/>
    <w:rsid w:val="0032249B"/>
    <w:tblPr>
      <w:tblStyleRowBandSize w:val="1"/>
      <w:tblStyleColBandSize w:val="1"/>
    </w:tblPr>
  </w:style>
  <w:style w:type="table" w:customStyle="1" w:styleId="a8">
    <w:basedOn w:val="TableNormal"/>
    <w:rsid w:val="0032249B"/>
    <w:tblPr>
      <w:tblStyleRowBandSize w:val="1"/>
      <w:tblStyleColBandSize w:val="1"/>
    </w:tblPr>
  </w:style>
  <w:style w:type="table" w:customStyle="1" w:styleId="a9">
    <w:basedOn w:val="TableNormal"/>
    <w:rsid w:val="0032249B"/>
    <w:tblPr>
      <w:tblStyleRowBandSize w:val="1"/>
      <w:tblStyleColBandSize w:val="1"/>
    </w:tblPr>
  </w:style>
  <w:style w:type="paragraph" w:styleId="aa">
    <w:name w:val="header"/>
    <w:basedOn w:val="a"/>
    <w:link w:val="Char"/>
    <w:uiPriority w:val="99"/>
    <w:unhideWhenUsed/>
    <w:rsid w:val="007D44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7D44A3"/>
  </w:style>
  <w:style w:type="paragraph" w:styleId="ab">
    <w:name w:val="footer"/>
    <w:basedOn w:val="a"/>
    <w:link w:val="Char0"/>
    <w:uiPriority w:val="99"/>
    <w:unhideWhenUsed/>
    <w:rsid w:val="007D44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7D44A3"/>
  </w:style>
  <w:style w:type="paragraph" w:styleId="ac">
    <w:name w:val="Balloon Text"/>
    <w:basedOn w:val="a"/>
    <w:link w:val="Char1"/>
    <w:uiPriority w:val="99"/>
    <w:semiHidden/>
    <w:unhideWhenUsed/>
    <w:rsid w:val="003A19B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3A19B4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Revision"/>
    <w:hidden/>
    <w:uiPriority w:val="99"/>
    <w:semiHidden/>
    <w:rsid w:val="0071007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11</cp:revision>
  <dcterms:created xsi:type="dcterms:W3CDTF">2017-06-13T06:11:00Z</dcterms:created>
  <dcterms:modified xsi:type="dcterms:W3CDTF">2017-09-19T09:42:00Z</dcterms:modified>
</cp:coreProperties>
</file>