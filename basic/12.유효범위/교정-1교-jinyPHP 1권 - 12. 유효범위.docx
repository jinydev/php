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jinyPHP 1권 - 12. 변수 유효범위</w:t>
      </w:r>
    </w:p>
    <w:p w:rsidR="00FD4598" w:rsidRDefault="00FD4598">
      <w:pPr>
        <w:pStyle w:val="10"/>
      </w:pPr>
    </w:p>
    <w:p w:rsidR="00FD4598" w:rsidRPr="008A3C55" w:rsidRDefault="00FD4598">
      <w:pPr>
        <w:pStyle w:val="10"/>
      </w:pPr>
    </w:p>
    <w:p w:rsidR="00FD4598" w:rsidRDefault="008A3C55">
      <w:pPr>
        <w:pStyle w:val="10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12 변수 유효</w:t>
      </w:r>
      <w:r>
        <w:rPr>
          <w:rFonts w:ascii="Arial Unicode MS" w:eastAsia="Arial Unicode MS" w:hAnsi="Arial Unicode MS" w:cs="Arial Unicode MS" w:hint="eastAsia"/>
          <w:b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>범위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이번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장에서는 변수의 유효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범위(scope)에 대해서 알아보겠습니다. 변수의 유효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범위란 변수의 생성과 접근을 할 수 있는 범위를 말합니다.</w:t>
      </w:r>
    </w:p>
    <w:p w:rsidR="00FD4598" w:rsidRDefault="00FD4598">
      <w:pPr>
        <w:pStyle w:val="10"/>
      </w:pPr>
    </w:p>
    <w:p w:rsidR="00FD4598" w:rsidRDefault="00541334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프로그램에서 </w:t>
      </w:r>
      <w:r w:rsidR="008A3C55">
        <w:rPr>
          <w:rFonts w:ascii="Arial Unicode MS" w:eastAsia="Arial Unicode MS" w:hAnsi="Arial Unicode MS" w:cs="Arial Unicode MS"/>
        </w:rPr>
        <w:t>변수를 생성, 사용 선언</w:t>
      </w:r>
      <w:r>
        <w:rPr>
          <w:rFonts w:ascii="Arial Unicode MS" w:eastAsia="Arial Unicode MS" w:hAnsi="Arial Unicode MS" w:cs="Arial Unicode MS" w:hint="eastAsia"/>
        </w:rPr>
        <w:t>하게</w:t>
      </w:r>
      <w:r w:rsidR="007E408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되면 </w:t>
      </w:r>
      <w:r w:rsidR="008A3C55">
        <w:rPr>
          <w:rFonts w:ascii="Arial Unicode MS" w:eastAsia="Arial Unicode MS" w:hAnsi="Arial Unicode MS" w:cs="Arial Unicode MS"/>
        </w:rPr>
        <w:t xml:space="preserve">PHP는 메모리에 변수의 공간을 </w:t>
      </w:r>
      <w:r>
        <w:rPr>
          <w:rFonts w:ascii="Arial Unicode MS" w:eastAsia="Arial Unicode MS" w:hAnsi="Arial Unicode MS" w:cs="Arial Unicode MS" w:hint="eastAsia"/>
        </w:rPr>
        <w:t xml:space="preserve">추가로 </w:t>
      </w:r>
      <w:r w:rsidR="008A3C55">
        <w:rPr>
          <w:rFonts w:ascii="Arial Unicode MS" w:eastAsia="Arial Unicode MS" w:hAnsi="Arial Unicode MS" w:cs="Arial Unicode MS"/>
        </w:rPr>
        <w:t xml:space="preserve">할당합니다. 이렇게 생성된 변수는 </w:t>
      </w:r>
      <w:r>
        <w:rPr>
          <w:rFonts w:ascii="Arial Unicode MS" w:eastAsia="Arial Unicode MS" w:hAnsi="Arial Unicode MS" w:cs="Arial Unicode MS" w:hint="eastAsia"/>
        </w:rPr>
        <w:t>별도의 해제</w:t>
      </w:r>
      <w:r w:rsidR="007E408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작업을 하지 않는 경우 스크립트 실행</w:t>
      </w:r>
      <w:r w:rsidR="008A3C55">
        <w:rPr>
          <w:rFonts w:ascii="Arial Unicode MS" w:eastAsia="Arial Unicode MS" w:hAnsi="Arial Unicode MS" w:cs="Arial Unicode MS"/>
        </w:rPr>
        <w:t xml:space="preserve"> 종료까지 유지하게 됩니다.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noProof/>
        </w:rPr>
        <w:drawing>
          <wp:inline distT="114300" distB="114300" distL="114300" distR="114300">
            <wp:extent cx="6120000" cy="10668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변수의 유효</w:t>
      </w:r>
      <w:r w:rsidR="0012040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범위란 변수를 사용할 수 있는 프로그램 안에서의 코딩 공간이라고 이해하면 됩니다.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즉, 변수가 지배하는 땅과 같습니다.</w:t>
      </w:r>
    </w:p>
    <w:p w:rsidR="00FD4598" w:rsidRDefault="00FD4598">
      <w:pPr>
        <w:pStyle w:val="10"/>
      </w:pPr>
    </w:p>
    <w:p w:rsidR="00FD4598" w:rsidRDefault="00541334">
      <w:pPr>
        <w:pStyle w:val="10"/>
      </w:pPr>
      <w:r>
        <w:rPr>
          <w:rFonts w:ascii="Arial Unicode MS" w:eastAsia="Arial Unicode MS" w:hAnsi="Arial Unicode MS" w:cs="Arial Unicode MS"/>
        </w:rPr>
        <w:t>PHP</w:t>
      </w:r>
      <w:r w:rsidR="008A3C55">
        <w:rPr>
          <w:rFonts w:ascii="Arial Unicode MS" w:eastAsia="Arial Unicode MS" w:hAnsi="Arial Unicode MS" w:cs="Arial Unicode MS"/>
        </w:rPr>
        <w:t xml:space="preserve">에서는 변수의 영역에 대해서 다음과 같은 </w:t>
      </w:r>
      <w:r w:rsidR="00120407">
        <w:rPr>
          <w:rFonts w:ascii="Arial Unicode MS" w:eastAsia="Arial Unicode MS" w:hAnsi="Arial Unicode MS" w:cs="Arial Unicode MS" w:hint="eastAsia"/>
        </w:rPr>
        <w:t xml:space="preserve">세 </w:t>
      </w:r>
      <w:r w:rsidR="008A3C55">
        <w:rPr>
          <w:rFonts w:ascii="Arial Unicode MS" w:eastAsia="Arial Unicode MS" w:hAnsi="Arial Unicode MS" w:cs="Arial Unicode MS"/>
        </w:rPr>
        <w:t>가지 타입을 가지고 있습니다.</w:t>
      </w:r>
    </w:p>
    <w:p w:rsidR="00FD4598" w:rsidRDefault="00541334">
      <w:pPr>
        <w:pStyle w:val="10"/>
        <w:numPr>
          <w:ilvl w:val="0"/>
          <w:numId w:val="1"/>
        </w:numPr>
        <w:ind w:hanging="360"/>
        <w:contextualSpacing/>
      </w:pPr>
      <w:r>
        <w:t>G</w:t>
      </w:r>
      <w:r w:rsidR="008A3C55">
        <w:t>lobal</w:t>
      </w:r>
      <w:r>
        <w:tab/>
        <w:t xml:space="preserve">: </w:t>
      </w:r>
      <w:r>
        <w:rPr>
          <w:rFonts w:hint="eastAsia"/>
        </w:rPr>
        <w:t>글로벌변수</w:t>
      </w:r>
    </w:p>
    <w:p w:rsidR="00FD4598" w:rsidRDefault="00541334">
      <w:pPr>
        <w:pStyle w:val="10"/>
        <w:numPr>
          <w:ilvl w:val="0"/>
          <w:numId w:val="1"/>
        </w:numPr>
        <w:ind w:hanging="360"/>
        <w:contextualSpacing/>
      </w:pPr>
      <w:r>
        <w:t>L</w:t>
      </w:r>
      <w:r w:rsidR="008A3C55">
        <w:t>ocal</w:t>
      </w:r>
      <w:r>
        <w:tab/>
        <w:t xml:space="preserve">: </w:t>
      </w:r>
      <w:r>
        <w:rPr>
          <w:rFonts w:hint="eastAsia"/>
        </w:rPr>
        <w:t>지역변수</w:t>
      </w:r>
    </w:p>
    <w:p w:rsidR="00FD4598" w:rsidRDefault="00541334">
      <w:pPr>
        <w:pStyle w:val="10"/>
        <w:numPr>
          <w:ilvl w:val="0"/>
          <w:numId w:val="1"/>
        </w:numPr>
        <w:ind w:hanging="360"/>
        <w:contextualSpacing/>
      </w:pPr>
      <w:r>
        <w:t>S</w:t>
      </w:r>
      <w:r w:rsidR="008A3C55">
        <w:t>tatic</w:t>
      </w:r>
      <w:r>
        <w:tab/>
        <w:t xml:space="preserve">: </w:t>
      </w:r>
      <w:r>
        <w:rPr>
          <w:rFonts w:hint="eastAsia"/>
        </w:rPr>
        <w:t>정적변수</w:t>
      </w:r>
    </w:p>
    <w:p w:rsidR="00FD4598" w:rsidRDefault="00FD4598">
      <w:pPr>
        <w:pStyle w:val="10"/>
      </w:pP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12.1 </w:t>
      </w:r>
      <w:r w:rsidR="00335A85">
        <w:rPr>
          <w:rFonts w:ascii="Arial Unicode MS" w:eastAsia="Arial Unicode MS" w:hAnsi="Arial Unicode MS" w:cs="Arial Unicode MS"/>
          <w:b/>
          <w:sz w:val="36"/>
          <w:szCs w:val="36"/>
        </w:rPr>
        <w:t>글로벌변수</w:t>
      </w:r>
    </w:p>
    <w:p w:rsidR="00FD4598" w:rsidRDefault="00541334">
      <w:pPr>
        <w:pStyle w:val="10"/>
      </w:pPr>
      <w:r>
        <w:rPr>
          <w:rFonts w:ascii="Arial Unicode MS" w:eastAsia="Arial Unicode MS" w:hAnsi="Arial Unicode MS" w:cs="Arial Unicode MS" w:hint="eastAsia"/>
        </w:rPr>
        <w:t>절차적인</w:t>
      </w:r>
      <w:r>
        <w:rPr>
          <w:rFonts w:ascii="Arial Unicode MS" w:eastAsia="Arial Unicode MS" w:hAnsi="Arial Unicode MS" w:cs="Arial Unicode MS"/>
        </w:rPr>
        <w:t xml:space="preserve"> 간단한 프로그램들은 변수의 영역이라는 개념이 </w:t>
      </w:r>
      <w:r>
        <w:rPr>
          <w:rFonts w:ascii="Arial Unicode MS" w:eastAsia="Arial Unicode MS" w:hAnsi="Arial Unicode MS" w:cs="Arial Unicode MS" w:hint="eastAsia"/>
        </w:rPr>
        <w:t>생소합니다.</w:t>
      </w:r>
      <w:r>
        <w:rPr>
          <w:rFonts w:ascii="Arial Unicode MS" w:eastAsia="Arial Unicode MS" w:hAnsi="Arial Unicode MS" w:cs="Arial Unicode MS"/>
        </w:rPr>
        <w:t xml:space="preserve"> </w:t>
      </w:r>
      <w:r w:rsidR="008A3C55">
        <w:rPr>
          <w:rFonts w:ascii="Arial Unicode MS" w:eastAsia="Arial Unicode MS" w:hAnsi="Arial Unicode MS" w:cs="Arial Unicode MS"/>
        </w:rPr>
        <w:t>PHP 실행</w:t>
      </w:r>
      <w:r w:rsidR="00605510">
        <w:rPr>
          <w:rFonts w:ascii="Arial Unicode MS" w:eastAsia="Arial Unicode MS" w:hAnsi="Arial Unicode MS" w:cs="Arial Unicode MS" w:hint="eastAsia"/>
        </w:rPr>
        <w:t xml:space="preserve"> </w:t>
      </w:r>
      <w:r w:rsidR="008A3C55">
        <w:rPr>
          <w:rFonts w:ascii="Arial Unicode MS" w:eastAsia="Arial Unicode MS" w:hAnsi="Arial Unicode MS" w:cs="Arial Unicode MS"/>
        </w:rPr>
        <w:t>코드 &lt;?php 다음에 선언하는 변수들은 글로벌변수</w:t>
      </w:r>
      <w:r>
        <w:rPr>
          <w:rFonts w:ascii="Arial Unicode MS" w:eastAsia="Arial Unicode MS" w:hAnsi="Arial Unicode MS" w:cs="Arial Unicode MS" w:hint="eastAsia"/>
        </w:rPr>
        <w:t>로 처리를 합니다.</w:t>
      </w:r>
      <w:r w:rsidR="008A3C55">
        <w:rPr>
          <w:rFonts w:ascii="Arial Unicode MS" w:eastAsia="Arial Unicode MS" w:hAnsi="Arial Unicode MS" w:cs="Arial Unicode MS"/>
        </w:rPr>
        <w:t xml:space="preserve"> </w:t>
      </w:r>
    </w:p>
    <w:p w:rsidR="00FD4598" w:rsidRDefault="00FD4598">
      <w:pPr>
        <w:pStyle w:val="10"/>
      </w:pPr>
    </w:p>
    <w:p w:rsidR="00FD4598" w:rsidRDefault="00541334">
      <w:pPr>
        <w:pStyle w:val="10"/>
      </w:pPr>
      <w:r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 w:hint="eastAsia"/>
        </w:rPr>
        <w:t xml:space="preserve">에서는 </w:t>
      </w:r>
      <w:r w:rsidR="008A3C55">
        <w:rPr>
          <w:rFonts w:ascii="Arial Unicode MS" w:eastAsia="Arial Unicode MS" w:hAnsi="Arial Unicode MS" w:cs="Arial Unicode MS"/>
        </w:rPr>
        <w:t xml:space="preserve">대부분 </w:t>
      </w:r>
      <w:r>
        <w:rPr>
          <w:rFonts w:ascii="Arial Unicode MS" w:eastAsia="Arial Unicode MS" w:hAnsi="Arial Unicode MS" w:cs="Arial Unicode MS" w:hint="eastAsia"/>
        </w:rPr>
        <w:t xml:space="preserve">변수 </w:t>
      </w:r>
      <w:r w:rsidR="008A3C55">
        <w:rPr>
          <w:rFonts w:ascii="Arial Unicode MS" w:eastAsia="Arial Unicode MS" w:hAnsi="Arial Unicode MS" w:cs="Arial Unicode MS"/>
        </w:rPr>
        <w:t>선언과 동시에 사용이 가능하고 현재의 스크립트 종료까지 변수는</w:t>
      </w:r>
      <w:r>
        <w:rPr>
          <w:rFonts w:ascii="Arial Unicode MS" w:eastAsia="Arial Unicode MS" w:hAnsi="Arial Unicode MS" w:cs="Arial Unicode MS" w:hint="eastAsia"/>
        </w:rPr>
        <w:t xml:space="preserve"> 메모리와 데이터</w:t>
      </w:r>
      <w:r w:rsidR="007E408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값이</w:t>
      </w:r>
      <w:r w:rsidR="008A3C55">
        <w:rPr>
          <w:rFonts w:ascii="Arial Unicode MS" w:eastAsia="Arial Unicode MS" w:hAnsi="Arial Unicode MS" w:cs="Arial Unicode MS"/>
        </w:rPr>
        <w:t xml:space="preserve"> 유효합니다.</w:t>
      </w:r>
    </w:p>
    <w:p w:rsidR="00FD4598" w:rsidRPr="00541334" w:rsidRDefault="00FD4598">
      <w:pPr>
        <w:pStyle w:val="10"/>
      </w:pPr>
    </w:p>
    <w:tbl>
      <w:tblPr>
        <w:tblStyle w:val="a5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D459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598" w:rsidRDefault="008A3C55">
            <w:pPr>
              <w:pStyle w:val="10"/>
            </w:pPr>
            <w:r>
              <w:t>&lt;?php</w:t>
            </w:r>
          </w:p>
          <w:p w:rsidR="00FD4598" w:rsidRDefault="008A3C55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  <w:t>$x = 5; //</w:t>
            </w:r>
            <w:r w:rsidR="00335A85">
              <w:rPr>
                <w:rFonts w:ascii="Arial Unicode MS" w:eastAsia="Arial Unicode MS" w:hAnsi="Arial Unicode MS" w:cs="Arial Unicode MS"/>
              </w:rPr>
              <w:t>글로벌변수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ab/>
              <w:t>$name = "jiny";</w:t>
            </w:r>
            <w:r>
              <w:rPr>
                <w:rFonts w:ascii="Arial Unicode MS" w:eastAsia="Arial Unicode MS" w:hAnsi="Arial Unicode MS" w:cs="Arial Unicode MS"/>
              </w:rPr>
              <w:tab/>
              <w:t>//</w:t>
            </w:r>
            <w:r w:rsidR="00335A85">
              <w:rPr>
                <w:rFonts w:ascii="Arial Unicode MS" w:eastAsia="Arial Unicode MS" w:hAnsi="Arial Unicode MS" w:cs="Arial Unicode MS"/>
              </w:rPr>
              <w:t>글로벌변수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FD4598" w:rsidRDefault="008A3C55">
            <w:pPr>
              <w:pStyle w:val="10"/>
            </w:pPr>
            <w:r>
              <w:tab/>
            </w:r>
          </w:p>
          <w:p w:rsidR="00FD4598" w:rsidRDefault="008A3C55">
            <w:pPr>
              <w:pStyle w:val="10"/>
            </w:pPr>
            <w:r>
              <w:t xml:space="preserve">?&gt; </w:t>
            </w:r>
          </w:p>
        </w:tc>
      </w:tr>
    </w:tbl>
    <w:p w:rsidR="00FD4598" w:rsidRDefault="00FD4598">
      <w:pPr>
        <w:pStyle w:val="10"/>
      </w:pPr>
    </w:p>
    <w:p w:rsidR="00541334" w:rsidRDefault="00541334">
      <w:pPr>
        <w:pStyle w:val="10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t xml:space="preserve">$x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종료까지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공간이</w:t>
      </w:r>
      <w:r>
        <w:rPr>
          <w:rFonts w:hint="eastAsia"/>
        </w:rPr>
        <w:t xml:space="preserve"> </w:t>
      </w:r>
      <w:r>
        <w:rPr>
          <w:rFonts w:hint="eastAsia"/>
        </w:rPr>
        <w:t>유효하게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>.</w:t>
      </w:r>
    </w:p>
    <w:p w:rsidR="00FD4598" w:rsidRDefault="00FD4598">
      <w:pPr>
        <w:pStyle w:val="10"/>
      </w:pPr>
    </w:p>
    <w:p w:rsidR="00FD4598" w:rsidRDefault="008A3C55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12.2 로컬변수</w:t>
      </w:r>
    </w:p>
    <w:p w:rsidR="00541334" w:rsidRDefault="008A3C55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로컬변수</w:t>
      </w:r>
      <w:r w:rsidR="00541334">
        <w:rPr>
          <w:rFonts w:ascii="Arial Unicode MS" w:eastAsia="Arial Unicode MS" w:hAnsi="Arial Unicode MS" w:cs="Arial Unicode MS" w:hint="eastAsia"/>
        </w:rPr>
        <w:t>의 개념은</w:t>
      </w:r>
      <w:r>
        <w:rPr>
          <w:rFonts w:ascii="Arial Unicode MS" w:eastAsia="Arial Unicode MS" w:hAnsi="Arial Unicode MS" w:cs="Arial Unicode MS"/>
        </w:rPr>
        <w:t xml:space="preserve"> 함수의 </w:t>
      </w:r>
      <w:r w:rsidR="00541334">
        <w:rPr>
          <w:rFonts w:ascii="Arial Unicode MS" w:eastAsia="Arial Unicode MS" w:hAnsi="Arial Unicode MS" w:cs="Arial Unicode MS" w:hint="eastAsia"/>
        </w:rPr>
        <w:t>사용</w:t>
      </w:r>
      <w:r>
        <w:rPr>
          <w:rFonts w:ascii="Arial Unicode MS" w:eastAsia="Arial Unicode MS" w:hAnsi="Arial Unicode MS" w:cs="Arial Unicode MS"/>
        </w:rPr>
        <w:t>과 연관이 있습니다.</w:t>
      </w:r>
      <w:r w:rsidR="00541334">
        <w:rPr>
          <w:rFonts w:ascii="Arial Unicode MS" w:eastAsia="Arial Unicode MS" w:hAnsi="Arial Unicode MS" w:cs="Arial Unicode MS"/>
        </w:rPr>
        <w:t xml:space="preserve"> </w:t>
      </w:r>
      <w:r w:rsidR="00541334">
        <w:rPr>
          <w:rFonts w:ascii="Arial Unicode MS" w:eastAsia="Arial Unicode MS" w:hAnsi="Arial Unicode MS" w:cs="Arial Unicode MS" w:hint="eastAsia"/>
        </w:rPr>
        <w:t>함수는 코드의 재사용과 독립성을 보장하는 코드 작성</w:t>
      </w:r>
      <w:r w:rsidR="007E4082">
        <w:rPr>
          <w:rFonts w:ascii="Arial Unicode MS" w:eastAsia="Arial Unicode MS" w:hAnsi="Arial Unicode MS" w:cs="Arial Unicode MS" w:hint="eastAsia"/>
        </w:rPr>
        <w:t xml:space="preserve"> </w:t>
      </w:r>
      <w:r w:rsidR="00541334">
        <w:rPr>
          <w:rFonts w:ascii="Arial Unicode MS" w:eastAsia="Arial Unicode MS" w:hAnsi="Arial Unicode MS" w:cs="Arial Unicode MS" w:hint="eastAsia"/>
        </w:rPr>
        <w:t xml:space="preserve">방법입니다. 또한 </w:t>
      </w:r>
      <w:r>
        <w:rPr>
          <w:rFonts w:ascii="Arial Unicode MS" w:eastAsia="Arial Unicode MS" w:hAnsi="Arial Unicode MS" w:cs="Arial Unicode MS"/>
        </w:rPr>
        <w:t>함수는 기존 코드들과 분리된 각각의 코드</w:t>
      </w:r>
      <w:r w:rsidR="00F232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모듈입니다. </w:t>
      </w:r>
    </w:p>
    <w:p w:rsidR="00541334" w:rsidRDefault="00541334">
      <w:pPr>
        <w:pStyle w:val="10"/>
        <w:rPr>
          <w:rFonts w:ascii="Arial Unicode MS" w:eastAsia="Arial Unicode MS" w:hAnsi="Arial Unicode MS" w:cs="Arial Unicode MS"/>
        </w:rPr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함수는 프로그램에서 여러</w:t>
      </w:r>
      <w:r w:rsidR="00F232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번 </w:t>
      </w:r>
      <w:r w:rsidR="00C42A91">
        <w:rPr>
          <w:rFonts w:ascii="Arial Unicode MS" w:eastAsia="Arial Unicode MS" w:hAnsi="Arial Unicode MS" w:cs="Arial Unicode MS" w:hint="eastAsia"/>
        </w:rPr>
        <w:t xml:space="preserve">호출을 통하여 </w:t>
      </w:r>
      <w:r>
        <w:rPr>
          <w:rFonts w:ascii="Arial Unicode MS" w:eastAsia="Arial Unicode MS" w:hAnsi="Arial Unicode MS" w:cs="Arial Unicode MS"/>
        </w:rPr>
        <w:t>재사용됩니다.</w:t>
      </w:r>
      <w:r w:rsidR="00C42A91">
        <w:rPr>
          <w:rFonts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만일</w:t>
      </w:r>
      <w:r w:rsidR="00C42A91">
        <w:rPr>
          <w:rFonts w:ascii="Arial Unicode MS" w:eastAsia="Arial Unicode MS" w:hAnsi="Arial Unicode MS" w:cs="Arial Unicode MS" w:hint="eastAsia"/>
        </w:rPr>
        <w:t>,</w:t>
      </w:r>
      <w:r>
        <w:rPr>
          <w:rFonts w:ascii="Arial Unicode MS" w:eastAsia="Arial Unicode MS" w:hAnsi="Arial Unicode MS" w:cs="Arial Unicode MS"/>
        </w:rPr>
        <w:t xml:space="preserve"> 함수가 호출될</w:t>
      </w:r>
      <w:r w:rsidR="00F232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 w:rsidR="00C42A91">
        <w:rPr>
          <w:rFonts w:ascii="Arial Unicode MS" w:eastAsia="Arial Unicode MS" w:hAnsi="Arial Unicode MS" w:cs="Arial Unicode MS" w:hint="eastAsia"/>
        </w:rPr>
        <w:t>마다</w:t>
      </w:r>
      <w:r>
        <w:rPr>
          <w:rFonts w:ascii="Arial Unicode MS" w:eastAsia="Arial Unicode MS" w:hAnsi="Arial Unicode MS" w:cs="Arial Unicode MS"/>
        </w:rPr>
        <w:t xml:space="preserve"> 외부 변수</w:t>
      </w:r>
      <w:r w:rsidR="00F232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값에 영향을 받거나, 이전 호출한 함수의 작업된 변수의 영향이 있다고 </w:t>
      </w:r>
      <w:ins w:id="0" w:author="이호진" w:date="2017-09-19T18:02:00Z">
        <w:r w:rsidR="00EA7BD3">
          <w:rPr>
            <w:rFonts w:ascii="Arial Unicode MS" w:eastAsia="Arial Unicode MS" w:hAnsi="Arial Unicode MS" w:cs="Arial Unicode MS" w:hint="eastAsia"/>
          </w:rPr>
          <w:t>한다면</w:t>
        </w:r>
      </w:ins>
      <w:del w:id="1" w:author="이호진" w:date="2017-09-19T18:02:00Z">
        <w:r w:rsidDel="00EA7BD3">
          <w:rPr>
            <w:rFonts w:ascii="Arial Unicode MS" w:eastAsia="Arial Unicode MS" w:hAnsi="Arial Unicode MS" w:cs="Arial Unicode MS"/>
          </w:rPr>
          <w:delText>하면</w:delText>
        </w:r>
      </w:del>
      <w:r>
        <w:rPr>
          <w:rFonts w:ascii="Arial Unicode MS" w:eastAsia="Arial Unicode MS" w:hAnsi="Arial Unicode MS" w:cs="Arial Unicode MS"/>
        </w:rPr>
        <w:t xml:space="preserve"> 함수를 재사용하는</w:t>
      </w:r>
      <w:r w:rsidR="00F232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데 </w:t>
      </w:r>
      <w:r w:rsidR="00C42A91">
        <w:rPr>
          <w:rFonts w:ascii="Arial Unicode MS" w:eastAsia="Arial Unicode MS" w:hAnsi="Arial Unicode MS" w:cs="Arial Unicode MS" w:hint="eastAsia"/>
        </w:rPr>
        <w:t xml:space="preserve">많은 </w:t>
      </w:r>
      <w:r>
        <w:rPr>
          <w:rFonts w:ascii="Arial Unicode MS" w:eastAsia="Arial Unicode MS" w:hAnsi="Arial Unicode MS" w:cs="Arial Unicode MS"/>
        </w:rPr>
        <w:t xml:space="preserve">어려움이 </w:t>
      </w:r>
      <w:r w:rsidR="00C42A91">
        <w:rPr>
          <w:rFonts w:ascii="Arial Unicode MS" w:eastAsia="Arial Unicode MS" w:hAnsi="Arial Unicode MS" w:cs="Arial Unicode MS" w:hint="eastAsia"/>
        </w:rPr>
        <w:t xml:space="preserve">있을 </w:t>
      </w:r>
      <w:r>
        <w:rPr>
          <w:rFonts w:ascii="Arial Unicode MS" w:eastAsia="Arial Unicode MS" w:hAnsi="Arial Unicode MS" w:cs="Arial Unicode MS"/>
        </w:rPr>
        <w:t>것입니다.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따라서 함수에서 사용되는 변수는 외부의 변수들과 단절</w:t>
      </w:r>
      <w:r w:rsidR="00C42A91">
        <w:rPr>
          <w:rFonts w:ascii="Arial Unicode MS" w:eastAsia="Arial Unicode MS" w:hAnsi="Arial Unicode MS" w:cs="Arial Unicode MS" w:hint="eastAsia"/>
        </w:rPr>
        <w:t xml:space="preserve">하고 독립성이 필요합니다. 따라서 </w:t>
      </w:r>
      <w:r>
        <w:rPr>
          <w:rFonts w:ascii="Arial Unicode MS" w:eastAsia="Arial Unicode MS" w:hAnsi="Arial Unicode MS" w:cs="Arial Unicode MS"/>
        </w:rPr>
        <w:t>함수</w:t>
      </w:r>
      <w:r w:rsidR="007E4082">
        <w:rPr>
          <w:rFonts w:ascii="Arial Unicode MS" w:eastAsia="Arial Unicode MS" w:hAnsi="Arial Unicode MS" w:cs="Arial Unicode MS" w:hint="eastAsia"/>
        </w:rPr>
        <w:t xml:space="preserve"> </w:t>
      </w:r>
      <w:r w:rsidR="00C42A91">
        <w:rPr>
          <w:rFonts w:ascii="Arial Unicode MS" w:eastAsia="Arial Unicode MS" w:hAnsi="Arial Unicode MS" w:cs="Arial Unicode MS" w:hint="eastAsia"/>
        </w:rPr>
        <w:t>내부</w:t>
      </w:r>
      <w:r>
        <w:rPr>
          <w:rFonts w:ascii="Arial Unicode MS" w:eastAsia="Arial Unicode MS" w:hAnsi="Arial Unicode MS" w:cs="Arial Unicode MS"/>
        </w:rPr>
        <w:t>에서 선언한 변수는 함수</w:t>
      </w:r>
      <w:r w:rsidR="00F232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안에서만 사용을 할 수 있도록 </w:t>
      </w:r>
      <w:r w:rsidR="00C42A91">
        <w:rPr>
          <w:rFonts w:ascii="Arial Unicode MS" w:eastAsia="Arial Unicode MS" w:hAnsi="Arial Unicode MS" w:cs="Arial Unicode MS" w:hint="eastAsia"/>
        </w:rPr>
        <w:t xml:space="preserve">독립성을 유지하도록 </w:t>
      </w:r>
      <w:r>
        <w:rPr>
          <w:rFonts w:ascii="Arial Unicode MS" w:eastAsia="Arial Unicode MS" w:hAnsi="Arial Unicode MS" w:cs="Arial Unicode MS"/>
        </w:rPr>
        <w:t xml:space="preserve">설계되었습니다. 이렇게 함수 내부에서 </w:t>
      </w:r>
      <w:r w:rsidR="00C42A91">
        <w:rPr>
          <w:rFonts w:ascii="Arial Unicode MS" w:eastAsia="Arial Unicode MS" w:hAnsi="Arial Unicode MS" w:cs="Arial Unicode MS" w:hint="eastAsia"/>
        </w:rPr>
        <w:t xml:space="preserve">독립된 </w:t>
      </w:r>
      <w:r>
        <w:rPr>
          <w:rFonts w:ascii="Arial Unicode MS" w:eastAsia="Arial Unicode MS" w:hAnsi="Arial Unicode MS" w:cs="Arial Unicode MS"/>
        </w:rPr>
        <w:t>선언</w:t>
      </w:r>
      <w:r w:rsidR="00C42A91">
        <w:rPr>
          <w:rFonts w:ascii="Arial Unicode MS" w:eastAsia="Arial Unicode MS" w:hAnsi="Arial Unicode MS" w:cs="Arial Unicode MS" w:hint="eastAsia"/>
        </w:rPr>
        <w:t>과</w:t>
      </w:r>
      <w:r>
        <w:rPr>
          <w:rFonts w:ascii="Arial Unicode MS" w:eastAsia="Arial Unicode MS" w:hAnsi="Arial Unicode MS" w:cs="Arial Unicode MS"/>
        </w:rPr>
        <w:t xml:space="preserve"> 사용</w:t>
      </w:r>
      <w:r w:rsidR="00C42A91">
        <w:rPr>
          <w:rFonts w:ascii="Arial Unicode MS" w:eastAsia="Arial Unicode MS" w:hAnsi="Arial Unicode MS" w:cs="Arial Unicode MS" w:hint="eastAsia"/>
        </w:rPr>
        <w:t>을 할 수 있도록 하는</w:t>
      </w:r>
      <w:r>
        <w:rPr>
          <w:rFonts w:ascii="Arial Unicode MS" w:eastAsia="Arial Unicode MS" w:hAnsi="Arial Unicode MS" w:cs="Arial Unicode MS"/>
        </w:rPr>
        <w:t xml:space="preserve"> 변수를 로컬변수라고 합니다.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noProof/>
        </w:rPr>
        <w:drawing>
          <wp:inline distT="114300" distB="114300" distL="114300" distR="114300">
            <wp:extent cx="6120000" cy="29083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598" w:rsidRDefault="00FD4598">
      <w:pPr>
        <w:pStyle w:val="10"/>
      </w:pPr>
    </w:p>
    <w:p w:rsidR="00FD4598" w:rsidRDefault="00C42A91">
      <w:pPr>
        <w:pStyle w:val="10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그림처럼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변수들은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글로벌변수로</w:t>
      </w:r>
      <w:r>
        <w:rPr>
          <w:rFonts w:hint="eastAsia"/>
        </w:rPr>
        <w:t xml:space="preserve"> </w:t>
      </w:r>
      <w:r>
        <w:rPr>
          <w:rFonts w:hint="eastAsia"/>
        </w:rPr>
        <w:t>작성됩니다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로컬변수로</w:t>
      </w:r>
      <w:r>
        <w:rPr>
          <w:rFonts w:hint="eastAsia"/>
        </w:rPr>
        <w:t xml:space="preserve"> </w:t>
      </w:r>
      <w:r>
        <w:rPr>
          <w:rFonts w:hint="eastAsia"/>
        </w:rPr>
        <w:t>인식합니다</w:t>
      </w:r>
      <w:r>
        <w:rPr>
          <w:rFonts w:hint="eastAsia"/>
        </w:rPr>
        <w:t>.</w:t>
      </w:r>
    </w:p>
    <w:p w:rsidR="00C42A91" w:rsidRDefault="00C42A91">
      <w:pPr>
        <w:pStyle w:val="10"/>
      </w:pPr>
    </w:p>
    <w:p w:rsidR="00FD4598" w:rsidRDefault="008A3C55">
      <w:pPr>
        <w:pStyle w:val="10"/>
      </w:pPr>
      <w:r>
        <w:rPr>
          <w:noProof/>
        </w:rPr>
        <w:lastRenderedPageBreak/>
        <w:drawing>
          <wp:inline distT="114300" distB="114300" distL="114300" distR="114300">
            <wp:extent cx="6095138" cy="1663878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138" cy="1663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 xml:space="preserve">위의 그림처럼 &lt;?php 다음에 </w:t>
      </w:r>
      <w:r w:rsidR="00C42A91">
        <w:rPr>
          <w:rFonts w:ascii="Arial Unicode MS" w:eastAsia="Arial Unicode MS" w:hAnsi="Arial Unicode MS" w:cs="Arial Unicode MS" w:hint="eastAsia"/>
        </w:rPr>
        <w:t xml:space="preserve">처음으로 </w:t>
      </w:r>
      <w:r>
        <w:rPr>
          <w:rFonts w:ascii="Arial Unicode MS" w:eastAsia="Arial Unicode MS" w:hAnsi="Arial Unicode MS" w:cs="Arial Unicode MS"/>
        </w:rPr>
        <w:t>선언된 $a는 글로벌변수입니다.</w:t>
      </w:r>
      <w:r w:rsidR="00C42A91">
        <w:rPr>
          <w:rFonts w:ascii="Arial Unicode MS" w:eastAsia="Arial Unicode MS" w:hAnsi="Arial Unicode MS" w:cs="Arial Unicode MS"/>
        </w:rPr>
        <w:t xml:space="preserve"> </w:t>
      </w:r>
      <w:r w:rsidR="00C42A91">
        <w:rPr>
          <w:rFonts w:ascii="Arial Unicode MS" w:eastAsia="Arial Unicode MS" w:hAnsi="Arial Unicode MS" w:cs="Arial Unicode MS" w:hint="eastAsia"/>
        </w:rPr>
        <w:t>또한</w:t>
      </w:r>
      <w:r>
        <w:rPr>
          <w:rFonts w:ascii="Arial Unicode MS" w:eastAsia="Arial Unicode MS" w:hAnsi="Arial Unicode MS" w:cs="Arial Unicode MS"/>
        </w:rPr>
        <w:t xml:space="preserve"> test()</w:t>
      </w:r>
      <w:r w:rsidR="00C304F8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  <w:r w:rsidR="00C304F8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안에 </w:t>
      </w:r>
      <w:r w:rsidR="00C42A91">
        <w:rPr>
          <w:rFonts w:ascii="Arial Unicode MS" w:eastAsia="Arial Unicode MS" w:hAnsi="Arial Unicode MS" w:cs="Arial Unicode MS" w:hint="eastAsia"/>
        </w:rPr>
        <w:t>동일한 이름의 변수</w:t>
      </w:r>
      <w:r>
        <w:rPr>
          <w:rFonts w:ascii="Arial Unicode MS" w:eastAsia="Arial Unicode MS" w:hAnsi="Arial Unicode MS" w:cs="Arial Unicode MS"/>
        </w:rPr>
        <w:t xml:space="preserve">$a는 </w:t>
      </w:r>
      <w:r w:rsidR="00C42A91">
        <w:rPr>
          <w:rFonts w:ascii="Arial Unicode MS" w:eastAsia="Arial Unicode MS" w:hAnsi="Arial Unicode MS" w:cs="Arial Unicode MS" w:hint="eastAsia"/>
        </w:rPr>
        <w:t xml:space="preserve">외부의 </w:t>
      </w:r>
      <w:r w:rsidR="00C42A91">
        <w:rPr>
          <w:rFonts w:ascii="Arial Unicode MS" w:eastAsia="Arial Unicode MS" w:hAnsi="Arial Unicode MS" w:cs="Arial Unicode MS"/>
        </w:rPr>
        <w:t>$a</w:t>
      </w:r>
      <w:r w:rsidR="00C42A91">
        <w:rPr>
          <w:rFonts w:ascii="Arial Unicode MS" w:eastAsia="Arial Unicode MS" w:hAnsi="Arial Unicode MS" w:cs="Arial Unicode MS" w:hint="eastAsia"/>
        </w:rPr>
        <w:t xml:space="preserve">와 다른 변수입니다. </w:t>
      </w:r>
      <w:r>
        <w:rPr>
          <w:rFonts w:ascii="Arial Unicode MS" w:eastAsia="Arial Unicode MS" w:hAnsi="Arial Unicode MS" w:cs="Arial Unicode MS"/>
        </w:rPr>
        <w:t>함수 안에서만 사용 가능한</w:t>
      </w:r>
      <w:r w:rsidR="00C42A91">
        <w:rPr>
          <w:rFonts w:ascii="Arial Unicode MS" w:eastAsia="Arial Unicode MS" w:hAnsi="Arial Unicode MS" w:cs="Arial Unicode MS" w:hint="eastAsia"/>
        </w:rPr>
        <w:t xml:space="preserve"> 변수가</w:t>
      </w:r>
      <w:r>
        <w:rPr>
          <w:rFonts w:ascii="Arial Unicode MS" w:eastAsia="Arial Unicode MS" w:hAnsi="Arial Unicode MS" w:cs="Arial Unicode MS"/>
        </w:rPr>
        <w:t xml:space="preserve"> 로컬변수</w:t>
      </w:r>
      <w:r w:rsidR="00C304F8">
        <w:rPr>
          <w:rFonts w:ascii="Arial Unicode MS" w:eastAsia="Arial Unicode MS" w:hAnsi="Arial Unicode MS" w:cs="Arial Unicode MS" w:hint="eastAsia"/>
        </w:rPr>
        <w:t>입</w:t>
      </w:r>
      <w:r>
        <w:rPr>
          <w:rFonts w:ascii="Arial Unicode MS" w:eastAsia="Arial Unicode MS" w:hAnsi="Arial Unicode MS" w:cs="Arial Unicode MS"/>
        </w:rPr>
        <w:t>니다.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 xml:space="preserve">이 프로그램을 </w:t>
      </w:r>
      <w:r w:rsidR="00C42A91">
        <w:rPr>
          <w:rFonts w:ascii="Arial Unicode MS" w:eastAsia="Arial Unicode MS" w:hAnsi="Arial Unicode MS" w:cs="Arial Unicode MS" w:hint="eastAsia"/>
        </w:rPr>
        <w:t xml:space="preserve">예를 </w:t>
      </w:r>
      <w:r>
        <w:rPr>
          <w:rFonts w:ascii="Arial Unicode MS" w:eastAsia="Arial Unicode MS" w:hAnsi="Arial Unicode MS" w:cs="Arial Unicode MS"/>
        </w:rPr>
        <w:t xml:space="preserve">실행하면 </w:t>
      </w:r>
      <w:r w:rsidR="00C42A91">
        <w:rPr>
          <w:rFonts w:ascii="Arial Unicode MS" w:eastAsia="Arial Unicode MS" w:hAnsi="Arial Unicode MS" w:cs="Arial Unicode MS" w:hint="eastAsia"/>
        </w:rPr>
        <w:t xml:space="preserve">한 개의 글로벌 변수와 </w:t>
      </w:r>
      <w:r w:rsidR="007E4082">
        <w:rPr>
          <w:rFonts w:ascii="Arial Unicode MS" w:eastAsia="Arial Unicode MS" w:hAnsi="Arial Unicode MS" w:cs="Arial Unicode MS" w:hint="eastAsia"/>
        </w:rPr>
        <w:t xml:space="preserve">두 </w:t>
      </w:r>
      <w:r w:rsidR="00C42A91">
        <w:rPr>
          <w:rFonts w:ascii="Arial Unicode MS" w:eastAsia="Arial Unicode MS" w:hAnsi="Arial Unicode MS" w:cs="Arial Unicode MS" w:hint="eastAsia"/>
        </w:rPr>
        <w:t>번의 로컬변수가 생성됩니다. 하지만</w:t>
      </w:r>
      <w:r w:rsidR="007E4082">
        <w:rPr>
          <w:rFonts w:ascii="Arial Unicode MS" w:eastAsia="Arial Unicode MS" w:hAnsi="Arial Unicode MS" w:cs="Arial Unicode MS" w:hint="eastAsia"/>
        </w:rPr>
        <w:t xml:space="preserve"> </w:t>
      </w:r>
      <w:r w:rsidR="00C304F8">
        <w:rPr>
          <w:rFonts w:ascii="Arial Unicode MS" w:eastAsia="Arial Unicode MS" w:hAnsi="Arial Unicode MS" w:cs="Arial Unicode MS" w:hint="eastAsia"/>
        </w:rPr>
        <w:t xml:space="preserve">세 </w:t>
      </w:r>
      <w:r>
        <w:rPr>
          <w:rFonts w:ascii="Arial Unicode MS" w:eastAsia="Arial Unicode MS" w:hAnsi="Arial Unicode MS" w:cs="Arial Unicode MS"/>
        </w:rPr>
        <w:t>개의 변수명</w:t>
      </w:r>
      <w:r w:rsidR="00C42A91">
        <w:rPr>
          <w:rFonts w:ascii="Arial Unicode MS" w:eastAsia="Arial Unicode MS" w:hAnsi="Arial Unicode MS" w:cs="Arial Unicode MS" w:hint="eastAsia"/>
        </w:rPr>
        <w:t>은 모두 같습니다. 변수명</w:t>
      </w:r>
      <w:r>
        <w:rPr>
          <w:rFonts w:ascii="Arial Unicode MS" w:eastAsia="Arial Unicode MS" w:hAnsi="Arial Unicode MS" w:cs="Arial Unicode MS"/>
        </w:rPr>
        <w:t xml:space="preserve">이 같을지라도 PHP는 </w:t>
      </w:r>
      <w:r w:rsidR="00C304F8">
        <w:rPr>
          <w:rFonts w:ascii="Arial Unicode MS" w:eastAsia="Arial Unicode MS" w:hAnsi="Arial Unicode MS" w:cs="Arial Unicode MS" w:hint="eastAsia"/>
        </w:rPr>
        <w:t xml:space="preserve">세 </w:t>
      </w:r>
      <w:r>
        <w:rPr>
          <w:rFonts w:ascii="Arial Unicode MS" w:eastAsia="Arial Unicode MS" w:hAnsi="Arial Unicode MS" w:cs="Arial Unicode MS"/>
        </w:rPr>
        <w:t>개의 메모리 영역을 할당하게 됩니다</w:t>
      </w:r>
      <w:r w:rsidR="002D553D">
        <w:rPr>
          <w:rFonts w:ascii="Arial Unicode MS" w:eastAsia="Arial Unicode MS" w:hAnsi="Arial Unicode MS" w:cs="Arial Unicode MS" w:hint="eastAsia"/>
        </w:rPr>
        <w:t xml:space="preserve">. </w:t>
      </w:r>
      <w:r>
        <w:rPr>
          <w:rFonts w:ascii="Arial Unicode MS" w:eastAsia="Arial Unicode MS" w:hAnsi="Arial Unicode MS" w:cs="Arial Unicode MS"/>
        </w:rPr>
        <w:t>즉, 서로 다른 변수입니다.</w:t>
      </w:r>
    </w:p>
    <w:p w:rsidR="00FD4598" w:rsidRDefault="00FD4598">
      <w:pPr>
        <w:pStyle w:val="10"/>
      </w:pPr>
    </w:p>
    <w:p w:rsidR="00FD4598" w:rsidRDefault="008A3C55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12.2.1 휘발성</w:t>
      </w:r>
      <w:r w:rsidR="00C304F8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변수</w:t>
      </w:r>
    </w:p>
    <w:p w:rsidR="00FD4598" w:rsidRDefault="00FD153D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로컬변수는 주로 함수</w:t>
      </w:r>
      <w:r w:rsidR="007E408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내에서 선언한 변수를 말합니다. 또한 </w:t>
      </w:r>
      <w:r w:rsidR="008A3C55">
        <w:rPr>
          <w:rFonts w:ascii="Arial Unicode MS" w:eastAsia="Arial Unicode MS" w:hAnsi="Arial Unicode MS" w:cs="Arial Unicode MS"/>
        </w:rPr>
        <w:t>함수</w:t>
      </w:r>
      <w:r w:rsidR="00C304F8">
        <w:rPr>
          <w:rFonts w:ascii="Arial Unicode MS" w:eastAsia="Arial Unicode MS" w:hAnsi="Arial Unicode MS" w:cs="Arial Unicode MS" w:hint="eastAsia"/>
        </w:rPr>
        <w:t xml:space="preserve"> </w:t>
      </w:r>
      <w:r w:rsidR="008A3C55">
        <w:rPr>
          <w:rFonts w:ascii="Arial Unicode MS" w:eastAsia="Arial Unicode MS" w:hAnsi="Arial Unicode MS" w:cs="Arial Unicode MS"/>
        </w:rPr>
        <w:t>내에서 생성된 로컬변수는 휘발성</w:t>
      </w:r>
      <w:r w:rsidR="00C304F8">
        <w:rPr>
          <w:rFonts w:ascii="Arial Unicode MS" w:eastAsia="Arial Unicode MS" w:hAnsi="Arial Unicode MS" w:cs="Arial Unicode MS" w:hint="eastAsia"/>
        </w:rPr>
        <w:t>을 띠고</w:t>
      </w:r>
      <w:r w:rsidR="008A3C55">
        <w:rPr>
          <w:rFonts w:ascii="Arial Unicode MS" w:eastAsia="Arial Unicode MS" w:hAnsi="Arial Unicode MS" w:cs="Arial Unicode MS"/>
        </w:rPr>
        <w:t xml:space="preserve"> 있습니다. </w:t>
      </w:r>
    </w:p>
    <w:p w:rsidR="00FD153D" w:rsidRDefault="00FD153D">
      <w:pPr>
        <w:pStyle w:val="10"/>
        <w:rPr>
          <w:rFonts w:ascii="Arial Unicode MS" w:eastAsia="Arial Unicode MS" w:hAnsi="Arial Unicode MS" w:cs="Arial Unicode MS"/>
        </w:rPr>
      </w:pPr>
    </w:p>
    <w:p w:rsidR="00FD153D" w:rsidRDefault="00FD153D">
      <w:pPr>
        <w:pStyle w:val="10"/>
      </w:pPr>
      <w:r>
        <w:rPr>
          <w:rFonts w:ascii="Arial Unicode MS" w:eastAsia="Arial Unicode MS" w:hAnsi="Arial Unicode MS" w:cs="Arial Unicode MS" w:hint="eastAsia"/>
        </w:rPr>
        <w:t>휘발성이란 변수를 사용하고 나서 더 이상 필요 없을 경우에 자동으로 없어지는 효과를 말합니다.</w:t>
      </w:r>
    </w:p>
    <w:p w:rsidR="00FD4598" w:rsidRPr="00FD153D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로컬변수</w:t>
      </w:r>
      <w:r w:rsidR="00FD153D">
        <w:rPr>
          <w:rFonts w:ascii="Arial Unicode MS" w:eastAsia="Arial Unicode MS" w:hAnsi="Arial Unicode MS" w:cs="Arial Unicode MS" w:hint="eastAsia"/>
        </w:rPr>
        <w:t>도</w:t>
      </w:r>
      <w:r>
        <w:rPr>
          <w:rFonts w:ascii="Arial Unicode MS" w:eastAsia="Arial Unicode MS" w:hAnsi="Arial Unicode MS" w:cs="Arial Unicode MS"/>
        </w:rPr>
        <w:t xml:space="preserve"> 함수를 호출할</w:t>
      </w:r>
      <w:r w:rsidR="00C304F8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 함수</w:t>
      </w:r>
      <w:r w:rsidR="00C304F8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내에서 사용되는 변수 메모리를 할당합니다. 또한 함수가 종료되면 로컬변수들은 </w:t>
      </w:r>
      <w:r w:rsidR="00FD153D">
        <w:rPr>
          <w:rFonts w:ascii="Arial Unicode MS" w:eastAsia="Arial Unicode MS" w:hAnsi="Arial Unicode MS" w:cs="Arial Unicode MS" w:hint="eastAsia"/>
        </w:rPr>
        <w:t xml:space="preserve">자동으로 </w:t>
      </w:r>
      <w:r>
        <w:rPr>
          <w:rFonts w:ascii="Arial Unicode MS" w:eastAsia="Arial Unicode MS" w:hAnsi="Arial Unicode MS" w:cs="Arial Unicode MS"/>
        </w:rPr>
        <w:t>사라지게 됩니다.</w:t>
      </w:r>
      <w:r w:rsidR="00FD153D">
        <w:rPr>
          <w:rFonts w:ascii="Arial Unicode MS" w:eastAsia="Arial Unicode MS" w:hAnsi="Arial Unicode MS" w:cs="Arial Unicode MS"/>
        </w:rPr>
        <w:t xml:space="preserve"> </w:t>
      </w:r>
      <w:r w:rsidR="00FD153D">
        <w:rPr>
          <w:rFonts w:ascii="Arial Unicode MS" w:eastAsia="Arial Unicode MS" w:hAnsi="Arial Unicode MS" w:cs="Arial Unicode MS" w:hint="eastAsia"/>
        </w:rPr>
        <w:t>함수</w:t>
      </w:r>
      <w:r w:rsidR="00EA04F9">
        <w:rPr>
          <w:rFonts w:ascii="Arial Unicode MS" w:eastAsia="Arial Unicode MS" w:hAnsi="Arial Unicode MS" w:cs="Arial Unicode MS" w:hint="eastAsia"/>
        </w:rPr>
        <w:t xml:space="preserve"> </w:t>
      </w:r>
      <w:r w:rsidR="00FD153D">
        <w:rPr>
          <w:rFonts w:ascii="Arial Unicode MS" w:eastAsia="Arial Unicode MS" w:hAnsi="Arial Unicode MS" w:cs="Arial Unicode MS" w:hint="eastAsia"/>
        </w:rPr>
        <w:t>호출 처리가 끝났기 때문에 자동으로 없어지는 것입니다.</w:t>
      </w:r>
    </w:p>
    <w:p w:rsidR="00FD4598" w:rsidRPr="00FD153D" w:rsidRDefault="00FD4598">
      <w:pPr>
        <w:pStyle w:val="10"/>
      </w:pPr>
    </w:p>
    <w:p w:rsidR="00FD4598" w:rsidRDefault="008A3C55">
      <w:pPr>
        <w:pStyle w:val="10"/>
      </w:pPr>
      <w:r>
        <w:rPr>
          <w:noProof/>
        </w:rPr>
        <w:drawing>
          <wp:inline distT="114300" distB="114300" distL="114300" distR="114300">
            <wp:extent cx="6120000" cy="15875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598" w:rsidRDefault="00FD4598">
      <w:pPr>
        <w:pStyle w:val="10"/>
      </w:pPr>
    </w:p>
    <w:p w:rsidR="00FD4598" w:rsidRDefault="00FD153D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하지만 </w:t>
      </w:r>
      <w:r w:rsidR="008A3C55">
        <w:rPr>
          <w:rFonts w:ascii="Arial Unicode MS" w:eastAsia="Arial Unicode MS" w:hAnsi="Arial Unicode MS" w:cs="Arial Unicode MS"/>
        </w:rPr>
        <w:t xml:space="preserve">글로벌변수는 선언과 동시에 프로그램 종료까지 살아 </w:t>
      </w:r>
      <w:r>
        <w:rPr>
          <w:rFonts w:ascii="Arial Unicode MS" w:eastAsia="Arial Unicode MS" w:hAnsi="Arial Unicode MS" w:cs="Arial Unicode MS" w:hint="eastAsia"/>
        </w:rPr>
        <w:t>있습니다.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그렇지만</w:t>
      </w:r>
      <w:r w:rsidR="008A3C55">
        <w:rPr>
          <w:rFonts w:ascii="Arial Unicode MS" w:eastAsia="Arial Unicode MS" w:hAnsi="Arial Unicode MS" w:cs="Arial Unicode MS"/>
        </w:rPr>
        <w:t xml:space="preserve"> 로컬변수는 생성과 소멸을 반복합니다.</w:t>
      </w:r>
    </w:p>
    <w:p w:rsidR="00FD4598" w:rsidRDefault="00FD4598">
      <w:pPr>
        <w:pStyle w:val="10"/>
      </w:pPr>
    </w:p>
    <w:p w:rsidR="00C304F8" w:rsidRDefault="00C304F8">
      <w:pPr>
        <w:pStyle w:val="10"/>
      </w:pPr>
    </w:p>
    <w:p w:rsidR="00FD4598" w:rsidRDefault="008A3C55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12.2.2 변수</w:t>
      </w:r>
      <w:r w:rsidR="00C304F8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접근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 xml:space="preserve">글로벌변수와 로컬변수는 </w:t>
      </w:r>
      <w:r w:rsidR="00FD153D">
        <w:rPr>
          <w:rFonts w:ascii="Arial Unicode MS" w:eastAsia="Arial Unicode MS" w:hAnsi="Arial Unicode MS" w:cs="Arial Unicode MS" w:hint="eastAsia"/>
        </w:rPr>
        <w:t xml:space="preserve">서로 </w:t>
      </w:r>
      <w:r>
        <w:rPr>
          <w:rFonts w:ascii="Arial Unicode MS" w:eastAsia="Arial Unicode MS" w:hAnsi="Arial Unicode MS" w:cs="Arial Unicode MS"/>
        </w:rPr>
        <w:t xml:space="preserve">상호 영향을 받지 않도록 </w:t>
      </w:r>
      <w:r w:rsidR="00FD153D">
        <w:rPr>
          <w:rFonts w:ascii="Arial Unicode MS" w:eastAsia="Arial Unicode MS" w:hAnsi="Arial Unicode MS" w:cs="Arial Unicode MS" w:hint="eastAsia"/>
        </w:rPr>
        <w:t>독립</w:t>
      </w:r>
      <w:r>
        <w:rPr>
          <w:rFonts w:ascii="Arial Unicode MS" w:eastAsia="Arial Unicode MS" w:hAnsi="Arial Unicode MS" w:cs="Arial Unicode MS"/>
        </w:rPr>
        <w:t xml:space="preserve">되어 있습니다. </w:t>
      </w:r>
      <w:r w:rsidR="00FD153D">
        <w:rPr>
          <w:rFonts w:ascii="Arial Unicode MS" w:eastAsia="Arial Unicode MS" w:hAnsi="Arial Unicode MS" w:cs="Arial Unicode MS" w:hint="eastAsia"/>
        </w:rPr>
        <w:t xml:space="preserve">심지어 변수의 </w:t>
      </w:r>
      <w:r>
        <w:rPr>
          <w:rFonts w:ascii="Arial Unicode MS" w:eastAsia="Arial Unicode MS" w:hAnsi="Arial Unicode MS" w:cs="Arial Unicode MS"/>
        </w:rPr>
        <w:t>이름</w:t>
      </w:r>
      <w:r w:rsidR="00C304F8">
        <w:rPr>
          <w:rFonts w:ascii="Arial Unicode MS" w:eastAsia="Arial Unicode MS" w:hAnsi="Arial Unicode MS" w:cs="Arial Unicode MS" w:hint="eastAsia"/>
        </w:rPr>
        <w:t>이</w:t>
      </w:r>
      <w:r>
        <w:rPr>
          <w:rFonts w:ascii="Arial Unicode MS" w:eastAsia="Arial Unicode MS" w:hAnsi="Arial Unicode MS" w:cs="Arial Unicode MS"/>
        </w:rPr>
        <w:t xml:space="preserve"> 같아도 서로 다른 메모리를 할당</w:t>
      </w:r>
      <w:r w:rsidR="00FD153D">
        <w:rPr>
          <w:rFonts w:ascii="Arial Unicode MS" w:eastAsia="Arial Unicode MS" w:hAnsi="Arial Unicode MS" w:cs="Arial Unicode MS" w:hint="eastAsia"/>
        </w:rPr>
        <w:t>합니다.</w:t>
      </w:r>
      <w:r>
        <w:rPr>
          <w:rFonts w:ascii="Arial Unicode MS" w:eastAsia="Arial Unicode MS" w:hAnsi="Arial Unicode MS" w:cs="Arial Unicode MS"/>
        </w:rPr>
        <w:t xml:space="preserve"> </w:t>
      </w:r>
      <w:r w:rsidR="00FD153D">
        <w:rPr>
          <w:rFonts w:ascii="Arial Unicode MS" w:eastAsia="Arial Unicode MS" w:hAnsi="Arial Unicode MS" w:cs="Arial Unicode MS"/>
        </w:rPr>
        <w:t xml:space="preserve">PHP </w:t>
      </w:r>
      <w:r>
        <w:rPr>
          <w:rFonts w:ascii="Arial Unicode MS" w:eastAsia="Arial Unicode MS" w:hAnsi="Arial Unicode MS" w:cs="Arial Unicode MS"/>
        </w:rPr>
        <w:t xml:space="preserve">프로그램 안에서도 서로 </w:t>
      </w:r>
      <w:r w:rsidR="00FD153D">
        <w:rPr>
          <w:rFonts w:ascii="Arial Unicode MS" w:eastAsia="Arial Unicode MS" w:hAnsi="Arial Unicode MS" w:cs="Arial Unicode MS" w:hint="eastAsia"/>
        </w:rPr>
        <w:t xml:space="preserve">각각의 </w:t>
      </w:r>
      <w:r>
        <w:rPr>
          <w:rFonts w:ascii="Arial Unicode MS" w:eastAsia="Arial Unicode MS" w:hAnsi="Arial Unicode MS" w:cs="Arial Unicode MS"/>
        </w:rPr>
        <w:t>값을 읽고 쓸</w:t>
      </w:r>
      <w:r w:rsidR="00C304F8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del w:id="2" w:author="이호진" w:date="2017-09-19T18:02:00Z">
        <w:r w:rsidDel="00EA7BD3">
          <w:rPr>
            <w:rFonts w:ascii="Arial Unicode MS" w:eastAsia="Arial Unicode MS" w:hAnsi="Arial Unicode MS" w:cs="Arial Unicode MS"/>
          </w:rPr>
          <w:delText>도</w:delText>
        </w:r>
      </w:del>
      <w:r>
        <w:rPr>
          <w:rFonts w:ascii="Arial Unicode MS" w:eastAsia="Arial Unicode MS" w:hAnsi="Arial Unicode MS" w:cs="Arial Unicode MS"/>
        </w:rPr>
        <w:t xml:space="preserve"> 없</w:t>
      </w:r>
      <w:r w:rsidR="00C304F8">
        <w:rPr>
          <w:rFonts w:ascii="Arial Unicode MS" w:eastAsia="Arial Unicode MS" w:hAnsi="Arial Unicode MS" w:cs="Arial Unicode MS" w:hint="eastAsia"/>
        </w:rPr>
        <w:t>도록</w:t>
      </w:r>
      <w:r>
        <w:rPr>
          <w:rFonts w:ascii="Arial Unicode MS" w:eastAsia="Arial Unicode MS" w:hAnsi="Arial Unicode MS" w:cs="Arial Unicode MS"/>
        </w:rPr>
        <w:t xml:space="preserve"> 격리되어 있</w:t>
      </w:r>
      <w:r w:rsidR="00FD153D">
        <w:rPr>
          <w:rFonts w:ascii="Arial Unicode MS" w:eastAsia="Arial Unicode MS" w:hAnsi="Arial Unicode MS" w:cs="Arial Unicode MS" w:hint="eastAsia"/>
        </w:rPr>
        <w:t>습니다.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 xml:space="preserve">이러한 </w:t>
      </w:r>
      <w:r w:rsidR="00FD153D">
        <w:rPr>
          <w:rFonts w:ascii="Arial Unicode MS" w:eastAsia="Arial Unicode MS" w:hAnsi="Arial Unicode MS" w:cs="Arial Unicode MS" w:hint="eastAsia"/>
        </w:rPr>
        <w:t xml:space="preserve">로컬변수의 </w:t>
      </w:r>
      <w:r>
        <w:rPr>
          <w:rFonts w:ascii="Arial Unicode MS" w:eastAsia="Arial Unicode MS" w:hAnsi="Arial Unicode MS" w:cs="Arial Unicode MS"/>
        </w:rPr>
        <w:t>특성 때문에 함수를 재사용하고 기존 코드</w:t>
      </w:r>
      <w:r w:rsidR="00C304F8">
        <w:rPr>
          <w:rFonts w:ascii="Arial Unicode MS" w:eastAsia="Arial Unicode MS" w:hAnsi="Arial Unicode MS" w:cs="Arial Unicode MS" w:hint="eastAsia"/>
        </w:rPr>
        <w:t>와</w:t>
      </w:r>
      <w:r>
        <w:rPr>
          <w:rFonts w:ascii="Arial Unicode MS" w:eastAsia="Arial Unicode MS" w:hAnsi="Arial Unicode MS" w:cs="Arial Unicode MS"/>
        </w:rPr>
        <w:t xml:space="preserve"> 영향 없이 동작이 가능합니다. 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  <w:b/>
        </w:rPr>
        <w:t>예제</w:t>
      </w:r>
      <w:r w:rsidR="00C304F8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파일 </w:t>
      </w:r>
      <w:ins w:id="3" w:author="이호진" w:date="2017-09-19T18:02:00Z">
        <w:r w:rsidR="00EA7BD3">
          <w:rPr>
            <w:rFonts w:ascii="Arial Unicode MS" w:eastAsia="Arial Unicode MS" w:hAnsi="Arial Unicode MS" w:cs="Arial Unicode MS"/>
            <w:b/>
          </w:rPr>
          <w:t>scope-01</w:t>
        </w:r>
      </w:ins>
      <w:del w:id="4" w:author="이호진" w:date="2017-09-19T18:03:00Z">
        <w:r w:rsidR="00A217E5" w:rsidRPr="00EA7BD3" w:rsidDel="00EA7BD3">
          <w:rPr>
            <w:rFonts w:ascii="Arial Unicode MS" w:eastAsia="Arial Unicode MS" w:hAnsi="Arial Unicode MS" w:cs="Arial Unicode MS"/>
          </w:rPr>
          <w:delText>global-01</w:delText>
        </w:r>
      </w:del>
      <w:r w:rsidR="00A217E5" w:rsidRPr="00EA7BD3">
        <w:rPr>
          <w:rFonts w:ascii="Arial Unicode MS" w:eastAsia="Arial Unicode MS" w:hAnsi="Arial Unicode MS" w:cs="Arial Unicode MS"/>
        </w:rPr>
        <w:t>.php</w:t>
      </w:r>
    </w:p>
    <w:tbl>
      <w:tblPr>
        <w:tblStyle w:val="a6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D459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598" w:rsidRDefault="008A3C55">
            <w:pPr>
              <w:pStyle w:val="10"/>
            </w:pPr>
            <w:r>
              <w:t>&lt;?php</w:t>
            </w:r>
          </w:p>
          <w:p w:rsidR="00FD4598" w:rsidRDefault="008A3C55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 w:rsidRPr="00EA7BD3">
              <w:rPr>
                <w:rFonts w:ascii="Arial Unicode MS" w:eastAsia="Arial Unicode MS" w:hAnsi="Arial Unicode MS" w:cs="Arial Unicode MS"/>
                <w:b/>
              </w:rPr>
              <w:t>$x = 5;</w:t>
            </w:r>
            <w:r>
              <w:rPr>
                <w:rFonts w:ascii="Arial Unicode MS" w:eastAsia="Arial Unicode MS" w:hAnsi="Arial Unicode MS" w:cs="Arial Unicode MS"/>
              </w:rPr>
              <w:t xml:space="preserve"> //글로벌변수 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  <w:t>function test() {</w:t>
            </w:r>
          </w:p>
          <w:p w:rsidR="00FD4598" w:rsidRDefault="008A3C55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// 함수</w:t>
            </w:r>
            <w:r w:rsidR="00C304F8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내에서는 함수</w:t>
            </w:r>
            <w:r w:rsidR="00C304F8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외부에 있는 글로벌변수를 읽을 수 없습니다.</w:t>
            </w:r>
          </w:p>
          <w:p w:rsidR="00FD4598" w:rsidRDefault="008A3C55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 xml:space="preserve">echo "함수 안에서는 외부 변수를 사용할 수 없습니다. </w:t>
            </w:r>
            <w:r w:rsidRPr="00EA7BD3">
              <w:rPr>
                <w:rFonts w:ascii="Arial Unicode MS" w:eastAsia="Arial Unicode MS" w:hAnsi="Arial Unicode MS" w:cs="Arial Unicode MS"/>
                <w:b/>
              </w:rPr>
              <w:t>x = $x</w:t>
            </w:r>
            <w:r>
              <w:rPr>
                <w:rFonts w:ascii="Arial Unicode MS" w:eastAsia="Arial Unicode MS" w:hAnsi="Arial Unicode MS" w:cs="Arial Unicode MS"/>
              </w:rPr>
              <w:t>&lt;/p&gt;";</w:t>
            </w:r>
          </w:p>
          <w:p w:rsidR="00FD4598" w:rsidRDefault="008A3C55">
            <w:pPr>
              <w:pStyle w:val="10"/>
            </w:pPr>
            <w:r>
              <w:tab/>
              <w:t>}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  <w:t>test();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  <w:t>echo "외부에서는 글로벌변수를 사용할</w:t>
            </w:r>
            <w:r w:rsidR="00C304F8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 있습니다. x = $x&lt;/p&gt;";</w:t>
            </w:r>
          </w:p>
          <w:p w:rsidR="00FD4598" w:rsidRDefault="008A3C55">
            <w:pPr>
              <w:pStyle w:val="10"/>
            </w:pPr>
            <w:r>
              <w:t xml:space="preserve">?&gt; </w:t>
            </w:r>
          </w:p>
        </w:tc>
      </w:tr>
    </w:tbl>
    <w:p w:rsidR="00FD4598" w:rsidRDefault="00FD4598">
      <w:pPr>
        <w:pStyle w:val="10"/>
      </w:pPr>
    </w:p>
    <w:p w:rsidR="00FD4598" w:rsidRPr="00EA7BD3" w:rsidRDefault="00A217E5">
      <w:pPr>
        <w:pStyle w:val="10"/>
        <w:rPr>
          <w:b/>
        </w:rPr>
      </w:pPr>
      <w:r w:rsidRPr="00EA7BD3">
        <w:rPr>
          <w:rFonts w:ascii="Arial Unicode MS" w:eastAsia="Arial Unicode MS" w:hAnsi="Arial Unicode MS" w:cs="Arial Unicode MS"/>
          <w:b/>
        </w:rPr>
        <w:t>결과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함수 안에서는 외부 변수를 사용할 수 없습니다. x =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 xml:space="preserve">외부에서는 </w:t>
      </w:r>
      <w:r w:rsidR="00335A85">
        <w:rPr>
          <w:rFonts w:ascii="Arial Unicode MS" w:eastAsia="Arial Unicode MS" w:hAnsi="Arial Unicode MS" w:cs="Arial Unicode MS"/>
        </w:rPr>
        <w:t>글로벌변수</w:t>
      </w:r>
      <w:r>
        <w:rPr>
          <w:rFonts w:ascii="Arial Unicode MS" w:eastAsia="Arial Unicode MS" w:hAnsi="Arial Unicode MS" w:cs="Arial Unicode MS"/>
        </w:rPr>
        <w:t>를 사용할 수 있습니다. x = 5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위의 예제</w:t>
      </w:r>
      <w:r w:rsidR="00FD153D">
        <w:rPr>
          <w:rFonts w:ascii="Arial Unicode MS" w:eastAsia="Arial Unicode MS" w:hAnsi="Arial Unicode MS" w:cs="Arial Unicode MS" w:hint="eastAsia"/>
        </w:rPr>
        <w:t>는 함수</w:t>
      </w:r>
      <w:r w:rsidR="00A527C2">
        <w:rPr>
          <w:rFonts w:ascii="Arial Unicode MS" w:eastAsia="Arial Unicode MS" w:hAnsi="Arial Unicode MS" w:cs="Arial Unicode MS" w:hint="eastAsia"/>
        </w:rPr>
        <w:t xml:space="preserve"> </w:t>
      </w:r>
      <w:r w:rsidR="00FD153D">
        <w:rPr>
          <w:rFonts w:ascii="Arial Unicode MS" w:eastAsia="Arial Unicode MS" w:hAnsi="Arial Unicode MS" w:cs="Arial Unicode MS" w:hint="eastAsia"/>
        </w:rPr>
        <w:t xml:space="preserve">내에서 외부 글로벌변수의 접근을 실험합니다. </w:t>
      </w:r>
      <w:r>
        <w:rPr>
          <w:rFonts w:ascii="Arial Unicode MS" w:eastAsia="Arial Unicode MS" w:hAnsi="Arial Unicode MS" w:cs="Arial Unicode MS"/>
        </w:rPr>
        <w:t xml:space="preserve">함수 내에서는 외부의 </w:t>
      </w:r>
      <w:r w:rsidR="00FD153D">
        <w:rPr>
          <w:rFonts w:ascii="Arial Unicode MS" w:eastAsia="Arial Unicode MS" w:hAnsi="Arial Unicode MS" w:cs="Arial Unicode MS" w:hint="eastAsia"/>
        </w:rPr>
        <w:t>글로벌</w:t>
      </w:r>
      <w:r>
        <w:rPr>
          <w:rFonts w:ascii="Arial Unicode MS" w:eastAsia="Arial Unicode MS" w:hAnsi="Arial Unicode MS" w:cs="Arial Unicode MS"/>
        </w:rPr>
        <w:t xml:space="preserve">변수를 </w:t>
      </w:r>
      <w:r w:rsidR="00FD153D">
        <w:rPr>
          <w:rFonts w:ascii="Arial Unicode MS" w:eastAsia="Arial Unicode MS" w:hAnsi="Arial Unicode MS" w:cs="Arial Unicode MS" w:hint="eastAsia"/>
        </w:rPr>
        <w:t>기본적으로 접근</w:t>
      </w:r>
      <w:r w:rsidR="00A527C2">
        <w:rPr>
          <w:rFonts w:ascii="Arial Unicode MS" w:eastAsia="Arial Unicode MS" w:hAnsi="Arial Unicode MS" w:cs="Arial Unicode MS" w:hint="eastAsia"/>
        </w:rPr>
        <w:t>하여</w:t>
      </w:r>
      <w:r w:rsidR="00FD153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사용할 수 없습니다. 함수 </w:t>
      </w:r>
      <w:r w:rsidR="00FD153D">
        <w:rPr>
          <w:rFonts w:ascii="Arial Unicode MS" w:eastAsia="Arial Unicode MS" w:hAnsi="Arial Unicode MS" w:cs="Arial Unicode MS" w:hint="eastAsia"/>
        </w:rPr>
        <w:t xml:space="preserve">내에서 사용하고 </w:t>
      </w:r>
      <w:r>
        <w:rPr>
          <w:rFonts w:ascii="Arial Unicode MS" w:eastAsia="Arial Unicode MS" w:hAnsi="Arial Unicode MS" w:cs="Arial Unicode MS"/>
        </w:rPr>
        <w:t xml:space="preserve">있는 $x는 </w:t>
      </w:r>
      <w:r w:rsidR="00FD153D">
        <w:rPr>
          <w:rFonts w:ascii="Arial Unicode MS" w:eastAsia="Arial Unicode MS" w:hAnsi="Arial Unicode MS" w:cs="Arial Unicode MS" w:hint="eastAsia"/>
        </w:rPr>
        <w:t xml:space="preserve">로컬변수로 생성된 </w:t>
      </w:r>
      <w:r>
        <w:rPr>
          <w:rFonts w:ascii="Arial Unicode MS" w:eastAsia="Arial Unicode MS" w:hAnsi="Arial Unicode MS" w:cs="Arial Unicode MS"/>
        </w:rPr>
        <w:t>별개의 새로운 변수 입니다.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 xml:space="preserve">또한 함수 안에서 사용한 </w:t>
      </w:r>
      <w:r w:rsidR="00FD153D">
        <w:rPr>
          <w:rFonts w:ascii="Arial Unicode MS" w:eastAsia="Arial Unicode MS" w:hAnsi="Arial Unicode MS" w:cs="Arial Unicode MS" w:hint="eastAsia"/>
        </w:rPr>
        <w:t>로컬</w:t>
      </w:r>
      <w:r>
        <w:rPr>
          <w:rFonts w:ascii="Arial Unicode MS" w:eastAsia="Arial Unicode MS" w:hAnsi="Arial Unicode MS" w:cs="Arial Unicode MS"/>
        </w:rPr>
        <w:t>변수</w:t>
      </w:r>
      <w:r w:rsidR="00FD153D">
        <w:rPr>
          <w:rFonts w:ascii="Arial Unicode MS" w:eastAsia="Arial Unicode MS" w:hAnsi="Arial Unicode MS" w:cs="Arial Unicode MS" w:hint="eastAsia"/>
        </w:rPr>
        <w:t>는</w:t>
      </w:r>
      <w:r>
        <w:rPr>
          <w:rFonts w:ascii="Arial Unicode MS" w:eastAsia="Arial Unicode MS" w:hAnsi="Arial Unicode MS" w:cs="Arial Unicode MS"/>
        </w:rPr>
        <w:t xml:space="preserve"> 함수가 끝날</w:t>
      </w:r>
      <w:r w:rsidR="0012040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때 휘발성으로 </w:t>
      </w:r>
      <w:r w:rsidR="00FD153D">
        <w:rPr>
          <w:rFonts w:ascii="Arial Unicode MS" w:eastAsia="Arial Unicode MS" w:hAnsi="Arial Unicode MS" w:cs="Arial Unicode MS" w:hint="eastAsia"/>
        </w:rPr>
        <w:t xml:space="preserve">자동 </w:t>
      </w:r>
      <w:r>
        <w:rPr>
          <w:rFonts w:ascii="Arial Unicode MS" w:eastAsia="Arial Unicode MS" w:hAnsi="Arial Unicode MS" w:cs="Arial Unicode MS"/>
        </w:rPr>
        <w:t>사라지게 됩니다.</w:t>
      </w:r>
    </w:p>
    <w:p w:rsidR="00FD4598" w:rsidRDefault="00FD4598">
      <w:pPr>
        <w:pStyle w:val="10"/>
      </w:pPr>
    </w:p>
    <w:p w:rsidR="00FD4598" w:rsidRDefault="00C304F8">
      <w:pPr>
        <w:pStyle w:val="10"/>
      </w:pPr>
      <w:r>
        <w:rPr>
          <w:rFonts w:ascii="Arial Unicode MS" w:eastAsia="Arial Unicode MS" w:hAnsi="Arial Unicode MS" w:cs="Arial Unicode MS" w:hint="eastAsia"/>
          <w:b/>
        </w:rPr>
        <w:t xml:space="preserve">예제 </w:t>
      </w:r>
      <w:r w:rsidR="008A3C55">
        <w:rPr>
          <w:rFonts w:ascii="Arial Unicode MS" w:eastAsia="Arial Unicode MS" w:hAnsi="Arial Unicode MS" w:cs="Arial Unicode MS"/>
          <w:b/>
        </w:rPr>
        <w:t>파일</w:t>
      </w:r>
      <w:r>
        <w:rPr>
          <w:rFonts w:ascii="Arial Unicode MS" w:eastAsia="Arial Unicode MS" w:hAnsi="Arial Unicode MS" w:cs="Arial Unicode MS" w:hint="eastAsia"/>
          <w:b/>
        </w:rPr>
        <w:t xml:space="preserve"> </w:t>
      </w:r>
      <w:r w:rsidR="008A3C55">
        <w:rPr>
          <w:rFonts w:ascii="Arial Unicode MS" w:eastAsia="Arial Unicode MS" w:hAnsi="Arial Unicode MS" w:cs="Arial Unicode MS"/>
          <w:b/>
        </w:rPr>
        <w:t xml:space="preserve"> </w:t>
      </w:r>
      <w:ins w:id="5" w:author="이호진" w:date="2017-09-19T18:03:00Z">
        <w:r w:rsidR="00EA7BD3">
          <w:rPr>
            <w:rFonts w:ascii="Arial Unicode MS" w:eastAsia="Arial Unicode MS" w:hAnsi="Arial Unicode MS" w:cs="Arial Unicode MS"/>
            <w:b/>
          </w:rPr>
          <w:t>scope-02</w:t>
        </w:r>
      </w:ins>
      <w:del w:id="6" w:author="이호진" w:date="2017-09-19T18:03:00Z">
        <w:r w:rsidR="00A217E5" w:rsidRPr="00EA7BD3" w:rsidDel="00EA7BD3">
          <w:rPr>
            <w:rFonts w:ascii="Arial Unicode MS" w:eastAsia="Arial Unicode MS" w:hAnsi="Arial Unicode MS" w:cs="Arial Unicode MS"/>
          </w:rPr>
          <w:delText>func-19</w:delText>
        </w:r>
      </w:del>
      <w:r w:rsidR="00A217E5" w:rsidRPr="00EA7BD3">
        <w:rPr>
          <w:rFonts w:ascii="Arial Unicode MS" w:eastAsia="Arial Unicode MS" w:hAnsi="Arial Unicode MS" w:cs="Arial Unicode MS"/>
        </w:rPr>
        <w:t>.php</w:t>
      </w:r>
    </w:p>
    <w:tbl>
      <w:tblPr>
        <w:tblStyle w:val="a7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D459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color w:val="auto"/>
              </w:rPr>
              <w:t>&lt;?php</w:t>
            </w: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color w:val="auto"/>
              </w:rPr>
              <w:tab/>
            </w: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color w:val="auto"/>
              </w:rPr>
              <w:tab/>
              <w:t>$a = "jiny";</w:t>
            </w: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color w:val="auto"/>
              </w:rPr>
              <w:tab/>
              <w:t>$b = "lee";</w:t>
            </w:r>
          </w:p>
          <w:p w:rsidR="00FD4598" w:rsidRPr="00611DB3" w:rsidRDefault="00FD4598">
            <w:pPr>
              <w:pStyle w:val="10"/>
              <w:rPr>
                <w:color w:val="auto"/>
              </w:rPr>
            </w:pP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rFonts w:ascii="Arial Unicode MS" w:eastAsia="Arial Unicode MS" w:hAnsi="Arial Unicode MS" w:cs="Arial Unicode MS"/>
                <w:color w:val="auto"/>
              </w:rPr>
              <w:tab/>
              <w:t>echo "글</w:t>
            </w:r>
            <w:r w:rsidR="00C304F8" w:rsidRPr="00611DB3">
              <w:rPr>
                <w:rFonts w:ascii="Arial Unicode MS" w:eastAsia="Arial Unicode MS" w:hAnsi="Arial Unicode MS" w:cs="Arial Unicode MS" w:hint="eastAsia"/>
                <w:color w:val="auto"/>
              </w:rPr>
              <w:t>로</w:t>
            </w:r>
            <w:r w:rsidRPr="00611DB3">
              <w:rPr>
                <w:rFonts w:ascii="Arial Unicode MS" w:eastAsia="Arial Unicode MS" w:hAnsi="Arial Unicode MS" w:cs="Arial Unicode MS"/>
                <w:color w:val="auto"/>
              </w:rPr>
              <w:t>벌</w:t>
            </w:r>
            <w:r w:rsidR="0064283C" w:rsidRPr="00611DB3">
              <w:rPr>
                <w:rFonts w:ascii="Arial Unicode MS" w:eastAsia="Arial Unicode MS" w:hAnsi="Arial Unicode MS" w:cs="Arial Unicode MS" w:hint="eastAsia"/>
                <w:color w:val="auto"/>
              </w:rPr>
              <w:t xml:space="preserve"> </w:t>
            </w:r>
            <w:r w:rsidRPr="00611DB3">
              <w:rPr>
                <w:rFonts w:ascii="Arial Unicode MS" w:eastAsia="Arial Unicode MS" w:hAnsi="Arial Unicode MS" w:cs="Arial Unicode MS"/>
                <w:color w:val="auto"/>
              </w:rPr>
              <w:t>변수를 출력합니다. &lt;br&gt;";</w:t>
            </w: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color w:val="auto"/>
              </w:rPr>
              <w:tab/>
              <w:t>echo $a . " " . $b;</w:t>
            </w: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color w:val="auto"/>
              </w:rPr>
              <w:tab/>
              <w:t>echo "&lt;br&gt;";</w:t>
            </w: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color w:val="auto"/>
              </w:rPr>
              <w:lastRenderedPageBreak/>
              <w:tab/>
            </w: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rFonts w:ascii="Arial Unicode MS" w:eastAsia="Arial Unicode MS" w:hAnsi="Arial Unicode MS" w:cs="Arial Unicode MS"/>
                <w:color w:val="auto"/>
              </w:rPr>
              <w:tab/>
              <w:t>// 함수 정의</w:t>
            </w:r>
          </w:p>
          <w:p w:rsidR="00FD4598" w:rsidRDefault="008A3C55">
            <w:pPr>
              <w:pStyle w:val="10"/>
              <w:rPr>
                <w:color w:val="auto"/>
              </w:rPr>
            </w:pPr>
            <w:r w:rsidRPr="00611DB3">
              <w:rPr>
                <w:color w:val="auto"/>
              </w:rPr>
              <w:tab/>
              <w:t>function usersName(){</w:t>
            </w:r>
          </w:p>
          <w:p w:rsidR="00FD153D" w:rsidRPr="00611DB3" w:rsidRDefault="00FD153D">
            <w:pPr>
              <w:pStyle w:val="10"/>
              <w:rPr>
                <w:color w:val="auto"/>
              </w:rPr>
            </w:pPr>
            <w:r w:rsidRPr="00611DB3">
              <w:rPr>
                <w:color w:val="auto"/>
              </w:rPr>
              <w:tab/>
            </w:r>
            <w:r w:rsidRPr="00611DB3">
              <w:rPr>
                <w:color w:val="auto"/>
              </w:rPr>
              <w:tab/>
            </w:r>
            <w:r>
              <w:rPr>
                <w:color w:val="auto"/>
              </w:rPr>
              <w:t xml:space="preserve">// </w:t>
            </w:r>
            <w:r>
              <w:rPr>
                <w:rFonts w:hint="eastAsia"/>
                <w:color w:val="auto"/>
              </w:rPr>
              <w:t>로컬변수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선언</w:t>
            </w: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color w:val="auto"/>
              </w:rPr>
              <w:tab/>
            </w:r>
            <w:r w:rsidRPr="00611DB3">
              <w:rPr>
                <w:color w:val="auto"/>
              </w:rPr>
              <w:tab/>
              <w:t>$title = "jinyPHP";</w:t>
            </w:r>
          </w:p>
          <w:p w:rsidR="00FD4598" w:rsidRPr="00611DB3" w:rsidRDefault="00FD4598">
            <w:pPr>
              <w:pStyle w:val="10"/>
              <w:rPr>
                <w:color w:val="auto"/>
              </w:rPr>
            </w:pP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color w:val="auto"/>
              </w:rPr>
              <w:tab/>
            </w:r>
            <w:r w:rsidRPr="00611DB3">
              <w:rPr>
                <w:color w:val="auto"/>
              </w:rPr>
              <w:tab/>
              <w:t>if</w:t>
            </w:r>
            <w:ins w:id="7" w:author="이호진" w:date="2017-09-19T18:03:00Z">
              <w:r w:rsidR="00EA7BD3">
                <w:rPr>
                  <w:color w:val="auto"/>
                </w:rPr>
                <w:t xml:space="preserve"> </w:t>
              </w:r>
            </w:ins>
            <w:r w:rsidRPr="00611DB3">
              <w:rPr>
                <w:color w:val="auto"/>
              </w:rPr>
              <w:t>($a)</w:t>
            </w:r>
            <w:ins w:id="8" w:author="이호진" w:date="2017-09-19T18:03:00Z">
              <w:r w:rsidR="00EA7BD3">
                <w:rPr>
                  <w:color w:val="auto"/>
                </w:rPr>
                <w:t xml:space="preserve"> </w:t>
              </w:r>
            </w:ins>
            <w:r w:rsidRPr="00611DB3">
              <w:rPr>
                <w:color w:val="auto"/>
              </w:rPr>
              <w:t>{</w:t>
            </w: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color w:val="auto"/>
              </w:rPr>
              <w:tab/>
            </w:r>
            <w:r w:rsidRPr="00611DB3">
              <w:rPr>
                <w:color w:val="auto"/>
              </w:rPr>
              <w:tab/>
            </w:r>
            <w:r w:rsidRPr="00611DB3">
              <w:rPr>
                <w:color w:val="auto"/>
              </w:rPr>
              <w:tab/>
              <w:t>echo "a =". $a . "&lt;br&gt;";</w:t>
            </w:r>
            <w:r w:rsidRPr="00611DB3">
              <w:rPr>
                <w:color w:val="auto"/>
              </w:rPr>
              <w:tab/>
            </w:r>
            <w:r w:rsidRPr="00611DB3">
              <w:rPr>
                <w:color w:val="auto"/>
              </w:rPr>
              <w:tab/>
            </w:r>
            <w:r w:rsidRPr="00611DB3">
              <w:rPr>
                <w:color w:val="auto"/>
              </w:rPr>
              <w:tab/>
            </w: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color w:val="auto"/>
              </w:rPr>
              <w:tab/>
            </w:r>
            <w:r w:rsidRPr="00611DB3">
              <w:rPr>
                <w:color w:val="auto"/>
              </w:rPr>
              <w:tab/>
              <w:t>} else {</w:t>
            </w: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rFonts w:ascii="Arial Unicode MS" w:eastAsia="Arial Unicode MS" w:hAnsi="Arial Unicode MS" w:cs="Arial Unicode MS"/>
                <w:color w:val="auto"/>
              </w:rPr>
              <w:tab/>
            </w:r>
            <w:r w:rsidRPr="00611DB3">
              <w:rPr>
                <w:rFonts w:ascii="Arial Unicode MS" w:eastAsia="Arial Unicode MS" w:hAnsi="Arial Unicode MS" w:cs="Arial Unicode MS"/>
                <w:color w:val="auto"/>
              </w:rPr>
              <w:tab/>
            </w:r>
            <w:r w:rsidRPr="00611DB3">
              <w:rPr>
                <w:rFonts w:ascii="Arial Unicode MS" w:eastAsia="Arial Unicode MS" w:hAnsi="Arial Unicode MS" w:cs="Arial Unicode MS"/>
                <w:color w:val="auto"/>
              </w:rPr>
              <w:tab/>
              <w:t>echo "a 값이 없습니다. &lt;br&gt;";</w:t>
            </w: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color w:val="auto"/>
              </w:rPr>
              <w:tab/>
            </w:r>
            <w:r w:rsidRPr="00611DB3">
              <w:rPr>
                <w:color w:val="auto"/>
              </w:rPr>
              <w:tab/>
              <w:t>}</w:t>
            </w:r>
          </w:p>
          <w:p w:rsidR="00FD4598" w:rsidRPr="00611DB3" w:rsidRDefault="00FD4598">
            <w:pPr>
              <w:pStyle w:val="10"/>
              <w:rPr>
                <w:color w:val="auto"/>
              </w:rPr>
            </w:pP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color w:val="auto"/>
              </w:rPr>
              <w:tab/>
            </w:r>
            <w:r w:rsidRPr="00611DB3">
              <w:rPr>
                <w:color w:val="auto"/>
              </w:rPr>
              <w:tab/>
              <w:t>if</w:t>
            </w:r>
            <w:ins w:id="9" w:author="이호진" w:date="2017-09-19T18:03:00Z">
              <w:r w:rsidR="00EA7BD3">
                <w:rPr>
                  <w:color w:val="auto"/>
                </w:rPr>
                <w:t xml:space="preserve"> </w:t>
              </w:r>
            </w:ins>
            <w:r w:rsidRPr="00611DB3">
              <w:rPr>
                <w:color w:val="auto"/>
              </w:rPr>
              <w:t>($b)</w:t>
            </w:r>
            <w:ins w:id="10" w:author="이호진" w:date="2017-09-19T18:03:00Z">
              <w:r w:rsidR="00EA7BD3">
                <w:rPr>
                  <w:color w:val="auto"/>
                </w:rPr>
                <w:t xml:space="preserve"> </w:t>
              </w:r>
            </w:ins>
            <w:r w:rsidRPr="00611DB3">
              <w:rPr>
                <w:color w:val="auto"/>
              </w:rPr>
              <w:t>{</w:t>
            </w: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color w:val="auto"/>
              </w:rPr>
              <w:tab/>
            </w:r>
            <w:r w:rsidRPr="00611DB3">
              <w:rPr>
                <w:color w:val="auto"/>
              </w:rPr>
              <w:tab/>
            </w:r>
            <w:r w:rsidRPr="00611DB3">
              <w:rPr>
                <w:color w:val="auto"/>
              </w:rPr>
              <w:tab/>
              <w:t>echo "b =".$b . "&lt;br&gt;";</w:t>
            </w: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color w:val="auto"/>
              </w:rPr>
              <w:tab/>
            </w:r>
            <w:r w:rsidRPr="00611DB3">
              <w:rPr>
                <w:color w:val="auto"/>
              </w:rPr>
              <w:tab/>
              <w:t>} else {</w:t>
            </w:r>
            <w:r w:rsidRPr="00611DB3">
              <w:rPr>
                <w:color w:val="auto"/>
              </w:rPr>
              <w:tab/>
            </w:r>
            <w:r w:rsidRPr="00611DB3">
              <w:rPr>
                <w:color w:val="auto"/>
              </w:rPr>
              <w:tab/>
            </w:r>
            <w:r w:rsidRPr="00611DB3">
              <w:rPr>
                <w:color w:val="auto"/>
              </w:rPr>
              <w:tab/>
            </w: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rFonts w:ascii="Arial Unicode MS" w:eastAsia="Arial Unicode MS" w:hAnsi="Arial Unicode MS" w:cs="Arial Unicode MS"/>
                <w:color w:val="auto"/>
              </w:rPr>
              <w:tab/>
            </w:r>
            <w:r w:rsidRPr="00611DB3">
              <w:rPr>
                <w:rFonts w:ascii="Arial Unicode MS" w:eastAsia="Arial Unicode MS" w:hAnsi="Arial Unicode MS" w:cs="Arial Unicode MS"/>
                <w:color w:val="auto"/>
              </w:rPr>
              <w:tab/>
            </w:r>
            <w:r w:rsidRPr="00611DB3">
              <w:rPr>
                <w:rFonts w:ascii="Arial Unicode MS" w:eastAsia="Arial Unicode MS" w:hAnsi="Arial Unicode MS" w:cs="Arial Unicode MS"/>
                <w:color w:val="auto"/>
              </w:rPr>
              <w:tab/>
              <w:t>echo "b 값이 없습니다. &lt;br&gt;";</w:t>
            </w: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color w:val="auto"/>
              </w:rPr>
              <w:tab/>
            </w:r>
            <w:r w:rsidRPr="00611DB3">
              <w:rPr>
                <w:color w:val="auto"/>
              </w:rPr>
              <w:tab/>
              <w:t>}</w:t>
            </w:r>
          </w:p>
          <w:p w:rsidR="00FD4598" w:rsidRPr="00611DB3" w:rsidRDefault="00FD4598">
            <w:pPr>
              <w:pStyle w:val="10"/>
              <w:rPr>
                <w:color w:val="auto"/>
              </w:rPr>
            </w:pP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color w:val="auto"/>
              </w:rPr>
              <w:tab/>
              <w:t>}</w:t>
            </w:r>
          </w:p>
          <w:p w:rsidR="00FD4598" w:rsidRPr="00611DB3" w:rsidRDefault="00FD4598">
            <w:pPr>
              <w:pStyle w:val="10"/>
              <w:rPr>
                <w:color w:val="auto"/>
              </w:rPr>
            </w:pP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rFonts w:ascii="Arial Unicode MS" w:eastAsia="Arial Unicode MS" w:hAnsi="Arial Unicode MS" w:cs="Arial Unicode MS"/>
                <w:color w:val="auto"/>
              </w:rPr>
              <w:tab/>
              <w:t>// 함수를 호출</w:t>
            </w: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rFonts w:ascii="Arial Unicode MS" w:eastAsia="Arial Unicode MS" w:hAnsi="Arial Unicode MS" w:cs="Arial Unicode MS"/>
                <w:color w:val="auto"/>
              </w:rPr>
              <w:tab/>
              <w:t>echo "함수를 호출합니다.&lt;br&gt;";</w:t>
            </w: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color w:val="auto"/>
              </w:rPr>
              <w:tab/>
              <w:t>usersName();</w:t>
            </w:r>
          </w:p>
          <w:p w:rsidR="00FD4598" w:rsidRPr="00611DB3" w:rsidRDefault="00FD4598">
            <w:pPr>
              <w:pStyle w:val="10"/>
              <w:rPr>
                <w:color w:val="auto"/>
              </w:rPr>
            </w:pP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color w:val="auto"/>
              </w:rPr>
              <w:tab/>
              <w:t>echo "&lt;br&gt;";</w:t>
            </w:r>
          </w:p>
          <w:p w:rsidR="00FD4598" w:rsidRPr="00611DB3" w:rsidRDefault="00FD4598">
            <w:pPr>
              <w:pStyle w:val="10"/>
              <w:rPr>
                <w:color w:val="auto"/>
              </w:rPr>
            </w:pP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rFonts w:ascii="Arial Unicode MS" w:eastAsia="Arial Unicode MS" w:hAnsi="Arial Unicode MS" w:cs="Arial Unicode MS"/>
                <w:color w:val="auto"/>
              </w:rPr>
              <w:tab/>
              <w:t>echo "함수 안에 title 변수를 확인합니다.&lt;br&gt;";</w:t>
            </w: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color w:val="auto"/>
              </w:rPr>
              <w:tab/>
              <w:t>if</w:t>
            </w:r>
            <w:ins w:id="11" w:author="이호진" w:date="2017-09-19T18:03:00Z">
              <w:r w:rsidR="00EA7BD3">
                <w:rPr>
                  <w:color w:val="auto"/>
                </w:rPr>
                <w:t xml:space="preserve"> </w:t>
              </w:r>
            </w:ins>
            <w:r w:rsidRPr="00611DB3">
              <w:rPr>
                <w:color w:val="auto"/>
              </w:rPr>
              <w:t>($title)</w:t>
            </w:r>
            <w:ins w:id="12" w:author="이호진" w:date="2017-09-19T18:03:00Z">
              <w:r w:rsidR="00EA7BD3">
                <w:rPr>
                  <w:color w:val="auto"/>
                </w:rPr>
                <w:t xml:space="preserve"> </w:t>
              </w:r>
            </w:ins>
            <w:r w:rsidRPr="00611DB3">
              <w:rPr>
                <w:color w:val="auto"/>
              </w:rPr>
              <w:t>{</w:t>
            </w: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color w:val="auto"/>
              </w:rPr>
              <w:tab/>
            </w:r>
            <w:r w:rsidRPr="00611DB3">
              <w:rPr>
                <w:color w:val="auto"/>
              </w:rPr>
              <w:tab/>
              <w:t>echo "title =". $title . "&lt;br&gt;";</w:t>
            </w:r>
            <w:r w:rsidRPr="00611DB3">
              <w:rPr>
                <w:color w:val="auto"/>
              </w:rPr>
              <w:tab/>
            </w:r>
            <w:r w:rsidRPr="00611DB3">
              <w:rPr>
                <w:color w:val="auto"/>
              </w:rPr>
              <w:tab/>
            </w:r>
            <w:r w:rsidRPr="00611DB3">
              <w:rPr>
                <w:color w:val="auto"/>
              </w:rPr>
              <w:tab/>
            </w:r>
          </w:p>
          <w:p w:rsidR="00FD4598" w:rsidRPr="00611DB3" w:rsidRDefault="00505E01">
            <w:pPr>
              <w:pStyle w:val="10"/>
              <w:rPr>
                <w:color w:val="auto"/>
              </w:rPr>
            </w:pPr>
            <w:r>
              <w:rPr>
                <w:color w:val="auto"/>
              </w:rPr>
              <w:tab/>
            </w:r>
            <w:r w:rsidR="008A3C55" w:rsidRPr="00611DB3">
              <w:rPr>
                <w:color w:val="auto"/>
              </w:rPr>
              <w:t>} else {</w:t>
            </w: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rFonts w:ascii="Arial Unicode MS" w:eastAsia="Arial Unicode MS" w:hAnsi="Arial Unicode MS" w:cs="Arial Unicode MS"/>
                <w:color w:val="auto"/>
              </w:rPr>
              <w:tab/>
            </w:r>
            <w:r w:rsidRPr="00611DB3">
              <w:rPr>
                <w:rFonts w:ascii="Arial Unicode MS" w:eastAsia="Arial Unicode MS" w:hAnsi="Arial Unicode MS" w:cs="Arial Unicode MS"/>
                <w:color w:val="auto"/>
              </w:rPr>
              <w:tab/>
              <w:t>echo "title 값이 없습니다. &lt;br&gt;";</w:t>
            </w:r>
          </w:p>
          <w:p w:rsidR="00FD4598" w:rsidRPr="00611DB3" w:rsidRDefault="008A3C55">
            <w:pPr>
              <w:pStyle w:val="10"/>
              <w:rPr>
                <w:color w:val="auto"/>
              </w:rPr>
            </w:pPr>
            <w:r w:rsidRPr="00611DB3">
              <w:rPr>
                <w:color w:val="auto"/>
              </w:rPr>
              <w:tab/>
              <w:t>}</w:t>
            </w:r>
          </w:p>
          <w:p w:rsidR="00FD4598" w:rsidRPr="00611DB3" w:rsidRDefault="00FD4598">
            <w:pPr>
              <w:pStyle w:val="10"/>
              <w:rPr>
                <w:color w:val="auto"/>
              </w:rPr>
            </w:pPr>
          </w:p>
          <w:p w:rsidR="00FD4598" w:rsidRDefault="008A3C55">
            <w:pPr>
              <w:pStyle w:val="10"/>
              <w:rPr>
                <w:color w:val="0000BB"/>
              </w:rPr>
            </w:pPr>
            <w:r w:rsidRPr="00611DB3">
              <w:rPr>
                <w:color w:val="auto"/>
              </w:rPr>
              <w:t>?&gt;</w:t>
            </w:r>
          </w:p>
        </w:tc>
      </w:tr>
    </w:tbl>
    <w:p w:rsidR="00FD4598" w:rsidRDefault="00FD4598">
      <w:pPr>
        <w:pStyle w:val="10"/>
      </w:pPr>
    </w:p>
    <w:p w:rsidR="00FD4598" w:rsidRPr="00EA7BD3" w:rsidRDefault="00A217E5">
      <w:pPr>
        <w:pStyle w:val="10"/>
        <w:rPr>
          <w:b/>
        </w:rPr>
      </w:pPr>
      <w:r w:rsidRPr="00EA7BD3">
        <w:rPr>
          <w:rFonts w:ascii="Arial Unicode MS" w:eastAsia="Arial Unicode MS" w:hAnsi="Arial Unicode MS" w:cs="Arial Unicode MS"/>
          <w:b/>
        </w:rPr>
        <w:t>결과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글</w:t>
      </w:r>
      <w:r w:rsidR="0064283C">
        <w:rPr>
          <w:rFonts w:ascii="Arial Unicode MS" w:eastAsia="Arial Unicode MS" w:hAnsi="Arial Unicode MS" w:cs="Arial Unicode MS" w:hint="eastAsia"/>
        </w:rPr>
        <w:t>로</w:t>
      </w:r>
      <w:r>
        <w:rPr>
          <w:rFonts w:ascii="Arial Unicode MS" w:eastAsia="Arial Unicode MS" w:hAnsi="Arial Unicode MS" w:cs="Arial Unicode MS"/>
        </w:rPr>
        <w:t>벌 변수를 출력합니다.</w:t>
      </w:r>
    </w:p>
    <w:p w:rsidR="00FD4598" w:rsidRDefault="008A3C55">
      <w:pPr>
        <w:pStyle w:val="10"/>
      </w:pPr>
      <w:r>
        <w:t>jiny lee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함수를 호출합니다.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a 값이 없습니다.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b 값이 없습니다.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lastRenderedPageBreak/>
        <w:t>함수 안에 title 변수를 확인합니다.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 xml:space="preserve">title 값이 없습니다. </w:t>
      </w:r>
    </w:p>
    <w:p w:rsidR="00FD4598" w:rsidRDefault="00FD4598">
      <w:pPr>
        <w:pStyle w:val="10"/>
      </w:pPr>
    </w:p>
    <w:p w:rsidR="00FD153D" w:rsidRDefault="00FD153D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기존의 PHP는 변수를 선언과 동시에 PHP 전체에서 선언한 변수를 사용을 할 수 있었습니다. 하지만 함수</w:t>
      </w:r>
      <w:r w:rsidR="00A527C2">
        <w:rPr>
          <w:rFonts w:ascii="Arial Unicode MS" w:eastAsia="Arial Unicode MS" w:hAnsi="Arial Unicode MS" w:cs="Arial Unicode MS" w:hint="eastAsia"/>
        </w:rPr>
        <w:t xml:space="preserve"> </w:t>
      </w:r>
      <w:r w:rsidR="00505E01">
        <w:rPr>
          <w:rFonts w:ascii="Arial Unicode MS" w:eastAsia="Arial Unicode MS" w:hAnsi="Arial Unicode MS" w:cs="Arial Unicode MS" w:hint="eastAsia"/>
        </w:rPr>
        <w:t>안에서는 독립된 공간이기 때문에 외부 글로벌변수를 사용할 수 없습니다.</w:t>
      </w:r>
      <w:r>
        <w:rPr>
          <w:rFonts w:ascii="Arial Unicode MS" w:eastAsia="Arial Unicode MS" w:hAnsi="Arial Unicode MS" w:cs="Arial Unicode MS"/>
        </w:rPr>
        <w:t xml:space="preserve"> PHP의 변수는 로컬변수와 </w:t>
      </w:r>
      <w:r w:rsidR="00335A85">
        <w:rPr>
          <w:rFonts w:ascii="Arial Unicode MS" w:eastAsia="Arial Unicode MS" w:hAnsi="Arial Unicode MS" w:cs="Arial Unicode MS"/>
        </w:rPr>
        <w:t>글로벌변수</w:t>
      </w:r>
      <w:r>
        <w:rPr>
          <w:rFonts w:ascii="Arial Unicode MS" w:eastAsia="Arial Unicode MS" w:hAnsi="Arial Unicode MS" w:cs="Arial Unicode MS"/>
        </w:rPr>
        <w:t xml:space="preserve"> 등으로 </w:t>
      </w:r>
      <w:r w:rsidR="00505E01">
        <w:rPr>
          <w:rFonts w:ascii="Arial Unicode MS" w:eastAsia="Arial Unicode MS" w:hAnsi="Arial Unicode MS" w:cs="Arial Unicode MS" w:hint="eastAsia"/>
        </w:rPr>
        <w:t xml:space="preserve">서로 독립되어 </w:t>
      </w:r>
      <w:r>
        <w:rPr>
          <w:rFonts w:ascii="Arial Unicode MS" w:eastAsia="Arial Unicode MS" w:hAnsi="Arial Unicode MS" w:cs="Arial Unicode MS"/>
        </w:rPr>
        <w:t>분리가 됩니다.</w:t>
      </w:r>
    </w:p>
    <w:p w:rsidR="00FD4598" w:rsidRDefault="00FD4598">
      <w:pPr>
        <w:pStyle w:val="10"/>
      </w:pPr>
    </w:p>
    <w:p w:rsidR="00FD4598" w:rsidRDefault="00FD4598">
      <w:pPr>
        <w:pStyle w:val="10"/>
      </w:pPr>
    </w:p>
    <w:p w:rsidR="00FD4598" w:rsidRDefault="008A3C55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12.2.3 글로벌</w:t>
      </w:r>
      <w:r w:rsidR="00A7582D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키워드</w:t>
      </w:r>
    </w:p>
    <w:p w:rsidR="00FD4598" w:rsidRDefault="00FD4598">
      <w:pPr>
        <w:pStyle w:val="10"/>
      </w:pPr>
    </w:p>
    <w:p w:rsidR="00FD4598" w:rsidRDefault="00505E01">
      <w:pPr>
        <w:pStyle w:val="10"/>
      </w:pPr>
      <w:r>
        <w:rPr>
          <w:rFonts w:ascii="Arial Unicode MS" w:eastAsia="Arial Unicode MS" w:hAnsi="Arial Unicode MS" w:cs="Arial Unicode MS" w:hint="eastAsia"/>
        </w:rPr>
        <w:t>앞</w:t>
      </w:r>
      <w:r w:rsidR="00A527C2">
        <w:rPr>
          <w:rFonts w:ascii="Arial Unicode MS" w:eastAsia="Arial Unicode MS" w:hAnsi="Arial Unicode MS" w:cs="Arial Unicode MS" w:hint="eastAsia"/>
        </w:rPr>
        <w:t xml:space="preserve"> 절</w:t>
      </w:r>
      <w:r>
        <w:rPr>
          <w:rFonts w:ascii="Arial Unicode MS" w:eastAsia="Arial Unicode MS" w:hAnsi="Arial Unicode MS" w:cs="Arial Unicode MS" w:hint="eastAsia"/>
        </w:rPr>
        <w:t xml:space="preserve">에서 설명한 것과 같이 </w:t>
      </w:r>
      <w:r w:rsidR="008A3C55">
        <w:rPr>
          <w:rFonts w:ascii="Arial Unicode MS" w:eastAsia="Arial Unicode MS" w:hAnsi="Arial Unicode MS" w:cs="Arial Unicode MS"/>
        </w:rPr>
        <w:t xml:space="preserve">글로벌변수와 로컬변수는 서로 </w:t>
      </w:r>
      <w:r>
        <w:rPr>
          <w:rFonts w:ascii="Arial Unicode MS" w:eastAsia="Arial Unicode MS" w:hAnsi="Arial Unicode MS" w:cs="Arial Unicode MS" w:hint="eastAsia"/>
        </w:rPr>
        <w:t>독립</w:t>
      </w:r>
      <w:r w:rsidR="008A3C55">
        <w:rPr>
          <w:rFonts w:ascii="Arial Unicode MS" w:eastAsia="Arial Unicode MS" w:hAnsi="Arial Unicode MS" w:cs="Arial Unicode MS"/>
        </w:rPr>
        <w:t>되어 간섭을 주지 않습니다</w:t>
      </w:r>
      <w:r>
        <w:rPr>
          <w:rFonts w:ascii="Arial Unicode MS" w:eastAsia="Arial Unicode MS" w:hAnsi="Arial Unicode MS" w:cs="Arial Unicode MS" w:hint="eastAsia"/>
        </w:rPr>
        <w:t>. 메모리의 할당도 서로 다릅니다. 심지어 접근 또한 제한되어 있습니다</w:t>
      </w:r>
      <w:r w:rsidR="008A3C55">
        <w:rPr>
          <w:rFonts w:ascii="Arial Unicode MS" w:eastAsia="Arial Unicode MS" w:hAnsi="Arial Unicode MS" w:cs="Arial Unicode MS"/>
        </w:rPr>
        <w:t>.</w:t>
      </w:r>
    </w:p>
    <w:p w:rsidR="00FD4598" w:rsidRDefault="00FD4598">
      <w:pPr>
        <w:pStyle w:val="10"/>
      </w:pPr>
    </w:p>
    <w:p w:rsidR="00FD4598" w:rsidRDefault="00505E01">
      <w:pPr>
        <w:pStyle w:val="10"/>
      </w:pPr>
      <w:r>
        <w:rPr>
          <w:rFonts w:ascii="Arial Unicode MS" w:eastAsia="Arial Unicode MS" w:hAnsi="Arial Unicode MS" w:cs="Arial Unicode MS" w:hint="eastAsia"/>
        </w:rPr>
        <w:t>함수들은 외부의 데이터를 입력받아 처리를 하고 값을 반</w:t>
      </w:r>
      <w:r w:rsidR="00A527C2">
        <w:rPr>
          <w:rFonts w:ascii="Arial Unicode MS" w:eastAsia="Arial Unicode MS" w:hAnsi="Arial Unicode MS" w:cs="Arial Unicode MS" w:hint="eastAsia"/>
        </w:rPr>
        <w:t>환</w:t>
      </w:r>
      <w:r>
        <w:rPr>
          <w:rFonts w:ascii="Arial Unicode MS" w:eastAsia="Arial Unicode MS" w:hAnsi="Arial Unicode MS" w:cs="Arial Unicode MS" w:hint="eastAsia"/>
        </w:rPr>
        <w:t>합니다.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하지만 </w:t>
      </w:r>
      <w:r w:rsidR="008A3C55">
        <w:rPr>
          <w:rFonts w:ascii="Arial Unicode MS" w:eastAsia="Arial Unicode MS" w:hAnsi="Arial Unicode MS" w:cs="Arial Unicode MS"/>
        </w:rPr>
        <w:t xml:space="preserve">프로그램 </w:t>
      </w:r>
      <w:r>
        <w:rPr>
          <w:rFonts w:ascii="Arial Unicode MS" w:eastAsia="Arial Unicode MS" w:hAnsi="Arial Unicode MS" w:cs="Arial Unicode MS" w:hint="eastAsia"/>
        </w:rPr>
        <w:t>작성</w:t>
      </w:r>
      <w:r w:rsidR="008A3C55">
        <w:rPr>
          <w:rFonts w:ascii="Arial Unicode MS" w:eastAsia="Arial Unicode MS" w:hAnsi="Arial Unicode MS" w:cs="Arial Unicode MS"/>
        </w:rPr>
        <w:t xml:space="preserve">을 하다 보면 </w:t>
      </w:r>
      <w:r>
        <w:rPr>
          <w:rFonts w:ascii="Arial Unicode MS" w:eastAsia="Arial Unicode MS" w:hAnsi="Arial Unicode MS" w:cs="Arial Unicode MS" w:hint="eastAsia"/>
        </w:rPr>
        <w:t xml:space="preserve">함수에게 전달하는 모든 값들을 매개변수로 </w:t>
      </w:r>
      <w:r w:rsidR="00A527C2">
        <w:rPr>
          <w:rFonts w:ascii="Arial Unicode MS" w:eastAsia="Arial Unicode MS" w:hAnsi="Arial Unicode MS" w:cs="Arial Unicode MS" w:hint="eastAsia"/>
        </w:rPr>
        <w:t>전부</w:t>
      </w:r>
      <w:r>
        <w:rPr>
          <w:rFonts w:ascii="Arial Unicode MS" w:eastAsia="Arial Unicode MS" w:hAnsi="Arial Unicode MS" w:cs="Arial Unicode MS" w:hint="eastAsia"/>
        </w:rPr>
        <w:t xml:space="preserve"> 지정하여 사용하는 것은 어렵습니다. 이런</w:t>
      </w:r>
      <w:r w:rsidR="00A527C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경우 </w:t>
      </w:r>
      <w:r w:rsidR="008A3C55">
        <w:rPr>
          <w:rFonts w:ascii="Arial Unicode MS" w:eastAsia="Arial Unicode MS" w:hAnsi="Arial Unicode MS" w:cs="Arial Unicode MS"/>
        </w:rPr>
        <w:t xml:space="preserve">공통의 </w:t>
      </w:r>
      <w:r>
        <w:rPr>
          <w:rFonts w:ascii="Arial Unicode MS" w:eastAsia="Arial Unicode MS" w:hAnsi="Arial Unicode MS" w:cs="Arial Unicode MS" w:hint="eastAsia"/>
        </w:rPr>
        <w:t>외부 글로벌</w:t>
      </w:r>
      <w:r w:rsidR="008A3C55"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 w:hint="eastAsia"/>
        </w:rPr>
        <w:t>를 사용하면 편리할 수 있습니다.</w:t>
      </w:r>
      <w:r w:rsidR="008A3C55">
        <w:rPr>
          <w:rFonts w:ascii="Arial Unicode MS" w:eastAsia="Arial Unicode MS" w:hAnsi="Arial Unicode MS" w:cs="Arial Unicode MS"/>
        </w:rPr>
        <w:t xml:space="preserve"> 공통의 변수를 함수 외부에</w:t>
      </w:r>
      <w:r>
        <w:rPr>
          <w:rFonts w:ascii="Arial Unicode MS" w:eastAsia="Arial Unicode MS" w:hAnsi="Arial Unicode MS" w:cs="Arial Unicode MS" w:hint="eastAsia"/>
        </w:rPr>
        <w:t>서</w:t>
      </w:r>
      <w:r w:rsidR="008A3C55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사용하기 위해서는 함수</w:t>
      </w:r>
      <w:r w:rsidR="00A527C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내에서 </w:t>
      </w:r>
      <w:r w:rsidR="008A3C55">
        <w:rPr>
          <w:rFonts w:ascii="Arial Unicode MS" w:eastAsia="Arial Unicode MS" w:hAnsi="Arial Unicode MS" w:cs="Arial Unicode MS"/>
        </w:rPr>
        <w:t>글로벌변수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8A3C55">
        <w:rPr>
          <w:rFonts w:ascii="Arial Unicode MS" w:eastAsia="Arial Unicode MS" w:hAnsi="Arial Unicode MS" w:cs="Arial Unicode MS"/>
        </w:rPr>
        <w:t>선언</w:t>
      </w:r>
      <w:r>
        <w:rPr>
          <w:rFonts w:ascii="Arial Unicode MS" w:eastAsia="Arial Unicode MS" w:hAnsi="Arial Unicode MS" w:cs="Arial Unicode MS" w:hint="eastAsia"/>
        </w:rPr>
        <w:t>키워드를 이용하여 지정하면 됩니다.</w:t>
      </w:r>
    </w:p>
    <w:p w:rsidR="00FD4598" w:rsidRDefault="00FD4598">
      <w:pPr>
        <w:pStyle w:val="10"/>
      </w:pP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 xml:space="preserve">PHP는 외부 </w:t>
      </w:r>
      <w:r w:rsidR="00335A85">
        <w:rPr>
          <w:rFonts w:ascii="Arial Unicode MS" w:eastAsia="Arial Unicode MS" w:hAnsi="Arial Unicode MS" w:cs="Arial Unicode MS"/>
        </w:rPr>
        <w:t>글로벌변수</w:t>
      </w:r>
      <w:r>
        <w:rPr>
          <w:rFonts w:ascii="Arial Unicode MS" w:eastAsia="Arial Unicode MS" w:hAnsi="Arial Unicode MS" w:cs="Arial Unicode MS"/>
        </w:rPr>
        <w:t>를 함수</w:t>
      </w:r>
      <w:r w:rsidR="0064283C">
        <w:rPr>
          <w:rFonts w:ascii="Arial Unicode MS" w:eastAsia="Arial Unicode MS" w:hAnsi="Arial Unicode MS" w:cs="Arial Unicode MS" w:hint="eastAsia"/>
        </w:rPr>
        <w:t xml:space="preserve"> </w:t>
      </w:r>
      <w:r w:rsidR="00505E01">
        <w:rPr>
          <w:rFonts w:ascii="Arial Unicode MS" w:eastAsia="Arial Unicode MS" w:hAnsi="Arial Unicode MS" w:cs="Arial Unicode MS" w:hint="eastAsia"/>
        </w:rPr>
        <w:t>내</w:t>
      </w:r>
      <w:r>
        <w:rPr>
          <w:rFonts w:ascii="Arial Unicode MS" w:eastAsia="Arial Unicode MS" w:hAnsi="Arial Unicode MS" w:cs="Arial Unicode MS"/>
        </w:rPr>
        <w:t xml:space="preserve">에서 예외적으로 </w:t>
      </w:r>
      <w:r w:rsidR="00505E01">
        <w:rPr>
          <w:rFonts w:ascii="Arial Unicode MS" w:eastAsia="Arial Unicode MS" w:hAnsi="Arial Unicode MS" w:cs="Arial Unicode MS" w:hint="eastAsia"/>
        </w:rPr>
        <w:t xml:space="preserve">접근 </w:t>
      </w:r>
      <w:r>
        <w:rPr>
          <w:rFonts w:ascii="Arial Unicode MS" w:eastAsia="Arial Unicode MS" w:hAnsi="Arial Unicode MS" w:cs="Arial Unicode MS"/>
        </w:rPr>
        <w:t xml:space="preserve">사용할 수 있는 </w:t>
      </w:r>
      <w:r w:rsidRPr="00EA7BD3">
        <w:rPr>
          <w:rFonts w:ascii="Arial Unicode MS" w:eastAsia="Arial Unicode MS" w:hAnsi="Arial Unicode MS" w:cs="Arial Unicode MS"/>
          <w:b/>
        </w:rPr>
        <w:t>global 키워드</w:t>
      </w:r>
      <w:r>
        <w:rPr>
          <w:rFonts w:ascii="Arial Unicode MS" w:eastAsia="Arial Unicode MS" w:hAnsi="Arial Unicode MS" w:cs="Arial Unicode MS"/>
        </w:rPr>
        <w:t>를 제공합니다.</w:t>
      </w:r>
      <w:r w:rsidR="00505E01">
        <w:rPr>
          <w:rFonts w:ascii="Arial Unicode MS" w:eastAsia="Arial Unicode MS" w:hAnsi="Arial Unicode MS" w:cs="Arial Unicode MS"/>
        </w:rPr>
        <w:t xml:space="preserve"> </w:t>
      </w:r>
      <w:r w:rsidR="00505E01">
        <w:rPr>
          <w:rFonts w:ascii="Arial Unicode MS" w:eastAsia="Arial Unicode MS" w:hAnsi="Arial Unicode MS" w:cs="Arial Unicode MS" w:hint="eastAsia"/>
        </w:rPr>
        <w:t>함수</w:t>
      </w:r>
      <w:r w:rsidR="00A527C2">
        <w:rPr>
          <w:rFonts w:ascii="Arial Unicode MS" w:eastAsia="Arial Unicode MS" w:hAnsi="Arial Unicode MS" w:cs="Arial Unicode MS" w:hint="eastAsia"/>
        </w:rPr>
        <w:t xml:space="preserve"> </w:t>
      </w:r>
      <w:r w:rsidR="00505E01">
        <w:rPr>
          <w:rFonts w:ascii="Arial Unicode MS" w:eastAsia="Arial Unicode MS" w:hAnsi="Arial Unicode MS" w:cs="Arial Unicode MS" w:hint="eastAsia"/>
        </w:rPr>
        <w:t>내에서 아래와 같이 선언을 하면</w:t>
      </w:r>
      <w:r w:rsidR="00A527C2">
        <w:rPr>
          <w:rFonts w:ascii="Arial Unicode MS" w:eastAsia="Arial Unicode MS" w:hAnsi="Arial Unicode MS" w:cs="Arial Unicode MS" w:hint="eastAsia"/>
        </w:rPr>
        <w:t>,</w:t>
      </w:r>
    </w:p>
    <w:p w:rsidR="00FD4598" w:rsidRDefault="00FD4598">
      <w:pPr>
        <w:pStyle w:val="10"/>
        <w:rPr>
          <w:ins w:id="13" w:author="이호진" w:date="2017-09-19T18:03:00Z"/>
        </w:rPr>
      </w:pPr>
    </w:p>
    <w:p w:rsidR="00EA7BD3" w:rsidRDefault="00EA7BD3">
      <w:pPr>
        <w:pStyle w:val="10"/>
        <w:rPr>
          <w:rFonts w:hint="eastAsia"/>
        </w:rPr>
      </w:pPr>
      <w:ins w:id="14" w:author="이호진" w:date="2017-09-19T18:03:00Z">
        <w:r>
          <w:rPr>
            <w:rFonts w:hint="eastAsia"/>
          </w:rPr>
          <w:t>|</w:t>
        </w:r>
        <w:r>
          <w:rPr>
            <w:rFonts w:hint="eastAsia"/>
          </w:rPr>
          <w:t>문법</w:t>
        </w:r>
        <w:r>
          <w:rPr>
            <w:rFonts w:hint="eastAsia"/>
          </w:rPr>
          <w:t>|</w:t>
        </w:r>
      </w:ins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global $변수명;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 xml:space="preserve">함수 내에서 외부의 </w:t>
      </w:r>
      <w:r w:rsidR="00335A85">
        <w:rPr>
          <w:rFonts w:ascii="Arial Unicode MS" w:eastAsia="Arial Unicode MS" w:hAnsi="Arial Unicode MS" w:cs="Arial Unicode MS"/>
        </w:rPr>
        <w:t>글로벌변수</w:t>
      </w:r>
      <w:r>
        <w:rPr>
          <w:rFonts w:ascii="Arial Unicode MS" w:eastAsia="Arial Unicode MS" w:hAnsi="Arial Unicode MS" w:cs="Arial Unicode MS"/>
        </w:rPr>
        <w:t xml:space="preserve">를 </w:t>
      </w:r>
      <w:r w:rsidR="00505E01">
        <w:rPr>
          <w:rFonts w:ascii="Arial Unicode MS" w:eastAsia="Arial Unicode MS" w:hAnsi="Arial Unicode MS" w:cs="Arial Unicode MS" w:hint="eastAsia"/>
        </w:rPr>
        <w:t xml:space="preserve">접근하여 </w:t>
      </w:r>
      <w:r>
        <w:rPr>
          <w:rFonts w:ascii="Arial Unicode MS" w:eastAsia="Arial Unicode MS" w:hAnsi="Arial Unicode MS" w:cs="Arial Unicode MS"/>
        </w:rPr>
        <w:t>사용할 수 있습니다.</w:t>
      </w:r>
    </w:p>
    <w:p w:rsidR="00FD4598" w:rsidRPr="00505E01" w:rsidRDefault="00FD4598">
      <w:pPr>
        <w:pStyle w:val="10"/>
      </w:pPr>
    </w:p>
    <w:p w:rsidR="00FD4598" w:rsidRDefault="008A3C55">
      <w:pPr>
        <w:pStyle w:val="10"/>
      </w:pPr>
      <w:r>
        <w:t xml:space="preserve"> </w:t>
      </w:r>
      <w:r w:rsidR="0064283C">
        <w:rPr>
          <w:rFonts w:ascii="Arial Unicode MS" w:eastAsia="Arial Unicode MS" w:hAnsi="Arial Unicode MS" w:cs="Arial Unicode MS" w:hint="eastAsia"/>
          <w:b/>
        </w:rPr>
        <w:t xml:space="preserve">예제 </w:t>
      </w:r>
      <w:r>
        <w:rPr>
          <w:rFonts w:ascii="Arial Unicode MS" w:eastAsia="Arial Unicode MS" w:hAnsi="Arial Unicode MS" w:cs="Arial Unicode MS"/>
          <w:b/>
        </w:rPr>
        <w:t xml:space="preserve">파일 </w:t>
      </w:r>
      <w:ins w:id="15" w:author="이호진" w:date="2017-09-19T18:03:00Z">
        <w:r w:rsidR="00EA7BD3">
          <w:rPr>
            <w:rFonts w:ascii="Arial Unicode MS" w:eastAsia="Arial Unicode MS" w:hAnsi="Arial Unicode MS" w:cs="Arial Unicode MS"/>
            <w:b/>
          </w:rPr>
          <w:t>scope-03</w:t>
        </w:r>
      </w:ins>
      <w:del w:id="16" w:author="이호진" w:date="2017-09-19T18:04:00Z">
        <w:r w:rsidR="00A217E5" w:rsidRPr="00EA7BD3" w:rsidDel="00EA7BD3">
          <w:rPr>
            <w:rFonts w:ascii="Arial Unicode MS" w:eastAsia="Arial Unicode MS" w:hAnsi="Arial Unicode MS" w:cs="Arial Unicode MS"/>
          </w:rPr>
          <w:delText>func-20</w:delText>
        </w:r>
      </w:del>
      <w:r w:rsidR="00A217E5" w:rsidRPr="00EA7BD3">
        <w:rPr>
          <w:rFonts w:ascii="Arial Unicode MS" w:eastAsia="Arial Unicode MS" w:hAnsi="Arial Unicode MS" w:cs="Arial Unicode MS"/>
        </w:rPr>
        <w:t>.php</w:t>
      </w:r>
    </w:p>
    <w:tbl>
      <w:tblPr>
        <w:tblStyle w:val="a8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D459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598" w:rsidRDefault="008A3C55">
            <w:pPr>
              <w:pStyle w:val="10"/>
            </w:pPr>
            <w:r>
              <w:t>&lt;?php</w:t>
            </w:r>
          </w:p>
          <w:p w:rsidR="00FD4598" w:rsidRDefault="008A3C55">
            <w:pPr>
              <w:pStyle w:val="10"/>
            </w:pPr>
            <w:r>
              <w:tab/>
            </w:r>
          </w:p>
          <w:p w:rsidR="00FD4598" w:rsidRDefault="008A3C55">
            <w:pPr>
              <w:pStyle w:val="10"/>
            </w:pPr>
            <w:r>
              <w:tab/>
              <w:t>$a = "jiny";</w:t>
            </w:r>
          </w:p>
          <w:p w:rsidR="00FD4598" w:rsidRDefault="008A3C55">
            <w:pPr>
              <w:pStyle w:val="10"/>
            </w:pPr>
            <w:r>
              <w:tab/>
              <w:t>$b = "lee";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  <w:t>echo "글</w:t>
            </w:r>
            <w:r w:rsidR="0064283C">
              <w:rPr>
                <w:rFonts w:ascii="Arial Unicode MS" w:eastAsia="Arial Unicode MS" w:hAnsi="Arial Unicode MS" w:cs="Arial Unicode MS" w:hint="eastAsia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>벌 변수를 출력합니다. &lt;br&gt;";</w:t>
            </w:r>
          </w:p>
          <w:p w:rsidR="00FD4598" w:rsidRDefault="008A3C55">
            <w:pPr>
              <w:pStyle w:val="10"/>
            </w:pPr>
            <w:r>
              <w:tab/>
              <w:t>echo $a . " " . $b;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8A3C55">
            <w:pPr>
              <w:pStyle w:val="10"/>
            </w:pPr>
            <w:r>
              <w:tab/>
            </w:r>
          </w:p>
          <w:p w:rsidR="00FD4598" w:rsidRDefault="008A3C55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  <w:t>// 함수 정의</w:t>
            </w:r>
          </w:p>
          <w:p w:rsidR="00FD4598" w:rsidRDefault="008A3C55">
            <w:pPr>
              <w:pStyle w:val="10"/>
            </w:pPr>
            <w:r>
              <w:lastRenderedPageBreak/>
              <w:tab/>
              <w:t>function usersName(){</w:t>
            </w:r>
          </w:p>
          <w:p w:rsidR="00FD4598" w:rsidRDefault="008A3C55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// 글로벌 키워드를 통하여 외부 변수를 함수 내부에서 사용 가능하도록 만듭니다.</w:t>
            </w:r>
          </w:p>
          <w:p w:rsidR="00FD4598" w:rsidRPr="00EA7BD3" w:rsidRDefault="008A3C55">
            <w:pPr>
              <w:pStyle w:val="10"/>
              <w:rPr>
                <w:b/>
              </w:rPr>
            </w:pPr>
            <w:r>
              <w:tab/>
            </w:r>
            <w:r>
              <w:tab/>
            </w:r>
            <w:r w:rsidRPr="00EA7BD3">
              <w:rPr>
                <w:b/>
              </w:rPr>
              <w:t>global $a, $b;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</w:r>
            <w:r>
              <w:tab/>
              <w:t>if</w:t>
            </w:r>
            <w:ins w:id="17" w:author="이호진" w:date="2017-09-19T18:04:00Z">
              <w:r w:rsidR="00EA7BD3">
                <w:t xml:space="preserve"> </w:t>
              </w:r>
            </w:ins>
            <w:r>
              <w:t>($a)</w:t>
            </w:r>
            <w:ins w:id="18" w:author="이호진" w:date="2017-09-19T18:04:00Z">
              <w:r w:rsidR="00EA7BD3">
                <w:t xml:space="preserve"> </w:t>
              </w:r>
            </w:ins>
            <w:r>
              <w:t>{</w:t>
            </w:r>
          </w:p>
          <w:p w:rsidR="00FD4598" w:rsidRDefault="008A3C55">
            <w:pPr>
              <w:pStyle w:val="10"/>
            </w:pPr>
            <w:r>
              <w:tab/>
            </w:r>
            <w:r>
              <w:tab/>
            </w:r>
            <w:r>
              <w:tab/>
              <w:t>echo "a =". $a . "&lt;br&gt;";</w:t>
            </w:r>
            <w:r>
              <w:tab/>
            </w:r>
            <w:r>
              <w:tab/>
            </w:r>
            <w:r>
              <w:tab/>
            </w:r>
          </w:p>
          <w:p w:rsidR="00FD4598" w:rsidRDefault="008A3C55">
            <w:pPr>
              <w:pStyle w:val="10"/>
            </w:pPr>
            <w:r>
              <w:tab/>
            </w:r>
            <w:r>
              <w:tab/>
              <w:t>} else {</w:t>
            </w:r>
          </w:p>
          <w:p w:rsidR="00FD4598" w:rsidRDefault="008A3C55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"a 값이 없습니다. &lt;br&gt;";</w:t>
            </w:r>
          </w:p>
          <w:p w:rsidR="00FD4598" w:rsidRDefault="008A3C55">
            <w:pPr>
              <w:pStyle w:val="10"/>
            </w:pPr>
            <w:r>
              <w:tab/>
            </w:r>
            <w:r>
              <w:tab/>
              <w:t>}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</w:r>
            <w:r>
              <w:tab/>
            </w:r>
            <w:r w:rsidR="00EA7BD3">
              <w:t>I</w:t>
            </w:r>
            <w:r>
              <w:t>f</w:t>
            </w:r>
            <w:ins w:id="19" w:author="이호진" w:date="2017-09-19T18:04:00Z">
              <w:r w:rsidR="00EA7BD3">
                <w:t xml:space="preserve"> </w:t>
              </w:r>
            </w:ins>
            <w:r>
              <w:t>($b)</w:t>
            </w:r>
            <w:ins w:id="20" w:author="이호진" w:date="2017-09-19T18:04:00Z">
              <w:r w:rsidR="00EA7BD3">
                <w:t xml:space="preserve"> </w:t>
              </w:r>
            </w:ins>
            <w:r>
              <w:t>{</w:t>
            </w:r>
          </w:p>
          <w:p w:rsidR="00FD4598" w:rsidRDefault="008A3C55">
            <w:pPr>
              <w:pStyle w:val="10"/>
            </w:pPr>
            <w:r>
              <w:tab/>
            </w:r>
            <w:r>
              <w:tab/>
            </w:r>
            <w:r>
              <w:tab/>
              <w:t>echo "b =".$b . "&lt;br&gt;";</w:t>
            </w:r>
          </w:p>
          <w:p w:rsidR="00FD4598" w:rsidRDefault="008A3C55">
            <w:pPr>
              <w:pStyle w:val="10"/>
            </w:pPr>
            <w:r>
              <w:tab/>
            </w:r>
            <w:r>
              <w:tab/>
              <w:t>} else {</w:t>
            </w:r>
            <w:r>
              <w:tab/>
            </w:r>
            <w:r>
              <w:tab/>
            </w:r>
            <w:r>
              <w:tab/>
            </w:r>
          </w:p>
          <w:p w:rsidR="00FD4598" w:rsidRDefault="008A3C55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"b 값이 없습니다. &lt;br&gt;";</w:t>
            </w:r>
          </w:p>
          <w:p w:rsidR="00FD4598" w:rsidRDefault="008A3C55">
            <w:pPr>
              <w:pStyle w:val="10"/>
            </w:pPr>
            <w:r>
              <w:tab/>
            </w:r>
            <w:r>
              <w:tab/>
              <w:t>}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  <w:t>}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  <w:t>// 함수를 호출</w:t>
            </w:r>
          </w:p>
          <w:p w:rsidR="00FD4598" w:rsidRDefault="008A3C55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  <w:t>echo "함수를 호출합니다.&lt;br&gt;";</w:t>
            </w:r>
          </w:p>
          <w:p w:rsidR="00FD4598" w:rsidRDefault="008A3C55">
            <w:pPr>
              <w:pStyle w:val="10"/>
            </w:pPr>
            <w:r>
              <w:tab/>
              <w:t>usersName();</w:t>
            </w:r>
          </w:p>
          <w:p w:rsidR="00FD4598" w:rsidRDefault="00FD4598">
            <w:pPr>
              <w:pStyle w:val="10"/>
            </w:pPr>
          </w:p>
          <w:p w:rsidR="00FD4598" w:rsidRDefault="008A3C55" w:rsidP="00505E01">
            <w:pPr>
              <w:pStyle w:val="10"/>
              <w:rPr>
                <w:color w:val="0000BB"/>
              </w:rPr>
            </w:pPr>
            <w:r>
              <w:t>?&gt;</w:t>
            </w:r>
          </w:p>
        </w:tc>
      </w:tr>
    </w:tbl>
    <w:p w:rsidR="00FD4598" w:rsidRDefault="00FD4598">
      <w:pPr>
        <w:pStyle w:val="10"/>
      </w:pPr>
    </w:p>
    <w:p w:rsidR="00FD4598" w:rsidRPr="00EA7BD3" w:rsidRDefault="00342C23">
      <w:pPr>
        <w:pStyle w:val="10"/>
        <w:rPr>
          <w:b/>
        </w:rPr>
      </w:pPr>
      <w:r w:rsidRPr="00EA7BD3">
        <w:rPr>
          <w:rFonts w:ascii="Arial Unicode MS" w:eastAsia="Arial Unicode MS" w:hAnsi="Arial Unicode MS" w:cs="Arial Unicode MS"/>
          <w:b/>
        </w:rPr>
        <w:t>결과</w:t>
      </w:r>
    </w:p>
    <w:p w:rsidR="00FD4598" w:rsidRDefault="00335A85">
      <w:pPr>
        <w:pStyle w:val="10"/>
      </w:pPr>
      <w:r>
        <w:rPr>
          <w:rFonts w:ascii="Arial Unicode MS" w:eastAsia="Arial Unicode MS" w:hAnsi="Arial Unicode MS" w:cs="Arial Unicode MS"/>
        </w:rPr>
        <w:t>글로벌변수</w:t>
      </w:r>
      <w:r w:rsidR="008A3C55">
        <w:rPr>
          <w:rFonts w:ascii="Arial Unicode MS" w:eastAsia="Arial Unicode MS" w:hAnsi="Arial Unicode MS" w:cs="Arial Unicode MS"/>
        </w:rPr>
        <w:t>를 출력합니다.</w:t>
      </w:r>
    </w:p>
    <w:p w:rsidR="00FD4598" w:rsidRDefault="008A3C55">
      <w:pPr>
        <w:pStyle w:val="10"/>
      </w:pPr>
      <w:r>
        <w:t>jiny lee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함수를 호출합니다.</w:t>
      </w:r>
    </w:p>
    <w:p w:rsidR="00FD4598" w:rsidRDefault="008A3C55">
      <w:pPr>
        <w:pStyle w:val="10"/>
      </w:pPr>
      <w:r>
        <w:t>a =jiny</w:t>
      </w:r>
    </w:p>
    <w:p w:rsidR="00FD4598" w:rsidRDefault="008A3C55">
      <w:pPr>
        <w:pStyle w:val="10"/>
      </w:pPr>
      <w:r>
        <w:t>b =lee</w:t>
      </w:r>
    </w:p>
    <w:p w:rsidR="00FD4598" w:rsidRDefault="00FD4598">
      <w:pPr>
        <w:pStyle w:val="10"/>
      </w:pPr>
    </w:p>
    <w:p w:rsidR="00FD4598" w:rsidRDefault="00505E01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위의 예제는 글로번변수 접근에 대한 실험입니다. </w:t>
      </w:r>
      <w:r w:rsidR="008A3C55">
        <w:rPr>
          <w:rFonts w:ascii="Arial Unicode MS" w:eastAsia="Arial Unicode MS" w:hAnsi="Arial Unicode MS" w:cs="Arial Unicode MS"/>
        </w:rPr>
        <w:t xml:space="preserve">global 키워드로 선언한 외부 </w:t>
      </w:r>
      <w:r w:rsidR="00335A85">
        <w:rPr>
          <w:rFonts w:ascii="Arial Unicode MS" w:eastAsia="Arial Unicode MS" w:hAnsi="Arial Unicode MS" w:cs="Arial Unicode MS"/>
        </w:rPr>
        <w:t>글로벌변수</w:t>
      </w:r>
      <w:r w:rsidR="008A3C55">
        <w:rPr>
          <w:rFonts w:ascii="Arial Unicode MS" w:eastAsia="Arial Unicode MS" w:hAnsi="Arial Unicode MS" w:cs="Arial Unicode MS"/>
        </w:rPr>
        <w:t xml:space="preserve">는 값을 </w:t>
      </w:r>
      <w:r>
        <w:rPr>
          <w:rFonts w:ascii="Arial Unicode MS" w:eastAsia="Arial Unicode MS" w:hAnsi="Arial Unicode MS" w:cs="Arial Unicode MS" w:hint="eastAsia"/>
        </w:rPr>
        <w:t>함수</w:t>
      </w:r>
      <w:r w:rsidR="00A527C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내에서 </w:t>
      </w:r>
      <w:r w:rsidR="008A3C55">
        <w:rPr>
          <w:rFonts w:ascii="Arial Unicode MS" w:eastAsia="Arial Unicode MS" w:hAnsi="Arial Unicode MS" w:cs="Arial Unicode MS"/>
        </w:rPr>
        <w:t>가지고 올 수</w:t>
      </w:r>
      <w:r>
        <w:rPr>
          <w:rFonts w:ascii="Arial Unicode MS" w:eastAsia="Arial Unicode MS" w:hAnsi="Arial Unicode MS" w:cs="Arial Unicode MS" w:hint="eastAsia"/>
        </w:rPr>
        <w:t xml:space="preserve"> 있습니다.</w:t>
      </w:r>
      <w:r w:rsidR="008A3C55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또한 함수</w:t>
      </w:r>
      <w:r w:rsidR="00A527C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내에서 </w:t>
      </w:r>
      <w:r w:rsidR="008A3C55">
        <w:rPr>
          <w:rFonts w:ascii="Arial Unicode MS" w:eastAsia="Arial Unicode MS" w:hAnsi="Arial Unicode MS" w:cs="Arial Unicode MS"/>
        </w:rPr>
        <w:t>값을 변경할 수도 있습니다.</w:t>
      </w:r>
    </w:p>
    <w:p w:rsidR="00FD4598" w:rsidRDefault="00FD4598">
      <w:pPr>
        <w:pStyle w:val="10"/>
      </w:pPr>
    </w:p>
    <w:p w:rsidR="00FD4598" w:rsidRDefault="00FD4598">
      <w:pPr>
        <w:pStyle w:val="10"/>
        <w:rPr>
          <w:b/>
          <w:sz w:val="36"/>
          <w:szCs w:val="36"/>
        </w:rPr>
      </w:pPr>
    </w:p>
    <w:p w:rsidR="00FD4598" w:rsidRDefault="008A3C55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12.3 PHP static 키워드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함수</w:t>
      </w:r>
      <w:r w:rsidR="00342C2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안에 정의된 로컬변수는 휘발적인 특성이 있습니다. 즉, 함수가 종료되면 함수</w:t>
      </w:r>
      <w:r w:rsidR="00342C2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내에서 사용된 변수들은</w:t>
      </w:r>
      <w:ins w:id="21" w:author="이호진" w:date="2017-09-19T18:04:00Z">
        <w:r w:rsidR="00EA7BD3">
          <w:rPr>
            <w:rFonts w:ascii="Arial Unicode MS" w:eastAsia="Arial Unicode MS" w:hAnsi="Arial Unicode MS" w:cs="Arial Unicode MS"/>
          </w:rPr>
          <w:t xml:space="preserve"> </w:t>
        </w:r>
        <w:r w:rsidR="00EA7BD3">
          <w:rPr>
            <w:rFonts w:ascii="Arial Unicode MS" w:eastAsia="Arial Unicode MS" w:hAnsi="Arial Unicode MS" w:cs="Arial Unicode MS" w:hint="eastAsia"/>
          </w:rPr>
          <w:t xml:space="preserve">전부 </w:t>
        </w:r>
      </w:ins>
      <w:del w:id="22" w:author="이호진" w:date="2017-09-19T18:04:00Z">
        <w:r w:rsidDel="00EA7BD3">
          <w:rPr>
            <w:rFonts w:ascii="Arial Unicode MS" w:eastAsia="Arial Unicode MS" w:hAnsi="Arial Unicode MS" w:cs="Arial Unicode MS"/>
          </w:rPr>
          <w:delText xml:space="preserve"> 다 </w:delText>
        </w:r>
      </w:del>
      <w:r w:rsidR="00241FE8">
        <w:rPr>
          <w:rFonts w:ascii="Arial Unicode MS" w:eastAsia="Arial Unicode MS" w:hAnsi="Arial Unicode MS" w:cs="Arial Unicode MS" w:hint="eastAsia"/>
        </w:rPr>
        <w:t xml:space="preserve">자동 </w:t>
      </w:r>
      <w:r>
        <w:rPr>
          <w:rFonts w:ascii="Arial Unicode MS" w:eastAsia="Arial Unicode MS" w:hAnsi="Arial Unicode MS" w:cs="Arial Unicode MS"/>
        </w:rPr>
        <w:t>소멸하게 됩니다.</w:t>
      </w:r>
    </w:p>
    <w:p w:rsidR="00FD4598" w:rsidRPr="00342C23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lastRenderedPageBreak/>
        <w:t xml:space="preserve">하지만, </w:t>
      </w:r>
      <w:r w:rsidR="00241FE8">
        <w:rPr>
          <w:rFonts w:ascii="Arial Unicode MS" w:eastAsia="Arial Unicode MS" w:hAnsi="Arial Unicode MS" w:cs="Arial Unicode MS" w:hint="eastAsia"/>
        </w:rPr>
        <w:t xml:space="preserve">함수 내의 로컬변수의 자동 소멸을 방지할 수 있는 방법 또한 있습니다. </w:t>
      </w:r>
      <w:r w:rsidR="00241FE8">
        <w:rPr>
          <w:rFonts w:ascii="Arial Unicode MS" w:eastAsia="Arial Unicode MS" w:hAnsi="Arial Unicode MS" w:cs="Arial Unicode MS"/>
        </w:rPr>
        <w:t xml:space="preserve">static </w:t>
      </w:r>
      <w:r w:rsidR="00241FE8">
        <w:rPr>
          <w:rFonts w:ascii="Arial Unicode MS" w:eastAsia="Arial Unicode MS" w:hAnsi="Arial Unicode MS" w:cs="Arial Unicode MS" w:hint="eastAsia"/>
        </w:rPr>
        <w:t xml:space="preserve">키워드는 </w:t>
      </w:r>
      <w:r>
        <w:rPr>
          <w:rFonts w:ascii="Arial Unicode MS" w:eastAsia="Arial Unicode MS" w:hAnsi="Arial Unicode MS" w:cs="Arial Unicode MS"/>
        </w:rPr>
        <w:t>함수를 재사용</w:t>
      </w:r>
      <w:r w:rsidR="00241FE8">
        <w:rPr>
          <w:rFonts w:ascii="Arial Unicode MS" w:eastAsia="Arial Unicode MS" w:hAnsi="Arial Unicode MS" w:cs="Arial Unicode MS" w:hint="eastAsia"/>
        </w:rPr>
        <w:t>을 하면서</w:t>
      </w:r>
      <w:ins w:id="23" w:author="이호진" w:date="2017-09-19T18:04:00Z">
        <w:r w:rsidR="00EA7BD3">
          <w:rPr>
            <w:rFonts w:ascii="Arial Unicode MS" w:eastAsia="Arial Unicode MS" w:hAnsi="Arial Unicode MS" w:cs="Arial Unicode MS" w:hint="eastAsia"/>
          </w:rPr>
          <w:t xml:space="preserve"> </w:t>
        </w:r>
      </w:ins>
      <w:r>
        <w:rPr>
          <w:rFonts w:ascii="Arial Unicode MS" w:eastAsia="Arial Unicode MS" w:hAnsi="Arial Unicode MS" w:cs="Arial Unicode MS"/>
        </w:rPr>
        <w:t>함수</w:t>
      </w:r>
      <w:r w:rsidR="00342C2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내에서 선언한 변수</w:t>
      </w:r>
      <w:r w:rsidR="00241FE8">
        <w:rPr>
          <w:rFonts w:ascii="Arial Unicode MS" w:eastAsia="Arial Unicode MS" w:hAnsi="Arial Unicode MS" w:cs="Arial Unicode MS" w:hint="eastAsia"/>
        </w:rPr>
        <w:t>가</w:t>
      </w:r>
      <w:r>
        <w:rPr>
          <w:rFonts w:ascii="Arial Unicode MS" w:eastAsia="Arial Unicode MS" w:hAnsi="Arial Unicode MS" w:cs="Arial Unicode MS"/>
        </w:rPr>
        <w:t xml:space="preserve"> 소멸하지 않도록 할 수 있</w:t>
      </w:r>
      <w:r w:rsidR="00241FE8">
        <w:rPr>
          <w:rFonts w:ascii="Arial Unicode MS" w:eastAsia="Arial Unicode MS" w:hAnsi="Arial Unicode MS" w:cs="Arial Unicode MS" w:hint="eastAsia"/>
        </w:rPr>
        <w:t>습니다.</w:t>
      </w:r>
      <w:r w:rsidR="00241FE8">
        <w:rPr>
          <w:rFonts w:ascii="Arial Unicode MS" w:eastAsia="Arial Unicode MS" w:hAnsi="Arial Unicode MS" w:cs="Arial Unicode MS"/>
        </w:rPr>
        <w:t xml:space="preserve"> </w:t>
      </w:r>
      <w:r w:rsidR="00241FE8">
        <w:rPr>
          <w:rFonts w:ascii="Arial Unicode MS" w:eastAsia="Arial Unicode MS" w:hAnsi="Arial Unicode MS" w:cs="Arial Unicode MS" w:hint="eastAsia"/>
        </w:rPr>
        <w:t>아래와 같이 함수</w:t>
      </w:r>
      <w:r w:rsidR="00A527C2">
        <w:rPr>
          <w:rFonts w:ascii="Arial Unicode MS" w:eastAsia="Arial Unicode MS" w:hAnsi="Arial Unicode MS" w:cs="Arial Unicode MS" w:hint="eastAsia"/>
        </w:rPr>
        <w:t xml:space="preserve"> </w:t>
      </w:r>
      <w:r w:rsidR="00241FE8">
        <w:rPr>
          <w:rFonts w:ascii="Arial Unicode MS" w:eastAsia="Arial Unicode MS" w:hAnsi="Arial Unicode MS" w:cs="Arial Unicode MS" w:hint="eastAsia"/>
        </w:rPr>
        <w:t>내에서</w:t>
      </w:r>
      <w:r w:rsidR="00A527C2">
        <w:rPr>
          <w:rFonts w:ascii="Arial Unicode MS" w:eastAsia="Arial Unicode MS" w:hAnsi="Arial Unicode MS" w:cs="Arial Unicode MS" w:hint="eastAsia"/>
        </w:rPr>
        <w:t>,</w:t>
      </w:r>
      <w:r w:rsidR="00241FE8">
        <w:rPr>
          <w:rFonts w:ascii="Arial Unicode MS" w:eastAsia="Arial Unicode MS" w:hAnsi="Arial Unicode MS" w:cs="Arial Unicode MS" w:hint="eastAsia"/>
        </w:rPr>
        <w:t xml:space="preserve"> </w:t>
      </w:r>
    </w:p>
    <w:p w:rsidR="00FD4598" w:rsidRDefault="00FD4598">
      <w:pPr>
        <w:pStyle w:val="10"/>
        <w:rPr>
          <w:ins w:id="24" w:author="이호진" w:date="2017-09-19T18:04:00Z"/>
        </w:rPr>
      </w:pPr>
    </w:p>
    <w:p w:rsidR="00EA7BD3" w:rsidRPr="00EA7BD3" w:rsidRDefault="00EA7BD3">
      <w:pPr>
        <w:pStyle w:val="10"/>
        <w:rPr>
          <w:rFonts w:hint="eastAsia"/>
        </w:rPr>
      </w:pPr>
      <w:ins w:id="25" w:author="이호진" w:date="2017-09-19T18:04:00Z">
        <w:r>
          <w:t>|</w:t>
        </w:r>
        <w:r>
          <w:rPr>
            <w:rFonts w:hint="eastAsia"/>
          </w:rPr>
          <w:t>문법</w:t>
        </w:r>
        <w:r>
          <w:rPr>
            <w:rFonts w:hint="eastAsia"/>
          </w:rPr>
          <w:t>|</w:t>
        </w:r>
      </w:ins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static $변수명;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으로 선언을 하면, 함수가 종료된 후에</w:t>
      </w:r>
      <w:ins w:id="26" w:author="이호진" w:date="2017-09-19T18:04:00Z">
        <w:r w:rsidR="00EA7BD3">
          <w:rPr>
            <w:rFonts w:ascii="Arial Unicode MS" w:eastAsia="Arial Unicode MS" w:hAnsi="Arial Unicode MS" w:cs="Arial Unicode MS" w:hint="eastAsia"/>
          </w:rPr>
          <w:t>도</w:t>
        </w:r>
      </w:ins>
      <w:del w:id="27" w:author="이호진" w:date="2017-09-19T18:04:00Z">
        <w:r w:rsidDel="00EA7BD3">
          <w:rPr>
            <w:rFonts w:ascii="Arial Unicode MS" w:eastAsia="Arial Unicode MS" w:hAnsi="Arial Unicode MS" w:cs="Arial Unicode MS"/>
          </w:rPr>
          <w:delText>서</w:delText>
        </w:r>
      </w:del>
      <w:r>
        <w:rPr>
          <w:rFonts w:ascii="Arial Unicode MS" w:eastAsia="Arial Unicode MS" w:hAnsi="Arial Unicode MS" w:cs="Arial Unicode MS"/>
        </w:rPr>
        <w:t xml:space="preserve"> 해당 변수를 소멸하지 않고 </w:t>
      </w:r>
      <w:del w:id="28" w:author="이호진" w:date="2017-09-19T18:05:00Z">
        <w:r w:rsidDel="00EA7BD3">
          <w:rPr>
            <w:rFonts w:ascii="Arial Unicode MS" w:eastAsia="Arial Unicode MS" w:hAnsi="Arial Unicode MS" w:cs="Arial Unicode MS"/>
          </w:rPr>
          <w:delText xml:space="preserve">남겨 </w:delText>
        </w:r>
      </w:del>
      <w:r w:rsidR="00241FE8">
        <w:rPr>
          <w:rFonts w:ascii="Arial Unicode MS" w:eastAsia="Arial Unicode MS" w:hAnsi="Arial Unicode MS" w:cs="Arial Unicode MS" w:hint="eastAsia"/>
        </w:rPr>
        <w:t xml:space="preserve">변수를 남겨 </w:t>
      </w:r>
      <w:r>
        <w:rPr>
          <w:rFonts w:ascii="Arial Unicode MS" w:eastAsia="Arial Unicode MS" w:hAnsi="Arial Unicode MS" w:cs="Arial Unicode MS"/>
        </w:rPr>
        <w:t>놓을 수 있습니다.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 xml:space="preserve">이렇게 </w:t>
      </w:r>
      <w:r w:rsidR="00241FE8">
        <w:rPr>
          <w:rFonts w:ascii="Arial Unicode MS" w:eastAsia="Arial Unicode MS" w:hAnsi="Arial Unicode MS" w:cs="Arial Unicode MS" w:hint="eastAsia"/>
        </w:rPr>
        <w:t>변수의 자동</w:t>
      </w:r>
      <w:r>
        <w:rPr>
          <w:rFonts w:ascii="Arial Unicode MS" w:eastAsia="Arial Unicode MS" w:hAnsi="Arial Unicode MS" w:cs="Arial Unicode MS"/>
        </w:rPr>
        <w:t>소멸을 유보한 변수는 함수</w:t>
      </w:r>
      <w:r w:rsidR="00241FE8">
        <w:rPr>
          <w:rFonts w:ascii="Arial Unicode MS" w:eastAsia="Arial Unicode MS" w:hAnsi="Arial Unicode MS" w:cs="Arial Unicode MS" w:hint="eastAsia"/>
        </w:rPr>
        <w:t>의</w:t>
      </w:r>
      <w:r>
        <w:rPr>
          <w:rFonts w:ascii="Arial Unicode MS" w:eastAsia="Arial Unicode MS" w:hAnsi="Arial Unicode MS" w:cs="Arial Unicode MS"/>
        </w:rPr>
        <w:t xml:space="preserve"> 재</w:t>
      </w:r>
      <w:r w:rsidR="00241FE8">
        <w:rPr>
          <w:rFonts w:ascii="Arial Unicode MS" w:eastAsia="Arial Unicode MS" w:hAnsi="Arial Unicode MS" w:cs="Arial Unicode MS" w:hint="eastAsia"/>
        </w:rPr>
        <w:t xml:space="preserve">호출 </w:t>
      </w:r>
      <w:r>
        <w:rPr>
          <w:rFonts w:ascii="Arial Unicode MS" w:eastAsia="Arial Unicode MS" w:hAnsi="Arial Unicode MS" w:cs="Arial Unicode MS"/>
        </w:rPr>
        <w:t>사용</w:t>
      </w:r>
      <w:r w:rsidR="00342C2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시 기존의 작업</w:t>
      </w:r>
      <w:r w:rsidR="00241FE8">
        <w:rPr>
          <w:rFonts w:ascii="Arial Unicode MS" w:eastAsia="Arial Unicode MS" w:hAnsi="Arial Unicode MS" w:cs="Arial Unicode MS" w:hint="eastAsia"/>
        </w:rPr>
        <w:t xml:space="preserve">된 변수의 </w:t>
      </w:r>
      <w:r>
        <w:rPr>
          <w:rFonts w:ascii="Arial Unicode MS" w:eastAsia="Arial Unicode MS" w:hAnsi="Arial Unicode MS" w:cs="Arial Unicode MS"/>
        </w:rPr>
        <w:t xml:space="preserve">내용을 가지고 와서 </w:t>
      </w:r>
      <w:r w:rsidR="00241FE8">
        <w:rPr>
          <w:rFonts w:ascii="Arial Unicode MS" w:eastAsia="Arial Unicode MS" w:hAnsi="Arial Unicode MS" w:cs="Arial Unicode MS" w:hint="eastAsia"/>
        </w:rPr>
        <w:t xml:space="preserve">계속 </w:t>
      </w:r>
      <w:r>
        <w:rPr>
          <w:rFonts w:ascii="Arial Unicode MS" w:eastAsia="Arial Unicode MS" w:hAnsi="Arial Unicode MS" w:cs="Arial Unicode MS"/>
        </w:rPr>
        <w:t>연산을 이어 갈 수 있습니다.</w:t>
      </w:r>
    </w:p>
    <w:p w:rsidR="00FD4598" w:rsidRDefault="00FD4598">
      <w:pPr>
        <w:pStyle w:val="10"/>
      </w:pPr>
    </w:p>
    <w:p w:rsidR="00FD4598" w:rsidRDefault="00342C23">
      <w:pPr>
        <w:pStyle w:val="10"/>
      </w:pPr>
      <w:r>
        <w:rPr>
          <w:rFonts w:ascii="Arial Unicode MS" w:eastAsia="Arial Unicode MS" w:hAnsi="Arial Unicode MS" w:cs="Arial Unicode MS" w:hint="eastAsia"/>
          <w:b/>
        </w:rPr>
        <w:t xml:space="preserve">예제 </w:t>
      </w:r>
      <w:r w:rsidR="008A3C55">
        <w:rPr>
          <w:rFonts w:ascii="Arial Unicode MS" w:eastAsia="Arial Unicode MS" w:hAnsi="Arial Unicode MS" w:cs="Arial Unicode MS"/>
          <w:b/>
        </w:rPr>
        <w:t xml:space="preserve">파일 </w:t>
      </w:r>
      <w:ins w:id="29" w:author="이호진" w:date="2017-09-19T18:05:00Z">
        <w:r w:rsidR="00EA7BD3">
          <w:rPr>
            <w:rFonts w:ascii="Arial Unicode MS" w:eastAsia="Arial Unicode MS" w:hAnsi="Arial Unicode MS" w:cs="Arial Unicode MS" w:hint="eastAsia"/>
            <w:b/>
          </w:rPr>
          <w:t>scope-04</w:t>
        </w:r>
      </w:ins>
      <w:del w:id="30" w:author="이호진" w:date="2017-09-19T18:05:00Z">
        <w:r w:rsidR="008A3C55" w:rsidRPr="00EA7BD3" w:rsidDel="00EA7BD3">
          <w:rPr>
            <w:rFonts w:ascii="Arial Unicode MS" w:eastAsia="Arial Unicode MS" w:hAnsi="Arial Unicode MS" w:cs="Arial Unicode MS"/>
          </w:rPr>
          <w:delText>func-18</w:delText>
        </w:r>
      </w:del>
      <w:r w:rsidR="008A3C55" w:rsidRPr="00EA7BD3">
        <w:rPr>
          <w:rFonts w:ascii="Arial Unicode MS" w:eastAsia="Arial Unicode MS" w:hAnsi="Arial Unicode MS" w:cs="Arial Unicode MS"/>
        </w:rPr>
        <w:t>.php</w:t>
      </w:r>
    </w:p>
    <w:tbl>
      <w:tblPr>
        <w:tblStyle w:val="a9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D459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598" w:rsidRPr="00241FE8" w:rsidRDefault="008A3C55">
            <w:pPr>
              <w:pStyle w:val="10"/>
              <w:rPr>
                <w:color w:val="auto"/>
              </w:rPr>
            </w:pPr>
            <w:r w:rsidRPr="00241FE8">
              <w:rPr>
                <w:color w:val="auto"/>
              </w:rPr>
              <w:t>&lt;?php</w:t>
            </w:r>
          </w:p>
          <w:p w:rsidR="00FD4598" w:rsidRPr="00241FE8" w:rsidRDefault="00FD4598">
            <w:pPr>
              <w:pStyle w:val="10"/>
              <w:rPr>
                <w:color w:val="auto"/>
              </w:rPr>
            </w:pPr>
          </w:p>
          <w:p w:rsidR="00FD4598" w:rsidRPr="00241FE8" w:rsidRDefault="008A3C55">
            <w:pPr>
              <w:pStyle w:val="10"/>
              <w:rPr>
                <w:color w:val="auto"/>
              </w:rPr>
            </w:pPr>
            <w:r w:rsidRPr="00241FE8">
              <w:rPr>
                <w:color w:val="auto"/>
              </w:rPr>
              <w:tab/>
              <w:t>function increment(){</w:t>
            </w:r>
          </w:p>
          <w:p w:rsidR="00FD4598" w:rsidRPr="00241FE8" w:rsidRDefault="008A3C55">
            <w:pPr>
              <w:pStyle w:val="10"/>
              <w:rPr>
                <w:color w:val="auto"/>
              </w:rPr>
            </w:pPr>
            <w:r w:rsidRPr="00241FE8">
              <w:rPr>
                <w:rFonts w:ascii="Arial Unicode MS" w:eastAsia="Arial Unicode MS" w:hAnsi="Arial Unicode MS" w:cs="Arial Unicode MS"/>
                <w:color w:val="auto"/>
              </w:rPr>
              <w:tab/>
            </w:r>
            <w:r w:rsidRPr="00241FE8">
              <w:rPr>
                <w:rFonts w:ascii="Arial Unicode MS" w:eastAsia="Arial Unicode MS" w:hAnsi="Arial Unicode MS" w:cs="Arial Unicode MS"/>
                <w:color w:val="auto"/>
              </w:rPr>
              <w:tab/>
              <w:t>// static 변수는 처음</w:t>
            </w:r>
            <w:r w:rsidR="00342C23" w:rsidRPr="00241FE8">
              <w:rPr>
                <w:rFonts w:ascii="Arial Unicode MS" w:eastAsia="Arial Unicode MS" w:hAnsi="Arial Unicode MS" w:cs="Arial Unicode MS" w:hint="eastAsia"/>
                <w:color w:val="auto"/>
              </w:rPr>
              <w:t xml:space="preserve"> </w:t>
            </w:r>
            <w:r w:rsidRPr="00241FE8">
              <w:rPr>
                <w:rFonts w:ascii="Arial Unicode MS" w:eastAsia="Arial Unicode MS" w:hAnsi="Arial Unicode MS" w:cs="Arial Unicode MS"/>
                <w:color w:val="auto"/>
              </w:rPr>
              <w:t>한</w:t>
            </w:r>
            <w:r w:rsidR="00342C23" w:rsidRPr="00241FE8">
              <w:rPr>
                <w:rFonts w:ascii="Arial Unicode MS" w:eastAsia="Arial Unicode MS" w:hAnsi="Arial Unicode MS" w:cs="Arial Unicode MS" w:hint="eastAsia"/>
                <w:color w:val="auto"/>
              </w:rPr>
              <w:t xml:space="preserve"> </w:t>
            </w:r>
            <w:r w:rsidRPr="00241FE8">
              <w:rPr>
                <w:rFonts w:ascii="Arial Unicode MS" w:eastAsia="Arial Unicode MS" w:hAnsi="Arial Unicode MS" w:cs="Arial Unicode MS"/>
                <w:color w:val="auto"/>
              </w:rPr>
              <w:t>번 선언</w:t>
            </w:r>
            <w:r w:rsidR="00342C23" w:rsidRPr="00241FE8">
              <w:rPr>
                <w:rFonts w:ascii="Arial Unicode MS" w:eastAsia="Arial Unicode MS" w:hAnsi="Arial Unicode MS" w:cs="Arial Unicode MS" w:hint="eastAsia"/>
                <w:color w:val="auto"/>
              </w:rPr>
              <w:t xml:space="preserve"> </w:t>
            </w:r>
            <w:r w:rsidRPr="00241FE8">
              <w:rPr>
                <w:rFonts w:ascii="Arial Unicode MS" w:eastAsia="Arial Unicode MS" w:hAnsi="Arial Unicode MS" w:cs="Arial Unicode MS"/>
                <w:color w:val="auto"/>
              </w:rPr>
              <w:t>시에만 초기화 됩니다.</w:t>
            </w:r>
          </w:p>
          <w:p w:rsidR="00FD4598" w:rsidRPr="00EA7BD3" w:rsidRDefault="008A3C55">
            <w:pPr>
              <w:pStyle w:val="10"/>
              <w:rPr>
                <w:b/>
                <w:color w:val="auto"/>
              </w:rPr>
            </w:pPr>
            <w:r w:rsidRPr="00241FE8">
              <w:rPr>
                <w:color w:val="auto"/>
              </w:rPr>
              <w:tab/>
            </w:r>
            <w:r w:rsidRPr="00241FE8">
              <w:rPr>
                <w:color w:val="auto"/>
              </w:rPr>
              <w:tab/>
            </w:r>
            <w:r w:rsidRPr="00EA7BD3">
              <w:rPr>
                <w:b/>
                <w:color w:val="auto"/>
              </w:rPr>
              <w:t xml:space="preserve">static $total = 0; </w:t>
            </w:r>
          </w:p>
          <w:p w:rsidR="00FD4598" w:rsidRPr="00241FE8" w:rsidRDefault="008A3C55">
            <w:pPr>
              <w:pStyle w:val="10"/>
              <w:rPr>
                <w:color w:val="auto"/>
              </w:rPr>
            </w:pPr>
            <w:r w:rsidRPr="00241FE8">
              <w:rPr>
                <w:color w:val="auto"/>
              </w:rPr>
              <w:tab/>
            </w:r>
            <w:r w:rsidRPr="00241FE8">
              <w:rPr>
                <w:color w:val="auto"/>
              </w:rPr>
              <w:tab/>
              <w:t>return ++$total;</w:t>
            </w:r>
          </w:p>
          <w:p w:rsidR="00FD4598" w:rsidRPr="00241FE8" w:rsidRDefault="008A3C55">
            <w:pPr>
              <w:pStyle w:val="10"/>
              <w:rPr>
                <w:color w:val="auto"/>
              </w:rPr>
            </w:pPr>
            <w:r w:rsidRPr="00241FE8">
              <w:rPr>
                <w:color w:val="auto"/>
              </w:rPr>
              <w:tab/>
              <w:t>}</w:t>
            </w:r>
          </w:p>
          <w:p w:rsidR="00FD4598" w:rsidRPr="00241FE8" w:rsidRDefault="00FD4598">
            <w:pPr>
              <w:pStyle w:val="10"/>
              <w:rPr>
                <w:color w:val="auto"/>
              </w:rPr>
            </w:pPr>
          </w:p>
          <w:p w:rsidR="00FD4598" w:rsidRPr="00241FE8" w:rsidRDefault="008A3C55">
            <w:pPr>
              <w:pStyle w:val="10"/>
              <w:rPr>
                <w:color w:val="auto"/>
              </w:rPr>
            </w:pPr>
            <w:r w:rsidRPr="00241FE8">
              <w:rPr>
                <w:color w:val="auto"/>
              </w:rPr>
              <w:tab/>
              <w:t>echo increment() . "&lt;br&gt;";</w:t>
            </w:r>
          </w:p>
          <w:p w:rsidR="00FD4598" w:rsidRPr="00241FE8" w:rsidRDefault="008A3C55">
            <w:pPr>
              <w:pStyle w:val="10"/>
              <w:rPr>
                <w:color w:val="auto"/>
              </w:rPr>
            </w:pPr>
            <w:r w:rsidRPr="00241FE8">
              <w:rPr>
                <w:color w:val="auto"/>
              </w:rPr>
              <w:tab/>
              <w:t>echo increment() . "&lt;br&gt;";</w:t>
            </w:r>
          </w:p>
          <w:p w:rsidR="00FD4598" w:rsidRPr="00241FE8" w:rsidRDefault="008A3C55">
            <w:pPr>
              <w:pStyle w:val="10"/>
              <w:rPr>
                <w:color w:val="auto"/>
              </w:rPr>
            </w:pPr>
            <w:r w:rsidRPr="00241FE8">
              <w:rPr>
                <w:color w:val="auto"/>
              </w:rPr>
              <w:tab/>
              <w:t>echo increment() . "&lt;br&gt;";</w:t>
            </w:r>
          </w:p>
          <w:p w:rsidR="00FD4598" w:rsidRPr="00241FE8" w:rsidRDefault="00FD4598">
            <w:pPr>
              <w:pStyle w:val="10"/>
              <w:rPr>
                <w:color w:val="auto"/>
              </w:rPr>
            </w:pPr>
          </w:p>
          <w:p w:rsidR="00FD4598" w:rsidRDefault="008A3C55">
            <w:pPr>
              <w:pStyle w:val="10"/>
              <w:rPr>
                <w:color w:val="0000BB"/>
              </w:rPr>
            </w:pPr>
            <w:r w:rsidRPr="00241FE8">
              <w:rPr>
                <w:color w:val="auto"/>
              </w:rPr>
              <w:t>?&gt;</w:t>
            </w:r>
          </w:p>
        </w:tc>
      </w:tr>
    </w:tbl>
    <w:p w:rsidR="00FD4598" w:rsidRDefault="00FD4598">
      <w:pPr>
        <w:pStyle w:val="10"/>
      </w:pPr>
    </w:p>
    <w:p w:rsidR="00FD4598" w:rsidRPr="00EA7BD3" w:rsidRDefault="00314935">
      <w:pPr>
        <w:pStyle w:val="10"/>
        <w:rPr>
          <w:b/>
        </w:rPr>
      </w:pPr>
      <w:r w:rsidRPr="00EA7BD3">
        <w:rPr>
          <w:rFonts w:ascii="Arial Unicode MS" w:eastAsia="Arial Unicode MS" w:hAnsi="Arial Unicode MS" w:cs="Arial Unicode MS"/>
          <w:b/>
        </w:rPr>
        <w:t>결과</w:t>
      </w:r>
      <w:r w:rsidR="008A3C55" w:rsidRPr="00EA7BD3">
        <w:rPr>
          <w:rFonts w:ascii="Arial Unicode MS" w:eastAsia="Arial Unicode MS" w:hAnsi="Arial Unicode MS" w:cs="Arial Unicode MS"/>
          <w:b/>
        </w:rPr>
        <w:t>)</w:t>
      </w:r>
    </w:p>
    <w:p w:rsidR="00FD4598" w:rsidRDefault="008A3C55">
      <w:pPr>
        <w:pStyle w:val="10"/>
      </w:pPr>
      <w:r>
        <w:t>1</w:t>
      </w:r>
    </w:p>
    <w:p w:rsidR="00FD4598" w:rsidRDefault="008A3C55">
      <w:pPr>
        <w:pStyle w:val="10"/>
      </w:pPr>
      <w:r>
        <w:t>2</w:t>
      </w:r>
    </w:p>
    <w:p w:rsidR="00FD4598" w:rsidRDefault="008A3C55">
      <w:pPr>
        <w:pStyle w:val="10"/>
      </w:pPr>
      <w:r>
        <w:t>3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위의 예제</w:t>
      </w:r>
      <w:r w:rsidR="0021623A">
        <w:rPr>
          <w:rFonts w:ascii="Arial Unicode MS" w:eastAsia="Arial Unicode MS" w:hAnsi="Arial Unicode MS" w:cs="Arial Unicode MS" w:hint="eastAsia"/>
        </w:rPr>
        <w:t xml:space="preserve">는 정적변수의 실험입니다. </w:t>
      </w:r>
      <w:r w:rsidR="0021623A">
        <w:rPr>
          <w:rFonts w:ascii="Arial Unicode MS" w:eastAsia="Arial Unicode MS" w:hAnsi="Arial Unicode MS" w:cs="Arial Unicode MS"/>
        </w:rPr>
        <w:t>increment()</w:t>
      </w:r>
      <w:r w:rsidR="00A527C2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  <w:r w:rsidR="0031493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안에 정의한 </w:t>
      </w:r>
      <w:r w:rsidR="0021623A">
        <w:rPr>
          <w:rFonts w:ascii="Arial Unicode MS" w:eastAsia="Arial Unicode MS" w:hAnsi="Arial Unicode MS" w:cs="Arial Unicode MS" w:hint="eastAsia"/>
        </w:rPr>
        <w:t xml:space="preserve">정적변수 </w:t>
      </w:r>
      <w:r>
        <w:rPr>
          <w:rFonts w:ascii="Arial Unicode MS" w:eastAsia="Arial Unicode MS" w:hAnsi="Arial Unicode MS" w:cs="Arial Unicode MS"/>
        </w:rPr>
        <w:t>$total은 함수</w:t>
      </w:r>
      <w:r w:rsidR="0021623A">
        <w:rPr>
          <w:rFonts w:ascii="Arial Unicode MS" w:eastAsia="Arial Unicode MS" w:hAnsi="Arial Unicode MS" w:cs="Arial Unicode MS" w:hint="eastAsia"/>
        </w:rPr>
        <w:t>가</w:t>
      </w:r>
      <w:r>
        <w:rPr>
          <w:rFonts w:ascii="Arial Unicode MS" w:eastAsia="Arial Unicode MS" w:hAnsi="Arial Unicode MS" w:cs="Arial Unicode MS"/>
        </w:rPr>
        <w:t xml:space="preserve"> 종료</w:t>
      </w:r>
      <w:r w:rsidR="0031493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후에도 </w:t>
      </w:r>
      <w:r w:rsidR="0021623A">
        <w:rPr>
          <w:rFonts w:ascii="Arial Unicode MS" w:eastAsia="Arial Unicode MS" w:hAnsi="Arial Unicode MS" w:cs="Arial Unicode MS" w:hint="eastAsia"/>
        </w:rPr>
        <w:t>자</w:t>
      </w:r>
      <w:r w:rsidR="00A527C2">
        <w:rPr>
          <w:rFonts w:ascii="Arial Unicode MS" w:eastAsia="Arial Unicode MS" w:hAnsi="Arial Unicode MS" w:cs="Arial Unicode MS" w:hint="eastAsia"/>
        </w:rPr>
        <w:t>동</w:t>
      </w:r>
      <w:r w:rsidR="0021623A">
        <w:rPr>
          <w:rFonts w:ascii="Arial Unicode MS" w:eastAsia="Arial Unicode MS" w:hAnsi="Arial Unicode MS" w:cs="Arial Unicode MS" w:hint="eastAsia"/>
        </w:rPr>
        <w:t xml:space="preserve">으로 </w:t>
      </w:r>
      <w:r>
        <w:rPr>
          <w:rFonts w:ascii="Arial Unicode MS" w:eastAsia="Arial Unicode MS" w:hAnsi="Arial Unicode MS" w:cs="Arial Unicode MS"/>
        </w:rPr>
        <w:t>소멸하지 않</w:t>
      </w:r>
      <w:r w:rsidR="0021623A">
        <w:rPr>
          <w:rFonts w:ascii="Arial Unicode MS" w:eastAsia="Arial Unicode MS" w:hAnsi="Arial Unicode MS" w:cs="Arial Unicode MS" w:hint="eastAsia"/>
        </w:rPr>
        <w:t>습니다.</w:t>
      </w:r>
      <w:r>
        <w:rPr>
          <w:rFonts w:ascii="Arial Unicode MS" w:eastAsia="Arial Unicode MS" w:hAnsi="Arial Unicode MS" w:cs="Arial Unicode MS"/>
        </w:rPr>
        <w:t xml:space="preserve"> </w:t>
      </w:r>
      <w:r w:rsidR="0021623A">
        <w:rPr>
          <w:rFonts w:ascii="Arial Unicode MS" w:eastAsia="Arial Unicode MS" w:hAnsi="Arial Unicode MS" w:cs="Arial Unicode MS" w:hint="eastAsia"/>
        </w:rPr>
        <w:t xml:space="preserve">할당된 변수의 </w:t>
      </w:r>
      <w:r>
        <w:rPr>
          <w:rFonts w:ascii="Arial Unicode MS" w:eastAsia="Arial Unicode MS" w:hAnsi="Arial Unicode MS" w:cs="Arial Unicode MS"/>
        </w:rPr>
        <w:t xml:space="preserve">값을 </w:t>
      </w:r>
      <w:r w:rsidR="0021623A">
        <w:rPr>
          <w:rFonts w:ascii="Arial Unicode MS" w:eastAsia="Arial Unicode MS" w:hAnsi="Arial Unicode MS" w:cs="Arial Unicode MS" w:hint="eastAsia"/>
        </w:rPr>
        <w:t xml:space="preserve">계속 </w:t>
      </w:r>
      <w:r>
        <w:rPr>
          <w:rFonts w:ascii="Arial Unicode MS" w:eastAsia="Arial Unicode MS" w:hAnsi="Arial Unicode MS" w:cs="Arial Unicode MS"/>
        </w:rPr>
        <w:t>가지고 있습니다.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또한 함수를 재호출할</w:t>
      </w:r>
      <w:r w:rsidR="00DF5BF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때 기존 값을 이용하여 </w:t>
      </w:r>
      <w:r w:rsidR="0021623A">
        <w:rPr>
          <w:rFonts w:ascii="Arial Unicode MS" w:eastAsia="Arial Unicode MS" w:hAnsi="Arial Unicode MS" w:cs="Arial Unicode MS" w:hint="eastAsia"/>
        </w:rPr>
        <w:t>계속 참조할</w:t>
      </w:r>
      <w:r>
        <w:rPr>
          <w:rFonts w:ascii="Arial Unicode MS" w:eastAsia="Arial Unicode MS" w:hAnsi="Arial Unicode MS" w:cs="Arial Unicode MS"/>
        </w:rPr>
        <w:t xml:space="preserve"> 수도 있습니다.</w:t>
      </w:r>
      <w:r w:rsidR="0021623A">
        <w:rPr>
          <w:rFonts w:ascii="Arial Unicode MS" w:eastAsia="Arial Unicode MS" w:hAnsi="Arial Unicode MS" w:cs="Arial Unicode MS"/>
        </w:rPr>
        <w:t xml:space="preserve"> </w:t>
      </w:r>
      <w:r w:rsidR="0021623A">
        <w:rPr>
          <w:rFonts w:ascii="Arial Unicode MS" w:eastAsia="Arial Unicode MS" w:hAnsi="Arial Unicode MS" w:cs="Arial Unicode MS" w:hint="eastAsia"/>
        </w:rPr>
        <w:t xml:space="preserve">정적변수의 초기화는 처음 함수를 호출할 때 </w:t>
      </w:r>
      <w:r w:rsidR="00A527C2">
        <w:rPr>
          <w:rFonts w:ascii="Arial Unicode MS" w:eastAsia="Arial Unicode MS" w:hAnsi="Arial Unicode MS" w:cs="Arial Unicode MS" w:hint="eastAsia"/>
        </w:rPr>
        <w:t xml:space="preserve">한 </w:t>
      </w:r>
      <w:r w:rsidR="0021623A">
        <w:rPr>
          <w:rFonts w:ascii="Arial Unicode MS" w:eastAsia="Arial Unicode MS" w:hAnsi="Arial Unicode MS" w:cs="Arial Unicode MS" w:hint="eastAsia"/>
        </w:rPr>
        <w:t>번만 실행됩니다.</w:t>
      </w:r>
    </w:p>
    <w:p w:rsidR="00FD4598" w:rsidRDefault="00FD4598">
      <w:pPr>
        <w:pStyle w:val="10"/>
      </w:pPr>
    </w:p>
    <w:p w:rsidR="00FD4598" w:rsidRDefault="00DF5BFD">
      <w:pPr>
        <w:pStyle w:val="10"/>
      </w:pPr>
      <w:r>
        <w:rPr>
          <w:rFonts w:ascii="Arial Unicode MS" w:eastAsia="Arial Unicode MS" w:hAnsi="Arial Unicode MS" w:cs="Arial Unicode MS" w:hint="eastAsia"/>
          <w:b/>
        </w:rPr>
        <w:t xml:space="preserve">예제 </w:t>
      </w:r>
      <w:r w:rsidR="008A3C55">
        <w:rPr>
          <w:rFonts w:ascii="Arial Unicode MS" w:eastAsia="Arial Unicode MS" w:hAnsi="Arial Unicode MS" w:cs="Arial Unicode MS"/>
          <w:b/>
        </w:rPr>
        <w:t xml:space="preserve">파일 </w:t>
      </w:r>
      <w:ins w:id="31" w:author="이호진" w:date="2017-09-19T18:05:00Z">
        <w:r w:rsidR="00EA7BD3">
          <w:rPr>
            <w:rFonts w:ascii="Arial Unicode MS" w:eastAsia="Arial Unicode MS" w:hAnsi="Arial Unicode MS" w:cs="Arial Unicode MS"/>
            <w:b/>
          </w:rPr>
          <w:t>scope-05</w:t>
        </w:r>
      </w:ins>
      <w:del w:id="32" w:author="이호진" w:date="2017-09-19T18:05:00Z">
        <w:r w:rsidR="008A3C55" w:rsidRPr="00EA7BD3" w:rsidDel="00EA7BD3">
          <w:rPr>
            <w:rFonts w:ascii="Arial Unicode MS" w:eastAsia="Arial Unicode MS" w:hAnsi="Arial Unicode MS" w:cs="Arial Unicode MS"/>
          </w:rPr>
          <w:delText>static-03</w:delText>
        </w:r>
      </w:del>
      <w:r w:rsidR="008A3C55" w:rsidRPr="00EA7BD3">
        <w:rPr>
          <w:rFonts w:ascii="Arial Unicode MS" w:eastAsia="Arial Unicode MS" w:hAnsi="Arial Unicode MS" w:cs="Arial Unicode MS"/>
        </w:rPr>
        <w:t>.php</w:t>
      </w:r>
    </w:p>
    <w:tbl>
      <w:tblPr>
        <w:tblStyle w:val="aa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D459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598" w:rsidRDefault="008A3C55">
            <w:pPr>
              <w:pStyle w:val="10"/>
            </w:pPr>
            <w:r>
              <w:lastRenderedPageBreak/>
              <w:t xml:space="preserve">&lt;?php </w:t>
            </w:r>
          </w:p>
          <w:p w:rsidR="00FD4598" w:rsidRDefault="008A3C55">
            <w:pPr>
              <w:pStyle w:val="10"/>
            </w:pPr>
            <w:r>
              <w:tab/>
              <w:t>function foo()</w:t>
            </w:r>
          </w:p>
          <w:p w:rsidR="0021623A" w:rsidRDefault="008A3C55">
            <w:pPr>
              <w:pStyle w:val="10"/>
            </w:pPr>
            <w:r>
              <w:tab/>
              <w:t>{</w:t>
            </w:r>
          </w:p>
          <w:p w:rsidR="0021623A" w:rsidRDefault="0021623A">
            <w:pPr>
              <w:pStyle w:val="10"/>
            </w:pPr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>정적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선언합니다</w:t>
            </w:r>
            <w:r>
              <w:rPr>
                <w:rFonts w:hint="eastAsia"/>
              </w:rPr>
              <w:t>.</w:t>
            </w:r>
          </w:p>
          <w:p w:rsidR="00FD4598" w:rsidRPr="0021623A" w:rsidRDefault="008A3C55">
            <w:pPr>
              <w:pStyle w:val="10"/>
              <w:rPr>
                <w:b/>
              </w:rPr>
            </w:pPr>
            <w:r>
              <w:tab/>
            </w:r>
            <w:r>
              <w:tab/>
            </w:r>
            <w:r w:rsidRPr="0021623A">
              <w:rPr>
                <w:b/>
              </w:rPr>
              <w:t xml:space="preserve">static $bar; </w:t>
            </w:r>
          </w:p>
          <w:p w:rsidR="00FD4598" w:rsidRDefault="008A3C55">
            <w:pPr>
              <w:pStyle w:val="10"/>
            </w:pPr>
            <w:r>
              <w:tab/>
            </w:r>
            <w:r>
              <w:tab/>
              <w:t xml:space="preserve">$bar++; </w:t>
            </w:r>
          </w:p>
          <w:p w:rsidR="00FD4598" w:rsidRDefault="008A3C55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21623A">
              <w:tab/>
            </w:r>
            <w:r>
              <w:rPr>
                <w:rFonts w:ascii="Arial Unicode MS" w:eastAsia="Arial Unicode MS" w:hAnsi="Arial Unicode MS" w:cs="Arial Unicode MS"/>
              </w:rPr>
              <w:t xml:space="preserve">echo "unset 실행 전: $bar, "; </w:t>
            </w:r>
          </w:p>
          <w:p w:rsidR="00FD4598" w:rsidRDefault="008A3C55">
            <w:pPr>
              <w:pStyle w:val="10"/>
            </w:pPr>
            <w:r>
              <w:t xml:space="preserve">    </w:t>
            </w:r>
            <w:r>
              <w:tab/>
            </w:r>
          </w:p>
          <w:p w:rsidR="0021623A" w:rsidRDefault="0021623A">
            <w:pPr>
              <w:pStyle w:val="10"/>
            </w:pPr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>변수를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해제합니다</w:t>
            </w:r>
            <w:r>
              <w:rPr>
                <w:rFonts w:hint="eastAsia"/>
              </w:rPr>
              <w:t>.</w:t>
            </w:r>
          </w:p>
          <w:p w:rsidR="00FD4598" w:rsidRDefault="008A3C55">
            <w:pPr>
              <w:pStyle w:val="10"/>
            </w:pPr>
            <w:r>
              <w:t xml:space="preserve">    </w:t>
            </w:r>
            <w:r>
              <w:tab/>
            </w:r>
            <w:r w:rsidR="0021623A">
              <w:tab/>
            </w:r>
            <w:r>
              <w:t xml:space="preserve">unset($bar); </w:t>
            </w:r>
          </w:p>
          <w:p w:rsidR="00FD4598" w:rsidRDefault="008A3C55">
            <w:pPr>
              <w:pStyle w:val="10"/>
            </w:pPr>
            <w:r>
              <w:t xml:space="preserve">    </w:t>
            </w:r>
            <w:r>
              <w:tab/>
            </w:r>
            <w:r w:rsidR="0021623A">
              <w:tab/>
            </w:r>
            <w:r>
              <w:t xml:space="preserve">$bar = 21; </w:t>
            </w:r>
          </w:p>
          <w:p w:rsidR="00FD4598" w:rsidRDefault="008A3C55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21623A">
              <w:tab/>
            </w:r>
            <w:r>
              <w:rPr>
                <w:rFonts w:ascii="Arial Unicode MS" w:eastAsia="Arial Unicode MS" w:hAnsi="Arial Unicode MS" w:cs="Arial Unicode MS"/>
              </w:rPr>
              <w:t xml:space="preserve">echo "unset 실행 후: $bar &lt;br&gt;"; </w:t>
            </w:r>
          </w:p>
          <w:p w:rsidR="00FD4598" w:rsidRDefault="008A3C55">
            <w:pPr>
              <w:pStyle w:val="10"/>
            </w:pPr>
            <w:r>
              <w:t xml:space="preserve"> </w:t>
            </w:r>
            <w:r>
              <w:tab/>
              <w:t>}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 xml:space="preserve"> </w:t>
            </w:r>
            <w:r>
              <w:tab/>
              <w:t>foo();</w:t>
            </w:r>
          </w:p>
          <w:p w:rsidR="00FD4598" w:rsidRDefault="008A3C55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ab/>
              <w:t>// 결과: unset 실행 전: 1, unset 실행 후: 21</w:t>
            </w:r>
          </w:p>
          <w:p w:rsidR="00FD4598" w:rsidRDefault="008A3C55">
            <w:pPr>
              <w:pStyle w:val="10"/>
            </w:pPr>
            <w:r>
              <w:t xml:space="preserve"> </w:t>
            </w:r>
            <w:r>
              <w:tab/>
            </w:r>
          </w:p>
          <w:p w:rsidR="00FD4598" w:rsidRDefault="008A3C55">
            <w:pPr>
              <w:pStyle w:val="10"/>
            </w:pPr>
            <w:r>
              <w:t xml:space="preserve"> </w:t>
            </w:r>
            <w:r>
              <w:tab/>
              <w:t>foo();</w:t>
            </w:r>
          </w:p>
          <w:p w:rsidR="00FD4598" w:rsidRDefault="008A3C55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ab/>
              <w:t xml:space="preserve">// 결과: unset 실행 전: 2, unset 실행 후: 21 </w:t>
            </w:r>
          </w:p>
          <w:p w:rsidR="00FD4598" w:rsidRDefault="008A3C55">
            <w:pPr>
              <w:pStyle w:val="10"/>
            </w:pPr>
            <w:r>
              <w:t xml:space="preserve"> </w:t>
            </w:r>
            <w:r>
              <w:tab/>
            </w:r>
          </w:p>
          <w:p w:rsidR="00FD4598" w:rsidRDefault="008A3C55">
            <w:pPr>
              <w:pStyle w:val="10"/>
            </w:pPr>
            <w:r>
              <w:t xml:space="preserve"> </w:t>
            </w:r>
            <w:r>
              <w:tab/>
              <w:t>foo();</w:t>
            </w:r>
          </w:p>
          <w:p w:rsidR="00FD4598" w:rsidRDefault="008A3C55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ab/>
              <w:t xml:space="preserve">// 결과: unset 실행 전: 3, unset 실행 후: 21 </w:t>
            </w:r>
          </w:p>
          <w:p w:rsidR="00FD4598" w:rsidRDefault="008A3C55">
            <w:pPr>
              <w:pStyle w:val="10"/>
            </w:pPr>
            <w:r>
              <w:t xml:space="preserve"> ?&gt; </w:t>
            </w:r>
          </w:p>
        </w:tc>
      </w:tr>
    </w:tbl>
    <w:p w:rsidR="00FD4598" w:rsidRDefault="00FD4598">
      <w:pPr>
        <w:pStyle w:val="10"/>
      </w:pPr>
    </w:p>
    <w:p w:rsidR="00FD4598" w:rsidRPr="00EA7BD3" w:rsidRDefault="00DF5BFD">
      <w:pPr>
        <w:pStyle w:val="10"/>
        <w:rPr>
          <w:b/>
        </w:rPr>
      </w:pPr>
      <w:r w:rsidRPr="00EA7BD3">
        <w:rPr>
          <w:rFonts w:ascii="Arial Unicode MS" w:eastAsia="Arial Unicode MS" w:hAnsi="Arial Unicode MS" w:cs="Arial Unicode MS"/>
          <w:b/>
        </w:rPr>
        <w:t>결과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unset 실행 전: 1, unset 실행 후: 21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unset 실행 전: 2, unset 실행 후: 21</w:t>
      </w:r>
    </w:p>
    <w:p w:rsidR="00FD4598" w:rsidRDefault="008A3C55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</w:rPr>
        <w:t xml:space="preserve">unset 실행 전: 3, unset 실행 후: 21 </w:t>
      </w:r>
    </w:p>
    <w:p w:rsidR="00FD4598" w:rsidRDefault="00FD4598">
      <w:pPr>
        <w:pStyle w:val="10"/>
        <w:rPr>
          <w:b/>
          <w:sz w:val="36"/>
          <w:szCs w:val="36"/>
        </w:rPr>
      </w:pPr>
    </w:p>
    <w:p w:rsidR="00FD4598" w:rsidRDefault="00FD4598">
      <w:pPr>
        <w:pStyle w:val="10"/>
        <w:rPr>
          <w:b/>
          <w:sz w:val="36"/>
          <w:szCs w:val="36"/>
        </w:rPr>
      </w:pPr>
    </w:p>
    <w:p w:rsidR="00FD4598" w:rsidRDefault="008A3C55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12.4 글로벌 배열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 xml:space="preserve">PHP내에서 생성된 </w:t>
      </w:r>
      <w:r w:rsidR="001A485D">
        <w:rPr>
          <w:rFonts w:ascii="Arial Unicode MS" w:eastAsia="Arial Unicode MS" w:hAnsi="Arial Unicode MS" w:cs="Arial Unicode MS" w:hint="eastAsia"/>
        </w:rPr>
        <w:t xml:space="preserve">모든 </w:t>
      </w:r>
      <w:r w:rsidR="00335A85">
        <w:rPr>
          <w:rFonts w:ascii="Arial Unicode MS" w:eastAsia="Arial Unicode MS" w:hAnsi="Arial Unicode MS" w:cs="Arial Unicode MS"/>
        </w:rPr>
        <w:t>글로벌변수</w:t>
      </w:r>
      <w:r>
        <w:rPr>
          <w:rFonts w:ascii="Arial Unicode MS" w:eastAsia="Arial Unicode MS" w:hAnsi="Arial Unicode MS" w:cs="Arial Unicode MS"/>
        </w:rPr>
        <w:t xml:space="preserve">들은 </w:t>
      </w:r>
      <w:r w:rsidR="001A485D">
        <w:rPr>
          <w:rFonts w:ascii="Arial Unicode MS" w:eastAsia="Arial Unicode MS" w:hAnsi="Arial Unicode MS" w:cs="Arial Unicode MS" w:hint="eastAsia"/>
        </w:rPr>
        <w:t xml:space="preserve">내부에서 </w:t>
      </w:r>
      <w:r>
        <w:rPr>
          <w:rFonts w:ascii="Arial Unicode MS" w:eastAsia="Arial Unicode MS" w:hAnsi="Arial Unicode MS" w:cs="Arial Unicode MS"/>
        </w:rPr>
        <w:t>슈퍼</w:t>
      </w:r>
      <w:r w:rsidR="00DF5BF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배열</w:t>
      </w:r>
      <w:r w:rsidR="001A485D">
        <w:rPr>
          <w:rFonts w:ascii="Arial Unicode MS" w:eastAsia="Arial Unicode MS" w:hAnsi="Arial Unicode MS" w:cs="Arial Unicode MS" w:hint="eastAsia"/>
        </w:rPr>
        <w:t>(</w:t>
      </w:r>
      <w:r w:rsidR="001A485D">
        <w:rPr>
          <w:rFonts w:ascii="Arial Unicode MS" w:eastAsia="Arial Unicode MS" w:hAnsi="Arial Unicode MS" w:cs="Arial Unicode MS"/>
        </w:rPr>
        <w:t>supper array</w:t>
      </w:r>
      <w:r w:rsidR="001A485D">
        <w:rPr>
          <w:rFonts w:ascii="Arial Unicode MS" w:eastAsia="Arial Unicode MS" w:hAnsi="Arial Unicode MS" w:cs="Arial Unicode MS" w:hint="eastAsia"/>
        </w:rPr>
        <w:t xml:space="preserve">)형태로 저장됩니다. 글로벌변수는 </w:t>
      </w:r>
      <w:r>
        <w:rPr>
          <w:rFonts w:ascii="Arial Unicode MS" w:eastAsia="Arial Unicode MS" w:hAnsi="Arial Unicode MS" w:cs="Arial Unicode MS"/>
        </w:rPr>
        <w:t xml:space="preserve">이중으로 </w:t>
      </w:r>
      <w:r w:rsidR="001A485D">
        <w:rPr>
          <w:rFonts w:ascii="Arial Unicode MS" w:eastAsia="Arial Unicode MS" w:hAnsi="Arial Unicode MS" w:cs="Arial Unicode MS" w:hint="eastAsia"/>
        </w:rPr>
        <w:t xml:space="preserve">슈퍼배열과 </w:t>
      </w:r>
      <w:r>
        <w:rPr>
          <w:rFonts w:ascii="Arial Unicode MS" w:eastAsia="Arial Unicode MS" w:hAnsi="Arial Unicode MS" w:cs="Arial Unicode MS"/>
        </w:rPr>
        <w:t>연결이 되어 있습니다.</w:t>
      </w:r>
      <w:r w:rsidR="001A485D">
        <w:rPr>
          <w:rFonts w:ascii="Arial Unicode MS" w:eastAsia="Arial Unicode MS" w:hAnsi="Arial Unicode MS" w:cs="Arial Unicode MS"/>
        </w:rPr>
        <w:t xml:space="preserve"> </w:t>
      </w:r>
      <w:r w:rsidR="001A485D">
        <w:rPr>
          <w:rFonts w:ascii="Arial Unicode MS" w:eastAsia="Arial Unicode MS" w:hAnsi="Arial Unicode MS" w:cs="Arial Unicode MS" w:hint="eastAsia"/>
        </w:rPr>
        <w:t>변수명을 통하여 접근도 가능하지만 배열로 해당 변수에 데이터를 접근할 수도 있습니다.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FD4598" w:rsidRPr="00DF5BFD" w:rsidRDefault="00FD4598">
      <w:pPr>
        <w:pStyle w:val="10"/>
      </w:pPr>
    </w:p>
    <w:p w:rsidR="00FD4598" w:rsidRDefault="008A3C55">
      <w:pPr>
        <w:pStyle w:val="10"/>
        <w:rPr>
          <w:rFonts w:ascii="Arial Unicode MS" w:eastAsia="Arial Unicode MS" w:hAnsi="Arial Unicode MS" w:cs="Arial Unicode MS"/>
        </w:rPr>
      </w:pPr>
      <w:r w:rsidRPr="00EA7BD3">
        <w:rPr>
          <w:rFonts w:ascii="Arial Unicode MS" w:eastAsia="Arial Unicode MS" w:hAnsi="Arial Unicode MS" w:cs="Arial Unicode MS"/>
          <w:b/>
        </w:rPr>
        <w:t xml:space="preserve">$GLOBALS </w:t>
      </w:r>
      <w:r w:rsidR="001A485D" w:rsidRPr="00EA7BD3">
        <w:rPr>
          <w:rFonts w:ascii="Arial Unicode MS" w:eastAsia="Arial Unicode MS" w:hAnsi="Arial Unicode MS" w:cs="Arial Unicode MS"/>
          <w:b/>
        </w:rPr>
        <w:t>예약 변수</w:t>
      </w:r>
      <w:r w:rsidR="001A485D">
        <w:rPr>
          <w:rFonts w:ascii="Arial Unicode MS" w:eastAsia="Arial Unicode MS" w:hAnsi="Arial Unicode MS" w:cs="Arial Unicode MS" w:hint="eastAsia"/>
        </w:rPr>
        <w:t xml:space="preserve">명은 </w:t>
      </w:r>
      <w:r>
        <w:rPr>
          <w:rFonts w:ascii="Arial Unicode MS" w:eastAsia="Arial Unicode MS" w:hAnsi="Arial Unicode MS" w:cs="Arial Unicode MS"/>
        </w:rPr>
        <w:t>배열</w:t>
      </w:r>
      <w:r w:rsidR="001A485D">
        <w:rPr>
          <w:rFonts w:ascii="Arial Unicode MS" w:eastAsia="Arial Unicode MS" w:hAnsi="Arial Unicode MS" w:cs="Arial Unicode MS" w:hint="eastAsia"/>
        </w:rPr>
        <w:t xml:space="preserve"> 객체입니다. </w:t>
      </w:r>
      <w:r>
        <w:rPr>
          <w:rFonts w:ascii="Arial Unicode MS" w:eastAsia="Arial Unicode MS" w:hAnsi="Arial Unicode MS" w:cs="Arial Unicode MS"/>
        </w:rPr>
        <w:t xml:space="preserve">PHP에서 생성된 모든 </w:t>
      </w:r>
      <w:r w:rsidR="00335A85">
        <w:rPr>
          <w:rFonts w:ascii="Arial Unicode MS" w:eastAsia="Arial Unicode MS" w:hAnsi="Arial Unicode MS" w:cs="Arial Unicode MS"/>
        </w:rPr>
        <w:t>글로벌변수</w:t>
      </w:r>
      <w:r>
        <w:rPr>
          <w:rFonts w:ascii="Arial Unicode MS" w:eastAsia="Arial Unicode MS" w:hAnsi="Arial Unicode MS" w:cs="Arial Unicode MS"/>
        </w:rPr>
        <w:t>들</w:t>
      </w:r>
      <w:r w:rsidR="001A485D">
        <w:rPr>
          <w:rFonts w:ascii="Arial Unicode MS" w:eastAsia="Arial Unicode MS" w:hAnsi="Arial Unicode MS" w:cs="Arial Unicode MS" w:hint="eastAsia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 w:rsidR="001A485D">
        <w:rPr>
          <w:rFonts w:ascii="Arial Unicode MS" w:eastAsia="Arial Unicode MS" w:hAnsi="Arial Unicode MS" w:cs="Arial Unicode MS" w:hint="eastAsia"/>
        </w:rPr>
        <w:t xml:space="preserve">변수의 </w:t>
      </w:r>
      <w:r w:rsidR="00A527C2">
        <w:rPr>
          <w:rFonts w:ascii="Arial Unicode MS" w:eastAsia="Arial Unicode MS" w:hAnsi="Arial Unicode MS" w:cs="Arial Unicode MS" w:hint="eastAsia"/>
        </w:rPr>
        <w:t>이름</w:t>
      </w:r>
      <w:r w:rsidR="001A485D">
        <w:rPr>
          <w:rFonts w:ascii="Arial Unicode MS" w:eastAsia="Arial Unicode MS" w:hAnsi="Arial Unicode MS" w:cs="Arial Unicode MS" w:hint="eastAsia"/>
        </w:rPr>
        <w:t xml:space="preserve">과 </w:t>
      </w:r>
      <w:r>
        <w:rPr>
          <w:rFonts w:ascii="Arial Unicode MS" w:eastAsia="Arial Unicode MS" w:hAnsi="Arial Unicode MS" w:cs="Arial Unicode MS"/>
        </w:rPr>
        <w:t>값</w:t>
      </w:r>
      <w:r w:rsidR="001A485D">
        <w:rPr>
          <w:rFonts w:ascii="Arial Unicode MS" w:eastAsia="Arial Unicode MS" w:hAnsi="Arial Unicode MS" w:cs="Arial Unicode MS" w:hint="eastAsia"/>
        </w:rPr>
        <w:t>이</w:t>
      </w:r>
      <w:r>
        <w:rPr>
          <w:rFonts w:ascii="Arial Unicode MS" w:eastAsia="Arial Unicode MS" w:hAnsi="Arial Unicode MS" w:cs="Arial Unicode MS"/>
        </w:rPr>
        <w:t xml:space="preserve"> 배열</w:t>
      </w:r>
      <w:r w:rsidR="00DF5BF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형태로 </w:t>
      </w:r>
      <w:r w:rsidR="001A485D">
        <w:rPr>
          <w:rFonts w:ascii="Arial Unicode MS" w:eastAsia="Arial Unicode MS" w:hAnsi="Arial Unicode MS" w:cs="Arial Unicode MS" w:hint="eastAsia"/>
        </w:rPr>
        <w:t xml:space="preserve">$GLOBAL 변수명에 이중으로 </w:t>
      </w:r>
      <w:r>
        <w:rPr>
          <w:rFonts w:ascii="Arial Unicode MS" w:eastAsia="Arial Unicode MS" w:hAnsi="Arial Unicode MS" w:cs="Arial Unicode MS"/>
        </w:rPr>
        <w:t>연결되어 있습니다.</w:t>
      </w:r>
    </w:p>
    <w:p w:rsidR="00226495" w:rsidRDefault="00226495">
      <w:pPr>
        <w:pStyle w:val="10"/>
      </w:pPr>
    </w:p>
    <w:p w:rsidR="00226495" w:rsidRDefault="00226495" w:rsidP="00226495">
      <w:pPr>
        <w:pStyle w:val="10"/>
        <w:jc w:val="center"/>
      </w:pPr>
      <w:r>
        <w:rPr>
          <w:noProof/>
        </w:rPr>
        <w:lastRenderedPageBreak/>
        <w:drawing>
          <wp:inline distT="0" distB="0" distL="0" distR="0">
            <wp:extent cx="4619625" cy="2338595"/>
            <wp:effectExtent l="0" t="0" r="0" b="0"/>
            <wp:docPr id="11" name="그림 11" descr="C:\Users\infoh\AppData\Local\Microsoft\Windows\INetCache\Content.Word\그림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h\AppData\Local\Microsoft\Windows\INetCache\Content.Word\그림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641" cy="234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즉, $aaa = 10;</w:t>
      </w:r>
      <w:r w:rsidR="001A485D">
        <w:rPr>
          <w:rFonts w:ascii="Arial Unicode MS" w:eastAsia="Arial Unicode MS" w:hAnsi="Arial Unicode MS" w:cs="Arial Unicode MS"/>
        </w:rPr>
        <w:t xml:space="preserve"> </w:t>
      </w:r>
      <w:r w:rsidR="001A485D">
        <w:rPr>
          <w:rFonts w:ascii="Arial Unicode MS" w:eastAsia="Arial Unicode MS" w:hAnsi="Arial Unicode MS" w:cs="Arial Unicode MS" w:hint="eastAsia"/>
        </w:rPr>
        <w:t xml:space="preserve">은 </w:t>
      </w:r>
      <w:r>
        <w:rPr>
          <w:rFonts w:ascii="Arial Unicode MS" w:eastAsia="Arial Unicode MS" w:hAnsi="Arial Unicode MS" w:cs="Arial Unicode MS"/>
        </w:rPr>
        <w:t>$GLOBALS[‘aaa’];로도 읽</w:t>
      </w:r>
      <w:r w:rsidR="001A485D">
        <w:rPr>
          <w:rFonts w:ascii="Arial Unicode MS" w:eastAsia="Arial Unicode MS" w:hAnsi="Arial Unicode MS" w:cs="Arial Unicode MS" w:hint="eastAsia"/>
        </w:rPr>
        <w:t xml:space="preserve">고 쓸 </w:t>
      </w:r>
      <w:r>
        <w:rPr>
          <w:rFonts w:ascii="Arial Unicode MS" w:eastAsia="Arial Unicode MS" w:hAnsi="Arial Unicode MS" w:cs="Arial Unicode MS"/>
        </w:rPr>
        <w:t>수 있습니다.</w:t>
      </w:r>
    </w:p>
    <w:p w:rsidR="00FD4598" w:rsidRPr="001A485D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  <w:b/>
        </w:rPr>
        <w:t>예제</w:t>
      </w:r>
      <w:r w:rsidR="00DF5BFD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파일 </w:t>
      </w:r>
      <w:ins w:id="33" w:author="이호진" w:date="2017-09-19T18:05:00Z">
        <w:r w:rsidR="00EA7BD3">
          <w:rPr>
            <w:rFonts w:ascii="Arial Unicode MS" w:eastAsia="Arial Unicode MS" w:hAnsi="Arial Unicode MS" w:cs="Arial Unicode MS"/>
            <w:b/>
          </w:rPr>
          <w:t>scope-06</w:t>
        </w:r>
      </w:ins>
      <w:del w:id="34" w:author="이호진" w:date="2017-09-19T18:05:00Z">
        <w:r w:rsidRPr="00EA7BD3" w:rsidDel="00EA7BD3">
          <w:rPr>
            <w:rFonts w:ascii="Arial Unicode MS" w:eastAsia="Arial Unicode MS" w:hAnsi="Arial Unicode MS" w:cs="Arial Unicode MS"/>
          </w:rPr>
          <w:delText>global-02</w:delText>
        </w:r>
      </w:del>
      <w:r w:rsidRPr="00EA7BD3">
        <w:rPr>
          <w:rFonts w:ascii="Arial Unicode MS" w:eastAsia="Arial Unicode MS" w:hAnsi="Arial Unicode MS" w:cs="Arial Unicode MS"/>
        </w:rPr>
        <w:t>.php</w:t>
      </w:r>
    </w:p>
    <w:tbl>
      <w:tblPr>
        <w:tblStyle w:val="ab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D459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598" w:rsidRDefault="008A3C55">
            <w:pPr>
              <w:pStyle w:val="10"/>
            </w:pPr>
            <w:r>
              <w:t>&lt;?php</w:t>
            </w:r>
          </w:p>
          <w:p w:rsidR="00FD4598" w:rsidRDefault="008A3C55">
            <w:pPr>
              <w:pStyle w:val="10"/>
            </w:pPr>
            <w:r>
              <w:tab/>
              <w:t>$aaa = 10;</w:t>
            </w:r>
          </w:p>
          <w:p w:rsidR="00FD4598" w:rsidRDefault="008A3C55">
            <w:pPr>
              <w:pStyle w:val="10"/>
            </w:pPr>
            <w:r>
              <w:tab/>
              <w:t>$bbb = 20;</w:t>
            </w:r>
          </w:p>
          <w:p w:rsidR="00FD4598" w:rsidRDefault="008A3C55">
            <w:pPr>
              <w:pStyle w:val="10"/>
            </w:pPr>
            <w:r>
              <w:tab/>
              <w:t>$ccc = 30;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  <w:t>print_r($GLOBALS);</w:t>
            </w:r>
          </w:p>
          <w:p w:rsidR="00FD4598" w:rsidRDefault="008A3C55">
            <w:pPr>
              <w:pStyle w:val="10"/>
            </w:pPr>
            <w:r>
              <w:t>?&gt;</w:t>
            </w:r>
          </w:p>
        </w:tc>
      </w:tr>
    </w:tbl>
    <w:p w:rsidR="00FD4598" w:rsidRDefault="00FD4598">
      <w:pPr>
        <w:pStyle w:val="10"/>
      </w:pPr>
    </w:p>
    <w:p w:rsidR="00FD4598" w:rsidRPr="00EA7BD3" w:rsidRDefault="00DF5BFD">
      <w:pPr>
        <w:pStyle w:val="10"/>
        <w:rPr>
          <w:b/>
        </w:rPr>
      </w:pPr>
      <w:r w:rsidRPr="00EA7BD3">
        <w:rPr>
          <w:rFonts w:ascii="Arial Unicode MS" w:eastAsia="Arial Unicode MS" w:hAnsi="Arial Unicode MS" w:cs="Arial Unicode MS"/>
          <w:b/>
        </w:rPr>
        <w:t>결과</w:t>
      </w:r>
    </w:p>
    <w:p w:rsidR="00FD4598" w:rsidRDefault="008A3C55">
      <w:pPr>
        <w:pStyle w:val="10"/>
      </w:pPr>
      <w:r>
        <w:t xml:space="preserve">Array ( [_GET] =&gt; Array ( ) [_POST] =&gt; Array ( ) [_COOKIE] =&gt; Array ( ) [_FILES] =&gt; Array ( ) [GLOBALS] =&gt; Array *RECURSION* </w:t>
      </w:r>
      <w:r>
        <w:rPr>
          <w:b/>
        </w:rPr>
        <w:t>[aaa] =&gt; 10 [bbb] =&gt; 20 [ccc] =&gt; 30</w:t>
      </w:r>
      <w:r>
        <w:t xml:space="preserve"> ) </w:t>
      </w:r>
    </w:p>
    <w:p w:rsidR="00FD4598" w:rsidRDefault="00FD4598">
      <w:pPr>
        <w:pStyle w:val="10"/>
      </w:pPr>
    </w:p>
    <w:p w:rsidR="001A485D" w:rsidRDefault="001A485D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위의 </w:t>
      </w:r>
      <w:ins w:id="35" w:author="이호진" w:date="2017-09-19T18:05:00Z">
        <w:r w:rsidR="00EA7BD3">
          <w:rPr>
            <w:rFonts w:ascii="Arial Unicode MS" w:eastAsia="Arial Unicode MS" w:hAnsi="Arial Unicode MS" w:cs="Arial Unicode MS" w:hint="eastAsia"/>
          </w:rPr>
          <w:t>예</w:t>
        </w:r>
      </w:ins>
      <w:del w:id="36" w:author="이호진" w:date="2017-09-19T18:05:00Z">
        <w:r w:rsidDel="00EA7BD3">
          <w:rPr>
            <w:rFonts w:ascii="Arial Unicode MS" w:eastAsia="Arial Unicode MS" w:hAnsi="Arial Unicode MS" w:cs="Arial Unicode MS" w:hint="eastAsia"/>
          </w:rPr>
          <w:delText>얘</w:delText>
        </w:r>
      </w:del>
      <w:r>
        <w:rPr>
          <w:rFonts w:ascii="Arial Unicode MS" w:eastAsia="Arial Unicode MS" w:hAnsi="Arial Unicode MS" w:cs="Arial Unicode MS" w:hint="eastAsia"/>
        </w:rPr>
        <w:t>는 글로벌변수의 구조를 출력하는 예입니다. 위의 예는 세</w:t>
      </w:r>
      <w:r w:rsidR="00A527C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개의 외부 변수를 선언</w:t>
      </w:r>
      <w:r w:rsidR="00A527C2">
        <w:rPr>
          <w:rFonts w:ascii="Arial Unicode MS" w:eastAsia="Arial Unicode MS" w:hAnsi="Arial Unicode MS" w:cs="Arial Unicode MS" w:hint="eastAsia"/>
        </w:rPr>
        <w:t>했</w:t>
      </w:r>
      <w:r>
        <w:rPr>
          <w:rFonts w:ascii="Arial Unicode MS" w:eastAsia="Arial Unicode MS" w:hAnsi="Arial Unicode MS" w:cs="Arial Unicode MS" w:hint="eastAsia"/>
        </w:rPr>
        <w:t>습니다. 그</w:t>
      </w:r>
      <w:r w:rsidR="00A527C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후에 글로벌 배열변수의 값을 출력해 봅니다. 위의 예에서 생성한 세</w:t>
      </w:r>
      <w:r w:rsidR="00A527C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개의 변수명과 값이 </w:t>
      </w:r>
      <w:r>
        <w:rPr>
          <w:rFonts w:ascii="Arial Unicode MS" w:eastAsia="Arial Unicode MS" w:hAnsi="Arial Unicode MS" w:cs="Arial Unicode MS"/>
        </w:rPr>
        <w:t xml:space="preserve">$GLOBAL </w:t>
      </w:r>
      <w:r>
        <w:rPr>
          <w:rFonts w:ascii="Arial Unicode MS" w:eastAsia="Arial Unicode MS" w:hAnsi="Arial Unicode MS" w:cs="Arial Unicode MS" w:hint="eastAsia"/>
        </w:rPr>
        <w:t>변수에 추가된 것을 확인할 수 있습니다.</w:t>
      </w:r>
    </w:p>
    <w:p w:rsidR="001A485D" w:rsidRDefault="001A485D">
      <w:pPr>
        <w:pStyle w:val="10"/>
        <w:rPr>
          <w:rFonts w:ascii="Arial Unicode MS" w:eastAsia="Arial Unicode MS" w:hAnsi="Arial Unicode MS" w:cs="Arial Unicode MS"/>
        </w:rPr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 xml:space="preserve">이러한 </w:t>
      </w:r>
      <w:r w:rsidR="00335A85">
        <w:rPr>
          <w:rFonts w:ascii="Arial Unicode MS" w:eastAsia="Arial Unicode MS" w:hAnsi="Arial Unicode MS" w:cs="Arial Unicode MS"/>
        </w:rPr>
        <w:t>글로벌변수</w:t>
      </w:r>
      <w:r>
        <w:rPr>
          <w:rFonts w:ascii="Arial Unicode MS" w:eastAsia="Arial Unicode MS" w:hAnsi="Arial Unicode MS" w:cs="Arial Unicode MS"/>
        </w:rPr>
        <w:t xml:space="preserve">의 </w:t>
      </w:r>
      <w:r w:rsidR="001A485D">
        <w:rPr>
          <w:rFonts w:ascii="Arial Unicode MS" w:eastAsia="Arial Unicode MS" w:hAnsi="Arial Unicode MS" w:cs="Arial Unicode MS" w:hint="eastAsia"/>
        </w:rPr>
        <w:t xml:space="preserve">특성을 </w:t>
      </w:r>
      <w:r>
        <w:rPr>
          <w:rFonts w:ascii="Arial Unicode MS" w:eastAsia="Arial Unicode MS" w:hAnsi="Arial Unicode MS" w:cs="Arial Unicode MS"/>
        </w:rPr>
        <w:t xml:space="preserve">이용하여 </w:t>
      </w:r>
      <w:r w:rsidR="001A485D">
        <w:rPr>
          <w:rFonts w:ascii="Arial Unicode MS" w:eastAsia="Arial Unicode MS" w:hAnsi="Arial Unicode MS" w:cs="Arial Unicode MS"/>
        </w:rPr>
        <w:t xml:space="preserve">PHP </w:t>
      </w:r>
      <w:r w:rsidR="001A485D">
        <w:rPr>
          <w:rFonts w:ascii="Arial Unicode MS" w:eastAsia="Arial Unicode MS" w:hAnsi="Arial Unicode MS" w:cs="Arial Unicode MS" w:hint="eastAsia"/>
        </w:rPr>
        <w:t xml:space="preserve">내부에서 사용하는 외부변수들을 </w:t>
      </w:r>
      <w:r>
        <w:rPr>
          <w:rFonts w:ascii="Arial Unicode MS" w:eastAsia="Arial Unicode MS" w:hAnsi="Arial Unicode MS" w:cs="Arial Unicode MS"/>
        </w:rPr>
        <w:t>함수</w:t>
      </w:r>
      <w:r w:rsidR="00DF5BFD">
        <w:rPr>
          <w:rFonts w:ascii="Arial Unicode MS" w:eastAsia="Arial Unicode MS" w:hAnsi="Arial Unicode MS" w:cs="Arial Unicode MS" w:hint="eastAsia"/>
        </w:rPr>
        <w:t xml:space="preserve"> </w:t>
      </w:r>
      <w:r w:rsidR="001A485D">
        <w:rPr>
          <w:rFonts w:ascii="Arial Unicode MS" w:eastAsia="Arial Unicode MS" w:hAnsi="Arial Unicode MS" w:cs="Arial Unicode MS" w:hint="eastAsia"/>
        </w:rPr>
        <w:t>내</w:t>
      </w:r>
      <w:r>
        <w:rPr>
          <w:rFonts w:ascii="Arial Unicode MS" w:eastAsia="Arial Unicode MS" w:hAnsi="Arial Unicode MS" w:cs="Arial Unicode MS"/>
        </w:rPr>
        <w:t>에서 global 키워드 대신  $GLOBALS[] 배열</w:t>
      </w:r>
      <w:r w:rsidR="001A485D">
        <w:rPr>
          <w:rFonts w:ascii="Arial Unicode MS" w:eastAsia="Arial Unicode MS" w:hAnsi="Arial Unicode MS" w:cs="Arial Unicode MS" w:hint="eastAsia"/>
        </w:rPr>
        <w:t>도</w:t>
      </w:r>
      <w:r>
        <w:rPr>
          <w:rFonts w:ascii="Arial Unicode MS" w:eastAsia="Arial Unicode MS" w:hAnsi="Arial Unicode MS" w:cs="Arial Unicode MS"/>
        </w:rPr>
        <w:t xml:space="preserve"> 사용할 수 있습니다.</w:t>
      </w:r>
      <w:r w:rsidR="001A485D">
        <w:rPr>
          <w:rFonts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  <w:r w:rsidR="00DF5BF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방법은 $GLOBALS['변수명']로 사용 하고자 하는 변수명을 기입을 하시면 됩니다.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 xml:space="preserve">다음 </w:t>
      </w:r>
      <w:r w:rsidRPr="001A485D">
        <w:rPr>
          <w:rFonts w:ascii="Arial Unicode MS" w:eastAsia="Arial Unicode MS" w:hAnsi="Arial Unicode MS" w:cs="Arial Unicode MS"/>
          <w:u w:val="words"/>
        </w:rPr>
        <w:t>예</w:t>
      </w:r>
      <w:r w:rsidR="001A485D">
        <w:rPr>
          <w:rFonts w:ascii="Arial Unicode MS" w:eastAsia="Arial Unicode MS" w:hAnsi="Arial Unicode MS" w:cs="Arial Unicode MS" w:hint="eastAsia"/>
          <w:u w:val="words"/>
        </w:rPr>
        <w:t>제는 글로벌변수의 접근입니다.</w:t>
      </w:r>
    </w:p>
    <w:p w:rsidR="00FD4598" w:rsidRDefault="00FD4598">
      <w:pPr>
        <w:pStyle w:val="10"/>
      </w:pPr>
    </w:p>
    <w:p w:rsidR="00FD4598" w:rsidRPr="00335A85" w:rsidRDefault="008A3C55">
      <w:pPr>
        <w:pStyle w:val="10"/>
      </w:pPr>
      <w:r>
        <w:rPr>
          <w:rFonts w:ascii="Arial Unicode MS" w:eastAsia="Arial Unicode MS" w:hAnsi="Arial Unicode MS" w:cs="Arial Unicode MS"/>
          <w:b/>
        </w:rPr>
        <w:t>예제</w:t>
      </w:r>
      <w:r w:rsidR="00335A85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파일 </w:t>
      </w:r>
      <w:ins w:id="37" w:author="이호진" w:date="2017-09-19T18:06:00Z">
        <w:r w:rsidR="00EA7BD3">
          <w:rPr>
            <w:rFonts w:ascii="Arial Unicode MS" w:eastAsia="Arial Unicode MS" w:hAnsi="Arial Unicode MS" w:cs="Arial Unicode MS"/>
            <w:b/>
          </w:rPr>
          <w:t>scope-07</w:t>
        </w:r>
      </w:ins>
      <w:del w:id="38" w:author="이호진" w:date="2017-09-19T18:06:00Z">
        <w:r w:rsidRPr="00EA7BD3" w:rsidDel="00EA7BD3">
          <w:rPr>
            <w:rFonts w:ascii="Arial Unicode MS" w:eastAsia="Arial Unicode MS" w:hAnsi="Arial Unicode MS" w:cs="Arial Unicode MS"/>
          </w:rPr>
          <w:delText>global-03</w:delText>
        </w:r>
      </w:del>
      <w:r w:rsidRPr="00EA7BD3">
        <w:rPr>
          <w:rFonts w:ascii="Arial Unicode MS" w:eastAsia="Arial Unicode MS" w:hAnsi="Arial Unicode MS" w:cs="Arial Unicode MS"/>
        </w:rPr>
        <w:t>.php</w:t>
      </w:r>
    </w:p>
    <w:tbl>
      <w:tblPr>
        <w:tblStyle w:val="ac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D459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598" w:rsidRDefault="008A3C55">
            <w:pPr>
              <w:pStyle w:val="10"/>
            </w:pPr>
            <w:r>
              <w:t>&lt;?php</w:t>
            </w:r>
          </w:p>
          <w:p w:rsidR="00FD4598" w:rsidRDefault="008A3C55">
            <w:pPr>
              <w:pStyle w:val="10"/>
            </w:pPr>
            <w:r>
              <w:t xml:space="preserve">    $x = 5;</w:t>
            </w:r>
          </w:p>
          <w:p w:rsidR="00FD4598" w:rsidRDefault="008A3C55">
            <w:pPr>
              <w:pStyle w:val="10"/>
            </w:pPr>
            <w:r>
              <w:t xml:space="preserve">    $y = 7;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 xml:space="preserve">    function test() {</w:t>
            </w:r>
          </w:p>
          <w:p w:rsidR="00FD4598" w:rsidRDefault="008A3C55">
            <w:pPr>
              <w:pStyle w:val="10"/>
            </w:pPr>
            <w:r>
              <w:t xml:space="preserve">    </w:t>
            </w:r>
            <w:r>
              <w:tab/>
              <w:t>global $x,$y;</w:t>
            </w:r>
          </w:p>
          <w:p w:rsidR="00FD4598" w:rsidRDefault="008A3C55">
            <w:pPr>
              <w:pStyle w:val="10"/>
            </w:pPr>
            <w:r>
              <w:t xml:space="preserve">    </w:t>
            </w:r>
            <w:r>
              <w:tab/>
              <w:t>$y = $x + $y;</w:t>
            </w:r>
          </w:p>
          <w:p w:rsidR="00FD4598" w:rsidRDefault="008A3C55">
            <w:pPr>
              <w:pStyle w:val="10"/>
            </w:pPr>
            <w:r>
              <w:t xml:space="preserve">    }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 xml:space="preserve">    test();</w:t>
            </w:r>
          </w:p>
          <w:p w:rsidR="00FD4598" w:rsidRDefault="008A3C55">
            <w:pPr>
              <w:pStyle w:val="10"/>
            </w:pPr>
            <w:r>
              <w:t xml:space="preserve">    echo $y; // outputs 15</w:t>
            </w:r>
          </w:p>
          <w:p w:rsidR="00FD4598" w:rsidRDefault="008A3C55">
            <w:pPr>
              <w:pStyle w:val="10"/>
            </w:pPr>
            <w:r>
              <w:t>?&gt;</w:t>
            </w:r>
          </w:p>
          <w:p w:rsidR="00FD4598" w:rsidRDefault="00FD4598">
            <w:pPr>
              <w:pStyle w:val="10"/>
            </w:pPr>
          </w:p>
          <w:p w:rsidR="00FD4598" w:rsidRDefault="00FD4598">
            <w:pPr>
              <w:pStyle w:val="10"/>
            </w:pPr>
          </w:p>
        </w:tc>
      </w:tr>
    </w:tbl>
    <w:p w:rsidR="00FD4598" w:rsidRDefault="00FD4598">
      <w:pPr>
        <w:pStyle w:val="10"/>
      </w:pPr>
    </w:p>
    <w:p w:rsidR="00FD4598" w:rsidRPr="00EA7BD3" w:rsidRDefault="00335A85">
      <w:pPr>
        <w:pStyle w:val="10"/>
        <w:rPr>
          <w:b/>
        </w:rPr>
      </w:pPr>
      <w:r w:rsidRPr="00EA7BD3">
        <w:rPr>
          <w:rFonts w:ascii="Arial Unicode MS" w:eastAsia="Arial Unicode MS" w:hAnsi="Arial Unicode MS" w:cs="Arial Unicode MS"/>
          <w:b/>
        </w:rPr>
        <w:t>결과</w:t>
      </w:r>
    </w:p>
    <w:p w:rsidR="00FD4598" w:rsidRDefault="008A3C55">
      <w:pPr>
        <w:pStyle w:val="10"/>
      </w:pPr>
      <w:r>
        <w:t>12</w:t>
      </w:r>
    </w:p>
    <w:p w:rsidR="00FD4598" w:rsidRDefault="00FD4598">
      <w:pPr>
        <w:pStyle w:val="10"/>
      </w:pPr>
    </w:p>
    <w:p w:rsidR="00FD4598" w:rsidRDefault="001A485D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먼저 </w:t>
      </w:r>
      <w:r>
        <w:rPr>
          <w:rFonts w:ascii="Arial Unicode MS" w:eastAsia="Arial Unicode MS" w:hAnsi="Arial Unicode MS" w:cs="Arial Unicode MS"/>
        </w:rPr>
        <w:t xml:space="preserve">PHP </w:t>
      </w:r>
      <w:r>
        <w:rPr>
          <w:rFonts w:ascii="Arial Unicode MS" w:eastAsia="Arial Unicode MS" w:hAnsi="Arial Unicode MS" w:cs="Arial Unicode MS" w:hint="eastAsia"/>
        </w:rPr>
        <w:t xml:space="preserve">안에 외부변수 </w:t>
      </w:r>
      <w:r>
        <w:rPr>
          <w:rFonts w:ascii="Arial Unicode MS" w:eastAsia="Arial Unicode MS" w:hAnsi="Arial Unicode MS" w:cs="Arial Unicode MS"/>
        </w:rPr>
        <w:t>$x</w:t>
      </w:r>
      <w:r>
        <w:rPr>
          <w:rFonts w:ascii="Arial Unicode MS" w:eastAsia="Arial Unicode MS" w:hAnsi="Arial Unicode MS" w:cs="Arial Unicode MS" w:hint="eastAsia"/>
        </w:rPr>
        <w:t>와 $</w:t>
      </w:r>
      <w:r>
        <w:rPr>
          <w:rFonts w:ascii="Arial Unicode MS" w:eastAsia="Arial Unicode MS" w:hAnsi="Arial Unicode MS" w:cs="Arial Unicode MS"/>
        </w:rPr>
        <w:t>y</w:t>
      </w:r>
      <w:r>
        <w:rPr>
          <w:rFonts w:ascii="Arial Unicode MS" w:eastAsia="Arial Unicode MS" w:hAnsi="Arial Unicode MS" w:cs="Arial Unicode MS" w:hint="eastAsia"/>
        </w:rPr>
        <w:t xml:space="preserve">를 생성합니다. </w:t>
      </w:r>
      <w:r w:rsidR="008A3C55">
        <w:rPr>
          <w:rFonts w:ascii="Arial Unicode MS" w:eastAsia="Arial Unicode MS" w:hAnsi="Arial Unicode MS" w:cs="Arial Unicode MS"/>
        </w:rPr>
        <w:t>함수</w:t>
      </w:r>
      <w:r w:rsidR="0064283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내</w:t>
      </w:r>
      <w:r w:rsidR="008A3C55">
        <w:rPr>
          <w:rFonts w:ascii="Arial Unicode MS" w:eastAsia="Arial Unicode MS" w:hAnsi="Arial Unicode MS" w:cs="Arial Unicode MS"/>
        </w:rPr>
        <w:t>에서 함수</w:t>
      </w:r>
      <w:r w:rsidR="0064283C">
        <w:rPr>
          <w:rFonts w:ascii="Arial Unicode MS" w:eastAsia="Arial Unicode MS" w:hAnsi="Arial Unicode MS" w:cs="Arial Unicode MS" w:hint="eastAsia"/>
        </w:rPr>
        <w:t xml:space="preserve"> </w:t>
      </w:r>
      <w:r w:rsidR="008A3C55">
        <w:rPr>
          <w:rFonts w:ascii="Arial Unicode MS" w:eastAsia="Arial Unicode MS" w:hAnsi="Arial Unicode MS" w:cs="Arial Unicode MS"/>
        </w:rPr>
        <w:t xml:space="preserve">밖에 </w:t>
      </w:r>
      <w:r w:rsidR="00386B63">
        <w:rPr>
          <w:rFonts w:ascii="Arial Unicode MS" w:eastAsia="Arial Unicode MS" w:hAnsi="Arial Unicode MS" w:cs="Arial Unicode MS" w:hint="eastAsia"/>
        </w:rPr>
        <w:t xml:space="preserve">미리 선언된 </w:t>
      </w:r>
      <w:r w:rsidR="008A3C55">
        <w:rPr>
          <w:rFonts w:ascii="Arial Unicode MS" w:eastAsia="Arial Unicode MS" w:hAnsi="Arial Unicode MS" w:cs="Arial Unicode MS"/>
        </w:rPr>
        <w:t>글로벌 변수 $x,</w:t>
      </w:r>
      <w:r w:rsidR="00A527C2">
        <w:rPr>
          <w:rFonts w:ascii="Arial Unicode MS" w:eastAsia="Arial Unicode MS" w:hAnsi="Arial Unicode MS" w:cs="Arial Unicode MS"/>
        </w:rPr>
        <w:t xml:space="preserve"> </w:t>
      </w:r>
      <w:r w:rsidR="008A3C55">
        <w:rPr>
          <w:rFonts w:ascii="Arial Unicode MS" w:eastAsia="Arial Unicode MS" w:hAnsi="Arial Unicode MS" w:cs="Arial Unicode MS"/>
        </w:rPr>
        <w:t>$y를 사용할 수 있도록</w:t>
      </w:r>
      <w:r w:rsidR="008A3C55" w:rsidRPr="00EA7BD3">
        <w:rPr>
          <w:rFonts w:ascii="Arial Unicode MS" w:eastAsia="Arial Unicode MS" w:hAnsi="Arial Unicode MS" w:cs="Arial Unicode MS"/>
          <w:b/>
        </w:rPr>
        <w:t xml:space="preserve"> global 키워드를 사용하여 정의</w:t>
      </w:r>
      <w:r w:rsidR="00386B63">
        <w:rPr>
          <w:rFonts w:ascii="Arial Unicode MS" w:eastAsia="Arial Unicode MS" w:hAnsi="Arial Unicode MS" w:cs="Arial Unicode MS" w:hint="eastAsia"/>
          <w:b/>
        </w:rPr>
        <w:t>합니다.</w:t>
      </w:r>
      <w:r w:rsidR="008A3C55">
        <w:rPr>
          <w:rFonts w:ascii="Arial Unicode MS" w:eastAsia="Arial Unicode MS" w:hAnsi="Arial Unicode MS" w:cs="Arial Unicode MS"/>
        </w:rPr>
        <w:t xml:space="preserve"> 이처럼 글로벌 키워드를 정의</w:t>
      </w:r>
      <w:r w:rsidR="00386B63">
        <w:rPr>
          <w:rFonts w:ascii="Arial Unicode MS" w:eastAsia="Arial Unicode MS" w:hAnsi="Arial Unicode MS" w:cs="Arial Unicode MS" w:hint="eastAsia"/>
        </w:rPr>
        <w:t xml:space="preserve">된 외부변수는 </w:t>
      </w:r>
      <w:r w:rsidR="008A3C55">
        <w:rPr>
          <w:rFonts w:ascii="Arial Unicode MS" w:eastAsia="Arial Unicode MS" w:hAnsi="Arial Unicode MS" w:cs="Arial Unicode MS"/>
        </w:rPr>
        <w:t xml:space="preserve">함수 </w:t>
      </w:r>
      <w:r w:rsidR="00386B63">
        <w:rPr>
          <w:rFonts w:ascii="Arial Unicode MS" w:eastAsia="Arial Unicode MS" w:hAnsi="Arial Unicode MS" w:cs="Arial Unicode MS" w:hint="eastAsia"/>
        </w:rPr>
        <w:t>내</w:t>
      </w:r>
      <w:r w:rsidR="008A3C55">
        <w:rPr>
          <w:rFonts w:ascii="Arial Unicode MS" w:eastAsia="Arial Unicode MS" w:hAnsi="Arial Unicode MS" w:cs="Arial Unicode MS"/>
        </w:rPr>
        <w:t>에서도 외부에 있는 변수</w:t>
      </w:r>
      <w:r w:rsidR="00386B63">
        <w:rPr>
          <w:rFonts w:ascii="Arial Unicode MS" w:eastAsia="Arial Unicode MS" w:hAnsi="Arial Unicode MS" w:cs="Arial Unicode MS" w:hint="eastAsia"/>
        </w:rPr>
        <w:t>의 값을 직접 접근하여</w:t>
      </w:r>
      <w:r w:rsidR="008A3C55">
        <w:rPr>
          <w:rFonts w:ascii="Arial Unicode MS" w:eastAsia="Arial Unicode MS" w:hAnsi="Arial Unicode MS" w:cs="Arial Unicode MS"/>
        </w:rPr>
        <w:t xml:space="preserve"> 사용할 수 있습니다.</w:t>
      </w:r>
    </w:p>
    <w:p w:rsidR="00386B63" w:rsidRDefault="00386B63">
      <w:pPr>
        <w:pStyle w:val="10"/>
        <w:rPr>
          <w:rFonts w:ascii="Arial Unicode MS" w:eastAsia="Arial Unicode MS" w:hAnsi="Arial Unicode MS" w:cs="Arial Unicode MS"/>
        </w:rPr>
      </w:pPr>
    </w:p>
    <w:p w:rsidR="00386B63" w:rsidRDefault="00386B63">
      <w:pPr>
        <w:pStyle w:val="10"/>
      </w:pPr>
      <w:r>
        <w:rPr>
          <w:rFonts w:ascii="Arial Unicode MS" w:eastAsia="Arial Unicode MS" w:hAnsi="Arial Unicode MS" w:cs="Arial Unicode MS" w:hint="eastAsia"/>
        </w:rPr>
        <w:t>하지만 함수</w:t>
      </w:r>
      <w:r w:rsidR="00A527C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내부에서 외부 변수들을 일일이 정의하고 사용하는 것은 불편한 점도 있을 것입니다. $GLOBAL 슈퍼변수를 통</w:t>
      </w:r>
      <w:r w:rsidR="00A527C2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 w:hint="eastAsia"/>
        </w:rPr>
        <w:t xml:space="preserve"> 직접 접근하여 사용할 수도 있습니다. 다음 예는 위의 예와 기능은 같지만 변수 처리 접근 방법은 서로 다릅니다.</w:t>
      </w:r>
    </w:p>
    <w:p w:rsidR="00FD4598" w:rsidRDefault="00FD4598">
      <w:pPr>
        <w:pStyle w:val="10"/>
      </w:pPr>
    </w:p>
    <w:p w:rsidR="00FD4598" w:rsidRPr="00335A85" w:rsidRDefault="008A3C55">
      <w:pPr>
        <w:pStyle w:val="10"/>
      </w:pPr>
      <w:r>
        <w:rPr>
          <w:rFonts w:ascii="Arial Unicode MS" w:eastAsia="Arial Unicode MS" w:hAnsi="Arial Unicode MS" w:cs="Arial Unicode MS"/>
          <w:b/>
        </w:rPr>
        <w:t>예제</w:t>
      </w:r>
      <w:r w:rsidR="00335A85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파일 </w:t>
      </w:r>
      <w:ins w:id="39" w:author="이호진" w:date="2017-09-19T18:06:00Z">
        <w:r w:rsidR="00EA7BD3">
          <w:rPr>
            <w:rFonts w:ascii="Arial Unicode MS" w:eastAsia="Arial Unicode MS" w:hAnsi="Arial Unicode MS" w:cs="Arial Unicode MS"/>
            <w:b/>
          </w:rPr>
          <w:t>scope-08</w:t>
        </w:r>
      </w:ins>
      <w:del w:id="40" w:author="이호진" w:date="2017-09-19T18:06:00Z">
        <w:r w:rsidRPr="00EA7BD3" w:rsidDel="00EA7BD3">
          <w:rPr>
            <w:rFonts w:ascii="Arial Unicode MS" w:eastAsia="Arial Unicode MS" w:hAnsi="Arial Unicode MS" w:cs="Arial Unicode MS"/>
          </w:rPr>
          <w:delText>global-04</w:delText>
        </w:r>
      </w:del>
      <w:r w:rsidRPr="00EA7BD3">
        <w:rPr>
          <w:rFonts w:ascii="Arial Unicode MS" w:eastAsia="Arial Unicode MS" w:hAnsi="Arial Unicode MS" w:cs="Arial Unicode MS"/>
        </w:rPr>
        <w:t>.php</w:t>
      </w:r>
    </w:p>
    <w:tbl>
      <w:tblPr>
        <w:tblStyle w:val="ad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D459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598" w:rsidRDefault="008A3C55">
            <w:pPr>
              <w:pStyle w:val="10"/>
            </w:pPr>
            <w:r>
              <w:t>&lt;?php</w:t>
            </w:r>
          </w:p>
          <w:p w:rsidR="00FD4598" w:rsidRDefault="008A3C55">
            <w:pPr>
              <w:pStyle w:val="10"/>
            </w:pPr>
            <w:r>
              <w:t xml:space="preserve">    $x = 5;</w:t>
            </w:r>
          </w:p>
          <w:p w:rsidR="00FD4598" w:rsidRDefault="008A3C55">
            <w:pPr>
              <w:pStyle w:val="10"/>
            </w:pPr>
            <w:r>
              <w:t xml:space="preserve">    $y = 10;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 xml:space="preserve">    function test() {</w:t>
            </w:r>
          </w:p>
          <w:p w:rsidR="00FD4598" w:rsidRDefault="008A3C55">
            <w:pPr>
              <w:pStyle w:val="10"/>
            </w:pPr>
            <w:r>
              <w:t xml:space="preserve">      $GLOBALS['y'] = $GLOBALS['x'] + $GLOBALS['y'];</w:t>
            </w:r>
          </w:p>
          <w:p w:rsidR="00FD4598" w:rsidRDefault="008A3C55">
            <w:pPr>
              <w:pStyle w:val="10"/>
            </w:pPr>
            <w:r>
              <w:t xml:space="preserve">    }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 xml:space="preserve">    test();</w:t>
            </w:r>
          </w:p>
          <w:p w:rsidR="00FD4598" w:rsidRDefault="008A3C55">
            <w:pPr>
              <w:pStyle w:val="10"/>
            </w:pPr>
            <w:r>
              <w:t xml:space="preserve">    echo $y; // outputs 15</w:t>
            </w:r>
          </w:p>
          <w:p w:rsidR="00FD4598" w:rsidRDefault="008A3C55">
            <w:pPr>
              <w:pStyle w:val="10"/>
            </w:pPr>
            <w:r>
              <w:t>?&gt;</w:t>
            </w:r>
          </w:p>
          <w:p w:rsidR="00FD4598" w:rsidRDefault="00FD4598">
            <w:pPr>
              <w:pStyle w:val="10"/>
            </w:pPr>
          </w:p>
        </w:tc>
      </w:tr>
    </w:tbl>
    <w:p w:rsidR="00FD4598" w:rsidRDefault="00FD4598">
      <w:pPr>
        <w:pStyle w:val="10"/>
      </w:pPr>
    </w:p>
    <w:p w:rsidR="00FD4598" w:rsidRPr="00EA7BD3" w:rsidRDefault="00335A85">
      <w:pPr>
        <w:pStyle w:val="10"/>
        <w:rPr>
          <w:b/>
        </w:rPr>
      </w:pPr>
      <w:r w:rsidRPr="00EA7BD3">
        <w:rPr>
          <w:rFonts w:ascii="Arial Unicode MS" w:eastAsia="Arial Unicode MS" w:hAnsi="Arial Unicode MS" w:cs="Arial Unicode MS"/>
          <w:b/>
        </w:rPr>
        <w:t>결과</w:t>
      </w:r>
    </w:p>
    <w:p w:rsidR="00FD4598" w:rsidRDefault="008A3C55">
      <w:pPr>
        <w:pStyle w:val="10"/>
      </w:pPr>
      <w:r>
        <w:t>15</w:t>
      </w:r>
    </w:p>
    <w:p w:rsidR="00FD4598" w:rsidRDefault="008A3C55">
      <w:pPr>
        <w:pStyle w:val="10"/>
      </w:pPr>
      <w:r>
        <w:t xml:space="preserve">  </w:t>
      </w:r>
    </w:p>
    <w:p w:rsidR="00FD4598" w:rsidRDefault="00386B63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위의 예제는 </w:t>
      </w:r>
      <w:r w:rsidR="008A3C55">
        <w:rPr>
          <w:rFonts w:ascii="Arial Unicode MS" w:eastAsia="Arial Unicode MS" w:hAnsi="Arial Unicode MS" w:cs="Arial Unicode MS"/>
        </w:rPr>
        <w:t>global 키워드를 사용하지 않고 $GLOBALS 슈퍼변수를 사용하여 외부 $x, $y 값을</w:t>
      </w:r>
      <w:r>
        <w:rPr>
          <w:rFonts w:ascii="Arial Unicode MS" w:eastAsia="Arial Unicode MS" w:hAnsi="Arial Unicode MS" w:cs="Arial Unicode MS" w:hint="eastAsia"/>
        </w:rPr>
        <w:t xml:space="preserve"> 직접 </w:t>
      </w:r>
      <w:r w:rsidR="008A3C55">
        <w:rPr>
          <w:rFonts w:ascii="Arial Unicode MS" w:eastAsia="Arial Unicode MS" w:hAnsi="Arial Unicode MS" w:cs="Arial Unicode MS"/>
        </w:rPr>
        <w:t xml:space="preserve">사용을 할 수 있습니다. 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lastRenderedPageBreak/>
        <w:t xml:space="preserve">슈퍼변수는 별도의 선언 없이 </w:t>
      </w:r>
      <w:r w:rsidR="00386B63">
        <w:rPr>
          <w:rFonts w:ascii="Arial Unicode MS" w:eastAsia="Arial Unicode MS" w:hAnsi="Arial Unicode MS" w:cs="Arial Unicode MS" w:hint="eastAsia"/>
        </w:rPr>
        <w:t>어디에 서든지</w:t>
      </w:r>
      <w:r>
        <w:rPr>
          <w:rFonts w:ascii="Arial Unicode MS" w:eastAsia="Arial Unicode MS" w:hAnsi="Arial Unicode MS" w:cs="Arial Unicode MS"/>
        </w:rPr>
        <w:t xml:space="preserve"> 사용을 할 수 있습니다.</w:t>
      </w:r>
    </w:p>
    <w:p w:rsidR="00FD4598" w:rsidRDefault="00FD4598">
      <w:pPr>
        <w:pStyle w:val="10"/>
      </w:pPr>
    </w:p>
    <w:p w:rsidR="00386B63" w:rsidRDefault="00386B63">
      <w:pPr>
        <w:pStyle w:val="10"/>
      </w:pPr>
    </w:p>
    <w:p w:rsidR="00FD4598" w:rsidRDefault="008A3C55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12.5 슈퍼변수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앞</w:t>
      </w:r>
      <w:r w:rsidR="00335A85">
        <w:rPr>
          <w:rFonts w:ascii="Arial Unicode MS" w:eastAsia="Arial Unicode MS" w:hAnsi="Arial Unicode MS" w:cs="Arial Unicode MS" w:hint="eastAsia"/>
        </w:rPr>
        <w:t xml:space="preserve"> 절</w:t>
      </w:r>
      <w:r>
        <w:rPr>
          <w:rFonts w:ascii="Arial Unicode MS" w:eastAsia="Arial Unicode MS" w:hAnsi="Arial Unicode MS" w:cs="Arial Unicode MS"/>
        </w:rPr>
        <w:t xml:space="preserve">에서 약간의 슈퍼변수 $GLOBALS에 대해서 설명을 </w:t>
      </w:r>
      <w:r w:rsidR="00335A85">
        <w:rPr>
          <w:rFonts w:ascii="Arial Unicode MS" w:eastAsia="Arial Unicode MS" w:hAnsi="Arial Unicode MS" w:cs="Arial Unicode MS" w:hint="eastAsia"/>
        </w:rPr>
        <w:t>했</w:t>
      </w:r>
      <w:r>
        <w:rPr>
          <w:rFonts w:ascii="Arial Unicode MS" w:eastAsia="Arial Unicode MS" w:hAnsi="Arial Unicode MS" w:cs="Arial Unicode MS"/>
        </w:rPr>
        <w:t>습니다.</w:t>
      </w:r>
      <w:r w:rsidR="00386B63">
        <w:rPr>
          <w:rFonts w:ascii="Arial Unicode MS" w:eastAsia="Arial Unicode MS" w:hAnsi="Arial Unicode MS" w:cs="Arial Unicode MS"/>
        </w:rPr>
        <w:t xml:space="preserve"> $</w:t>
      </w:r>
      <w:r w:rsidR="00386B63">
        <w:rPr>
          <w:rFonts w:ascii="Arial Unicode MS" w:eastAsia="Arial Unicode MS" w:hAnsi="Arial Unicode MS" w:cs="Arial Unicode MS" w:hint="eastAsia"/>
        </w:rPr>
        <w:t xml:space="preserve">GLOBAL 변수는 </w:t>
      </w:r>
      <w:r w:rsidR="00386B63">
        <w:rPr>
          <w:rFonts w:ascii="Arial Unicode MS" w:eastAsia="Arial Unicode MS" w:hAnsi="Arial Unicode MS" w:cs="Arial Unicode MS"/>
        </w:rPr>
        <w:t xml:space="preserve">PHP </w:t>
      </w:r>
      <w:r w:rsidR="00386B63">
        <w:rPr>
          <w:rFonts w:ascii="Arial Unicode MS" w:eastAsia="Arial Unicode MS" w:hAnsi="Arial Unicode MS" w:cs="Arial Unicode MS" w:hint="eastAsia"/>
        </w:rPr>
        <w:t xml:space="preserve">언어에서 지원하는 다수의 슈퍼변수 중 하나입니다. 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PHP</w:t>
      </w:r>
      <w:r w:rsidR="00386B63">
        <w:rPr>
          <w:rFonts w:ascii="Arial Unicode MS" w:eastAsia="Arial Unicode MS" w:hAnsi="Arial Unicode MS" w:cs="Arial Unicode MS" w:hint="eastAsia"/>
        </w:rPr>
        <w:t>언어</w:t>
      </w:r>
      <w:r>
        <w:rPr>
          <w:rFonts w:ascii="Arial Unicode MS" w:eastAsia="Arial Unicode MS" w:hAnsi="Arial Unicode MS" w:cs="Arial Unicode MS"/>
        </w:rPr>
        <w:t>는 $GLOBALS 이외에 여러</w:t>
      </w:r>
      <w:r w:rsidR="00335A8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개의 슈퍼변수를 </w:t>
      </w:r>
      <w:r w:rsidR="00386B63">
        <w:rPr>
          <w:rFonts w:ascii="Arial Unicode MS" w:eastAsia="Arial Unicode MS" w:hAnsi="Arial Unicode MS" w:cs="Arial Unicode MS" w:hint="eastAsia"/>
        </w:rPr>
        <w:t xml:space="preserve">다음과 같이 </w:t>
      </w:r>
      <w:r>
        <w:rPr>
          <w:rFonts w:ascii="Arial Unicode MS" w:eastAsia="Arial Unicode MS" w:hAnsi="Arial Unicode MS" w:cs="Arial Unicode MS"/>
        </w:rPr>
        <w:t>제공합니다.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PHP 슈퍼</w:t>
      </w:r>
      <w:r w:rsidR="00335A8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글로벌변수들</w:t>
      </w:r>
    </w:p>
    <w:p w:rsidR="00FD4598" w:rsidRDefault="008A3C55">
      <w:pPr>
        <w:pStyle w:val="10"/>
        <w:numPr>
          <w:ilvl w:val="0"/>
          <w:numId w:val="2"/>
        </w:numPr>
        <w:ind w:hanging="360"/>
        <w:contextualSpacing/>
      </w:pPr>
      <w:r>
        <w:t>$GLOBALS</w:t>
      </w:r>
    </w:p>
    <w:p w:rsidR="00FD4598" w:rsidRDefault="008A3C55">
      <w:pPr>
        <w:pStyle w:val="10"/>
        <w:numPr>
          <w:ilvl w:val="0"/>
          <w:numId w:val="2"/>
        </w:numPr>
        <w:ind w:hanging="360"/>
        <w:contextualSpacing/>
      </w:pPr>
      <w:r>
        <w:t>$_SERVER</w:t>
      </w:r>
    </w:p>
    <w:p w:rsidR="00FD4598" w:rsidRDefault="008A3C55">
      <w:pPr>
        <w:pStyle w:val="10"/>
        <w:numPr>
          <w:ilvl w:val="0"/>
          <w:numId w:val="2"/>
        </w:numPr>
        <w:ind w:hanging="360"/>
        <w:contextualSpacing/>
      </w:pPr>
      <w:r>
        <w:t>$_REQUEST</w:t>
      </w:r>
    </w:p>
    <w:p w:rsidR="00FD4598" w:rsidRDefault="008A3C55">
      <w:pPr>
        <w:pStyle w:val="10"/>
        <w:numPr>
          <w:ilvl w:val="0"/>
          <w:numId w:val="2"/>
        </w:numPr>
        <w:ind w:hanging="360"/>
        <w:contextualSpacing/>
      </w:pPr>
      <w:r>
        <w:t>$_POST</w:t>
      </w:r>
    </w:p>
    <w:p w:rsidR="00FD4598" w:rsidRDefault="008A3C55">
      <w:pPr>
        <w:pStyle w:val="10"/>
        <w:numPr>
          <w:ilvl w:val="0"/>
          <w:numId w:val="2"/>
        </w:numPr>
        <w:ind w:hanging="360"/>
        <w:contextualSpacing/>
      </w:pPr>
      <w:r>
        <w:t>$_GET</w:t>
      </w:r>
    </w:p>
    <w:p w:rsidR="00FD4598" w:rsidRDefault="008A3C55">
      <w:pPr>
        <w:pStyle w:val="10"/>
        <w:numPr>
          <w:ilvl w:val="0"/>
          <w:numId w:val="2"/>
        </w:numPr>
        <w:ind w:hanging="360"/>
        <w:contextualSpacing/>
      </w:pPr>
      <w:r>
        <w:t>$_FILES</w:t>
      </w:r>
    </w:p>
    <w:p w:rsidR="00FD4598" w:rsidRDefault="008A3C55">
      <w:pPr>
        <w:pStyle w:val="10"/>
        <w:numPr>
          <w:ilvl w:val="0"/>
          <w:numId w:val="2"/>
        </w:numPr>
        <w:ind w:hanging="360"/>
        <w:contextualSpacing/>
      </w:pPr>
      <w:r>
        <w:t>$_ENV</w:t>
      </w:r>
    </w:p>
    <w:p w:rsidR="00FD4598" w:rsidRDefault="008A3C55">
      <w:pPr>
        <w:pStyle w:val="10"/>
        <w:numPr>
          <w:ilvl w:val="0"/>
          <w:numId w:val="2"/>
        </w:numPr>
        <w:ind w:hanging="360"/>
        <w:contextualSpacing/>
      </w:pPr>
      <w:r>
        <w:t>$_COOKIE</w:t>
      </w:r>
    </w:p>
    <w:p w:rsidR="00FD4598" w:rsidRDefault="008A3C55">
      <w:pPr>
        <w:pStyle w:val="10"/>
        <w:numPr>
          <w:ilvl w:val="0"/>
          <w:numId w:val="2"/>
        </w:numPr>
        <w:ind w:hanging="360"/>
        <w:contextualSpacing/>
      </w:pPr>
      <w:r>
        <w:t>$_SESSION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이러한 슈퍼변수의 개념은 PHP 4.1.0에서 도입된 기능입니다.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슈퍼변수는 PHP에서 미리 정의된 내장변수입니다.</w:t>
      </w:r>
      <w:r w:rsidR="00386B63">
        <w:rPr>
          <w:rFonts w:ascii="Arial Unicode MS" w:eastAsia="Arial Unicode MS" w:hAnsi="Arial Unicode MS" w:cs="Arial Unicode MS"/>
        </w:rPr>
        <w:t xml:space="preserve"> </w:t>
      </w:r>
      <w:r w:rsidR="00386B63">
        <w:rPr>
          <w:rFonts w:ascii="Arial Unicode MS" w:eastAsia="Arial Unicode MS" w:hAnsi="Arial Unicode MS" w:cs="Arial Unicode MS" w:hint="eastAsia"/>
        </w:rPr>
        <w:t>또한 예약된 변수명입니다.</w:t>
      </w:r>
      <w:r>
        <w:rPr>
          <w:rFonts w:ascii="Arial Unicode MS" w:eastAsia="Arial Unicode MS" w:hAnsi="Arial Unicode MS" w:cs="Arial Unicode MS"/>
        </w:rPr>
        <w:t xml:space="preserve"> </w:t>
      </w:r>
      <w:r w:rsidR="00386B63">
        <w:rPr>
          <w:rFonts w:ascii="Arial Unicode MS" w:eastAsia="Arial Unicode MS" w:hAnsi="Arial Unicode MS" w:cs="Arial Unicode MS" w:hint="eastAsia"/>
        </w:rPr>
        <w:t xml:space="preserve">슈퍼변수는 </w:t>
      </w:r>
      <w:r>
        <w:rPr>
          <w:rFonts w:ascii="Arial Unicode MS" w:eastAsia="Arial Unicode MS" w:hAnsi="Arial Unicode MS" w:cs="Arial Unicode MS"/>
        </w:rPr>
        <w:t>PHP 소스의 특정 위치에 상관이 없이 함수, 클래스</w:t>
      </w:r>
      <w:r w:rsidR="00335A8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내에서도 언제든지 사용할 수 있습니다.</w:t>
      </w:r>
    </w:p>
    <w:p w:rsidR="00FD4598" w:rsidRDefault="00FD4598">
      <w:pPr>
        <w:pStyle w:val="10"/>
      </w:pPr>
    </w:p>
    <w:p w:rsidR="00FD4598" w:rsidRPr="00386B63" w:rsidRDefault="00FD4598">
      <w:pPr>
        <w:pStyle w:val="10"/>
      </w:pPr>
    </w:p>
    <w:p w:rsidR="00FD4598" w:rsidRDefault="008A3C55">
      <w:pPr>
        <w:pStyle w:val="1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12.6 </w:t>
      </w:r>
      <w:r w:rsidR="00386B63">
        <w:rPr>
          <w:rFonts w:hint="eastAsia"/>
          <w:b/>
          <w:sz w:val="36"/>
          <w:szCs w:val="36"/>
        </w:rPr>
        <w:t>슈퍼변수</w:t>
      </w:r>
      <w:r w:rsidR="00386B63">
        <w:rPr>
          <w:rFonts w:hint="eastAsia"/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$_SERVER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 xml:space="preserve">$_SERVER 슈퍼변수는 </w:t>
      </w:r>
      <w:r w:rsidR="00386B63">
        <w:rPr>
          <w:rFonts w:ascii="Arial Unicode MS" w:eastAsia="Arial Unicode MS" w:hAnsi="Arial Unicode MS" w:cs="Arial Unicode MS" w:hint="eastAsia"/>
        </w:rPr>
        <w:t>서버</w:t>
      </w:r>
      <w:r w:rsidR="00A527C2">
        <w:rPr>
          <w:rFonts w:ascii="Arial Unicode MS" w:eastAsia="Arial Unicode MS" w:hAnsi="Arial Unicode MS" w:cs="Arial Unicode MS" w:hint="eastAsia"/>
        </w:rPr>
        <w:t xml:space="preserve"> </w:t>
      </w:r>
      <w:r w:rsidR="00386B63">
        <w:rPr>
          <w:rFonts w:ascii="Arial Unicode MS" w:eastAsia="Arial Unicode MS" w:hAnsi="Arial Unicode MS" w:cs="Arial Unicode MS" w:hint="eastAsia"/>
        </w:rPr>
        <w:t xml:space="preserve">정보를 저장합니다. </w:t>
      </w:r>
      <w:r>
        <w:rPr>
          <w:rFonts w:ascii="Arial Unicode MS" w:eastAsia="Arial Unicode MS" w:hAnsi="Arial Unicode MS" w:cs="Arial Unicode MS"/>
        </w:rPr>
        <w:t>브라우저를 통하여 PHP 스크립트를 실행할</w:t>
      </w:r>
      <w:r w:rsidR="00335A8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때 서버의 정보를 PHP에서 확인할 수 </w:t>
      </w:r>
      <w:r w:rsidR="00386B63">
        <w:rPr>
          <w:rFonts w:ascii="Arial Unicode MS" w:eastAsia="Arial Unicode MS" w:hAnsi="Arial Unicode MS" w:cs="Arial Unicode MS" w:hint="eastAsia"/>
        </w:rPr>
        <w:t>있도록 제공하는 배열</w:t>
      </w:r>
      <w:r>
        <w:rPr>
          <w:rFonts w:ascii="Arial Unicode MS" w:eastAsia="Arial Unicode MS" w:hAnsi="Arial Unicode MS" w:cs="Arial Unicode MS"/>
        </w:rPr>
        <w:t>변수입니다.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PHP는 웹</w:t>
      </w:r>
      <w:r w:rsidR="00335A8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개발 용도로 많이 사용을 </w:t>
      </w:r>
      <w:r w:rsidR="00386B63">
        <w:rPr>
          <w:rFonts w:ascii="Arial Unicode MS" w:eastAsia="Arial Unicode MS" w:hAnsi="Arial Unicode MS" w:cs="Arial Unicode MS" w:hint="eastAsia"/>
        </w:rPr>
        <w:t>합니다. 또한 웹 서버와 언어에</w:t>
      </w:r>
      <w:r w:rsidR="00A527C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최적화</w:t>
      </w:r>
      <w:r w:rsidR="00A527C2">
        <w:rPr>
          <w:rFonts w:ascii="Arial Unicode MS" w:eastAsia="Arial Unicode MS" w:hAnsi="Arial Unicode MS" w:cs="Arial Unicode MS" w:hint="eastAsia"/>
        </w:rPr>
        <w:t>된</w:t>
      </w:r>
      <w:r w:rsidR="00386B63">
        <w:rPr>
          <w:rFonts w:ascii="Arial Unicode MS" w:eastAsia="Arial Unicode MS" w:hAnsi="Arial Unicode MS" w:cs="Arial Unicode MS" w:hint="eastAsia"/>
        </w:rPr>
        <w:t xml:space="preserve"> 환경을 제공하는 </w:t>
      </w:r>
      <w:r>
        <w:rPr>
          <w:rFonts w:ascii="Arial Unicode MS" w:eastAsia="Arial Unicode MS" w:hAnsi="Arial Unicode MS" w:cs="Arial Unicode MS"/>
        </w:rPr>
        <w:t xml:space="preserve">의미도 </w:t>
      </w:r>
      <w:r w:rsidR="00386B63">
        <w:rPr>
          <w:rFonts w:ascii="Arial Unicode MS" w:eastAsia="Arial Unicode MS" w:hAnsi="Arial Unicode MS" w:cs="Arial Unicode MS" w:hint="eastAsia"/>
        </w:rPr>
        <w:t xml:space="preserve">있습니다. 따라서 </w:t>
      </w:r>
      <w:r>
        <w:rPr>
          <w:rFonts w:ascii="Arial Unicode MS" w:eastAsia="Arial Unicode MS" w:hAnsi="Arial Unicode MS" w:cs="Arial Unicode MS"/>
        </w:rPr>
        <w:t xml:space="preserve">이러한 </w:t>
      </w:r>
      <w:r w:rsidR="00386B63">
        <w:rPr>
          <w:rFonts w:ascii="Arial Unicode MS" w:eastAsia="Arial Unicode MS" w:hAnsi="Arial Unicode MS" w:cs="Arial Unicode MS"/>
        </w:rPr>
        <w:t>$</w:t>
      </w:r>
      <w:ins w:id="41" w:author="이호진" w:date="2017-09-19T18:06:00Z">
        <w:r w:rsidR="00EA7BD3">
          <w:rPr>
            <w:rFonts w:ascii="Arial Unicode MS" w:eastAsia="Arial Unicode MS" w:hAnsi="Arial Unicode MS" w:cs="Arial Unicode MS"/>
          </w:rPr>
          <w:t>_</w:t>
        </w:r>
      </w:ins>
      <w:r w:rsidR="00386B63">
        <w:rPr>
          <w:rFonts w:ascii="Arial Unicode MS" w:eastAsia="Arial Unicode MS" w:hAnsi="Arial Unicode MS" w:cs="Arial Unicode MS"/>
        </w:rPr>
        <w:t xml:space="preserve">SERVER </w:t>
      </w:r>
      <w:r w:rsidR="00386B63">
        <w:rPr>
          <w:rFonts w:ascii="Arial Unicode MS" w:eastAsia="Arial Unicode MS" w:hAnsi="Arial Unicode MS" w:cs="Arial Unicode MS" w:hint="eastAsia"/>
        </w:rPr>
        <w:t xml:space="preserve">같은 </w:t>
      </w:r>
      <w:r>
        <w:rPr>
          <w:rFonts w:ascii="Arial Unicode MS" w:eastAsia="Arial Unicode MS" w:hAnsi="Arial Unicode MS" w:cs="Arial Unicode MS"/>
        </w:rPr>
        <w:t xml:space="preserve">슈퍼변수들을 제공하고 </w:t>
      </w:r>
      <w:r w:rsidR="00386B63">
        <w:rPr>
          <w:rFonts w:ascii="Arial Unicode MS" w:eastAsia="Arial Unicode MS" w:hAnsi="Arial Unicode MS" w:cs="Arial Unicode MS" w:hint="eastAsia"/>
        </w:rPr>
        <w:t>있습니다.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 xml:space="preserve">다음은 $_SERVER 에서 사용되는 </w:t>
      </w:r>
      <w:ins w:id="42" w:author="이호진" w:date="2017-09-19T18:06:00Z">
        <w:r w:rsidR="00EA7BD3">
          <w:rPr>
            <w:rFonts w:ascii="Arial Unicode MS" w:eastAsia="Arial Unicode MS" w:hAnsi="Arial Unicode MS" w:cs="Arial Unicode MS" w:hint="eastAsia"/>
          </w:rPr>
          <w:t xml:space="preserve">배열 </w:t>
        </w:r>
      </w:ins>
      <w:r>
        <w:rPr>
          <w:rFonts w:ascii="Arial Unicode MS" w:eastAsia="Arial Unicode MS" w:hAnsi="Arial Unicode MS" w:cs="Arial Unicode MS"/>
        </w:rPr>
        <w:t xml:space="preserve">값들에 대한 </w:t>
      </w:r>
      <w:r w:rsidR="00386B63">
        <w:rPr>
          <w:rFonts w:ascii="Arial Unicode MS" w:eastAsia="Arial Unicode MS" w:hAnsi="Arial Unicode MS" w:cs="Arial Unicode MS" w:hint="eastAsia"/>
        </w:rPr>
        <w:t xml:space="preserve">상세한 </w:t>
      </w:r>
      <w:r>
        <w:rPr>
          <w:rFonts w:ascii="Arial Unicode MS" w:eastAsia="Arial Unicode MS" w:hAnsi="Arial Unicode MS" w:cs="Arial Unicode MS"/>
        </w:rPr>
        <w:t>설명입니다:</w:t>
      </w:r>
    </w:p>
    <w:p w:rsidR="00FD4598" w:rsidRPr="00EA7BD3" w:rsidRDefault="00FD4598">
      <w:pPr>
        <w:pStyle w:val="10"/>
      </w:pPr>
    </w:p>
    <w:p w:rsidR="00FD4598" w:rsidRDefault="008A3C55">
      <w:pPr>
        <w:pStyle w:val="10"/>
        <w:rPr>
          <w:b/>
        </w:rPr>
      </w:pPr>
      <w:r>
        <w:rPr>
          <w:b/>
        </w:rPr>
        <w:t>$_SERVER['PHP_SELF']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PHP_SELF는 현재 실행하고 있는 PHP 스크립트 파일명을 출력합니다. 이는 HTML폼 ACTION 스크립트 경로를 입력할</w:t>
      </w:r>
      <w:r w:rsidR="00335A8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 유용하게 사용을 합니다.</w:t>
      </w:r>
    </w:p>
    <w:p w:rsidR="00FD4598" w:rsidRDefault="00FD4598">
      <w:pPr>
        <w:pStyle w:val="10"/>
      </w:pPr>
    </w:p>
    <w:p w:rsidR="00FD4598" w:rsidRPr="00335A85" w:rsidRDefault="008A3C55">
      <w:pPr>
        <w:pStyle w:val="10"/>
      </w:pPr>
      <w:r>
        <w:rPr>
          <w:rFonts w:ascii="Arial Unicode MS" w:eastAsia="Arial Unicode MS" w:hAnsi="Arial Unicode MS" w:cs="Arial Unicode MS"/>
          <w:b/>
        </w:rPr>
        <w:t>예제</w:t>
      </w:r>
      <w:r w:rsidR="00335A85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파일 </w:t>
      </w:r>
      <w:r w:rsidRPr="00EA7BD3">
        <w:rPr>
          <w:rFonts w:ascii="Arial Unicode MS" w:eastAsia="Arial Unicode MS" w:hAnsi="Arial Unicode MS" w:cs="Arial Unicode MS"/>
        </w:rPr>
        <w:t>server-01.php</w:t>
      </w:r>
    </w:p>
    <w:tbl>
      <w:tblPr>
        <w:tblStyle w:val="ae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D459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598" w:rsidRDefault="008A3C55">
            <w:pPr>
              <w:pStyle w:val="10"/>
            </w:pPr>
            <w:r>
              <w:t>&lt;?php</w:t>
            </w:r>
          </w:p>
          <w:p w:rsidR="00FD4598" w:rsidRDefault="008A3C55">
            <w:pPr>
              <w:pStyle w:val="10"/>
            </w:pPr>
            <w:r>
              <w:tab/>
              <w:t>echo $_SERVER['PHP_SELF'];</w:t>
            </w:r>
          </w:p>
          <w:p w:rsidR="00FD4598" w:rsidRDefault="008A3C55">
            <w:pPr>
              <w:pStyle w:val="10"/>
            </w:pPr>
            <w:r>
              <w:t>?&gt;</w:t>
            </w:r>
          </w:p>
        </w:tc>
      </w:tr>
    </w:tbl>
    <w:p w:rsidR="00FD4598" w:rsidRDefault="00FD4598">
      <w:pPr>
        <w:pStyle w:val="10"/>
      </w:pPr>
    </w:p>
    <w:p w:rsidR="00FD4598" w:rsidRPr="00EA7BD3" w:rsidRDefault="008A3C55">
      <w:pPr>
        <w:pStyle w:val="10"/>
        <w:rPr>
          <w:b/>
        </w:rPr>
      </w:pPr>
      <w:r w:rsidRPr="00EA7BD3">
        <w:rPr>
          <w:rFonts w:ascii="Arial Unicode MS" w:eastAsia="Arial Unicode MS" w:hAnsi="Arial Unicode MS" w:cs="Arial Unicode MS"/>
          <w:b/>
        </w:rPr>
        <w:t>출력</w:t>
      </w:r>
      <w:r w:rsidR="00335A85" w:rsidRPr="00EA7BD3">
        <w:rPr>
          <w:rFonts w:ascii="Arial Unicode MS" w:eastAsia="Arial Unicode MS" w:hAnsi="Arial Unicode MS" w:cs="Arial Unicode MS"/>
          <w:b/>
        </w:rPr>
        <w:t xml:space="preserve"> </w:t>
      </w:r>
      <w:r w:rsidRPr="00EA7BD3">
        <w:rPr>
          <w:rFonts w:ascii="Arial Unicode MS" w:eastAsia="Arial Unicode MS" w:hAnsi="Arial Unicode MS" w:cs="Arial Unicode MS"/>
          <w:b/>
        </w:rPr>
        <w:t>화면</w:t>
      </w:r>
    </w:p>
    <w:p w:rsidR="00FD4598" w:rsidRDefault="008A3C55">
      <w:pPr>
        <w:pStyle w:val="10"/>
      </w:pPr>
      <w:r>
        <w:rPr>
          <w:noProof/>
        </w:rPr>
        <w:drawing>
          <wp:inline distT="114300" distB="114300" distL="114300" distR="114300">
            <wp:extent cx="6120000" cy="8255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598" w:rsidRDefault="008A3C55">
      <w:pPr>
        <w:pStyle w:val="10"/>
      </w:pPr>
      <w:r>
        <w:tab/>
      </w:r>
    </w:p>
    <w:p w:rsidR="00FD4598" w:rsidRDefault="008A3C55">
      <w:pPr>
        <w:pStyle w:val="10"/>
        <w:rPr>
          <w:b/>
        </w:rPr>
      </w:pPr>
      <w:r>
        <w:rPr>
          <w:b/>
        </w:rPr>
        <w:t>$_SERVER['GATEWAY_INTERFACE']</w:t>
      </w:r>
    </w:p>
    <w:p w:rsidR="00FD4598" w:rsidRDefault="008A3C55">
      <w:pPr>
        <w:pStyle w:val="10"/>
        <w:ind w:right="40"/>
      </w:pPr>
      <w:r>
        <w:rPr>
          <w:rFonts w:ascii="Arial Unicode MS" w:eastAsia="Arial Unicode MS" w:hAnsi="Arial Unicode MS" w:cs="Arial Unicode MS"/>
          <w:color w:val="212121"/>
          <w:highlight w:val="white"/>
        </w:rPr>
        <w:t>사용</w:t>
      </w:r>
      <w:r w:rsidR="00335A85">
        <w:rPr>
          <w:rFonts w:ascii="Arial Unicode MS" w:eastAsia="Arial Unicode MS" w:hAnsi="Arial Unicode MS" w:cs="Arial Unicode MS" w:hint="eastAsia"/>
          <w:color w:val="2121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>중인 CGI (Common Gateway Interface)의 버전을 반환합니다</w:t>
      </w:r>
      <w:r>
        <w:rPr>
          <w:color w:val="212121"/>
          <w:highlight w:val="white"/>
        </w:rPr>
        <w:t>.</w:t>
      </w:r>
    </w:p>
    <w:p w:rsidR="00FD4598" w:rsidRDefault="008A3C55">
      <w:pPr>
        <w:pStyle w:val="10"/>
      </w:pPr>
      <w:r>
        <w:tab/>
      </w:r>
    </w:p>
    <w:p w:rsidR="00FD4598" w:rsidRDefault="008A3C55">
      <w:pPr>
        <w:pStyle w:val="10"/>
        <w:rPr>
          <w:b/>
        </w:rPr>
      </w:pPr>
      <w:r>
        <w:rPr>
          <w:b/>
        </w:rPr>
        <w:t>$_SERVER['SERVER_ADDR']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호스트 서버의 IP주소를 알</w:t>
      </w:r>
      <w:r w:rsidR="00335A8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수 있습니다.</w:t>
      </w:r>
    </w:p>
    <w:p w:rsidR="00FD4598" w:rsidRDefault="008A3C55">
      <w:pPr>
        <w:pStyle w:val="10"/>
      </w:pPr>
      <w:r>
        <w:tab/>
      </w:r>
    </w:p>
    <w:p w:rsidR="00FD4598" w:rsidRDefault="008A3C55">
      <w:pPr>
        <w:pStyle w:val="10"/>
        <w:rPr>
          <w:b/>
        </w:rPr>
      </w:pPr>
      <w:r>
        <w:rPr>
          <w:b/>
        </w:rPr>
        <w:t>$_SERVER['SERVER_NAME']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호스트 서버의 이름(도메인)을 알 수 있습니다.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b/>
        </w:rPr>
        <w:t>$_SERVER['SERVER_SOFTWARE']</w:t>
      </w:r>
    </w:p>
    <w:p w:rsidR="00FD4598" w:rsidRDefault="008A3C55">
      <w:pPr>
        <w:pStyle w:val="10"/>
        <w:rPr>
          <w:color w:val="212121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서버의 소프트웨어 환경. 서버 식별 문자열 (예: Apache / 2.2.24)을 반환합니다.</w:t>
      </w:r>
    </w:p>
    <w:p w:rsidR="00FD4598" w:rsidRDefault="00FD4598">
      <w:pPr>
        <w:pStyle w:val="10"/>
      </w:pPr>
    </w:p>
    <w:p w:rsidR="00FD4598" w:rsidRDefault="008A3C55">
      <w:pPr>
        <w:pStyle w:val="10"/>
        <w:rPr>
          <w:b/>
        </w:rPr>
      </w:pPr>
      <w:r>
        <w:rPr>
          <w:b/>
        </w:rPr>
        <w:t>$_SERVER['SERVER_PROTOCOL']</w:t>
      </w:r>
    </w:p>
    <w:p w:rsidR="00FD4598" w:rsidRDefault="008A3C55">
      <w:pPr>
        <w:pStyle w:val="10"/>
        <w:rPr>
          <w:color w:val="212121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프로토콜의 이름, 버전, 정보를 반환합니다(예: HTTP / 1.1).</w:t>
      </w:r>
    </w:p>
    <w:p w:rsidR="00FD4598" w:rsidRDefault="00EA7BD3">
      <w:pPr>
        <w:pStyle w:val="10"/>
      </w:pPr>
      <w:ins w:id="43" w:author="이호진" w:date="2017-09-19T18:07:00Z">
        <w:r>
          <w:rPr>
            <w:rFonts w:ascii="Arial Unicode MS" w:eastAsia="Arial Unicode MS" w:hAnsi="Arial Unicode MS" w:cs="Arial Unicode MS"/>
            <w:b/>
          </w:rPr>
          <w:t>예제</w:t>
        </w:r>
        <w:r>
          <w:rPr>
            <w:rFonts w:ascii="Arial Unicode MS" w:eastAsia="Arial Unicode MS" w:hAnsi="Arial Unicode MS" w:cs="Arial Unicode MS" w:hint="eastAsia"/>
            <w:b/>
          </w:rPr>
          <w:t xml:space="preserve"> </w:t>
        </w:r>
        <w:r>
          <w:rPr>
            <w:rFonts w:ascii="Arial Unicode MS" w:eastAsia="Arial Unicode MS" w:hAnsi="Arial Unicode MS" w:cs="Arial Unicode MS"/>
            <w:b/>
          </w:rPr>
          <w:t xml:space="preserve">파일 </w:t>
        </w:r>
        <w:r>
          <w:rPr>
            <w:rFonts w:ascii="Arial Unicode MS" w:eastAsia="Arial Unicode MS" w:hAnsi="Arial Unicode MS" w:cs="Arial Unicode MS"/>
          </w:rPr>
          <w:t>server-02</w:t>
        </w:r>
        <w:r w:rsidRPr="00EA7BD3">
          <w:rPr>
            <w:rFonts w:ascii="Arial Unicode MS" w:eastAsia="Arial Unicode MS" w:hAnsi="Arial Unicode MS" w:cs="Arial Unicode MS"/>
          </w:rPr>
          <w:t>.php</w:t>
        </w:r>
      </w:ins>
    </w:p>
    <w:tbl>
      <w:tblPr>
        <w:tblStyle w:val="af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D459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598" w:rsidRDefault="008A3C55">
            <w:pPr>
              <w:pStyle w:val="10"/>
            </w:pPr>
            <w:del w:id="44" w:author="이호진" w:date="2017-09-19T18:07:00Z">
              <w:r w:rsidDel="00EA7BD3">
                <w:rPr>
                  <w:rFonts w:ascii="Arial Unicode MS" w:eastAsia="Arial Unicode MS" w:hAnsi="Arial Unicode MS" w:cs="Arial Unicode MS"/>
                  <w:b/>
                </w:rPr>
                <w:delText>예제</w:delText>
              </w:r>
              <w:r w:rsidR="00335A85" w:rsidDel="00EA7BD3">
                <w:rPr>
                  <w:rFonts w:ascii="Arial Unicode MS" w:eastAsia="Arial Unicode MS" w:hAnsi="Arial Unicode MS" w:cs="Arial Unicode MS" w:hint="eastAsia"/>
                  <w:b/>
                </w:rPr>
                <w:delText xml:space="preserve"> </w:delText>
              </w:r>
              <w:r w:rsidDel="00EA7BD3">
                <w:rPr>
                  <w:rFonts w:ascii="Arial Unicode MS" w:eastAsia="Arial Unicode MS" w:hAnsi="Arial Unicode MS" w:cs="Arial Unicode MS"/>
                  <w:b/>
                </w:rPr>
                <w:delText xml:space="preserve">파일 </w:delText>
              </w:r>
              <w:r w:rsidRPr="00EA7BD3" w:rsidDel="00EA7BD3">
                <w:rPr>
                  <w:rFonts w:ascii="Arial Unicode MS" w:eastAsia="Arial Unicode MS" w:hAnsi="Arial Unicode MS" w:cs="Arial Unicode MS"/>
                </w:rPr>
                <w:delText>server-03.php</w:delText>
              </w:r>
            </w:del>
            <w:r>
              <w:t>&lt;?php</w:t>
            </w:r>
          </w:p>
          <w:p w:rsidR="00FD4598" w:rsidRDefault="008A3C55">
            <w:pPr>
              <w:pStyle w:val="10"/>
            </w:pPr>
            <w:r>
              <w:tab/>
              <w:t>echo "SERVER_ADDR = ".$_SERVER['SERVER_ADDR'];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8A3C55">
            <w:pPr>
              <w:pStyle w:val="10"/>
            </w:pPr>
            <w:r>
              <w:tab/>
              <w:t>echo "SERVER_NAME = ".$_SERVER['SERVER_NAME'];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8A3C55">
            <w:pPr>
              <w:pStyle w:val="10"/>
            </w:pPr>
            <w:r>
              <w:tab/>
              <w:t>echo "SERVER_SOFTWARE = ".$_SERVER['SERVER_SOFTWARE'];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8A3C55">
            <w:pPr>
              <w:pStyle w:val="10"/>
            </w:pPr>
            <w:r>
              <w:tab/>
              <w:t>echo "SERVER_PROTOCOL = ".$_SERVER['SERVER_PROTOCOL'];</w:t>
            </w:r>
          </w:p>
          <w:p w:rsidR="00FD4598" w:rsidRDefault="008A3C55">
            <w:pPr>
              <w:pStyle w:val="10"/>
            </w:pPr>
            <w:r>
              <w:t>?&gt;</w:t>
            </w:r>
          </w:p>
        </w:tc>
      </w:tr>
    </w:tbl>
    <w:p w:rsidR="00FD4598" w:rsidRDefault="00FD4598">
      <w:pPr>
        <w:pStyle w:val="10"/>
      </w:pPr>
    </w:p>
    <w:p w:rsidR="00FD4598" w:rsidRPr="00EA7BD3" w:rsidRDefault="008A3C55">
      <w:pPr>
        <w:pStyle w:val="10"/>
        <w:rPr>
          <w:b/>
        </w:rPr>
      </w:pPr>
      <w:r w:rsidRPr="00EA7BD3">
        <w:rPr>
          <w:rFonts w:ascii="Arial Unicode MS" w:eastAsia="Arial Unicode MS" w:hAnsi="Arial Unicode MS" w:cs="Arial Unicode MS"/>
          <w:b/>
        </w:rPr>
        <w:t>출력</w:t>
      </w:r>
      <w:r w:rsidR="00335A85" w:rsidRPr="00EA7BD3">
        <w:rPr>
          <w:rFonts w:ascii="Arial Unicode MS" w:eastAsia="Arial Unicode MS" w:hAnsi="Arial Unicode MS" w:cs="Arial Unicode MS"/>
          <w:b/>
        </w:rPr>
        <w:t xml:space="preserve"> </w:t>
      </w:r>
      <w:r w:rsidRPr="00EA7BD3">
        <w:rPr>
          <w:rFonts w:ascii="Arial Unicode MS" w:eastAsia="Arial Unicode MS" w:hAnsi="Arial Unicode MS" w:cs="Arial Unicode MS"/>
          <w:b/>
        </w:rPr>
        <w:t>화면</w:t>
      </w:r>
    </w:p>
    <w:p w:rsidR="00FD4598" w:rsidRDefault="008A3C55">
      <w:pPr>
        <w:pStyle w:val="10"/>
      </w:pPr>
      <w:r>
        <w:rPr>
          <w:noProof/>
        </w:rPr>
        <w:lastRenderedPageBreak/>
        <w:drawing>
          <wp:inline distT="114300" distB="114300" distL="114300" distR="114300">
            <wp:extent cx="6120000" cy="1079500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598" w:rsidRDefault="008A3C55">
      <w:pPr>
        <w:pStyle w:val="10"/>
      </w:pPr>
      <w:r>
        <w:tab/>
      </w:r>
    </w:p>
    <w:p w:rsidR="00FD4598" w:rsidRDefault="008A3C55">
      <w:pPr>
        <w:pStyle w:val="10"/>
        <w:rPr>
          <w:b/>
        </w:rPr>
      </w:pPr>
      <w:r>
        <w:rPr>
          <w:b/>
        </w:rPr>
        <w:t>$_SERVER['REQUEST_METHOD']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 xml:space="preserve">페이지 접속 방식을 POST/GET 을 </w:t>
      </w:r>
      <w:r w:rsidR="00335A85">
        <w:rPr>
          <w:rFonts w:ascii="Arial Unicode MS" w:eastAsia="Arial Unicode MS" w:hAnsi="Arial Unicode MS" w:cs="Arial Unicode MS"/>
        </w:rPr>
        <w:t>반환</w:t>
      </w:r>
      <w:r>
        <w:rPr>
          <w:rFonts w:ascii="Arial Unicode MS" w:eastAsia="Arial Unicode MS" w:hAnsi="Arial Unicode MS" w:cs="Arial Unicode MS"/>
        </w:rPr>
        <w:t>합니다.</w:t>
      </w:r>
    </w:p>
    <w:p w:rsidR="00FD4598" w:rsidRDefault="008A3C55">
      <w:pPr>
        <w:pStyle w:val="10"/>
      </w:pPr>
      <w:r>
        <w:tab/>
      </w:r>
    </w:p>
    <w:p w:rsidR="00FD4598" w:rsidRDefault="008A3C55">
      <w:pPr>
        <w:pStyle w:val="10"/>
        <w:rPr>
          <w:b/>
        </w:rPr>
      </w:pPr>
      <w:r>
        <w:rPr>
          <w:b/>
        </w:rPr>
        <w:t>$_SERVER['REQUEST_TIME']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접속 타임</w:t>
      </w:r>
      <w:r w:rsidR="00335A8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스</w:t>
      </w:r>
      <w:r w:rsidR="00386B63">
        <w:rPr>
          <w:rFonts w:ascii="Arial Unicode MS" w:eastAsia="Arial Unicode MS" w:hAnsi="Arial Unicode MS" w:cs="Arial Unicode MS" w:hint="eastAsia"/>
        </w:rPr>
        <w:t>탬</w:t>
      </w:r>
      <w:r>
        <w:rPr>
          <w:rFonts w:ascii="Arial Unicode MS" w:eastAsia="Arial Unicode MS" w:hAnsi="Arial Unicode MS" w:cs="Arial Unicode MS"/>
        </w:rPr>
        <w:t>프를 반환합니다</w:t>
      </w:r>
    </w:p>
    <w:p w:rsidR="00FD4598" w:rsidRDefault="00FD4598">
      <w:pPr>
        <w:pStyle w:val="10"/>
      </w:pPr>
    </w:p>
    <w:p w:rsidR="00FD4598" w:rsidRDefault="008A3C55">
      <w:pPr>
        <w:pStyle w:val="10"/>
        <w:rPr>
          <w:b/>
        </w:rPr>
      </w:pPr>
      <w:r>
        <w:rPr>
          <w:b/>
        </w:rPr>
        <w:t>$_SERVER['REQUEST_URI']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현재 페이지 주소에서 도메인을 제외한 값을 반환합니다.</w:t>
      </w:r>
    </w:p>
    <w:p w:rsidR="00FD4598" w:rsidRDefault="00FD4598">
      <w:pPr>
        <w:pStyle w:val="10"/>
      </w:pPr>
    </w:p>
    <w:p w:rsidR="00FD4598" w:rsidRDefault="008A3C55">
      <w:pPr>
        <w:pStyle w:val="10"/>
        <w:rPr>
          <w:b/>
        </w:rPr>
      </w:pPr>
      <w:r>
        <w:rPr>
          <w:b/>
        </w:rPr>
        <w:t>$_SERVER['HTTP_USER_AGENT']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사이트에 접속한 클라이언트 프로그램 정보를 반환합니다.</w:t>
      </w:r>
    </w:p>
    <w:p w:rsidR="00FD4598" w:rsidRDefault="00FD4598">
      <w:pPr>
        <w:pStyle w:val="10"/>
      </w:pPr>
    </w:p>
    <w:p w:rsidR="00FD4598" w:rsidRDefault="008A3C55">
      <w:pPr>
        <w:pStyle w:val="10"/>
        <w:rPr>
          <w:b/>
        </w:rPr>
      </w:pPr>
      <w:r>
        <w:rPr>
          <w:b/>
        </w:rPr>
        <w:t>$_SERVER['APPLPHYSICAL_PATH']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현재 페이지의 실제적인 주소를 반환합니다.</w:t>
      </w:r>
    </w:p>
    <w:p w:rsidR="00FD4598" w:rsidRDefault="00EA7BD3">
      <w:pPr>
        <w:pStyle w:val="10"/>
        <w:spacing w:line="261" w:lineRule="auto"/>
        <w:jc w:val="both"/>
      </w:pPr>
      <w:ins w:id="45" w:author="이호진" w:date="2017-09-19T18:07:00Z">
        <w:r>
          <w:rPr>
            <w:rFonts w:ascii="Arial Unicode MS" w:eastAsia="Arial Unicode MS" w:hAnsi="Arial Unicode MS" w:cs="Arial Unicode MS"/>
            <w:b/>
          </w:rPr>
          <w:t>예제</w:t>
        </w:r>
        <w:r>
          <w:rPr>
            <w:rFonts w:ascii="Arial Unicode MS" w:eastAsia="Arial Unicode MS" w:hAnsi="Arial Unicode MS" w:cs="Arial Unicode MS" w:hint="eastAsia"/>
            <w:b/>
          </w:rPr>
          <w:t xml:space="preserve"> </w:t>
        </w:r>
        <w:r>
          <w:rPr>
            <w:rFonts w:ascii="Arial Unicode MS" w:eastAsia="Arial Unicode MS" w:hAnsi="Arial Unicode MS" w:cs="Arial Unicode MS"/>
            <w:b/>
          </w:rPr>
          <w:t xml:space="preserve">파일 </w:t>
        </w:r>
        <w:r>
          <w:rPr>
            <w:rFonts w:ascii="Arial Unicode MS" w:eastAsia="Arial Unicode MS" w:hAnsi="Arial Unicode MS" w:cs="Arial Unicode MS"/>
          </w:rPr>
          <w:t>server-03</w:t>
        </w:r>
        <w:r w:rsidRPr="00EA7BD3">
          <w:rPr>
            <w:rFonts w:ascii="Arial Unicode MS" w:eastAsia="Arial Unicode MS" w:hAnsi="Arial Unicode MS" w:cs="Arial Unicode MS"/>
          </w:rPr>
          <w:t>.php</w:t>
        </w:r>
      </w:ins>
    </w:p>
    <w:tbl>
      <w:tblPr>
        <w:tblStyle w:val="af0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D459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598" w:rsidRDefault="008A3C55">
            <w:pPr>
              <w:pStyle w:val="10"/>
            </w:pPr>
            <w:del w:id="46" w:author="이호진" w:date="2017-09-19T18:07:00Z">
              <w:r w:rsidDel="00EA7BD3">
                <w:rPr>
                  <w:rFonts w:ascii="Arial Unicode MS" w:eastAsia="Arial Unicode MS" w:hAnsi="Arial Unicode MS" w:cs="Arial Unicode MS"/>
                  <w:b/>
                </w:rPr>
                <w:delText>예제</w:delText>
              </w:r>
              <w:r w:rsidR="00335A85" w:rsidDel="00EA7BD3">
                <w:rPr>
                  <w:rFonts w:ascii="Arial Unicode MS" w:eastAsia="Arial Unicode MS" w:hAnsi="Arial Unicode MS" w:cs="Arial Unicode MS" w:hint="eastAsia"/>
                  <w:b/>
                </w:rPr>
                <w:delText xml:space="preserve"> </w:delText>
              </w:r>
              <w:r w:rsidDel="00EA7BD3">
                <w:rPr>
                  <w:rFonts w:ascii="Arial Unicode MS" w:eastAsia="Arial Unicode MS" w:hAnsi="Arial Unicode MS" w:cs="Arial Unicode MS"/>
                  <w:b/>
                </w:rPr>
                <w:delText xml:space="preserve">파일 </w:delText>
              </w:r>
              <w:r w:rsidRPr="00EA7BD3" w:rsidDel="00EA7BD3">
                <w:rPr>
                  <w:rFonts w:ascii="Arial Unicode MS" w:eastAsia="Arial Unicode MS" w:hAnsi="Arial Unicode MS" w:cs="Arial Unicode MS"/>
                </w:rPr>
                <w:delText>server-04.php</w:delText>
              </w:r>
            </w:del>
            <w:r>
              <w:t>&lt;?php</w:t>
            </w:r>
          </w:p>
          <w:p w:rsidR="00FD4598" w:rsidRDefault="008A3C55">
            <w:pPr>
              <w:pStyle w:val="10"/>
            </w:pPr>
            <w:r>
              <w:tab/>
              <w:t>if($_SERVER['REQUEST_METHOD'] == "GET"){</w:t>
            </w:r>
          </w:p>
          <w:p w:rsidR="00FD4598" w:rsidRDefault="008A3C55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"GET 방식으로 접속하였습니다.&lt;br&gt;";</w:t>
            </w:r>
          </w:p>
          <w:p w:rsidR="00FD4598" w:rsidRDefault="008A3C55">
            <w:pPr>
              <w:pStyle w:val="10"/>
            </w:pPr>
            <w:r>
              <w:tab/>
              <w:t>} else if($_SERVER['REQUEST_METHOD'] == "POST"){</w:t>
            </w:r>
          </w:p>
          <w:p w:rsidR="00FD4598" w:rsidRDefault="008A3C55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"POST 방식으로 접속하였습니다.&lt;br&gt;";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</w:p>
          <w:p w:rsidR="00FD4598" w:rsidRDefault="008A3C55">
            <w:pPr>
              <w:pStyle w:val="10"/>
            </w:pPr>
            <w:r>
              <w:tab/>
              <w:t>} else {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  <w:t>}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  <w:t>echo "REQUEST_TIME = ".$_SERVER['REQUEST_TIME'];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  <w:t>echo "REQUEST_URI = ".$_SERVER['REQUEST_URI'];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  <w:t>echo "HTTP_USER_AGENT = ".$_SERVER['HTTP_USER_AGENT'];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  <w:t>echo "APPLPHYSICAL_PATH = ".$_SERVER['APPLPHYSICAL_PATH'];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8A3C55">
            <w:pPr>
              <w:pStyle w:val="10"/>
            </w:pPr>
            <w:r>
              <w:t>?&gt;</w:t>
            </w:r>
          </w:p>
          <w:p w:rsidR="00FD4598" w:rsidRDefault="00FD4598">
            <w:pPr>
              <w:pStyle w:val="10"/>
            </w:pPr>
          </w:p>
        </w:tc>
      </w:tr>
    </w:tbl>
    <w:p w:rsidR="00FD4598" w:rsidRDefault="00FD4598">
      <w:pPr>
        <w:pStyle w:val="10"/>
      </w:pPr>
    </w:p>
    <w:p w:rsidR="00FD4598" w:rsidRPr="00EA7BD3" w:rsidRDefault="008A3C55">
      <w:pPr>
        <w:pStyle w:val="10"/>
        <w:rPr>
          <w:b/>
        </w:rPr>
      </w:pPr>
      <w:r w:rsidRPr="00EA7BD3">
        <w:rPr>
          <w:rFonts w:ascii="Arial Unicode MS" w:eastAsia="Arial Unicode MS" w:hAnsi="Arial Unicode MS" w:cs="Arial Unicode MS"/>
          <w:b/>
        </w:rPr>
        <w:lastRenderedPageBreak/>
        <w:t>출력</w:t>
      </w:r>
      <w:r w:rsidR="00335A85" w:rsidRPr="00EA7BD3">
        <w:rPr>
          <w:rFonts w:ascii="Arial Unicode MS" w:eastAsia="Arial Unicode MS" w:hAnsi="Arial Unicode MS" w:cs="Arial Unicode MS"/>
          <w:b/>
        </w:rPr>
        <w:t xml:space="preserve"> </w:t>
      </w:r>
      <w:r w:rsidRPr="00EA7BD3">
        <w:rPr>
          <w:rFonts w:ascii="Arial Unicode MS" w:eastAsia="Arial Unicode MS" w:hAnsi="Arial Unicode MS" w:cs="Arial Unicode MS"/>
          <w:b/>
        </w:rPr>
        <w:t>화면</w:t>
      </w:r>
    </w:p>
    <w:p w:rsidR="00FD4598" w:rsidRDefault="008A3C55">
      <w:pPr>
        <w:pStyle w:val="10"/>
      </w:pPr>
      <w:r>
        <w:rPr>
          <w:noProof/>
        </w:rPr>
        <w:drawing>
          <wp:inline distT="114300" distB="114300" distL="114300" distR="114300">
            <wp:extent cx="6120000" cy="16383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598" w:rsidRDefault="008A3C55">
      <w:pPr>
        <w:pStyle w:val="10"/>
      </w:pPr>
      <w:r>
        <w:tab/>
      </w:r>
    </w:p>
    <w:p w:rsidR="00FD4598" w:rsidRDefault="008A3C55">
      <w:pPr>
        <w:pStyle w:val="10"/>
      </w:pPr>
      <w:r>
        <w:rPr>
          <w:b/>
        </w:rPr>
        <w:t>$_SERVER['QUERY_STRING']</w:t>
      </w:r>
    </w:p>
    <w:p w:rsidR="00FD4598" w:rsidRDefault="008A3C55">
      <w:pPr>
        <w:pStyle w:val="10"/>
        <w:ind w:right="40"/>
        <w:rPr>
          <w:color w:val="212121"/>
          <w:highlight w:val="white"/>
        </w:rPr>
      </w:pPr>
      <w:r>
        <w:rPr>
          <w:rFonts w:ascii="Arial Unicode MS" w:eastAsia="Arial Unicode MS" w:hAnsi="Arial Unicode MS" w:cs="Arial Unicode MS"/>
          <w:color w:val="212121"/>
          <w:highlight w:val="white"/>
        </w:rPr>
        <w:t>쿼리 문자열을 통해 페이지에 액세스한 경우 쿼리 문자열을 반환합니다.</w:t>
      </w:r>
    </w:p>
    <w:p w:rsidR="00FD4598" w:rsidRDefault="00FD4598">
      <w:pPr>
        <w:pStyle w:val="10"/>
        <w:ind w:right="40"/>
        <w:rPr>
          <w:color w:val="212121"/>
          <w:highlight w:val="white"/>
        </w:rPr>
      </w:pP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  <w:b/>
        </w:rPr>
        <w:t>예제</w:t>
      </w:r>
      <w:r w:rsidR="00335A85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파일 </w:t>
      </w:r>
      <w:r w:rsidRPr="00EA7BD3">
        <w:rPr>
          <w:rFonts w:ascii="Arial Unicode MS" w:eastAsia="Arial Unicode MS" w:hAnsi="Arial Unicode MS" w:cs="Arial Unicode MS"/>
        </w:rPr>
        <w:t>server-0</w:t>
      </w:r>
      <w:ins w:id="47" w:author="이호진" w:date="2017-09-19T18:07:00Z">
        <w:r w:rsidR="00EA7BD3">
          <w:rPr>
            <w:rFonts w:ascii="Arial Unicode MS" w:eastAsia="Arial Unicode MS" w:hAnsi="Arial Unicode MS" w:cs="Arial Unicode MS"/>
          </w:rPr>
          <w:t>4</w:t>
        </w:r>
      </w:ins>
      <w:del w:id="48" w:author="이호진" w:date="2017-09-19T18:07:00Z">
        <w:r w:rsidRPr="00EA7BD3" w:rsidDel="00EA7BD3">
          <w:rPr>
            <w:rFonts w:ascii="Arial Unicode MS" w:eastAsia="Arial Unicode MS" w:hAnsi="Arial Unicode MS" w:cs="Arial Unicode MS"/>
          </w:rPr>
          <w:delText>5</w:delText>
        </w:r>
      </w:del>
      <w:r w:rsidRPr="00EA7BD3">
        <w:rPr>
          <w:rFonts w:ascii="Arial Unicode MS" w:eastAsia="Arial Unicode MS" w:hAnsi="Arial Unicode MS" w:cs="Arial Unicode MS"/>
        </w:rPr>
        <w:t>.php</w:t>
      </w:r>
    </w:p>
    <w:tbl>
      <w:tblPr>
        <w:tblStyle w:val="af1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D459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598" w:rsidRDefault="008A3C55">
            <w:pPr>
              <w:pStyle w:val="10"/>
            </w:pPr>
            <w:r>
              <w:t>&lt;?php</w:t>
            </w:r>
          </w:p>
          <w:p w:rsidR="00FD4598" w:rsidRDefault="008A3C55">
            <w:pPr>
              <w:pStyle w:val="10"/>
            </w:pPr>
            <w:r>
              <w:tab/>
              <w:t>echo "QUERY_STRING = ".$_SERVER['QUERY_STRING'];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8A3C55">
            <w:pPr>
              <w:pStyle w:val="10"/>
            </w:pPr>
            <w:r>
              <w:t>?&gt;</w:t>
            </w:r>
          </w:p>
        </w:tc>
      </w:tr>
    </w:tbl>
    <w:p w:rsidR="00FD4598" w:rsidRDefault="00FD4598">
      <w:pPr>
        <w:pStyle w:val="10"/>
      </w:pPr>
    </w:p>
    <w:p w:rsidR="00FD4598" w:rsidRPr="00EA7BD3" w:rsidRDefault="008A3C55">
      <w:pPr>
        <w:pStyle w:val="10"/>
        <w:rPr>
          <w:b/>
        </w:rPr>
      </w:pPr>
      <w:r w:rsidRPr="00EA7BD3">
        <w:rPr>
          <w:rFonts w:ascii="Arial Unicode MS" w:eastAsia="Arial Unicode MS" w:hAnsi="Arial Unicode MS" w:cs="Arial Unicode MS"/>
          <w:b/>
        </w:rPr>
        <w:t>출력</w:t>
      </w:r>
      <w:r w:rsidR="00335A85" w:rsidRPr="00EA7BD3">
        <w:rPr>
          <w:rFonts w:ascii="Arial Unicode MS" w:eastAsia="Arial Unicode MS" w:hAnsi="Arial Unicode MS" w:cs="Arial Unicode MS"/>
          <w:b/>
        </w:rPr>
        <w:t xml:space="preserve"> </w:t>
      </w:r>
      <w:r w:rsidRPr="00EA7BD3">
        <w:rPr>
          <w:rFonts w:ascii="Arial Unicode MS" w:eastAsia="Arial Unicode MS" w:hAnsi="Arial Unicode MS" w:cs="Arial Unicode MS"/>
          <w:b/>
        </w:rPr>
        <w:t>화면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>스크립트 다음에 쿼리를 같이 입력합니다.</w:t>
      </w:r>
      <w:r>
        <w:t xml:space="preserve"> server-05.php?a=1&amp;b=2</w:t>
      </w:r>
    </w:p>
    <w:p w:rsidR="00FD4598" w:rsidRDefault="008A3C55">
      <w:pPr>
        <w:pStyle w:val="10"/>
      </w:pPr>
      <w:r>
        <w:rPr>
          <w:noProof/>
        </w:rPr>
        <w:drawing>
          <wp:inline distT="114300" distB="114300" distL="114300" distR="114300">
            <wp:extent cx="6120000" cy="977900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598" w:rsidRDefault="008A3C55">
      <w:pPr>
        <w:pStyle w:val="10"/>
      </w:pPr>
      <w:r>
        <w:tab/>
      </w:r>
    </w:p>
    <w:p w:rsidR="00FD4598" w:rsidRDefault="008A3C55">
      <w:pPr>
        <w:pStyle w:val="10"/>
        <w:rPr>
          <w:b/>
        </w:rPr>
      </w:pPr>
      <w:r>
        <w:rPr>
          <w:b/>
        </w:rPr>
        <w:t>$_SERVER['HTTP_ACCEPT']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 xml:space="preserve">현재 요청에 대한 </w:t>
      </w:r>
      <w:r w:rsidR="00335A85">
        <w:rPr>
          <w:rFonts w:ascii="Arial Unicode MS" w:eastAsia="Arial Unicode MS" w:hAnsi="Arial Unicode MS" w:cs="Arial Unicode MS" w:hint="eastAsia"/>
        </w:rPr>
        <w:t>헤</w:t>
      </w:r>
      <w:r>
        <w:rPr>
          <w:rFonts w:ascii="Arial Unicode MS" w:eastAsia="Arial Unicode MS" w:hAnsi="Arial Unicode MS" w:cs="Arial Unicode MS"/>
        </w:rPr>
        <w:t>더를 반환합니다.</w:t>
      </w:r>
    </w:p>
    <w:p w:rsidR="00FD4598" w:rsidRDefault="008A3C55">
      <w:pPr>
        <w:pStyle w:val="10"/>
      </w:pPr>
      <w:r>
        <w:tab/>
      </w:r>
    </w:p>
    <w:p w:rsidR="00FD4598" w:rsidRDefault="008A3C55">
      <w:pPr>
        <w:pStyle w:val="10"/>
        <w:rPr>
          <w:b/>
        </w:rPr>
      </w:pPr>
      <w:r>
        <w:rPr>
          <w:b/>
        </w:rPr>
        <w:t>$_SERVER['HTTP_ACCEPT_CHARSET']</w:t>
      </w:r>
    </w:p>
    <w:p w:rsidR="00FD4598" w:rsidRDefault="008A3C55">
      <w:pPr>
        <w:pStyle w:val="10"/>
        <w:rPr>
          <w:color w:val="212121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현재 요청(예: utf-8, ISO-8859-1)에서 Accept_Charset 헤더를 반환합니다.</w:t>
      </w:r>
    </w:p>
    <w:p w:rsidR="00FD4598" w:rsidRDefault="00FD4598">
      <w:pPr>
        <w:pStyle w:val="10"/>
        <w:rPr>
          <w:color w:val="212121"/>
          <w:sz w:val="24"/>
          <w:szCs w:val="24"/>
          <w:highlight w:val="white"/>
        </w:rPr>
      </w:pPr>
    </w:p>
    <w:p w:rsidR="00FD4598" w:rsidRDefault="008A3C55">
      <w:pPr>
        <w:pStyle w:val="10"/>
        <w:rPr>
          <w:b/>
        </w:rPr>
      </w:pPr>
      <w:r>
        <w:rPr>
          <w:b/>
        </w:rPr>
        <w:t>$_SERVER['HTTP_ACCEPT_ENCODING']</w:t>
      </w:r>
    </w:p>
    <w:p w:rsidR="00FD4598" w:rsidRDefault="00335A85">
      <w:pPr>
        <w:pStyle w:val="10"/>
        <w:rPr>
          <w:color w:val="212121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 w:hint="eastAsia"/>
          <w:color w:val="212121"/>
          <w:sz w:val="24"/>
          <w:szCs w:val="24"/>
          <w:highlight w:val="white"/>
        </w:rPr>
        <w:t>인</w:t>
      </w:r>
      <w:r w:rsidR="008A3C55"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 xml:space="preserve">코딩 방식 </w:t>
      </w:r>
      <w:r>
        <w:rPr>
          <w:rFonts w:ascii="Arial Unicode MS" w:eastAsia="Arial Unicode MS" w:hAnsi="Arial Unicode MS" w:cs="Arial Unicode MS" w:hint="eastAsia"/>
          <w:color w:val="212121"/>
          <w:sz w:val="24"/>
          <w:szCs w:val="24"/>
          <w:highlight w:val="white"/>
        </w:rPr>
        <w:t>예</w:t>
      </w:r>
      <w:r w:rsidR="008A3C55"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)gzip, deflate</w:t>
      </w:r>
    </w:p>
    <w:p w:rsidR="00FD4598" w:rsidRDefault="00FD4598">
      <w:pPr>
        <w:pStyle w:val="10"/>
        <w:rPr>
          <w:color w:val="212121"/>
          <w:sz w:val="24"/>
          <w:szCs w:val="24"/>
          <w:highlight w:val="white"/>
        </w:rPr>
      </w:pPr>
    </w:p>
    <w:p w:rsidR="00FD4598" w:rsidRDefault="008A3C55">
      <w:pPr>
        <w:pStyle w:val="10"/>
        <w:rPr>
          <w:b/>
        </w:rPr>
      </w:pPr>
      <w:r>
        <w:rPr>
          <w:b/>
        </w:rPr>
        <w:t>$_SERVER['HTTP_ACCEPT_LANGAGE']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 xml:space="preserve">언어 </w:t>
      </w:r>
      <w:r w:rsidR="00335A85">
        <w:rPr>
          <w:rFonts w:ascii="Arial Unicode MS" w:eastAsia="Arial Unicode MS" w:hAnsi="Arial Unicode MS" w:cs="Arial Unicode MS" w:hint="eastAsia"/>
          <w:color w:val="212121"/>
          <w:sz w:val="24"/>
          <w:szCs w:val="24"/>
          <w:highlight w:val="white"/>
        </w:rPr>
        <w:t>예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)ko</w:t>
      </w:r>
    </w:p>
    <w:p w:rsidR="00FD4598" w:rsidRDefault="008A3C55">
      <w:pPr>
        <w:pStyle w:val="10"/>
      </w:pPr>
      <w:r>
        <w:tab/>
      </w:r>
    </w:p>
    <w:p w:rsidR="00FD4598" w:rsidRDefault="008A3C55">
      <w:pPr>
        <w:pStyle w:val="10"/>
        <w:rPr>
          <w:b/>
        </w:rPr>
      </w:pPr>
      <w:r>
        <w:rPr>
          <w:b/>
        </w:rPr>
        <w:t>$_SERVER['HTTP_HOST']</w:t>
      </w:r>
    </w:p>
    <w:p w:rsidR="00FD4598" w:rsidRDefault="008A3C55">
      <w:pPr>
        <w:pStyle w:val="10"/>
        <w:ind w:right="40"/>
      </w:pPr>
      <w:r>
        <w:rPr>
          <w:rFonts w:ascii="Arial Unicode MS" w:eastAsia="Arial Unicode MS" w:hAnsi="Arial Unicode MS" w:cs="Arial Unicode MS"/>
          <w:color w:val="212121"/>
          <w:highlight w:val="white"/>
        </w:rPr>
        <w:t>현재 요청에서 Host 헤더를 반환합니다.</w:t>
      </w:r>
    </w:p>
    <w:p w:rsidR="00FD4598" w:rsidRDefault="008A3C55">
      <w:pPr>
        <w:pStyle w:val="10"/>
      </w:pPr>
      <w:r>
        <w:tab/>
      </w:r>
    </w:p>
    <w:p w:rsidR="00FD4598" w:rsidRDefault="008A3C55">
      <w:pPr>
        <w:pStyle w:val="10"/>
        <w:rPr>
          <w:b/>
        </w:rPr>
      </w:pPr>
      <w:r>
        <w:rPr>
          <w:b/>
        </w:rPr>
        <w:lastRenderedPageBreak/>
        <w:t>$_SERVER['HTTP_REFERER']</w:t>
      </w:r>
    </w:p>
    <w:p w:rsidR="00FD4598" w:rsidRDefault="008A3C55">
      <w:pPr>
        <w:pStyle w:val="10"/>
        <w:rPr>
          <w:color w:val="212121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현재 페이지로 오기</w:t>
      </w:r>
      <w:r w:rsidR="00335A85">
        <w:rPr>
          <w:rFonts w:ascii="Arial Unicode MS" w:eastAsia="Arial Unicode MS" w:hAnsi="Arial Unicode MS" w:cs="Arial Unicode MS" w:hint="eastAsia"/>
          <w:color w:val="212121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 xml:space="preserve">전의 페이지 URL을 반환합니다. &lt;a&gt;, &lt;form&gt; </w:t>
      </w:r>
      <w:r w:rsidR="00335A85">
        <w:rPr>
          <w:rFonts w:ascii="Arial Unicode MS" w:eastAsia="Arial Unicode MS" w:hAnsi="Arial Unicode MS" w:cs="Arial Unicode MS" w:hint="eastAsia"/>
          <w:color w:val="212121"/>
          <w:sz w:val="24"/>
          <w:szCs w:val="24"/>
          <w:highlight w:val="white"/>
        </w:rPr>
        <w:t>태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그</w:t>
      </w:r>
      <w:r w:rsidR="00335A85">
        <w:rPr>
          <w:rFonts w:ascii="Arial Unicode MS" w:eastAsia="Arial Unicode MS" w:hAnsi="Arial Unicode MS" w:cs="Arial Unicode MS" w:hint="eastAsia"/>
          <w:color w:val="212121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등으로 넘어올</w:t>
      </w:r>
      <w:r w:rsidR="00335A85">
        <w:rPr>
          <w:rFonts w:ascii="Arial Unicode MS" w:eastAsia="Arial Unicode MS" w:hAnsi="Arial Unicode MS" w:cs="Arial Unicode MS" w:hint="eastAsia"/>
          <w:color w:val="212121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때 표시됩니다.</w:t>
      </w:r>
    </w:p>
    <w:p w:rsidR="00FD4598" w:rsidRDefault="00FD4598">
      <w:pPr>
        <w:pStyle w:val="10"/>
        <w:rPr>
          <w:color w:val="212121"/>
          <w:sz w:val="24"/>
          <w:szCs w:val="24"/>
          <w:highlight w:val="white"/>
        </w:rPr>
      </w:pPr>
    </w:p>
    <w:p w:rsidR="00FD4598" w:rsidRDefault="008A3C55">
      <w:pPr>
        <w:pStyle w:val="10"/>
        <w:rPr>
          <w:b/>
        </w:rPr>
      </w:pPr>
      <w:r>
        <w:rPr>
          <w:b/>
        </w:rPr>
        <w:t>$_SERVER['SERVER_ADMIN']</w:t>
      </w:r>
    </w:p>
    <w:p w:rsidR="00FD4598" w:rsidRDefault="008A3C55">
      <w:pPr>
        <w:pStyle w:val="10"/>
        <w:ind w:right="40"/>
      </w:pPr>
      <w:r>
        <w:rPr>
          <w:rFonts w:ascii="Arial Unicode MS" w:eastAsia="Arial Unicode MS" w:hAnsi="Arial Unicode MS" w:cs="Arial Unicode MS"/>
          <w:color w:val="212121"/>
          <w:highlight w:val="white"/>
        </w:rPr>
        <w:t>웹 서버 설정 파일에서 SERVER_ADMIN 지시어에 주어진 값을 반환합니다</w:t>
      </w:r>
      <w:r w:rsidR="00335A85">
        <w:rPr>
          <w:rFonts w:ascii="Arial Unicode MS" w:eastAsia="Arial Unicode MS" w:hAnsi="Arial Unicode MS" w:cs="Arial Unicode MS" w:hint="eastAsia"/>
          <w:color w:val="212121"/>
          <w:highlight w:val="white"/>
        </w:rPr>
        <w:t>.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 xml:space="preserve"> (스크립트가 가상 호스트에서 실행되는 경우 가상 호스트에 대해 정의된 값이</w:t>
      </w:r>
      <w:r w:rsidR="00335A85">
        <w:rPr>
          <w:rFonts w:ascii="Arial Unicode MS" w:eastAsia="Arial Unicode MS" w:hAnsi="Arial Unicode MS" w:cs="Arial Unicode MS" w:hint="eastAsia"/>
          <w:color w:val="2121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>됩니다</w:t>
      </w:r>
      <w:r w:rsidR="00335A85">
        <w:rPr>
          <w:rFonts w:ascii="Arial Unicode MS" w:eastAsia="Arial Unicode MS" w:hAnsi="Arial Unicode MS" w:cs="Arial Unicode MS" w:hint="eastAsia"/>
          <w:color w:val="212121"/>
          <w:highlight w:val="white"/>
        </w:rPr>
        <w:t>.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>)</w:t>
      </w:r>
    </w:p>
    <w:p w:rsidR="00FD4598" w:rsidRDefault="008A3C55">
      <w:pPr>
        <w:pStyle w:val="10"/>
      </w:pPr>
      <w:r>
        <w:tab/>
      </w:r>
    </w:p>
    <w:p w:rsidR="00FD4598" w:rsidRDefault="008A3C55">
      <w:pPr>
        <w:pStyle w:val="10"/>
        <w:rPr>
          <w:b/>
        </w:rPr>
      </w:pPr>
      <w:r>
        <w:rPr>
          <w:b/>
        </w:rPr>
        <w:t>$_SERVER['SERVER_PORT']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 xml:space="preserve">서버 포트를 확인합니다. </w:t>
      </w:r>
    </w:p>
    <w:p w:rsidR="00FD4598" w:rsidRDefault="008A3C55">
      <w:pPr>
        <w:pStyle w:val="10"/>
      </w:pPr>
      <w:r>
        <w:tab/>
      </w:r>
    </w:p>
    <w:p w:rsidR="00FD4598" w:rsidRDefault="008A3C55">
      <w:pPr>
        <w:pStyle w:val="10"/>
        <w:rPr>
          <w:b/>
        </w:rPr>
      </w:pPr>
      <w:r>
        <w:rPr>
          <w:b/>
        </w:rPr>
        <w:t>$_SERVER['SERVER_SIGNATURE']</w:t>
      </w:r>
    </w:p>
    <w:p w:rsidR="00FD4598" w:rsidRDefault="008A3C55">
      <w:pPr>
        <w:pStyle w:val="10"/>
        <w:rPr>
          <w:color w:val="212121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서버 생성 페이지에 추가되는 서버 버전 및 가상 호스트 이름을 반환합니다.</w:t>
      </w:r>
    </w:p>
    <w:p w:rsidR="00FD4598" w:rsidRDefault="00EA7BD3">
      <w:pPr>
        <w:pStyle w:val="10"/>
        <w:rPr>
          <w:rFonts w:ascii="돋움" w:eastAsia="돋움" w:hAnsi="돋움" w:cs="돋움"/>
          <w:color w:val="474747"/>
          <w:sz w:val="20"/>
          <w:szCs w:val="20"/>
          <w:highlight w:val="white"/>
        </w:rPr>
      </w:pPr>
      <w:ins w:id="49" w:author="이호진" w:date="2017-09-19T18:07:00Z">
        <w:r>
          <w:rPr>
            <w:rFonts w:ascii="Arial Unicode MS" w:eastAsia="Arial Unicode MS" w:hAnsi="Arial Unicode MS" w:cs="Arial Unicode MS"/>
            <w:b/>
          </w:rPr>
          <w:t>예제</w:t>
        </w:r>
        <w:r>
          <w:rPr>
            <w:rFonts w:ascii="Arial Unicode MS" w:eastAsia="Arial Unicode MS" w:hAnsi="Arial Unicode MS" w:cs="Arial Unicode MS" w:hint="eastAsia"/>
            <w:b/>
          </w:rPr>
          <w:t xml:space="preserve"> </w:t>
        </w:r>
        <w:r>
          <w:rPr>
            <w:rFonts w:ascii="Arial Unicode MS" w:eastAsia="Arial Unicode MS" w:hAnsi="Arial Unicode MS" w:cs="Arial Unicode MS"/>
            <w:b/>
          </w:rPr>
          <w:t xml:space="preserve">파일 </w:t>
        </w:r>
        <w:r>
          <w:rPr>
            <w:rFonts w:ascii="Arial Unicode MS" w:eastAsia="Arial Unicode MS" w:hAnsi="Arial Unicode MS" w:cs="Arial Unicode MS"/>
          </w:rPr>
          <w:t>server-05</w:t>
        </w:r>
        <w:r w:rsidRPr="00EA7BD3">
          <w:rPr>
            <w:rFonts w:ascii="Arial Unicode MS" w:eastAsia="Arial Unicode MS" w:hAnsi="Arial Unicode MS" w:cs="Arial Unicode MS"/>
          </w:rPr>
          <w:t>.php</w:t>
        </w:r>
      </w:ins>
    </w:p>
    <w:tbl>
      <w:tblPr>
        <w:tblStyle w:val="af2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D459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598" w:rsidRDefault="008A3C55">
            <w:pPr>
              <w:pStyle w:val="10"/>
            </w:pPr>
            <w:del w:id="50" w:author="이호진" w:date="2017-09-19T18:07:00Z">
              <w:r w:rsidDel="00EA7BD3">
                <w:rPr>
                  <w:rFonts w:ascii="Arial Unicode MS" w:eastAsia="Arial Unicode MS" w:hAnsi="Arial Unicode MS" w:cs="Arial Unicode MS"/>
                  <w:b/>
                </w:rPr>
                <w:delText>예제</w:delText>
              </w:r>
              <w:r w:rsidR="00335A85" w:rsidDel="00EA7BD3">
                <w:rPr>
                  <w:rFonts w:ascii="Arial Unicode MS" w:eastAsia="Arial Unicode MS" w:hAnsi="Arial Unicode MS" w:cs="Arial Unicode MS" w:hint="eastAsia"/>
                  <w:b/>
                </w:rPr>
                <w:delText xml:space="preserve"> </w:delText>
              </w:r>
              <w:r w:rsidDel="00EA7BD3">
                <w:rPr>
                  <w:rFonts w:ascii="Arial Unicode MS" w:eastAsia="Arial Unicode MS" w:hAnsi="Arial Unicode MS" w:cs="Arial Unicode MS"/>
                  <w:b/>
                </w:rPr>
                <w:delText xml:space="preserve">파일 </w:delText>
              </w:r>
              <w:r w:rsidRPr="00EA7BD3" w:rsidDel="00EA7BD3">
                <w:rPr>
                  <w:rFonts w:ascii="Arial Unicode MS" w:eastAsia="Arial Unicode MS" w:hAnsi="Arial Unicode MS" w:cs="Arial Unicode MS"/>
                </w:rPr>
                <w:delText>server-06.php</w:delText>
              </w:r>
            </w:del>
            <w:r>
              <w:t>&lt;?php</w:t>
            </w:r>
          </w:p>
          <w:p w:rsidR="00FD4598" w:rsidRDefault="008A3C55">
            <w:pPr>
              <w:pStyle w:val="10"/>
            </w:pPr>
            <w:r>
              <w:tab/>
              <w:t>echo "HTTP_ACCEPT = ".$_SERVER['HTTP_ACCEPT'];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  <w:t>echo "HTTP_ACCEPT_CHARSET = ".$_SERVER['HTTP_ACCEPT_CHARSET'];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  <w:t>echo "HTTP_ACCEPT_ENCODING = ".$_SERVER['HTTP_ACCEPT_ENCODING'];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  <w:t>echo "HTTP_ACCEPT_LANGUAGE = ".$_SERVER['HTTP_ACCEPT_LANGUAGE'];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  <w:t>echo "HTTP_HOST = ".$_SERVER['HTTP_HOST'];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  <w:t>echo "HTTP_REFERER = ".$_SERVER['HTTP_REFERER'];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  <w:t>echo "SERVER_ADMIN= ".$_SERVER['SERVER_ADMIN'];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  <w:t>echo "SERVER_PORT = ".$_SERVER['SERVER_PORT'];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  <w:t>echo "SERVER_SIGNATURE = ".$_SERVER['SERVER_SIGNATURE'];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8A3C55">
            <w:pPr>
              <w:pStyle w:val="10"/>
            </w:pPr>
            <w:r>
              <w:t>?&gt;</w:t>
            </w:r>
          </w:p>
        </w:tc>
      </w:tr>
    </w:tbl>
    <w:p w:rsidR="00FD4598" w:rsidRDefault="00FD4598">
      <w:pPr>
        <w:pStyle w:val="10"/>
      </w:pPr>
    </w:p>
    <w:p w:rsidR="00FD4598" w:rsidRPr="00EA7BD3" w:rsidRDefault="008A3C55">
      <w:pPr>
        <w:pStyle w:val="10"/>
        <w:rPr>
          <w:b/>
        </w:rPr>
      </w:pPr>
      <w:r w:rsidRPr="00EA7BD3">
        <w:rPr>
          <w:rFonts w:ascii="Arial Unicode MS" w:eastAsia="Arial Unicode MS" w:hAnsi="Arial Unicode MS" w:cs="Arial Unicode MS"/>
          <w:b/>
        </w:rPr>
        <w:t>출력</w:t>
      </w:r>
      <w:r w:rsidR="00335A85">
        <w:rPr>
          <w:rFonts w:ascii="Arial Unicode MS" w:eastAsia="Arial Unicode MS" w:hAnsi="Arial Unicode MS" w:cs="Arial Unicode MS" w:hint="eastAsia"/>
          <w:b/>
        </w:rPr>
        <w:t xml:space="preserve"> </w:t>
      </w:r>
      <w:r w:rsidRPr="00EA7BD3">
        <w:rPr>
          <w:rFonts w:ascii="Arial Unicode MS" w:eastAsia="Arial Unicode MS" w:hAnsi="Arial Unicode MS" w:cs="Arial Unicode MS"/>
          <w:b/>
        </w:rPr>
        <w:t>화면</w:t>
      </w:r>
    </w:p>
    <w:p w:rsidR="00FD4598" w:rsidRDefault="008A3C55">
      <w:pPr>
        <w:pStyle w:val="10"/>
      </w:pPr>
      <w:r>
        <w:rPr>
          <w:noProof/>
        </w:rPr>
        <w:lastRenderedPageBreak/>
        <w:drawing>
          <wp:inline distT="114300" distB="114300" distL="114300" distR="114300">
            <wp:extent cx="6120000" cy="16383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598" w:rsidRDefault="008A3C55">
      <w:pPr>
        <w:pStyle w:val="10"/>
      </w:pPr>
      <w:r>
        <w:tab/>
      </w:r>
    </w:p>
    <w:p w:rsidR="00FD4598" w:rsidRDefault="008A3C55">
      <w:pPr>
        <w:pStyle w:val="10"/>
        <w:rPr>
          <w:b/>
        </w:rPr>
      </w:pPr>
      <w:r>
        <w:rPr>
          <w:b/>
        </w:rPr>
        <w:t>$_SERVER['HTTPS']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 xml:space="preserve">https 프로토콜 여부를 확인합니다. </w:t>
      </w:r>
    </w:p>
    <w:p w:rsidR="00FD4598" w:rsidRDefault="00FD4598">
      <w:pPr>
        <w:pStyle w:val="10"/>
      </w:pPr>
    </w:p>
    <w:p w:rsidR="00FD4598" w:rsidRDefault="008A3C55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예제</w:t>
      </w:r>
      <w:r w:rsidR="00335A85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파일 </w:t>
      </w:r>
      <w:r w:rsidRPr="00EA7BD3">
        <w:rPr>
          <w:rFonts w:ascii="Arial Unicode MS" w:eastAsia="Arial Unicode MS" w:hAnsi="Arial Unicode MS" w:cs="Arial Unicode MS"/>
        </w:rPr>
        <w:t>server-0</w:t>
      </w:r>
      <w:ins w:id="51" w:author="이호진" w:date="2017-09-19T18:07:00Z">
        <w:r w:rsidR="00EA7BD3">
          <w:rPr>
            <w:rFonts w:ascii="Arial Unicode MS" w:eastAsia="Arial Unicode MS" w:hAnsi="Arial Unicode MS" w:cs="Arial Unicode MS"/>
          </w:rPr>
          <w:t>6</w:t>
        </w:r>
      </w:ins>
      <w:del w:id="52" w:author="이호진" w:date="2017-09-19T18:07:00Z">
        <w:r w:rsidRPr="00EA7BD3" w:rsidDel="00EA7BD3">
          <w:rPr>
            <w:rFonts w:ascii="Arial Unicode MS" w:eastAsia="Arial Unicode MS" w:hAnsi="Arial Unicode MS" w:cs="Arial Unicode MS"/>
          </w:rPr>
          <w:delText>7</w:delText>
        </w:r>
      </w:del>
      <w:r w:rsidRPr="00EA7BD3">
        <w:rPr>
          <w:rFonts w:ascii="Arial Unicode MS" w:eastAsia="Arial Unicode MS" w:hAnsi="Arial Unicode MS" w:cs="Arial Unicode MS"/>
        </w:rPr>
        <w:t>.php</w:t>
      </w:r>
    </w:p>
    <w:tbl>
      <w:tblPr>
        <w:tblStyle w:val="af3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D459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598" w:rsidRDefault="008A3C55">
            <w:pPr>
              <w:pStyle w:val="10"/>
            </w:pPr>
            <w:r>
              <w:t>&lt;?php</w:t>
            </w:r>
          </w:p>
          <w:p w:rsidR="00FD4598" w:rsidRDefault="008A3C55">
            <w:pPr>
              <w:pStyle w:val="10"/>
            </w:pPr>
            <w:r>
              <w:tab/>
              <w:t>if($_SERVER['HTTPS'] == "on"){</w:t>
            </w:r>
          </w:p>
          <w:p w:rsidR="00FD4598" w:rsidRDefault="008A3C55">
            <w:pPr>
              <w:pStyle w:val="10"/>
            </w:pPr>
            <w:r>
              <w:tab/>
            </w:r>
            <w:r>
              <w:tab/>
              <w:t>echo "https://";</w:t>
            </w:r>
          </w:p>
          <w:p w:rsidR="00FD4598" w:rsidRDefault="008A3C55">
            <w:pPr>
              <w:pStyle w:val="10"/>
            </w:pPr>
            <w:r>
              <w:tab/>
              <w:t>} else {</w:t>
            </w:r>
          </w:p>
          <w:p w:rsidR="00FD4598" w:rsidRDefault="008A3C55">
            <w:pPr>
              <w:pStyle w:val="10"/>
            </w:pPr>
            <w:r>
              <w:tab/>
            </w:r>
            <w:r>
              <w:tab/>
              <w:t>echo "http://";</w:t>
            </w:r>
          </w:p>
          <w:p w:rsidR="00FD4598" w:rsidRDefault="008A3C55">
            <w:pPr>
              <w:pStyle w:val="10"/>
            </w:pPr>
            <w:r>
              <w:tab/>
              <w:t>}</w:t>
            </w:r>
          </w:p>
          <w:p w:rsidR="00FD4598" w:rsidRDefault="008A3C55">
            <w:pPr>
              <w:pStyle w:val="10"/>
            </w:pPr>
            <w:r>
              <w:t xml:space="preserve">?&gt; </w:t>
            </w:r>
          </w:p>
        </w:tc>
      </w:tr>
    </w:tbl>
    <w:p w:rsidR="00FD4598" w:rsidRDefault="00FD4598">
      <w:pPr>
        <w:pStyle w:val="10"/>
      </w:pPr>
    </w:p>
    <w:p w:rsidR="00FD4598" w:rsidRDefault="008A3C55">
      <w:pPr>
        <w:pStyle w:val="10"/>
        <w:rPr>
          <w:b/>
        </w:rPr>
      </w:pPr>
      <w:r>
        <w:rPr>
          <w:b/>
        </w:rPr>
        <w:t>$_SERVER['REMOTE_ADDR']</w:t>
      </w:r>
    </w:p>
    <w:p w:rsidR="00FD4598" w:rsidRDefault="008A3C55">
      <w:pPr>
        <w:pStyle w:val="10"/>
        <w:ind w:right="40"/>
      </w:pPr>
      <w:r>
        <w:rPr>
          <w:rFonts w:ascii="Arial Unicode MS" w:eastAsia="Arial Unicode MS" w:hAnsi="Arial Unicode MS" w:cs="Arial Unicode MS"/>
          <w:highlight w:val="white"/>
        </w:rPr>
        <w:t xml:space="preserve">사용자 </w:t>
      </w:r>
      <w:r w:rsidR="00335A85">
        <w:rPr>
          <w:rFonts w:ascii="Arial Unicode MS" w:eastAsia="Arial Unicode MS" w:hAnsi="Arial Unicode MS" w:cs="Arial Unicode MS"/>
          <w:highlight w:val="white"/>
        </w:rPr>
        <w:t>클라이언트</w:t>
      </w:r>
      <w:r>
        <w:rPr>
          <w:rFonts w:ascii="Arial Unicode MS" w:eastAsia="Arial Unicode MS" w:hAnsi="Arial Unicode MS" w:cs="Arial Unicode MS"/>
          <w:highlight w:val="white"/>
        </w:rPr>
        <w:t xml:space="preserve">가 접속한 IP 주소를 반환합니다. </w:t>
      </w:r>
      <w:r w:rsidR="00335A85">
        <w:rPr>
          <w:rFonts w:ascii="Arial Unicode MS" w:eastAsia="Arial Unicode MS" w:hAnsi="Arial Unicode MS" w:cs="Arial Unicode MS" w:hint="eastAsia"/>
          <w:highlight w:val="white"/>
        </w:rPr>
        <w:t>예</w:t>
      </w:r>
      <w:r>
        <w:rPr>
          <w:rFonts w:ascii="Arial Unicode MS" w:eastAsia="Arial Unicode MS" w:hAnsi="Arial Unicode MS" w:cs="Arial Unicode MS"/>
          <w:highlight w:val="white"/>
        </w:rPr>
        <w:t>) 192.168.0.3</w:t>
      </w:r>
    </w:p>
    <w:p w:rsidR="00FD4598" w:rsidRDefault="008A3C55">
      <w:pPr>
        <w:pStyle w:val="10"/>
      </w:pPr>
      <w:r>
        <w:tab/>
      </w:r>
    </w:p>
    <w:p w:rsidR="00FD4598" w:rsidRDefault="008A3C55">
      <w:pPr>
        <w:pStyle w:val="10"/>
        <w:rPr>
          <w:b/>
        </w:rPr>
      </w:pPr>
      <w:r>
        <w:rPr>
          <w:b/>
        </w:rPr>
        <w:t>$_SERVER['REMOTE_HOST']</w:t>
      </w:r>
    </w:p>
    <w:p w:rsidR="00FD4598" w:rsidRDefault="008A3C55">
      <w:pPr>
        <w:pStyle w:val="10"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 xml:space="preserve">사용자 </w:t>
      </w:r>
      <w:r w:rsidR="00335A85">
        <w:rPr>
          <w:rFonts w:ascii="Arial Unicode MS" w:eastAsia="Arial Unicode MS" w:hAnsi="Arial Unicode MS" w:cs="Arial Unicode MS"/>
          <w:highlight w:val="white"/>
        </w:rPr>
        <w:t>클라이언트</w:t>
      </w:r>
      <w:r>
        <w:rPr>
          <w:rFonts w:ascii="Arial Unicode MS" w:eastAsia="Arial Unicode MS" w:hAnsi="Arial Unicode MS" w:cs="Arial Unicode MS"/>
          <w:highlight w:val="white"/>
        </w:rPr>
        <w:t>가 접속한 호스트명를 반환합니다.</w:t>
      </w:r>
    </w:p>
    <w:p w:rsidR="00FD4598" w:rsidRDefault="008A3C55">
      <w:pPr>
        <w:pStyle w:val="10"/>
      </w:pPr>
      <w:r>
        <w:tab/>
      </w:r>
    </w:p>
    <w:p w:rsidR="00FD4598" w:rsidRDefault="008A3C55">
      <w:pPr>
        <w:pStyle w:val="10"/>
        <w:rPr>
          <w:b/>
        </w:rPr>
      </w:pPr>
      <w:r>
        <w:rPr>
          <w:b/>
        </w:rPr>
        <w:t>$_SERVER['REMOTE_PORT']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  <w:highlight w:val="white"/>
        </w:rPr>
        <w:t xml:space="preserve">사용자 </w:t>
      </w:r>
      <w:r w:rsidR="00335A85">
        <w:rPr>
          <w:rFonts w:ascii="Arial Unicode MS" w:eastAsia="Arial Unicode MS" w:hAnsi="Arial Unicode MS" w:cs="Arial Unicode MS"/>
          <w:highlight w:val="white"/>
        </w:rPr>
        <w:t>클라이언트</w:t>
      </w:r>
      <w:r>
        <w:rPr>
          <w:rFonts w:ascii="Arial Unicode MS" w:eastAsia="Arial Unicode MS" w:hAnsi="Arial Unicode MS" w:cs="Arial Unicode MS"/>
          <w:highlight w:val="white"/>
        </w:rPr>
        <w:t>가 접속한 포트를 반환합니다.</w:t>
      </w:r>
    </w:p>
    <w:p w:rsidR="00FD4598" w:rsidRDefault="00EA7BD3">
      <w:pPr>
        <w:pStyle w:val="10"/>
      </w:pPr>
      <w:ins w:id="53" w:author="이호진" w:date="2017-09-19T18:08:00Z">
        <w:r>
          <w:rPr>
            <w:rFonts w:ascii="Arial Unicode MS" w:eastAsia="Arial Unicode MS" w:hAnsi="Arial Unicode MS" w:cs="Arial Unicode MS"/>
            <w:b/>
          </w:rPr>
          <w:t>예제</w:t>
        </w:r>
        <w:r>
          <w:rPr>
            <w:rFonts w:ascii="Arial Unicode MS" w:eastAsia="Arial Unicode MS" w:hAnsi="Arial Unicode MS" w:cs="Arial Unicode MS" w:hint="eastAsia"/>
            <w:b/>
          </w:rPr>
          <w:t xml:space="preserve"> </w:t>
        </w:r>
        <w:r>
          <w:rPr>
            <w:rFonts w:ascii="Arial Unicode MS" w:eastAsia="Arial Unicode MS" w:hAnsi="Arial Unicode MS" w:cs="Arial Unicode MS"/>
            <w:b/>
          </w:rPr>
          <w:t xml:space="preserve">파일 </w:t>
        </w:r>
        <w:r>
          <w:rPr>
            <w:rFonts w:ascii="Arial Unicode MS" w:eastAsia="Arial Unicode MS" w:hAnsi="Arial Unicode MS" w:cs="Arial Unicode MS"/>
          </w:rPr>
          <w:t>server-07</w:t>
        </w:r>
        <w:r w:rsidRPr="00EA7BD3">
          <w:rPr>
            <w:rFonts w:ascii="Arial Unicode MS" w:eastAsia="Arial Unicode MS" w:hAnsi="Arial Unicode MS" w:cs="Arial Unicode MS"/>
          </w:rPr>
          <w:t>.php</w:t>
        </w:r>
      </w:ins>
    </w:p>
    <w:tbl>
      <w:tblPr>
        <w:tblStyle w:val="af4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D459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598" w:rsidRDefault="008A3C55">
            <w:pPr>
              <w:pStyle w:val="10"/>
            </w:pPr>
            <w:del w:id="54" w:author="이호진" w:date="2017-09-19T18:08:00Z">
              <w:r w:rsidDel="00EA7BD3">
                <w:rPr>
                  <w:rFonts w:ascii="Arial Unicode MS" w:eastAsia="Arial Unicode MS" w:hAnsi="Arial Unicode MS" w:cs="Arial Unicode MS"/>
                  <w:b/>
                </w:rPr>
                <w:delText>예제</w:delText>
              </w:r>
              <w:r w:rsidR="00335A85" w:rsidDel="00EA7BD3">
                <w:rPr>
                  <w:rFonts w:ascii="Arial Unicode MS" w:eastAsia="Arial Unicode MS" w:hAnsi="Arial Unicode MS" w:cs="Arial Unicode MS" w:hint="eastAsia"/>
                  <w:b/>
                </w:rPr>
                <w:delText xml:space="preserve"> </w:delText>
              </w:r>
              <w:r w:rsidDel="00EA7BD3">
                <w:rPr>
                  <w:rFonts w:ascii="Arial Unicode MS" w:eastAsia="Arial Unicode MS" w:hAnsi="Arial Unicode MS" w:cs="Arial Unicode MS"/>
                  <w:b/>
                </w:rPr>
                <w:delText xml:space="preserve">파일 </w:delText>
              </w:r>
              <w:r w:rsidRPr="00EA7BD3" w:rsidDel="00EA7BD3">
                <w:rPr>
                  <w:rFonts w:ascii="Arial Unicode MS" w:eastAsia="Arial Unicode MS" w:hAnsi="Arial Unicode MS" w:cs="Arial Unicode MS"/>
                </w:rPr>
                <w:delText>server-08.php</w:delText>
              </w:r>
            </w:del>
            <w:r>
              <w:t>&lt;?php</w:t>
            </w:r>
          </w:p>
          <w:p w:rsidR="00FD4598" w:rsidRDefault="008A3C55">
            <w:pPr>
              <w:pStyle w:val="10"/>
            </w:pPr>
            <w:r>
              <w:tab/>
              <w:t>echo "REMOTE_ADDR = ".$_SERVER['REMOTE_ADDR'];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  <w:t>echo "REMOTE_HOST = ".$_SERVER['REMOTE_HOST'];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  <w:t>echo "REMOTE_PORT = ".$_SERVER['REMOTE_PORT'];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  <w:t>echo "REMOTE_ADDR = ".$_SERVER['REMOTE_ADDR'];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>?&gt;</w:t>
            </w:r>
          </w:p>
          <w:p w:rsidR="00FD4598" w:rsidRDefault="00FD4598">
            <w:pPr>
              <w:pStyle w:val="10"/>
            </w:pPr>
          </w:p>
        </w:tc>
      </w:tr>
    </w:tbl>
    <w:p w:rsidR="00FD4598" w:rsidRDefault="00FD4598">
      <w:pPr>
        <w:pStyle w:val="10"/>
      </w:pPr>
    </w:p>
    <w:p w:rsidR="00FD4598" w:rsidRDefault="008A3C55">
      <w:pPr>
        <w:pStyle w:val="10"/>
      </w:pPr>
      <w:r>
        <w:tab/>
      </w:r>
    </w:p>
    <w:p w:rsidR="00FD4598" w:rsidRDefault="008A3C55">
      <w:pPr>
        <w:pStyle w:val="10"/>
        <w:rPr>
          <w:b/>
        </w:rPr>
      </w:pPr>
      <w:r>
        <w:rPr>
          <w:b/>
        </w:rPr>
        <w:t>$_SERVER['PATH_TRANSLATED']</w:t>
      </w:r>
    </w:p>
    <w:p w:rsidR="00FD4598" w:rsidRDefault="008A3C55">
      <w:pPr>
        <w:pStyle w:val="10"/>
        <w:ind w:right="40"/>
      </w:pPr>
      <w:r>
        <w:rPr>
          <w:rFonts w:ascii="Arial Unicode MS" w:eastAsia="Arial Unicode MS" w:hAnsi="Arial Unicode MS" w:cs="Arial Unicode MS"/>
          <w:color w:val="212121"/>
          <w:highlight w:val="white"/>
        </w:rPr>
        <w:t>현재 스크립트에 대한 파일 시스템 기반 경로를 반환합니다.</w:t>
      </w:r>
    </w:p>
    <w:p w:rsidR="00FD4598" w:rsidRDefault="00FD4598">
      <w:pPr>
        <w:pStyle w:val="10"/>
      </w:pPr>
    </w:p>
    <w:p w:rsidR="00FD4598" w:rsidRDefault="008A3C55">
      <w:pPr>
        <w:pStyle w:val="10"/>
      </w:pPr>
      <w:r>
        <w:rPr>
          <w:b/>
        </w:rPr>
        <w:t>$_SERVER['SCRIPT_FILENAME']</w:t>
      </w:r>
    </w:p>
    <w:p w:rsidR="00FD4598" w:rsidRDefault="008A3C55">
      <w:pPr>
        <w:pStyle w:val="10"/>
        <w:rPr>
          <w:color w:val="212121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현재 실행중인 스크립트의 절대 경로 이름을 반환합니다.</w:t>
      </w:r>
    </w:p>
    <w:p w:rsidR="00FD4598" w:rsidRDefault="00FD4598">
      <w:pPr>
        <w:pStyle w:val="10"/>
        <w:rPr>
          <w:color w:val="212121"/>
          <w:sz w:val="24"/>
          <w:szCs w:val="24"/>
          <w:highlight w:val="white"/>
        </w:rPr>
      </w:pPr>
    </w:p>
    <w:p w:rsidR="00FD4598" w:rsidRDefault="008A3C55">
      <w:pPr>
        <w:pStyle w:val="10"/>
        <w:rPr>
          <w:b/>
        </w:rPr>
      </w:pPr>
      <w:r>
        <w:rPr>
          <w:b/>
        </w:rPr>
        <w:t>$_SERVER['SCRIPT_NAME']</w:t>
      </w:r>
    </w:p>
    <w:p w:rsidR="00FD4598" w:rsidRDefault="008A3C55">
      <w:pPr>
        <w:pStyle w:val="10"/>
      </w:pPr>
      <w:r>
        <w:rPr>
          <w:rFonts w:ascii="Arial Unicode MS" w:eastAsia="Arial Unicode MS" w:hAnsi="Arial Unicode MS" w:cs="Arial Unicode MS"/>
        </w:rPr>
        <w:t xml:space="preserve">현재 스크립트의 경로를 </w:t>
      </w:r>
      <w:r w:rsidR="00335A85">
        <w:rPr>
          <w:rFonts w:ascii="Arial Unicode MS" w:eastAsia="Arial Unicode MS" w:hAnsi="Arial Unicode MS" w:cs="Arial Unicode MS"/>
        </w:rPr>
        <w:t>반환</w:t>
      </w:r>
      <w:r>
        <w:rPr>
          <w:rFonts w:ascii="Arial Unicode MS" w:eastAsia="Arial Unicode MS" w:hAnsi="Arial Unicode MS" w:cs="Arial Unicode MS"/>
        </w:rPr>
        <w:t>합니다.</w:t>
      </w:r>
    </w:p>
    <w:p w:rsidR="00FD4598" w:rsidRDefault="008A3C55">
      <w:pPr>
        <w:pStyle w:val="10"/>
      </w:pPr>
      <w:r>
        <w:tab/>
      </w:r>
    </w:p>
    <w:p w:rsidR="00FD4598" w:rsidRDefault="008A3C55">
      <w:pPr>
        <w:pStyle w:val="10"/>
        <w:rPr>
          <w:b/>
        </w:rPr>
      </w:pPr>
      <w:r>
        <w:rPr>
          <w:b/>
        </w:rPr>
        <w:t>$_SERVER['SCRIPT_URI']</w:t>
      </w:r>
    </w:p>
    <w:p w:rsidR="00FD4598" w:rsidRDefault="008A3C55">
      <w:pPr>
        <w:pStyle w:val="10"/>
        <w:rPr>
          <w:color w:val="212121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</w:rPr>
        <w:t xml:space="preserve">현재 페이지의 URI를 </w:t>
      </w:r>
      <w:r w:rsidR="00335A85">
        <w:rPr>
          <w:rFonts w:ascii="Arial Unicode MS" w:eastAsia="Arial Unicode MS" w:hAnsi="Arial Unicode MS" w:cs="Arial Unicode MS"/>
        </w:rPr>
        <w:t>반환</w:t>
      </w:r>
      <w:r>
        <w:rPr>
          <w:rFonts w:ascii="Arial Unicode MS" w:eastAsia="Arial Unicode MS" w:hAnsi="Arial Unicode MS" w:cs="Arial Unicode MS"/>
        </w:rPr>
        <w:t xml:space="preserve">합니다. </w:t>
      </w:r>
    </w:p>
    <w:p w:rsidR="00FD4598" w:rsidRDefault="00FD4598">
      <w:pPr>
        <w:pStyle w:val="10"/>
        <w:rPr>
          <w:color w:val="212121"/>
          <w:sz w:val="24"/>
          <w:szCs w:val="24"/>
          <w:highlight w:val="white"/>
        </w:rPr>
      </w:pPr>
    </w:p>
    <w:p w:rsidR="00FD4598" w:rsidRDefault="008A3C55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예제</w:t>
      </w:r>
      <w:r w:rsidR="00335A85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파일 </w:t>
      </w:r>
      <w:r w:rsidRPr="00EA7BD3">
        <w:rPr>
          <w:rFonts w:ascii="Arial Unicode MS" w:eastAsia="Arial Unicode MS" w:hAnsi="Arial Unicode MS" w:cs="Arial Unicode MS"/>
        </w:rPr>
        <w:t>server-0</w:t>
      </w:r>
      <w:ins w:id="55" w:author="이호진" w:date="2017-09-19T18:07:00Z">
        <w:r w:rsidR="00EA7BD3">
          <w:rPr>
            <w:rFonts w:ascii="Arial Unicode MS" w:eastAsia="Arial Unicode MS" w:hAnsi="Arial Unicode MS" w:cs="Arial Unicode MS"/>
          </w:rPr>
          <w:t>8</w:t>
        </w:r>
      </w:ins>
      <w:bookmarkStart w:id="56" w:name="_GoBack"/>
      <w:bookmarkEnd w:id="56"/>
      <w:del w:id="57" w:author="이호진" w:date="2017-09-19T18:07:00Z">
        <w:r w:rsidRPr="00EA7BD3" w:rsidDel="00EA7BD3">
          <w:rPr>
            <w:rFonts w:ascii="Arial Unicode MS" w:eastAsia="Arial Unicode MS" w:hAnsi="Arial Unicode MS" w:cs="Arial Unicode MS"/>
          </w:rPr>
          <w:delText>9</w:delText>
        </w:r>
      </w:del>
      <w:r w:rsidRPr="00EA7BD3">
        <w:rPr>
          <w:rFonts w:ascii="Arial Unicode MS" w:eastAsia="Arial Unicode MS" w:hAnsi="Arial Unicode MS" w:cs="Arial Unicode MS"/>
        </w:rPr>
        <w:t>.php</w:t>
      </w:r>
    </w:p>
    <w:tbl>
      <w:tblPr>
        <w:tblStyle w:val="af5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D459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598" w:rsidRDefault="008A3C55">
            <w:pPr>
              <w:pStyle w:val="10"/>
            </w:pPr>
            <w:r>
              <w:t>&lt;?php</w:t>
            </w:r>
          </w:p>
          <w:p w:rsidR="00FD4598" w:rsidRDefault="008A3C55">
            <w:pPr>
              <w:pStyle w:val="10"/>
            </w:pPr>
            <w:r>
              <w:tab/>
              <w:t>echo "PATH_TRANSLATED = ".$_SERVER['PATH_TRANSLATED'];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  <w:t>echo "SCRIPT_FILENAME = ".$_SERVER['SCRIPT_FILENAME'];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  <w:t>echo "SCRIPT_NAME = ".$_SERVER['SCRIPT_NAME'];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FD4598">
            <w:pPr>
              <w:pStyle w:val="10"/>
            </w:pPr>
          </w:p>
          <w:p w:rsidR="00FD4598" w:rsidRDefault="008A3C55">
            <w:pPr>
              <w:pStyle w:val="10"/>
            </w:pPr>
            <w:r>
              <w:tab/>
              <w:t>echo "SCRIPT_URI = ".$_SERVER['SCRIPT_URI'];</w:t>
            </w:r>
          </w:p>
          <w:p w:rsidR="00FD4598" w:rsidRDefault="008A3C55">
            <w:pPr>
              <w:pStyle w:val="10"/>
            </w:pPr>
            <w:r>
              <w:tab/>
              <w:t>echo "&lt;br&gt;";</w:t>
            </w:r>
          </w:p>
          <w:p w:rsidR="00FD4598" w:rsidRDefault="008A3C55">
            <w:pPr>
              <w:pStyle w:val="10"/>
            </w:pPr>
            <w:r>
              <w:t>?&gt;</w:t>
            </w:r>
          </w:p>
          <w:p w:rsidR="00FD4598" w:rsidRDefault="00FD4598">
            <w:pPr>
              <w:pStyle w:val="10"/>
            </w:pPr>
          </w:p>
        </w:tc>
      </w:tr>
    </w:tbl>
    <w:p w:rsidR="00FD4598" w:rsidRDefault="00FD4598">
      <w:pPr>
        <w:pStyle w:val="10"/>
      </w:pPr>
    </w:p>
    <w:p w:rsidR="00FD4598" w:rsidRPr="00EA7BD3" w:rsidRDefault="008A3C55">
      <w:pPr>
        <w:pStyle w:val="10"/>
        <w:rPr>
          <w:b/>
        </w:rPr>
      </w:pPr>
      <w:r w:rsidRPr="00EA7BD3">
        <w:rPr>
          <w:rFonts w:ascii="Arial Unicode MS" w:eastAsia="Arial Unicode MS" w:hAnsi="Arial Unicode MS" w:cs="Arial Unicode MS"/>
          <w:b/>
        </w:rPr>
        <w:t>출력</w:t>
      </w:r>
      <w:r w:rsidR="00335A85">
        <w:rPr>
          <w:rFonts w:ascii="Arial Unicode MS" w:eastAsia="Arial Unicode MS" w:hAnsi="Arial Unicode MS" w:cs="Arial Unicode MS" w:hint="eastAsia"/>
          <w:b/>
        </w:rPr>
        <w:t xml:space="preserve"> </w:t>
      </w:r>
      <w:r w:rsidRPr="00EA7BD3">
        <w:rPr>
          <w:rFonts w:ascii="Arial Unicode MS" w:eastAsia="Arial Unicode MS" w:hAnsi="Arial Unicode MS" w:cs="Arial Unicode MS"/>
          <w:b/>
        </w:rPr>
        <w:t>화면</w:t>
      </w:r>
    </w:p>
    <w:p w:rsidR="00FD4598" w:rsidRDefault="008A3C55">
      <w:pPr>
        <w:pStyle w:val="10"/>
      </w:pPr>
      <w:r>
        <w:rPr>
          <w:noProof/>
        </w:rPr>
        <w:drawing>
          <wp:inline distT="114300" distB="114300" distL="114300" distR="114300">
            <wp:extent cx="6120000" cy="12700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598" w:rsidRDefault="00FD4598">
      <w:pPr>
        <w:pStyle w:val="10"/>
      </w:pPr>
    </w:p>
    <w:p w:rsidR="00FD4598" w:rsidRPr="009676AF" w:rsidRDefault="00FF1146">
      <w:pPr>
        <w:pStyle w:val="1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책에서</w:t>
      </w:r>
      <w:r w:rsidR="009676AF">
        <w:rPr>
          <w:rFonts w:hint="eastAsia"/>
        </w:rPr>
        <w:t xml:space="preserve"> </w:t>
      </w:r>
      <w:r w:rsidR="009676AF">
        <w:rPr>
          <w:rFonts w:hint="eastAsia"/>
        </w:rPr>
        <w:t>설명하지</w:t>
      </w:r>
      <w:r w:rsidR="009676AF">
        <w:rPr>
          <w:rFonts w:hint="eastAsia"/>
        </w:rPr>
        <w:t xml:space="preserve"> </w:t>
      </w:r>
      <w:r w:rsidR="009676AF">
        <w:rPr>
          <w:rFonts w:hint="eastAsia"/>
        </w:rPr>
        <w:t>못하는</w:t>
      </w:r>
      <w:r w:rsidR="009676AF">
        <w:rPr>
          <w:rFonts w:hint="eastAsia"/>
        </w:rPr>
        <w:t xml:space="preserve"> </w:t>
      </w:r>
      <w:r w:rsidR="009676AF">
        <w:rPr>
          <w:rFonts w:hint="eastAsia"/>
        </w:rPr>
        <w:t>기능들과</w:t>
      </w:r>
      <w:r w:rsidR="009676AF">
        <w:rPr>
          <w:rFonts w:hint="eastAsia"/>
        </w:rPr>
        <w:t xml:space="preserve"> </w:t>
      </w:r>
      <w:r w:rsidR="009676AF">
        <w:rPr>
          <w:rFonts w:hint="eastAsia"/>
        </w:rPr>
        <w:t>슈퍼변수들은</w:t>
      </w:r>
      <w:r w:rsidR="009676AF">
        <w:rPr>
          <w:rFonts w:hint="eastAsia"/>
        </w:rPr>
        <w:t xml:space="preserve"> </w:t>
      </w:r>
      <w:r w:rsidR="009676AF">
        <w:rPr>
          <w:rFonts w:hint="eastAsia"/>
        </w:rPr>
        <w:t>공식</w:t>
      </w:r>
      <w:r>
        <w:rPr>
          <w:rFonts w:hint="eastAsia"/>
        </w:rPr>
        <w:t xml:space="preserve"> </w:t>
      </w:r>
      <w:r w:rsidR="009676AF">
        <w:rPr>
          <w:rFonts w:hint="eastAsia"/>
        </w:rPr>
        <w:t>사이트</w:t>
      </w:r>
      <w:r w:rsidR="009676AF">
        <w:rPr>
          <w:rFonts w:hint="eastAsia"/>
        </w:rPr>
        <w:t xml:space="preserve"> </w:t>
      </w:r>
      <w:r w:rsidR="009676AF">
        <w:t>php.net</w:t>
      </w:r>
      <w:r w:rsidR="009676AF">
        <w:rPr>
          <w:rFonts w:hint="eastAsia"/>
        </w:rPr>
        <w:t>의</w:t>
      </w:r>
      <w:r w:rsidR="009676AF">
        <w:rPr>
          <w:rFonts w:hint="eastAsia"/>
        </w:rPr>
        <w:t xml:space="preserve"> </w:t>
      </w:r>
      <w:r w:rsidR="009676AF">
        <w:rPr>
          <w:rFonts w:hint="eastAsia"/>
        </w:rPr>
        <w:t>정보를</w:t>
      </w:r>
      <w:r w:rsidR="009676AF">
        <w:rPr>
          <w:rFonts w:hint="eastAsia"/>
        </w:rPr>
        <w:t xml:space="preserve"> </w:t>
      </w:r>
      <w:r w:rsidR="009676AF">
        <w:rPr>
          <w:rFonts w:hint="eastAsia"/>
        </w:rPr>
        <w:t>확인</w:t>
      </w:r>
      <w:r>
        <w:rPr>
          <w:rFonts w:hint="eastAsia"/>
        </w:rPr>
        <w:t>하기를</w:t>
      </w:r>
      <w:r w:rsidR="009676AF">
        <w:rPr>
          <w:rFonts w:hint="eastAsia"/>
        </w:rPr>
        <w:t xml:space="preserve"> </w:t>
      </w:r>
      <w:r w:rsidR="009676AF">
        <w:rPr>
          <w:rFonts w:hint="eastAsia"/>
        </w:rPr>
        <w:t>바랍니다</w:t>
      </w:r>
      <w:r w:rsidR="009676AF">
        <w:rPr>
          <w:rFonts w:hint="eastAsia"/>
        </w:rPr>
        <w:t>.</w:t>
      </w:r>
    </w:p>
    <w:sectPr w:rsidR="00FD4598" w:rsidRPr="009676AF" w:rsidSect="00FD4598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351" w:rsidRDefault="00E66351" w:rsidP="008A3C55">
      <w:pPr>
        <w:spacing w:line="240" w:lineRule="auto"/>
      </w:pPr>
      <w:r>
        <w:separator/>
      </w:r>
    </w:p>
  </w:endnote>
  <w:endnote w:type="continuationSeparator" w:id="0">
    <w:p w:rsidR="00E66351" w:rsidRDefault="00E66351" w:rsidP="008A3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함초롬바탕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351" w:rsidRDefault="00E66351" w:rsidP="008A3C55">
      <w:pPr>
        <w:spacing w:line="240" w:lineRule="auto"/>
      </w:pPr>
      <w:r>
        <w:separator/>
      </w:r>
    </w:p>
  </w:footnote>
  <w:footnote w:type="continuationSeparator" w:id="0">
    <w:p w:rsidR="00E66351" w:rsidRDefault="00E66351" w:rsidP="008A3C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D9A"/>
    <w:multiLevelType w:val="multilevel"/>
    <w:tmpl w:val="BFE691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7502888"/>
    <w:multiLevelType w:val="multilevel"/>
    <w:tmpl w:val="456239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호진">
    <w15:presenceInfo w15:providerId="Windows Live" w15:userId="e7b51f9e24c37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D4598"/>
    <w:rsid w:val="00046C46"/>
    <w:rsid w:val="00120407"/>
    <w:rsid w:val="0015020E"/>
    <w:rsid w:val="001A485D"/>
    <w:rsid w:val="0021623A"/>
    <w:rsid w:val="00226495"/>
    <w:rsid w:val="00241FE8"/>
    <w:rsid w:val="002D31F6"/>
    <w:rsid w:val="002D553D"/>
    <w:rsid w:val="00314935"/>
    <w:rsid w:val="00335A85"/>
    <w:rsid w:val="00342C23"/>
    <w:rsid w:val="00386B63"/>
    <w:rsid w:val="004832C1"/>
    <w:rsid w:val="004A0ADC"/>
    <w:rsid w:val="00505E01"/>
    <w:rsid w:val="00541334"/>
    <w:rsid w:val="00605510"/>
    <w:rsid w:val="00611DB3"/>
    <w:rsid w:val="0064283C"/>
    <w:rsid w:val="006830ED"/>
    <w:rsid w:val="0076314D"/>
    <w:rsid w:val="007E4082"/>
    <w:rsid w:val="008309D7"/>
    <w:rsid w:val="008A3C55"/>
    <w:rsid w:val="009676AF"/>
    <w:rsid w:val="00A217E5"/>
    <w:rsid w:val="00A527C2"/>
    <w:rsid w:val="00A7582D"/>
    <w:rsid w:val="00C304F8"/>
    <w:rsid w:val="00C42A91"/>
    <w:rsid w:val="00DF5BFD"/>
    <w:rsid w:val="00E66351"/>
    <w:rsid w:val="00EA04F9"/>
    <w:rsid w:val="00EA7BD3"/>
    <w:rsid w:val="00F2323A"/>
    <w:rsid w:val="00FD153D"/>
    <w:rsid w:val="00FD4598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AACE2"/>
  <w15:docId w15:val="{FB012D5E-22D0-4B4B-AF3C-FDF01C41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17E5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10"/>
    <w:next w:val="10"/>
    <w:rsid w:val="00FD4598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FD4598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FD4598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FD4598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FD4598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rsid w:val="00FD4598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FD4598"/>
  </w:style>
  <w:style w:type="table" w:customStyle="1" w:styleId="TableNormal">
    <w:name w:val="Table Normal"/>
    <w:rsid w:val="00FD459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D4598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FD4598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FD4598"/>
    <w:tblPr>
      <w:tblStyleRowBandSize w:val="1"/>
      <w:tblStyleColBandSize w:val="1"/>
    </w:tblPr>
  </w:style>
  <w:style w:type="table" w:customStyle="1" w:styleId="a6">
    <w:basedOn w:val="TableNormal"/>
    <w:rsid w:val="00FD4598"/>
    <w:tblPr>
      <w:tblStyleRowBandSize w:val="1"/>
      <w:tblStyleColBandSize w:val="1"/>
    </w:tblPr>
  </w:style>
  <w:style w:type="table" w:customStyle="1" w:styleId="a7">
    <w:basedOn w:val="TableNormal"/>
    <w:rsid w:val="00FD4598"/>
    <w:tblPr>
      <w:tblStyleRowBandSize w:val="1"/>
      <w:tblStyleColBandSize w:val="1"/>
    </w:tblPr>
  </w:style>
  <w:style w:type="table" w:customStyle="1" w:styleId="a8">
    <w:basedOn w:val="TableNormal"/>
    <w:rsid w:val="00FD4598"/>
    <w:tblPr>
      <w:tblStyleRowBandSize w:val="1"/>
      <w:tblStyleColBandSize w:val="1"/>
    </w:tblPr>
  </w:style>
  <w:style w:type="table" w:customStyle="1" w:styleId="a9">
    <w:basedOn w:val="TableNormal"/>
    <w:rsid w:val="00FD4598"/>
    <w:tblPr>
      <w:tblStyleRowBandSize w:val="1"/>
      <w:tblStyleColBandSize w:val="1"/>
    </w:tblPr>
  </w:style>
  <w:style w:type="table" w:customStyle="1" w:styleId="aa">
    <w:basedOn w:val="TableNormal"/>
    <w:rsid w:val="00FD4598"/>
    <w:tblPr>
      <w:tblStyleRowBandSize w:val="1"/>
      <w:tblStyleColBandSize w:val="1"/>
    </w:tblPr>
  </w:style>
  <w:style w:type="table" w:customStyle="1" w:styleId="ab">
    <w:basedOn w:val="TableNormal"/>
    <w:rsid w:val="00FD4598"/>
    <w:tblPr>
      <w:tblStyleRowBandSize w:val="1"/>
      <w:tblStyleColBandSize w:val="1"/>
    </w:tblPr>
  </w:style>
  <w:style w:type="table" w:customStyle="1" w:styleId="ac">
    <w:basedOn w:val="TableNormal"/>
    <w:rsid w:val="00FD4598"/>
    <w:tblPr>
      <w:tblStyleRowBandSize w:val="1"/>
      <w:tblStyleColBandSize w:val="1"/>
    </w:tblPr>
  </w:style>
  <w:style w:type="table" w:customStyle="1" w:styleId="ad">
    <w:basedOn w:val="TableNormal"/>
    <w:rsid w:val="00FD4598"/>
    <w:tblPr>
      <w:tblStyleRowBandSize w:val="1"/>
      <w:tblStyleColBandSize w:val="1"/>
    </w:tblPr>
  </w:style>
  <w:style w:type="table" w:customStyle="1" w:styleId="ae">
    <w:basedOn w:val="TableNormal"/>
    <w:rsid w:val="00FD4598"/>
    <w:tblPr>
      <w:tblStyleRowBandSize w:val="1"/>
      <w:tblStyleColBandSize w:val="1"/>
    </w:tblPr>
  </w:style>
  <w:style w:type="table" w:customStyle="1" w:styleId="af">
    <w:basedOn w:val="TableNormal"/>
    <w:rsid w:val="00FD4598"/>
    <w:tblPr>
      <w:tblStyleRowBandSize w:val="1"/>
      <w:tblStyleColBandSize w:val="1"/>
    </w:tblPr>
  </w:style>
  <w:style w:type="table" w:customStyle="1" w:styleId="af0">
    <w:basedOn w:val="TableNormal"/>
    <w:rsid w:val="00FD4598"/>
    <w:tblPr>
      <w:tblStyleRowBandSize w:val="1"/>
      <w:tblStyleColBandSize w:val="1"/>
    </w:tblPr>
  </w:style>
  <w:style w:type="table" w:customStyle="1" w:styleId="af1">
    <w:basedOn w:val="TableNormal"/>
    <w:rsid w:val="00FD4598"/>
    <w:tblPr>
      <w:tblStyleRowBandSize w:val="1"/>
      <w:tblStyleColBandSize w:val="1"/>
    </w:tblPr>
  </w:style>
  <w:style w:type="table" w:customStyle="1" w:styleId="af2">
    <w:basedOn w:val="TableNormal"/>
    <w:rsid w:val="00FD4598"/>
    <w:tblPr>
      <w:tblStyleRowBandSize w:val="1"/>
      <w:tblStyleColBandSize w:val="1"/>
    </w:tblPr>
  </w:style>
  <w:style w:type="table" w:customStyle="1" w:styleId="af3">
    <w:basedOn w:val="TableNormal"/>
    <w:rsid w:val="00FD4598"/>
    <w:tblPr>
      <w:tblStyleRowBandSize w:val="1"/>
      <w:tblStyleColBandSize w:val="1"/>
    </w:tblPr>
  </w:style>
  <w:style w:type="table" w:customStyle="1" w:styleId="af4">
    <w:basedOn w:val="TableNormal"/>
    <w:rsid w:val="00FD4598"/>
    <w:tblPr>
      <w:tblStyleRowBandSize w:val="1"/>
      <w:tblStyleColBandSize w:val="1"/>
    </w:tblPr>
  </w:style>
  <w:style w:type="table" w:customStyle="1" w:styleId="af5">
    <w:basedOn w:val="TableNormal"/>
    <w:rsid w:val="00FD4598"/>
    <w:tblPr>
      <w:tblStyleRowBandSize w:val="1"/>
      <w:tblStyleColBandSize w:val="1"/>
    </w:tblPr>
  </w:style>
  <w:style w:type="paragraph" w:styleId="af6">
    <w:name w:val="Balloon Text"/>
    <w:basedOn w:val="a"/>
    <w:link w:val="Char"/>
    <w:uiPriority w:val="99"/>
    <w:semiHidden/>
    <w:unhideWhenUsed/>
    <w:rsid w:val="008A3C5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6"/>
    <w:uiPriority w:val="99"/>
    <w:semiHidden/>
    <w:rsid w:val="008A3C55"/>
    <w:rPr>
      <w:rFonts w:asciiTheme="majorHAnsi" w:eastAsiaTheme="majorEastAsia" w:hAnsiTheme="majorHAnsi" w:cstheme="majorBidi"/>
      <w:sz w:val="18"/>
      <w:szCs w:val="18"/>
    </w:rPr>
  </w:style>
  <w:style w:type="paragraph" w:styleId="af7">
    <w:name w:val="header"/>
    <w:basedOn w:val="a"/>
    <w:link w:val="Char0"/>
    <w:uiPriority w:val="99"/>
    <w:unhideWhenUsed/>
    <w:rsid w:val="008A3C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7"/>
    <w:uiPriority w:val="99"/>
    <w:rsid w:val="008A3C55"/>
  </w:style>
  <w:style w:type="paragraph" w:styleId="af8">
    <w:name w:val="footer"/>
    <w:basedOn w:val="a"/>
    <w:link w:val="Char1"/>
    <w:uiPriority w:val="99"/>
    <w:unhideWhenUsed/>
    <w:rsid w:val="008A3C5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8"/>
    <w:uiPriority w:val="99"/>
    <w:rsid w:val="008A3C55"/>
  </w:style>
  <w:style w:type="paragraph" w:styleId="af9">
    <w:name w:val="Revision"/>
    <w:hidden/>
    <w:uiPriority w:val="99"/>
    <w:semiHidden/>
    <w:rsid w:val="007E408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5B06C9-3817-47F4-AC61-52265A79B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18</Pages>
  <Words>1814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19</cp:revision>
  <dcterms:created xsi:type="dcterms:W3CDTF">2017-06-18T03:08:00Z</dcterms:created>
  <dcterms:modified xsi:type="dcterms:W3CDTF">2017-09-19T09:08:00Z</dcterms:modified>
</cp:coreProperties>
</file>