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ADD7B9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jinyPHP 1권 – 03. 기본구분</w:t>
      </w:r>
    </w:p>
    <w:p w14:paraId="1439C3A1" w14:textId="77777777" w:rsidR="00E02329" w:rsidRDefault="00F67151">
      <w:pPr>
        <w:pStyle w:val="10"/>
      </w:pPr>
      <w:r>
        <w:t xml:space="preserve"> </w:t>
      </w:r>
    </w:p>
    <w:p w14:paraId="0712AECA" w14:textId="77777777" w:rsidR="00DA4AAB" w:rsidRDefault="00DA4AAB">
      <w:pPr>
        <w:pStyle w:val="10"/>
        <w:rPr>
          <w:rFonts w:ascii="Arial Unicode MS" w:eastAsia="Arial Unicode MS" w:hAnsi="Arial Unicode MS" w:cs="Arial Unicode MS"/>
          <w:b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b/>
          <w:sz w:val="48"/>
          <w:szCs w:val="48"/>
        </w:rPr>
        <w:t>3 기본 구문</w:t>
      </w:r>
    </w:p>
    <w:p w14:paraId="72C830CE" w14:textId="77777777" w:rsidR="00DA4AAB" w:rsidRDefault="00DA4AAB">
      <w:pPr>
        <w:pStyle w:val="10"/>
        <w:rPr>
          <w:rFonts w:ascii="Arial Unicode MS" w:eastAsia="Arial Unicode MS" w:hAnsi="Arial Unicode MS" w:cs="Arial Unicode MS"/>
          <w:b/>
          <w:sz w:val="48"/>
          <w:szCs w:val="48"/>
        </w:rPr>
      </w:pPr>
    </w:p>
    <w:p w14:paraId="05053C3C" w14:textId="77777777" w:rsidR="00E02329" w:rsidRPr="008A173D" w:rsidRDefault="00F973E6">
      <w:pPr>
        <w:pStyle w:val="10"/>
        <w:rPr>
          <w:b/>
          <w:sz w:val="32"/>
          <w:szCs w:val="48"/>
        </w:rPr>
      </w:pPr>
      <w:r w:rsidRPr="008A173D">
        <w:rPr>
          <w:rFonts w:ascii="Arial Unicode MS" w:eastAsia="Arial Unicode MS" w:hAnsi="Arial Unicode MS" w:cs="Arial Unicode MS"/>
          <w:b/>
          <w:sz w:val="32"/>
          <w:szCs w:val="48"/>
        </w:rPr>
        <w:t xml:space="preserve">3.1 PHP </w:t>
      </w:r>
      <w:r w:rsidRPr="008A173D">
        <w:rPr>
          <w:rFonts w:ascii="Arial Unicode MS" w:eastAsia="Arial Unicode MS" w:hAnsi="Arial Unicode MS" w:cs="Arial Unicode MS"/>
          <w:b/>
          <w:sz w:val="36"/>
          <w:szCs w:val="48"/>
        </w:rPr>
        <w:t xml:space="preserve">기본 </w:t>
      </w:r>
      <w:r w:rsidRPr="008A173D">
        <w:rPr>
          <w:rFonts w:ascii="Arial Unicode MS" w:eastAsia="Arial Unicode MS" w:hAnsi="Arial Unicode MS" w:cs="Arial Unicode MS"/>
          <w:b/>
          <w:sz w:val="32"/>
          <w:szCs w:val="48"/>
        </w:rPr>
        <w:t>문법</w:t>
      </w:r>
    </w:p>
    <w:p w14:paraId="34E484C4" w14:textId="77777777" w:rsidR="00E02329" w:rsidRDefault="00E02329">
      <w:pPr>
        <w:pStyle w:val="10"/>
      </w:pPr>
    </w:p>
    <w:p w14:paraId="3DC62B2B" w14:textId="77777777" w:rsidR="0035344F" w:rsidRDefault="00F67151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PHP는 스크립트 언어입니다. </w:t>
      </w:r>
    </w:p>
    <w:p w14:paraId="7672F3E6" w14:textId="77777777" w:rsidR="0035344F" w:rsidRDefault="0035344F">
      <w:pPr>
        <w:pStyle w:val="10"/>
        <w:rPr>
          <w:rFonts w:ascii="Arial Unicode MS" w:eastAsia="Arial Unicode MS" w:hAnsi="Arial Unicode MS" w:cs="Arial Unicode MS"/>
        </w:rPr>
      </w:pPr>
    </w:p>
    <w:p w14:paraId="3303B23F" w14:textId="77777777" w:rsidR="00E02329" w:rsidRDefault="00F67151">
      <w:pPr>
        <w:pStyle w:val="10"/>
      </w:pPr>
      <w:del w:id="0" w:author="이호진" w:date="2017-09-19T16:20:00Z">
        <w:r w:rsidDel="008A173D">
          <w:rPr>
            <w:rFonts w:ascii="Arial Unicode MS" w:eastAsia="Arial Unicode MS" w:hAnsi="Arial Unicode MS" w:cs="Arial Unicode MS"/>
          </w:rPr>
          <w:delText xml:space="preserve">스크립트언어란? </w:delText>
        </w:r>
      </w:del>
      <w:r>
        <w:rPr>
          <w:rFonts w:ascii="Arial Unicode MS" w:eastAsia="Arial Unicode MS" w:hAnsi="Arial Unicode MS" w:cs="Arial Unicode MS"/>
        </w:rPr>
        <w:t>스크립트언어는 또</w:t>
      </w:r>
      <w:r w:rsidR="00DA4AA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다른 말로 인터프리터 언어라고도 말할 수 있습니다. 즉 프로그램이 실행될</w:t>
      </w:r>
      <w:r w:rsidR="005A1C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때마다 해당 언어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소스를 컴퓨터가 이해할 수 있는 기계어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코드로 변환하여 처리하는 언어</w:t>
      </w:r>
      <w:r w:rsidR="00DA4AAB">
        <w:rPr>
          <w:rFonts w:ascii="Arial Unicode MS" w:eastAsia="Arial Unicode MS" w:hAnsi="Arial Unicode MS" w:cs="Arial Unicode MS"/>
        </w:rPr>
        <w:t>입</w:t>
      </w:r>
      <w:r>
        <w:rPr>
          <w:rFonts w:ascii="Arial Unicode MS" w:eastAsia="Arial Unicode MS" w:hAnsi="Arial Unicode MS" w:cs="Arial Unicode MS"/>
        </w:rPr>
        <w:t>니다. 대표적으로는 베이직, 자바, PHP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등이 있습니다.</w:t>
      </w:r>
    </w:p>
    <w:p w14:paraId="2FD9DFBF" w14:textId="77777777" w:rsidR="00E02329" w:rsidRDefault="00F67151">
      <w:pPr>
        <w:pStyle w:val="10"/>
      </w:pPr>
      <w:r>
        <w:t xml:space="preserve"> </w:t>
      </w:r>
    </w:p>
    <w:p w14:paraId="54697974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PHP는 서버 사이드 언어</w:t>
      </w:r>
    </w:p>
    <w:p w14:paraId="6D653386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서버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</w:t>
      </w:r>
      <w:r w:rsidR="00034AD7">
        <w:rPr>
          <w:rFonts w:ascii="Arial Unicode MS" w:eastAsia="Arial Unicode MS" w:hAnsi="Arial Unicode MS" w:cs="Arial Unicode MS" w:hint="eastAsia"/>
        </w:rPr>
        <w:t>드</w:t>
      </w:r>
      <w:r>
        <w:rPr>
          <w:rFonts w:ascii="Arial Unicode MS" w:eastAsia="Arial Unicode MS" w:hAnsi="Arial Unicode MS" w:cs="Arial Unicode MS"/>
        </w:rPr>
        <w:t xml:space="preserve"> 언어란 프로그램을 실행하는 주체가 사용자 각각의 컴퓨터에서 동작하는 것이 아니라 주로 서버에서 프로그램</w:t>
      </w:r>
      <w:r w:rsidR="00034AD7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실행</w:t>
      </w:r>
      <w:r w:rsidR="00034AD7">
        <w:rPr>
          <w:rFonts w:ascii="Arial Unicode MS" w:eastAsia="Arial Unicode MS" w:hAnsi="Arial Unicode MS" w:cs="Arial Unicode MS" w:hint="eastAsia"/>
        </w:rPr>
        <w:t>된</w:t>
      </w:r>
      <w:r>
        <w:rPr>
          <w:rFonts w:ascii="Arial Unicode MS" w:eastAsia="Arial Unicode MS" w:hAnsi="Arial Unicode MS" w:cs="Arial Unicode MS"/>
        </w:rPr>
        <w:t>다는 의미</w:t>
      </w:r>
      <w:r w:rsidR="00DA4AAB">
        <w:rPr>
          <w:rFonts w:ascii="Arial Unicode MS" w:eastAsia="Arial Unicode MS" w:hAnsi="Arial Unicode MS" w:cs="Arial Unicode MS"/>
        </w:rPr>
        <w:t>입</w:t>
      </w:r>
      <w:r>
        <w:rPr>
          <w:rFonts w:ascii="Arial Unicode MS" w:eastAsia="Arial Unicode MS" w:hAnsi="Arial Unicode MS" w:cs="Arial Unicode MS"/>
        </w:rPr>
        <w:t xml:space="preserve">니다. 또한, </w:t>
      </w:r>
      <w:r w:rsidR="00034AD7">
        <w:rPr>
          <w:rFonts w:ascii="Arial Unicode MS" w:eastAsia="Arial Unicode MS" w:hAnsi="Arial Unicode MS" w:cs="Arial Unicode MS" w:hint="eastAsia"/>
        </w:rPr>
        <w:t xml:space="preserve">서버는 </w:t>
      </w:r>
      <w:r>
        <w:rPr>
          <w:rFonts w:ascii="Arial Unicode MS" w:eastAsia="Arial Unicode MS" w:hAnsi="Arial Unicode MS" w:cs="Arial Unicode MS"/>
        </w:rPr>
        <w:t>이렇게 실행된 결과물을 각각의 접속된 클라이언트 PC에 내용을 출력</w:t>
      </w:r>
      <w:r w:rsidR="00034AD7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는 역할을 합니다. 이런 점에서 PHP는 대표적인 서버-클라이언트 기반의 웹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서비스 용도로 많이 사용합니다.</w:t>
      </w:r>
    </w:p>
    <w:p w14:paraId="5E769A75" w14:textId="77777777" w:rsidR="00E02329" w:rsidRDefault="00F67151">
      <w:pPr>
        <w:pStyle w:val="10"/>
      </w:pPr>
      <w:r>
        <w:t xml:space="preserve"> </w:t>
      </w:r>
    </w:p>
    <w:p w14:paraId="0710613C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PHP가 서버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사이드 언어라고 해서 꼭 서버에서만 동작하는 것은 아닙니다. 서버란 추상적인 의미</w:t>
      </w:r>
      <w:r>
        <w:rPr>
          <w:rFonts w:ascii="Arial Unicode MS" w:eastAsia="Arial Unicode MS" w:hAnsi="Arial Unicode MS" w:cs="Arial Unicode MS" w:hint="eastAsia"/>
        </w:rPr>
        <w:t>일 뿐</w:t>
      </w:r>
      <w:r>
        <w:rPr>
          <w:rFonts w:ascii="Arial Unicode MS" w:eastAsia="Arial Unicode MS" w:hAnsi="Arial Unicode MS" w:cs="Arial Unicode MS"/>
        </w:rPr>
        <w:t xml:space="preserve"> 일반적인 개인용 컴퓨터에서도 작동이 됩니다. 개인 컴퓨터에서 서비스 개발한</w:t>
      </w:r>
      <w:r w:rsidR="00DA4AA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후에 소스를 서버로 </w:t>
      </w:r>
      <w:r w:rsidR="00DA4AAB">
        <w:rPr>
          <w:rFonts w:ascii="Arial Unicode MS" w:eastAsia="Arial Unicode MS" w:hAnsi="Arial Unicode MS" w:cs="Arial Unicode MS" w:hint="eastAsia"/>
        </w:rPr>
        <w:t>옮</w:t>
      </w:r>
      <w:r>
        <w:rPr>
          <w:rFonts w:ascii="Arial Unicode MS" w:eastAsia="Arial Unicode MS" w:hAnsi="Arial Unicode MS" w:cs="Arial Unicode MS"/>
        </w:rPr>
        <w:t>겨서 서비스하면 됩니다.</w:t>
      </w:r>
    </w:p>
    <w:p w14:paraId="1A6EEF66" w14:textId="77777777" w:rsidR="00E02329" w:rsidRDefault="00E02329">
      <w:pPr>
        <w:pStyle w:val="10"/>
      </w:pPr>
    </w:p>
    <w:p w14:paraId="2CE2E32A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프로그램 코딩</w:t>
      </w:r>
    </w:p>
    <w:p w14:paraId="17318433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코딩이란 로직을 설계하고 설계한 로직을 프로그래밍 언어의 문법에 따라 일정한 양식</w:t>
      </w:r>
      <w:r w:rsidR="00034AD7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로 작성하는 명령</w:t>
      </w:r>
      <w:del w:id="1" w:author="이호진" w:date="2017-09-19T16:21:00Z">
        <w:r w:rsidDel="008A173D">
          <w:rPr>
            <w:rFonts w:ascii="Arial Unicode MS" w:eastAsia="Arial Unicode MS" w:hAnsi="Arial Unicode MS" w:cs="Arial Unicode MS"/>
          </w:rPr>
          <w:delText>문의</w:delText>
        </w:r>
      </w:del>
      <w:r>
        <w:rPr>
          <w:rFonts w:ascii="Arial Unicode MS" w:eastAsia="Arial Unicode MS" w:hAnsi="Arial Unicode MS" w:cs="Arial Unicode MS"/>
        </w:rPr>
        <w:t xml:space="preserve"> 집합을 생성하는 작업입니다. 또한 이러한 코딩으로 작성된 프로그램은 개발자가 지시한 명령에 따라 데이터를 처리하고 결과를 출력합니다. </w:t>
      </w:r>
    </w:p>
    <w:p w14:paraId="61A94602" w14:textId="77777777" w:rsidR="00E02329" w:rsidRDefault="00E02329">
      <w:pPr>
        <w:pStyle w:val="10"/>
      </w:pPr>
    </w:p>
    <w:p w14:paraId="35EF9E62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프로그램을 개발하다 보면 다양한 오류</w:t>
      </w:r>
      <w:r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발생할 수 있습니다.</w:t>
      </w:r>
      <w:r w:rsidR="0035344F">
        <w:rPr>
          <w:rFonts w:ascii="Arial Unicode MS" w:eastAsia="Arial Unicode MS" w:hAnsi="Arial Unicode MS" w:cs="Arial Unicode MS"/>
        </w:rPr>
        <w:t xml:space="preserve"> </w:t>
      </w:r>
      <w:r w:rsidR="0035344F">
        <w:rPr>
          <w:rFonts w:ascii="Arial Unicode MS" w:eastAsia="Arial Unicode MS" w:hAnsi="Arial Unicode MS" w:cs="Arial Unicode MS" w:hint="eastAsia"/>
        </w:rPr>
        <w:t>오류는 크게 두</w:t>
      </w:r>
      <w:r w:rsidR="00FC193F">
        <w:rPr>
          <w:rFonts w:ascii="Arial Unicode MS" w:eastAsia="Arial Unicode MS" w:hAnsi="Arial Unicode MS" w:cs="Arial Unicode MS" w:hint="eastAsia"/>
        </w:rPr>
        <w:t xml:space="preserve"> </w:t>
      </w:r>
      <w:r w:rsidR="0035344F">
        <w:rPr>
          <w:rFonts w:ascii="Arial Unicode MS" w:eastAsia="Arial Unicode MS" w:hAnsi="Arial Unicode MS" w:cs="Arial Unicode MS" w:hint="eastAsia"/>
        </w:rPr>
        <w:t>가지로 구분</w:t>
      </w:r>
      <w:r w:rsidR="00FC193F">
        <w:rPr>
          <w:rFonts w:ascii="Arial Unicode MS" w:eastAsia="Arial Unicode MS" w:hAnsi="Arial Unicode MS" w:cs="Arial Unicode MS" w:hint="eastAsia"/>
        </w:rPr>
        <w:t>할</w:t>
      </w:r>
      <w:r w:rsidR="0035344F">
        <w:rPr>
          <w:rFonts w:ascii="Arial Unicode MS" w:eastAsia="Arial Unicode MS" w:hAnsi="Arial Unicode MS" w:cs="Arial Unicode MS" w:hint="eastAsia"/>
        </w:rPr>
        <w:t xml:space="preserve"> 수 있습니다.</w:t>
      </w:r>
    </w:p>
    <w:p w14:paraId="449BDF68" w14:textId="77777777" w:rsidR="00E02329" w:rsidRDefault="00E02329">
      <w:pPr>
        <w:pStyle w:val="10"/>
      </w:pPr>
    </w:p>
    <w:p w14:paraId="2AD66F66" w14:textId="77777777" w:rsidR="00FC193F" w:rsidRDefault="00F67151" w:rsidP="008A173D">
      <w:pPr>
        <w:pStyle w:val="10"/>
        <w:numPr>
          <w:ilvl w:val="0"/>
          <w:numId w:val="1"/>
        </w:numPr>
        <w:rPr>
          <w:highlight w:val="red"/>
        </w:rPr>
      </w:pPr>
      <w:r w:rsidRPr="008A173D">
        <w:rPr>
          <w:rFonts w:ascii="Arial Unicode MS" w:eastAsia="Arial Unicode MS" w:hAnsi="Arial Unicode MS" w:cs="Arial Unicode MS"/>
          <w:b/>
          <w:rPrChange w:id="2" w:author="이호진" w:date="2017-09-19T16:21:00Z">
            <w:rPr>
              <w:rFonts w:ascii="Arial Unicode MS" w:eastAsia="Arial Unicode MS" w:hAnsi="Arial Unicode MS" w:cs="Arial Unicode MS"/>
            </w:rPr>
          </w:rPrChange>
        </w:rPr>
        <w:t>구문</w:t>
      </w:r>
      <w:r w:rsidR="00034AD7" w:rsidRPr="008A173D">
        <w:rPr>
          <w:rFonts w:ascii="Arial Unicode MS" w:eastAsia="Arial Unicode MS" w:hAnsi="Arial Unicode MS" w:cs="Arial Unicode MS" w:hint="eastAsia"/>
          <w:b/>
          <w:rPrChange w:id="3" w:author="이호진" w:date="2017-09-19T16:21:00Z">
            <w:rPr>
              <w:rFonts w:ascii="Arial Unicode MS" w:eastAsia="Arial Unicode MS" w:hAnsi="Arial Unicode MS" w:cs="Arial Unicode MS" w:hint="eastAsia"/>
            </w:rPr>
          </w:rPrChange>
        </w:rPr>
        <w:t xml:space="preserve"> </w:t>
      </w:r>
      <w:r w:rsidRPr="008A173D">
        <w:rPr>
          <w:rFonts w:ascii="Arial Unicode MS" w:eastAsia="Arial Unicode MS" w:hAnsi="Arial Unicode MS" w:cs="Arial Unicode MS"/>
          <w:b/>
          <w:rPrChange w:id="4" w:author="이호진" w:date="2017-09-19T16:21:00Z">
            <w:rPr>
              <w:rFonts w:ascii="Arial Unicode MS" w:eastAsia="Arial Unicode MS" w:hAnsi="Arial Unicode MS" w:cs="Arial Unicode MS"/>
            </w:rPr>
          </w:rPrChange>
        </w:rPr>
        <w:t>오류</w:t>
      </w:r>
      <w:r>
        <w:rPr>
          <w:rFonts w:ascii="Arial Unicode MS" w:eastAsia="Arial Unicode MS" w:hAnsi="Arial Unicode MS" w:cs="Arial Unicode MS"/>
        </w:rPr>
        <w:t>: 코딩을 하다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보면 콤마, 세미콜론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 w:hint="eastAsia"/>
        </w:rPr>
        <w:t>이 틀리거나</w:t>
      </w:r>
      <w:r>
        <w:rPr>
          <w:rFonts w:ascii="Arial Unicode MS" w:eastAsia="Arial Unicode MS" w:hAnsi="Arial Unicode MS" w:cs="Arial Unicode MS"/>
        </w:rPr>
        <w:t xml:space="preserve"> 오탈자로 인</w:t>
      </w:r>
      <w:r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문법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오류가 나는 경우</w:t>
      </w:r>
      <w:r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있습니다. 이런</w:t>
      </w:r>
      <w:r w:rsidR="00034AD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경우는 </w:t>
      </w:r>
      <w:r>
        <w:rPr>
          <w:rFonts w:ascii="Arial Unicode MS" w:eastAsia="Arial Unicode MS" w:hAnsi="Arial Unicode MS" w:cs="Arial Unicode MS"/>
          <w:highlight w:val="red"/>
        </w:rPr>
        <w:t>언어에서 오류를 알려주기 때문에 오류 메시지를 잘 보면 좋</w:t>
      </w:r>
      <w:r>
        <w:rPr>
          <w:rFonts w:ascii="Arial Unicode MS" w:eastAsia="Arial Unicode MS" w:hAnsi="Arial Unicode MS" w:cs="Arial Unicode MS" w:hint="eastAsia"/>
          <w:highlight w:val="red"/>
        </w:rPr>
        <w:t>습니다</w:t>
      </w:r>
      <w:r>
        <w:rPr>
          <w:rFonts w:ascii="Arial Unicode MS" w:eastAsia="Arial Unicode MS" w:hAnsi="Arial Unicode MS" w:cs="Arial Unicode MS"/>
          <w:highlight w:val="red"/>
        </w:rPr>
        <w:t>.</w:t>
      </w:r>
    </w:p>
    <w:p w14:paraId="7F7C74FE" w14:textId="77777777" w:rsidR="00E02329" w:rsidRDefault="00E02329">
      <w:pPr>
        <w:pStyle w:val="10"/>
      </w:pPr>
    </w:p>
    <w:p w14:paraId="64A1256A" w14:textId="77777777" w:rsidR="00FC193F" w:rsidRDefault="00F67151" w:rsidP="008A173D">
      <w:pPr>
        <w:pStyle w:val="10"/>
        <w:numPr>
          <w:ilvl w:val="0"/>
          <w:numId w:val="1"/>
        </w:numPr>
        <w:rPr>
          <w:highlight w:val="red"/>
        </w:rPr>
      </w:pPr>
      <w:r w:rsidRPr="008A173D">
        <w:rPr>
          <w:rFonts w:ascii="Arial Unicode MS" w:eastAsia="Arial Unicode MS" w:hAnsi="Arial Unicode MS" w:cs="Arial Unicode MS"/>
          <w:b/>
          <w:rPrChange w:id="5" w:author="이호진" w:date="2017-09-19T16:21:00Z">
            <w:rPr>
              <w:rFonts w:ascii="Arial Unicode MS" w:eastAsia="Arial Unicode MS" w:hAnsi="Arial Unicode MS" w:cs="Arial Unicode MS"/>
            </w:rPr>
          </w:rPrChange>
        </w:rPr>
        <w:t>논리</w:t>
      </w:r>
      <w:r w:rsidRPr="008A173D">
        <w:rPr>
          <w:rFonts w:ascii="Arial Unicode MS" w:eastAsia="Arial Unicode MS" w:hAnsi="Arial Unicode MS" w:cs="Arial Unicode MS" w:hint="eastAsia"/>
          <w:b/>
          <w:rPrChange w:id="6" w:author="이호진" w:date="2017-09-19T16:21:00Z">
            <w:rPr>
              <w:rFonts w:ascii="Arial Unicode MS" w:eastAsia="Arial Unicode MS" w:hAnsi="Arial Unicode MS" w:cs="Arial Unicode MS" w:hint="eastAsia"/>
            </w:rPr>
          </w:rPrChange>
        </w:rPr>
        <w:t xml:space="preserve"> </w:t>
      </w:r>
      <w:r w:rsidRPr="008A173D">
        <w:rPr>
          <w:rFonts w:ascii="Arial Unicode MS" w:eastAsia="Arial Unicode MS" w:hAnsi="Arial Unicode MS" w:cs="Arial Unicode MS"/>
          <w:b/>
          <w:rPrChange w:id="7" w:author="이호진" w:date="2017-09-19T16:21:00Z">
            <w:rPr>
              <w:rFonts w:ascii="Arial Unicode MS" w:eastAsia="Arial Unicode MS" w:hAnsi="Arial Unicode MS" w:cs="Arial Unicode MS"/>
            </w:rPr>
          </w:rPrChange>
        </w:rPr>
        <w:t>오류</w:t>
      </w:r>
      <w:r>
        <w:rPr>
          <w:rFonts w:ascii="Arial Unicode MS" w:eastAsia="Arial Unicode MS" w:hAnsi="Arial Unicode MS" w:cs="Arial Unicode MS"/>
        </w:rPr>
        <w:t>: 프로그램을 작성하다가 설계상의 오류가 발생</w:t>
      </w:r>
      <w:r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경우입니다. 이런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경우 </w:t>
      </w:r>
      <w:r>
        <w:rPr>
          <w:rFonts w:ascii="Arial Unicode MS" w:eastAsia="Arial Unicode MS" w:hAnsi="Arial Unicode MS" w:cs="Arial Unicode MS"/>
          <w:highlight w:val="red"/>
        </w:rPr>
        <w:t>설계 로직을 다시</w:t>
      </w:r>
      <w:r>
        <w:rPr>
          <w:rFonts w:ascii="Arial Unicode MS" w:eastAsia="Arial Unicode MS" w:hAnsi="Arial Unicode MS" w:cs="Arial Unicode MS" w:hint="eastAsia"/>
          <w:highlight w:val="red"/>
        </w:rPr>
        <w:t xml:space="preserve"> </w:t>
      </w:r>
      <w:r>
        <w:rPr>
          <w:rFonts w:ascii="Arial Unicode MS" w:eastAsia="Arial Unicode MS" w:hAnsi="Arial Unicode MS" w:cs="Arial Unicode MS"/>
          <w:highlight w:val="red"/>
        </w:rPr>
        <w:t xml:space="preserve">한번 </w:t>
      </w:r>
      <w:r>
        <w:rPr>
          <w:rFonts w:ascii="Arial Unicode MS" w:eastAsia="Arial Unicode MS" w:hAnsi="Arial Unicode MS" w:cs="Arial Unicode MS" w:hint="eastAsia"/>
          <w:highlight w:val="red"/>
        </w:rPr>
        <w:t>확인하</w:t>
      </w:r>
      <w:r>
        <w:rPr>
          <w:rFonts w:ascii="Arial Unicode MS" w:eastAsia="Arial Unicode MS" w:hAnsi="Arial Unicode MS" w:cs="Arial Unicode MS"/>
          <w:highlight w:val="red"/>
        </w:rPr>
        <w:t>는 것이 좋</w:t>
      </w:r>
      <w:r>
        <w:rPr>
          <w:rFonts w:ascii="Arial Unicode MS" w:eastAsia="Arial Unicode MS" w:hAnsi="Arial Unicode MS" w:cs="Arial Unicode MS" w:hint="eastAsia"/>
          <w:highlight w:val="red"/>
        </w:rPr>
        <w:t>습</w:t>
      </w:r>
      <w:r>
        <w:rPr>
          <w:rFonts w:ascii="Arial Unicode MS" w:eastAsia="Arial Unicode MS" w:hAnsi="Arial Unicode MS" w:cs="Arial Unicode MS"/>
          <w:highlight w:val="red"/>
        </w:rPr>
        <w:t>니다.</w:t>
      </w:r>
    </w:p>
    <w:p w14:paraId="15253824" w14:textId="77777777" w:rsidR="00E02329" w:rsidRDefault="00E02329">
      <w:pPr>
        <w:pStyle w:val="10"/>
      </w:pPr>
    </w:p>
    <w:p w14:paraId="4FE76E61" w14:textId="77777777" w:rsidR="00225946" w:rsidRDefault="00225946">
      <w:pPr>
        <w:pStyle w:val="10"/>
      </w:pPr>
    </w:p>
    <w:p w14:paraId="7C826D01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3.1.1 PHP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프로그램 작성하기</w:t>
      </w:r>
    </w:p>
    <w:p w14:paraId="329CC38A" w14:textId="77777777" w:rsidR="00E16AC4" w:rsidRDefault="00E16AC4">
      <w:pPr>
        <w:pStyle w:val="10"/>
      </w:pPr>
    </w:p>
    <w:p w14:paraId="4306487E" w14:textId="77777777" w:rsidR="00E02329" w:rsidRDefault="00F67151" w:rsidP="00F67151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 w:rsidR="0035344F">
        <w:rPr>
          <w:rFonts w:ascii="Arial Unicode MS" w:eastAsia="Arial Unicode MS" w:hAnsi="Arial Unicode MS" w:cs="Arial Unicode MS" w:hint="eastAsia"/>
        </w:rPr>
        <w:t>를 통</w:t>
      </w:r>
      <w:r w:rsidR="00FC193F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프로그램을 작성하는 것은 매우 자유롭습니다. </w:t>
      </w:r>
      <w:del w:id="8" w:author="이호진" w:date="2017-09-19T16:21:00Z">
        <w:r w:rsidR="0035344F" w:rsidDel="008A173D">
          <w:rPr>
            <w:rFonts w:ascii="Arial Unicode MS" w:eastAsia="Arial Unicode MS" w:hAnsi="Arial Unicode MS" w:cs="Arial Unicode MS" w:hint="eastAsia"/>
          </w:rPr>
          <w:delText xml:space="preserve">어떠한 </w:delText>
        </w:r>
      </w:del>
      <w:r>
        <w:rPr>
          <w:rFonts w:ascii="Arial Unicode MS" w:eastAsia="Arial Unicode MS" w:hAnsi="Arial Unicode MS" w:cs="Arial Unicode MS"/>
        </w:rPr>
        <w:t>특정</w:t>
      </w:r>
      <w:r w:rsidR="0035344F">
        <w:rPr>
          <w:rFonts w:ascii="Arial Unicode MS" w:eastAsia="Arial Unicode MS" w:hAnsi="Arial Unicode MS" w:cs="Arial Unicode MS" w:hint="eastAsia"/>
        </w:rPr>
        <w:t xml:space="preserve"> 개발</w:t>
      </w:r>
      <w:r w:rsidR="00FC193F">
        <w:rPr>
          <w:rFonts w:ascii="Arial Unicode MS" w:eastAsia="Arial Unicode MS" w:hAnsi="Arial Unicode MS" w:cs="Arial Unicode MS" w:hint="eastAsia"/>
        </w:rPr>
        <w:t xml:space="preserve"> </w:t>
      </w:r>
      <w:r w:rsidR="0035344F">
        <w:rPr>
          <w:rFonts w:ascii="Arial Unicode MS" w:eastAsia="Arial Unicode MS" w:hAnsi="Arial Unicode MS" w:cs="Arial Unicode MS" w:hint="eastAsia"/>
        </w:rPr>
        <w:t>환경</w:t>
      </w:r>
      <w:r>
        <w:rPr>
          <w:rFonts w:ascii="Arial Unicode MS" w:eastAsia="Arial Unicode MS" w:hAnsi="Arial Unicode MS" w:cs="Arial Unicode MS"/>
        </w:rPr>
        <w:t xml:space="preserve"> 프로그램을 사용해서 코딩하는 것이 아니라 </w:t>
      </w:r>
      <w:r w:rsidR="0035344F">
        <w:rPr>
          <w:rFonts w:ascii="Arial Unicode MS" w:eastAsia="Arial Unicode MS" w:hAnsi="Arial Unicode MS" w:cs="Arial Unicode MS" w:hint="eastAsia"/>
        </w:rPr>
        <w:t xml:space="preserve">우리가 </w:t>
      </w:r>
      <w:r>
        <w:rPr>
          <w:rFonts w:ascii="Arial Unicode MS" w:eastAsia="Arial Unicode MS" w:hAnsi="Arial Unicode MS" w:cs="Arial Unicode MS"/>
        </w:rPr>
        <w:t>일반적</w:t>
      </w:r>
      <w:r w:rsidR="0035344F">
        <w:rPr>
          <w:rFonts w:ascii="Arial Unicode MS" w:eastAsia="Arial Unicode MS" w:hAnsi="Arial Unicode MS" w:cs="Arial Unicode MS" w:hint="eastAsia"/>
        </w:rPr>
        <w:t xml:space="preserve">으로 사용을 하는 </w:t>
      </w:r>
      <w:r>
        <w:rPr>
          <w:rFonts w:ascii="Arial Unicode MS" w:eastAsia="Arial Unicode MS" w:hAnsi="Arial Unicode MS" w:cs="Arial Unicode MS"/>
        </w:rPr>
        <w:t>텍스트 에디터를 이용하여 자유롭게 작성을 할 수 있습니다.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35344F">
        <w:rPr>
          <w:rFonts w:ascii="Arial Unicode MS" w:eastAsia="Arial Unicode MS" w:hAnsi="Arial Unicode MS" w:cs="Arial Unicode MS" w:hint="eastAsia"/>
        </w:rPr>
        <w:t xml:space="preserve">그냥 </w:t>
      </w:r>
      <w:r>
        <w:rPr>
          <w:rFonts w:ascii="Arial Unicode MS" w:eastAsia="Arial Unicode MS" w:hAnsi="Arial Unicode MS" w:cs="Arial Unicode MS"/>
        </w:rPr>
        <w:t>선호하는 에디터를 선택하여 사용하면 됩니다.</w:t>
      </w:r>
    </w:p>
    <w:p w14:paraId="6317EEED" w14:textId="77777777" w:rsidR="00E02329" w:rsidRPr="0035344F" w:rsidRDefault="00E02329">
      <w:pPr>
        <w:pStyle w:val="10"/>
      </w:pPr>
    </w:p>
    <w:p w14:paraId="2835DC2E" w14:textId="77777777" w:rsidR="0035344F" w:rsidRDefault="00F973E6">
      <w:pPr>
        <w:pStyle w:val="10"/>
        <w:rPr>
          <w:rFonts w:ascii="Arial Unicode MS" w:eastAsia="Arial Unicode MS" w:hAnsi="Arial Unicode MS" w:cs="Arial Unicode MS"/>
        </w:rPr>
      </w:pPr>
      <w:r w:rsidRPr="008A173D">
        <w:rPr>
          <w:rFonts w:ascii="Arial Unicode MS" w:eastAsia="Arial Unicode MS" w:hAnsi="Arial Unicode MS" w:cs="Arial Unicode MS"/>
          <w:b/>
        </w:rPr>
        <w:t>코딩:</w:t>
      </w:r>
      <w:r w:rsidR="00F67151">
        <w:rPr>
          <w:rFonts w:ascii="Arial Unicode MS" w:eastAsia="Arial Unicode MS" w:hAnsi="Arial Unicode MS" w:cs="Arial Unicode MS"/>
        </w:rPr>
        <w:t xml:space="preserve"> </w:t>
      </w:r>
    </w:p>
    <w:p w14:paraId="354CA1A2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프로그램 소스를 작성하는 행위</w:t>
      </w:r>
    </w:p>
    <w:p w14:paraId="57E1A448" w14:textId="77777777" w:rsidR="00E02329" w:rsidRDefault="00F67151">
      <w:pPr>
        <w:pStyle w:val="10"/>
      </w:pPr>
      <w:r>
        <w:t xml:space="preserve"> </w:t>
      </w:r>
    </w:p>
    <w:p w14:paraId="06685599" w14:textId="77777777" w:rsidR="00E02329" w:rsidRDefault="00F973E6">
      <w:pPr>
        <w:pStyle w:val="10"/>
      </w:pPr>
      <w:r w:rsidRPr="008A173D">
        <w:rPr>
          <w:rFonts w:ascii="Arial Unicode MS" w:eastAsia="Arial Unicode MS" w:hAnsi="Arial Unicode MS" w:cs="Arial Unicode MS"/>
          <w:b/>
        </w:rPr>
        <w:t xml:space="preserve">에디터의 종류: </w:t>
      </w:r>
      <w:r w:rsidR="00F67151">
        <w:rPr>
          <w:rFonts w:ascii="Arial Unicode MS" w:eastAsia="Arial Unicode MS" w:hAnsi="Arial Unicode MS" w:cs="Arial Unicode MS"/>
        </w:rPr>
        <w:t>프로그래머</w:t>
      </w:r>
      <w:r w:rsidR="00F67151">
        <w:rPr>
          <w:rFonts w:ascii="Arial Unicode MS" w:eastAsia="Arial Unicode MS" w:hAnsi="Arial Unicode MS" w:cs="Arial Unicode MS" w:hint="eastAsia"/>
        </w:rPr>
        <w:t>는</w:t>
      </w:r>
      <w:r w:rsidR="00F67151">
        <w:rPr>
          <w:rFonts w:ascii="Arial Unicode MS" w:eastAsia="Arial Unicode MS" w:hAnsi="Arial Unicode MS" w:cs="Arial Unicode MS"/>
        </w:rPr>
        <w:t xml:space="preserve"> </w:t>
      </w:r>
      <w:r w:rsidR="00F67151">
        <w:rPr>
          <w:rFonts w:ascii="Arial Unicode MS" w:eastAsia="Arial Unicode MS" w:hAnsi="Arial Unicode MS" w:cs="Arial Unicode MS" w:hint="eastAsia"/>
        </w:rPr>
        <w:t xml:space="preserve">보통 </w:t>
      </w:r>
      <w:r w:rsidR="00F67151">
        <w:rPr>
          <w:rFonts w:ascii="Arial Unicode MS" w:eastAsia="Arial Unicode MS" w:hAnsi="Arial Unicode MS" w:cs="Arial Unicode MS"/>
        </w:rPr>
        <w:t>자신이 선호하는 텍스트 에디터</w:t>
      </w:r>
      <w:r w:rsidR="00F67151">
        <w:rPr>
          <w:rFonts w:ascii="Arial Unicode MS" w:eastAsia="Arial Unicode MS" w:hAnsi="Arial Unicode MS" w:cs="Arial Unicode MS" w:hint="eastAsia"/>
        </w:rPr>
        <w:t>가</w:t>
      </w:r>
      <w:r w:rsidR="00F67151">
        <w:rPr>
          <w:rFonts w:ascii="Arial Unicode MS" w:eastAsia="Arial Unicode MS" w:hAnsi="Arial Unicode MS" w:cs="Arial Unicode MS"/>
        </w:rPr>
        <w:t xml:space="preserve"> 하나씩은 있습니다. 필자의 경우 서브라임(sublime)이나 아톰(atom) 에디터를 선호합니다. 또한 이 프로그램은 무료로 자유롭게 다운로드하여 사용 가능합니다.</w:t>
      </w:r>
    </w:p>
    <w:p w14:paraId="6BA87039" w14:textId="77777777" w:rsidR="00E02329" w:rsidRDefault="00F67151">
      <w:pPr>
        <w:pStyle w:val="10"/>
      </w:pPr>
      <w:r>
        <w:t xml:space="preserve"> </w:t>
      </w:r>
    </w:p>
    <w:p w14:paraId="37E629E7" w14:textId="77777777" w:rsidR="00E02329" w:rsidRPr="008A173D" w:rsidRDefault="00F973E6">
      <w:pPr>
        <w:pStyle w:val="10"/>
        <w:rPr>
          <w:b/>
          <w:sz w:val="24"/>
          <w:szCs w:val="24"/>
        </w:rPr>
      </w:pPr>
      <w:r w:rsidRPr="008A173D">
        <w:rPr>
          <w:rFonts w:ascii="Arial Unicode MS" w:eastAsia="Arial Unicode MS" w:hAnsi="Arial Unicode MS" w:cs="Arial Unicode MS"/>
          <w:b/>
          <w:sz w:val="24"/>
          <w:szCs w:val="24"/>
        </w:rPr>
        <w:t xml:space="preserve">PHP 코드를 상징하는 기호 </w:t>
      </w:r>
      <w:r w:rsidRPr="008A173D">
        <w:rPr>
          <w:b/>
          <w:sz w:val="24"/>
          <w:szCs w:val="24"/>
        </w:rPr>
        <w:t>&lt;?</w:t>
      </w:r>
      <w:r w:rsidRPr="008A173D">
        <w:rPr>
          <w:rFonts w:ascii="Arial Unicode MS" w:eastAsia="Arial Unicode MS" w:hAnsi="Arial Unicode MS" w:cs="Arial Unicode MS"/>
          <w:b/>
          <w:sz w:val="24"/>
          <w:szCs w:val="24"/>
        </w:rPr>
        <w:t xml:space="preserve">와 </w:t>
      </w:r>
      <w:r w:rsidRPr="008A173D">
        <w:rPr>
          <w:b/>
          <w:sz w:val="24"/>
          <w:szCs w:val="24"/>
        </w:rPr>
        <w:t>?&gt;</w:t>
      </w:r>
    </w:p>
    <w:p w14:paraId="13E24BAD" w14:textId="77777777" w:rsidR="00E144F6" w:rsidRDefault="0035344F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프로그램 소스상에서 </w:t>
      </w:r>
      <w:r w:rsidR="00F67151">
        <w:rPr>
          <w:rFonts w:ascii="Arial Unicode MS" w:eastAsia="Arial Unicode MS" w:hAnsi="Arial Unicode MS" w:cs="Arial Unicode MS"/>
        </w:rPr>
        <w:t>PHP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인터프리터가 파일의 전부를 PHP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코드로 인식하지는 않습니다. 소스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파일을 읽을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때 &lt;? 또는 &lt;?</w:t>
      </w:r>
      <w:r w:rsidR="002B413C">
        <w:rPr>
          <w:rFonts w:ascii="Arial Unicode MS" w:eastAsia="Arial Unicode MS" w:hAnsi="Arial Unicode MS" w:cs="Arial Unicode MS" w:hint="eastAsia"/>
        </w:rPr>
        <w:t>php</w:t>
      </w:r>
      <w:r w:rsidR="00F67151">
        <w:rPr>
          <w:rFonts w:ascii="Arial Unicode MS" w:eastAsia="Arial Unicode MS" w:hAnsi="Arial Unicode MS" w:cs="Arial Unicode MS"/>
        </w:rPr>
        <w:t xml:space="preserve"> 기호를 만나는 순간부터 PHP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 xml:space="preserve">소스로 인식합니다. </w:t>
      </w:r>
      <w:r w:rsidR="00F67151">
        <w:rPr>
          <w:rFonts w:ascii="Arial Unicode MS" w:eastAsia="Arial Unicode MS" w:hAnsi="Arial Unicode MS" w:cs="Arial Unicode MS"/>
          <w:highlight w:val="red"/>
        </w:rPr>
        <w:t>또한 ?&gt;를 만나면 PHP 소스가 끝나는 시점으로 해석을 종료합니다.</w:t>
      </w:r>
    </w:p>
    <w:p w14:paraId="6B7DEDA2" w14:textId="77777777" w:rsidR="00E144F6" w:rsidRDefault="00E144F6">
      <w:pPr>
        <w:pStyle w:val="10"/>
        <w:rPr>
          <w:rFonts w:ascii="Arial Unicode MS" w:eastAsia="Arial Unicode MS" w:hAnsi="Arial Unicode MS" w:cs="Arial Unicode MS"/>
        </w:rPr>
      </w:pPr>
    </w:p>
    <w:p w14:paraId="59124C1F" w14:textId="77777777" w:rsidR="00E144F6" w:rsidRPr="00E144F6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이런 자유로운 프로그램 코딩 방식은 </w:t>
      </w:r>
      <w:ins w:id="9" w:author="이호진" w:date="2017-09-19T16:21:00Z">
        <w:r w:rsidR="008A173D">
          <w:rPr>
            <w:rFonts w:ascii="Arial Unicode MS" w:eastAsia="Arial Unicode MS" w:hAnsi="Arial Unicode MS" w:cs="Arial Unicode MS"/>
          </w:rPr>
          <w:t>PHP</w:t>
        </w:r>
        <w:r w:rsidR="008A173D">
          <w:rPr>
            <w:rFonts w:ascii="Arial Unicode MS" w:eastAsia="Arial Unicode MS" w:hAnsi="Arial Unicode MS" w:cs="Arial Unicode MS" w:hint="eastAsia"/>
          </w:rPr>
          <w:t xml:space="preserve">를 </w:t>
        </w:r>
      </w:ins>
      <w:r>
        <w:rPr>
          <w:rFonts w:ascii="Arial Unicode MS" w:eastAsia="Arial Unicode MS" w:hAnsi="Arial Unicode MS" w:cs="Arial Unicode MS"/>
        </w:rPr>
        <w:t xml:space="preserve">다른 언어에 삽입하여 </w:t>
      </w:r>
      <w:r w:rsidR="002B413C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>가지 이상의 언어</w:t>
      </w:r>
      <w:r w:rsidR="002B413C">
        <w:rPr>
          <w:rFonts w:ascii="Arial Unicode MS" w:eastAsia="Arial Unicode MS" w:hAnsi="Arial Unicode MS" w:cs="Arial Unicode MS" w:hint="eastAsia"/>
        </w:rPr>
        <w:t>와</w:t>
      </w:r>
      <w:r>
        <w:rPr>
          <w:rFonts w:ascii="Arial Unicode MS" w:eastAsia="Arial Unicode MS" w:hAnsi="Arial Unicode MS" w:cs="Arial Unicode MS"/>
        </w:rPr>
        <w:t xml:space="preserve"> 혼합</w:t>
      </w:r>
      <w:r w:rsidR="002B413C">
        <w:rPr>
          <w:rFonts w:ascii="Arial Unicode MS" w:eastAsia="Arial Unicode MS" w:hAnsi="Arial Unicode MS" w:cs="Arial Unicode MS" w:hint="eastAsia"/>
        </w:rPr>
        <w:t>해서</w:t>
      </w:r>
      <w:r>
        <w:rPr>
          <w:rFonts w:ascii="Arial Unicode MS" w:eastAsia="Arial Unicode MS" w:hAnsi="Arial Unicode MS" w:cs="Arial Unicode MS"/>
        </w:rPr>
        <w:t xml:space="preserve"> 사용 가능</w:t>
      </w:r>
      <w:r w:rsidR="002B413C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다는 장점이 있습니다.</w:t>
      </w:r>
      <w:r w:rsidR="00E144F6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주로 HTML 소스</w:t>
      </w:r>
      <w:r w:rsidR="007B2CA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 PHP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소스</w:t>
      </w:r>
      <w:r w:rsidR="007B2CA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코드를 삽입하거나 또는 HTML 소스 안에서 자바스크립트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코드와 PHP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코드를 혼합하여 프로그</w:t>
      </w:r>
      <w:r w:rsidR="002B413C">
        <w:rPr>
          <w:rFonts w:ascii="Arial Unicode MS" w:eastAsia="Arial Unicode MS" w:hAnsi="Arial Unicode MS" w:cs="Arial Unicode MS" w:hint="eastAsia"/>
        </w:rPr>
        <w:t>래밍이</w:t>
      </w:r>
      <w:r>
        <w:rPr>
          <w:rFonts w:ascii="Arial Unicode MS" w:eastAsia="Arial Unicode MS" w:hAnsi="Arial Unicode MS" w:cs="Arial Unicode MS"/>
        </w:rPr>
        <w:t xml:space="preserve"> 가능할 수도 있습니다. </w:t>
      </w:r>
    </w:p>
    <w:p w14:paraId="2DFF2D3C" w14:textId="77777777" w:rsidR="00E144F6" w:rsidRDefault="00E144F6">
      <w:pPr>
        <w:pStyle w:val="10"/>
        <w:rPr>
          <w:rFonts w:ascii="Arial Unicode MS" w:eastAsia="Arial Unicode MS" w:hAnsi="Arial Unicode MS" w:cs="Arial Unicode MS"/>
        </w:rPr>
      </w:pPr>
    </w:p>
    <w:p w14:paraId="317726D2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이런 프로그램 코드의 강점과 달리 유지보수 측면을 고려하여 별도로 PHP 코드만 분리하는 경우도 있습니다. </w:t>
      </w:r>
      <w:r w:rsidR="00E144F6">
        <w:rPr>
          <w:rFonts w:ascii="Arial Unicode MS" w:eastAsia="Arial Unicode MS" w:hAnsi="Arial Unicode MS" w:cs="Arial Unicode MS" w:hint="eastAsia"/>
        </w:rPr>
        <w:t xml:space="preserve">보통 프레임워크가 </w:t>
      </w:r>
      <w:r w:rsidR="00E144F6">
        <w:rPr>
          <w:rFonts w:ascii="Arial Unicode MS" w:eastAsia="Arial Unicode MS" w:hAnsi="Arial Unicode MS" w:cs="Arial Unicode MS"/>
        </w:rPr>
        <w:t xml:space="preserve">MVC </w:t>
      </w:r>
      <w:r w:rsidR="00E144F6">
        <w:rPr>
          <w:rFonts w:ascii="Arial Unicode MS" w:eastAsia="Arial Unicode MS" w:hAnsi="Arial Unicode MS" w:cs="Arial Unicode MS" w:hint="eastAsia"/>
        </w:rPr>
        <w:t xml:space="preserve">패턴에서 </w:t>
      </w:r>
      <w:r w:rsidR="00E144F6">
        <w:rPr>
          <w:rFonts w:ascii="Arial Unicode MS" w:eastAsia="Arial Unicode MS" w:hAnsi="Arial Unicode MS" w:cs="Arial Unicode MS"/>
        </w:rPr>
        <w:t xml:space="preserve">view </w:t>
      </w:r>
      <w:r w:rsidR="00E144F6">
        <w:rPr>
          <w:rFonts w:ascii="Arial Unicode MS" w:eastAsia="Arial Unicode MS" w:hAnsi="Arial Unicode MS" w:cs="Arial Unicode MS" w:hint="eastAsia"/>
        </w:rPr>
        <w:t xml:space="preserve">처리 부분이 이와 유사합니다. </w:t>
      </w:r>
      <w:r>
        <w:rPr>
          <w:rFonts w:ascii="Arial Unicode MS" w:eastAsia="Arial Unicode MS" w:hAnsi="Arial Unicode MS" w:cs="Arial Unicode MS"/>
        </w:rPr>
        <w:t xml:space="preserve">PHP는 HTML등 다른 언어와 같이 </w:t>
      </w:r>
      <w:r w:rsidR="002B413C">
        <w:rPr>
          <w:rFonts w:ascii="Arial Unicode MS" w:eastAsia="Arial Unicode MS" w:hAnsi="Arial Unicode MS" w:cs="Arial Unicode MS" w:hint="eastAsia"/>
        </w:rPr>
        <w:t>사용해</w:t>
      </w:r>
      <w:r>
        <w:rPr>
          <w:rFonts w:ascii="Arial Unicode MS" w:eastAsia="Arial Unicode MS" w:hAnsi="Arial Unicode MS" w:cs="Arial Unicode MS"/>
        </w:rPr>
        <w:t xml:space="preserve">도 되고 독립적으로 사용해도 괜찮습니다. </w:t>
      </w:r>
      <w:r w:rsidR="002B413C">
        <w:rPr>
          <w:rFonts w:ascii="Arial Unicode MS" w:eastAsia="Arial Unicode MS" w:hAnsi="Arial Unicode MS" w:cs="Arial Unicode MS" w:hint="eastAsia"/>
        </w:rPr>
        <w:t xml:space="preserve">모두 </w:t>
      </w:r>
      <w:r>
        <w:rPr>
          <w:rFonts w:ascii="Arial Unicode MS" w:eastAsia="Arial Unicode MS" w:hAnsi="Arial Unicode MS" w:cs="Arial Unicode MS"/>
        </w:rPr>
        <w:t>정상적으로 잘 동작</w:t>
      </w:r>
      <w:r w:rsidR="002B413C">
        <w:rPr>
          <w:rFonts w:ascii="Arial Unicode MS" w:eastAsia="Arial Unicode MS" w:hAnsi="Arial Unicode MS" w:cs="Arial Unicode MS" w:hint="eastAsia"/>
        </w:rPr>
        <w:t>합니다</w:t>
      </w:r>
      <w:r>
        <w:rPr>
          <w:rFonts w:ascii="Arial Unicode MS" w:eastAsia="Arial Unicode MS" w:hAnsi="Arial Unicode MS" w:cs="Arial Unicode MS"/>
        </w:rPr>
        <w:t>.</w:t>
      </w:r>
    </w:p>
    <w:p w14:paraId="43191FD4" w14:textId="77777777" w:rsidR="00E02329" w:rsidRDefault="00F67151">
      <w:pPr>
        <w:pStyle w:val="10"/>
      </w:pPr>
      <w:r>
        <w:t xml:space="preserve"> </w:t>
      </w:r>
    </w:p>
    <w:p w14:paraId="35E6E42E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다음</w:t>
      </w:r>
      <w:ins w:id="10" w:author="이호진" w:date="2017-09-19T16:22:00Z">
        <w:r w:rsidR="008A173D">
          <w:rPr>
            <w:rFonts w:ascii="Arial Unicode MS" w:eastAsia="Arial Unicode MS" w:hAnsi="Arial Unicode MS" w:cs="Arial Unicode MS" w:hint="eastAsia"/>
          </w:rPr>
          <w:t xml:space="preserve"> </w:t>
        </w:r>
      </w:ins>
      <w:r w:rsidR="00E144F6">
        <w:rPr>
          <w:rFonts w:ascii="Arial Unicode MS" w:eastAsia="Arial Unicode MS" w:hAnsi="Arial Unicode MS" w:cs="Arial Unicode MS" w:hint="eastAsia"/>
        </w:rPr>
        <w:t xml:space="preserve">PHP 언어를 </w:t>
      </w:r>
      <w:r>
        <w:rPr>
          <w:rFonts w:ascii="Arial Unicode MS" w:eastAsia="Arial Unicode MS" w:hAnsi="Arial Unicode MS" w:cs="Arial Unicode MS"/>
        </w:rPr>
        <w:t>HTML</w:t>
      </w:r>
      <w:r w:rsidR="00E144F6">
        <w:rPr>
          <w:rFonts w:ascii="Arial Unicode MS" w:eastAsia="Arial Unicode MS" w:hAnsi="Arial Unicode MS" w:cs="Arial Unicode MS" w:hint="eastAsia"/>
        </w:rPr>
        <w:t>마크업</w:t>
      </w:r>
      <w:r>
        <w:rPr>
          <w:rFonts w:ascii="Arial Unicode MS" w:eastAsia="Arial Unicode MS" w:hAnsi="Arial Unicode MS" w:cs="Arial Unicode MS"/>
        </w:rPr>
        <w:t>과 같이 사용하는 예</w:t>
      </w:r>
      <w:r w:rsidR="00DA4AAB">
        <w:rPr>
          <w:rFonts w:ascii="Arial Unicode MS" w:eastAsia="Arial Unicode MS" w:hAnsi="Arial Unicode MS" w:cs="Arial Unicode MS"/>
        </w:rPr>
        <w:t>입</w:t>
      </w:r>
      <w:r>
        <w:rPr>
          <w:rFonts w:ascii="Arial Unicode MS" w:eastAsia="Arial Unicode MS" w:hAnsi="Arial Unicode MS" w:cs="Arial Unicode MS"/>
        </w:rPr>
        <w:t>니다.</w:t>
      </w:r>
    </w:p>
    <w:p w14:paraId="75CC7C38" w14:textId="77777777" w:rsidR="00E02329" w:rsidRDefault="00E02329">
      <w:pPr>
        <w:pStyle w:val="10"/>
      </w:pPr>
    </w:p>
    <w:p w14:paraId="40C6636F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F973E6" w:rsidRPr="008A173D">
        <w:rPr>
          <w:rFonts w:ascii="Arial Unicode MS" w:eastAsia="Arial Unicode MS" w:hAnsi="Arial Unicode MS" w:cs="Arial Unicode MS"/>
        </w:rPr>
        <w:t>hello</w:t>
      </w:r>
      <w:ins w:id="11" w:author="이호진" w:date="2017-09-19T16:22:00Z">
        <w:r w:rsidR="008A173D">
          <w:rPr>
            <w:rFonts w:ascii="Arial Unicode MS" w:eastAsia="Arial Unicode MS" w:hAnsi="Arial Unicode MS" w:cs="Arial Unicode MS"/>
          </w:rPr>
          <w:t>-01</w:t>
        </w:r>
      </w:ins>
      <w:r w:rsidR="00F973E6" w:rsidRPr="008A173D">
        <w:rPr>
          <w:rFonts w:ascii="Arial Unicode MS" w:eastAsia="Arial Unicode MS" w:hAnsi="Arial Unicode MS" w:cs="Arial Unicode MS"/>
        </w:rPr>
        <w:t>.php</w:t>
      </w: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65E2802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732B" w14:textId="77777777" w:rsidR="00E02329" w:rsidRDefault="00F67151">
            <w:pPr>
              <w:pStyle w:val="10"/>
            </w:pPr>
            <w:r>
              <w:t>&lt;!DOCTYPE html&gt;</w:t>
            </w:r>
          </w:p>
          <w:p w14:paraId="050BE3EF" w14:textId="77777777" w:rsidR="00E02329" w:rsidRDefault="00F67151">
            <w:pPr>
              <w:pStyle w:val="10"/>
            </w:pPr>
            <w:r>
              <w:t>&lt;html&gt;</w:t>
            </w:r>
          </w:p>
          <w:p w14:paraId="3433FADA" w14:textId="77777777" w:rsidR="00E02329" w:rsidRDefault="00F67151">
            <w:pPr>
              <w:pStyle w:val="10"/>
            </w:pPr>
            <w:r>
              <w:lastRenderedPageBreak/>
              <w:t xml:space="preserve">       </w:t>
            </w:r>
            <w:r>
              <w:tab/>
              <w:t>&lt;body&gt;</w:t>
            </w:r>
          </w:p>
          <w:p w14:paraId="492B4B6C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     </w:t>
            </w:r>
            <w:r>
              <w:rPr>
                <w:rFonts w:ascii="Arial Unicode MS" w:eastAsia="Arial Unicode MS" w:hAnsi="Arial Unicode MS" w:cs="Arial Unicode MS"/>
              </w:rPr>
              <w:tab/>
              <w:t>&lt;h1&gt; PHP 페이지를 만들어 봅니다.&lt;/h1&gt;</w:t>
            </w:r>
          </w:p>
          <w:p w14:paraId="1CF939FD" w14:textId="77777777" w:rsidR="00E02329" w:rsidRPr="008A173D" w:rsidRDefault="00F67151">
            <w:pPr>
              <w:pStyle w:val="10"/>
              <w:rPr>
                <w:b/>
                <w:rPrChange w:id="12" w:author="이호진" w:date="2017-09-19T16:22:00Z">
                  <w:rPr/>
                </w:rPrChange>
              </w:rPr>
            </w:pPr>
            <w:r>
              <w:t xml:space="preserve">                 </w:t>
            </w:r>
            <w:r>
              <w:tab/>
            </w:r>
            <w:r w:rsidRPr="008A173D">
              <w:rPr>
                <w:b/>
                <w:rPrChange w:id="13" w:author="이호진" w:date="2017-09-19T16:22:00Z">
                  <w:rPr/>
                </w:rPrChange>
              </w:rPr>
              <w:t>&lt;?php</w:t>
            </w:r>
          </w:p>
          <w:p w14:paraId="20326AE4" w14:textId="77777777" w:rsidR="00E02329" w:rsidRPr="008A173D" w:rsidRDefault="00F67151">
            <w:pPr>
              <w:pStyle w:val="10"/>
              <w:rPr>
                <w:b/>
                <w:rPrChange w:id="14" w:author="이호진" w:date="2017-09-19T16:22:00Z">
                  <w:rPr/>
                </w:rPrChange>
              </w:rPr>
            </w:pPr>
            <w:r w:rsidRPr="008A173D">
              <w:rPr>
                <w:b/>
                <w:rPrChange w:id="15" w:author="이호진" w:date="2017-09-19T16:22:00Z">
                  <w:rPr/>
                </w:rPrChange>
              </w:rPr>
              <w:t xml:space="preserve">                            </w:t>
            </w:r>
            <w:r w:rsidRPr="008A173D">
              <w:rPr>
                <w:b/>
                <w:rPrChange w:id="16" w:author="이호진" w:date="2017-09-19T16:22:00Z">
                  <w:rPr/>
                </w:rPrChange>
              </w:rPr>
              <w:tab/>
              <w:t>echo "Hello World!";</w:t>
            </w:r>
          </w:p>
          <w:p w14:paraId="493B6759" w14:textId="77777777" w:rsidR="00E02329" w:rsidRPr="008A173D" w:rsidRDefault="00F67151">
            <w:pPr>
              <w:pStyle w:val="10"/>
              <w:rPr>
                <w:b/>
                <w:rPrChange w:id="17" w:author="이호진" w:date="2017-09-19T16:22:00Z">
                  <w:rPr/>
                </w:rPrChange>
              </w:rPr>
            </w:pPr>
            <w:r w:rsidRPr="008A173D">
              <w:rPr>
                <w:b/>
                <w:rPrChange w:id="18" w:author="이호진" w:date="2017-09-19T16:22:00Z">
                  <w:rPr/>
                </w:rPrChange>
              </w:rPr>
              <w:t xml:space="preserve">                 </w:t>
            </w:r>
            <w:r w:rsidRPr="008A173D">
              <w:rPr>
                <w:b/>
                <w:rPrChange w:id="19" w:author="이호진" w:date="2017-09-19T16:22:00Z">
                  <w:rPr/>
                </w:rPrChange>
              </w:rPr>
              <w:tab/>
              <w:t>?&gt;</w:t>
            </w:r>
          </w:p>
          <w:p w14:paraId="06F895DB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&lt;/body&gt;</w:t>
            </w:r>
          </w:p>
          <w:p w14:paraId="0999A1D8" w14:textId="77777777" w:rsidR="00E02329" w:rsidRDefault="00F67151">
            <w:pPr>
              <w:pStyle w:val="10"/>
            </w:pPr>
            <w:r>
              <w:t>&lt;/html&gt;</w:t>
            </w:r>
          </w:p>
        </w:tc>
      </w:tr>
    </w:tbl>
    <w:p w14:paraId="3D5C6510" w14:textId="77777777" w:rsidR="00E02329" w:rsidRDefault="00E02329">
      <w:pPr>
        <w:pStyle w:val="10"/>
      </w:pPr>
    </w:p>
    <w:p w14:paraId="1C9DF66C" w14:textId="77777777" w:rsidR="00E16AC4" w:rsidRDefault="00E144F6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코드</w:t>
      </w:r>
      <w:r w:rsidR="00FC193F"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삽입되어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73035E61" w14:textId="77777777" w:rsidR="00E16AC4" w:rsidRDefault="00E16AC4">
      <w:pPr>
        <w:pStyle w:val="10"/>
      </w:pPr>
    </w:p>
    <w:p w14:paraId="6348A493" w14:textId="77777777" w:rsidR="00E16AC4" w:rsidRPr="00E16AC4" w:rsidRDefault="00E16AC4" w:rsidP="00E16AC4">
      <w:pPr>
        <w:pStyle w:val="10"/>
        <w:jc w:val="center"/>
      </w:pPr>
      <w:r>
        <w:rPr>
          <w:noProof/>
        </w:rPr>
        <w:drawing>
          <wp:inline distT="0" distB="0" distL="0" distR="0" wp14:anchorId="2440FBC0" wp14:editId="6C06CCF0">
            <wp:extent cx="2752725" cy="1637914"/>
            <wp:effectExtent l="0" t="0" r="0" b="0"/>
            <wp:docPr id="1" name="그림 1" descr="C:\Users\infoh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56" cy="164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BF10B5F" wp14:editId="494E22D6">
            <wp:extent cx="1590270" cy="1372767"/>
            <wp:effectExtent l="0" t="0" r="0" b="0"/>
            <wp:docPr id="2" name="그림 2" descr="C:\Users\infoh\AppData\Local\Microsoft\Windows\INetCache\Content.Word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h\AppData\Local\Microsoft\Windows\INetCache\Content.Word\그림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29" cy="140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869F" w14:textId="77777777" w:rsidR="00E16AC4" w:rsidRDefault="00E16AC4">
      <w:pPr>
        <w:pStyle w:val="10"/>
      </w:pPr>
    </w:p>
    <w:p w14:paraId="17DF7F32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또는 PHP</w:t>
      </w:r>
      <w:ins w:id="20" w:author="이호진" w:date="2017-09-19T16:22:00Z">
        <w:r w:rsidR="008A173D">
          <w:rPr>
            <w:rFonts w:ascii="Arial Unicode MS" w:eastAsia="Arial Unicode MS" w:hAnsi="Arial Unicode MS" w:cs="Arial Unicode MS" w:hint="eastAsia"/>
          </w:rPr>
          <w:t>코드</w:t>
        </w:r>
      </w:ins>
      <w:r>
        <w:rPr>
          <w:rFonts w:ascii="Arial Unicode MS" w:eastAsia="Arial Unicode MS" w:hAnsi="Arial Unicode MS" w:cs="Arial Unicode MS"/>
        </w:rPr>
        <w:t>만 독립적으로 사용을 할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때는</w:t>
      </w:r>
      <w:r w:rsidR="002B413C">
        <w:rPr>
          <w:rFonts w:ascii="Arial Unicode MS" w:eastAsia="Arial Unicode MS" w:hAnsi="Arial Unicode MS" w:cs="Arial Unicode MS" w:hint="eastAsia"/>
        </w:rPr>
        <w:t xml:space="preserve"> 다음과 같이 사용해도 됩니다</w:t>
      </w:r>
    </w:p>
    <w:p w14:paraId="741F5756" w14:textId="77777777" w:rsidR="00E02329" w:rsidRDefault="00E02329">
      <w:pPr>
        <w:pStyle w:val="10"/>
      </w:pP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1AA4618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6497" w14:textId="77777777" w:rsidR="00E02329" w:rsidRDefault="00F67151">
            <w:pPr>
              <w:pStyle w:val="10"/>
            </w:pPr>
            <w:r>
              <w:t>&lt;?php</w:t>
            </w:r>
          </w:p>
          <w:p w14:paraId="002DF9DB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>코드…</w:t>
            </w:r>
          </w:p>
          <w:p w14:paraId="7ED709EA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2F3E4226" w14:textId="77777777" w:rsidR="00E02329" w:rsidRDefault="00F67151">
      <w:pPr>
        <w:pStyle w:val="10"/>
      </w:pPr>
      <w:r>
        <w:t xml:space="preserve"> </w:t>
      </w:r>
    </w:p>
    <w:p w14:paraId="027C77F0" w14:textId="77777777" w:rsidR="00E02329" w:rsidRDefault="00F67151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하나의 프로그램 소스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안에서 &lt;?php와 ?&gt;은 한번만 사용을 해야 되는 것은 아닙니다. 그때마다 필요할 때 PHP코드들을 분리해서 삽입이 가능합니다.</w:t>
      </w:r>
    </w:p>
    <w:p w14:paraId="7C11D447" w14:textId="77777777" w:rsidR="00E144F6" w:rsidRDefault="00E144F6">
      <w:pPr>
        <w:pStyle w:val="10"/>
        <w:rPr>
          <w:rFonts w:ascii="Arial Unicode MS" w:eastAsia="Arial Unicode MS" w:hAnsi="Arial Unicode MS" w:cs="Arial Unicode MS"/>
        </w:rPr>
      </w:pPr>
    </w:p>
    <w:p w14:paraId="53099A6F" w14:textId="77777777" w:rsidR="00E144F6" w:rsidRDefault="00E144F6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아래 예제는 하나의 </w:t>
      </w:r>
      <w:r>
        <w:rPr>
          <w:rFonts w:ascii="Arial Unicode MS" w:eastAsia="Arial Unicode MS" w:hAnsi="Arial Unicode MS" w:cs="Arial Unicode MS"/>
        </w:rPr>
        <w:t xml:space="preserve">HTML </w:t>
      </w:r>
      <w:r>
        <w:rPr>
          <w:rFonts w:ascii="Arial Unicode MS" w:eastAsia="Arial Unicode MS" w:hAnsi="Arial Unicode MS" w:cs="Arial Unicode MS" w:hint="eastAsia"/>
        </w:rPr>
        <w:t xml:space="preserve">파일에 2개의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>코드 그룹을 넣은 예제입니다.</w:t>
      </w:r>
    </w:p>
    <w:p w14:paraId="327681CC" w14:textId="77777777" w:rsidR="00E02329" w:rsidRDefault="00E02329">
      <w:pPr>
        <w:pStyle w:val="10"/>
      </w:pPr>
    </w:p>
    <w:p w14:paraId="075E310D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F973E6" w:rsidRPr="008A173D">
        <w:rPr>
          <w:rFonts w:ascii="Arial Unicode MS" w:eastAsia="Arial Unicode MS" w:hAnsi="Arial Unicode MS" w:cs="Arial Unicode MS"/>
        </w:rPr>
        <w:t>hello-02.php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1C1E131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6D34" w14:textId="77777777" w:rsidR="00E02329" w:rsidRDefault="00F67151">
            <w:pPr>
              <w:pStyle w:val="10"/>
            </w:pPr>
            <w:r>
              <w:t>&lt;!DOCTYPE html&gt;</w:t>
            </w:r>
          </w:p>
          <w:p w14:paraId="7D46478B" w14:textId="77777777" w:rsidR="00E02329" w:rsidRDefault="00F67151">
            <w:pPr>
              <w:pStyle w:val="10"/>
            </w:pPr>
            <w:r>
              <w:t>&lt;html&gt;</w:t>
            </w:r>
          </w:p>
          <w:p w14:paraId="0C338FAB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&lt;body&gt;</w:t>
            </w:r>
          </w:p>
          <w:p w14:paraId="311B4373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     </w:t>
            </w:r>
            <w:r>
              <w:rPr>
                <w:rFonts w:ascii="Arial Unicode MS" w:eastAsia="Arial Unicode MS" w:hAnsi="Arial Unicode MS" w:cs="Arial Unicode MS"/>
              </w:rPr>
              <w:tab/>
              <w:t>&lt;h1&gt; PHP 페이지를 만들어 봅니다.&lt;/h1&gt;</w:t>
            </w:r>
          </w:p>
          <w:p w14:paraId="7DF772AF" w14:textId="77777777" w:rsidR="00E02329" w:rsidRPr="008A173D" w:rsidRDefault="00F67151">
            <w:pPr>
              <w:pStyle w:val="10"/>
              <w:rPr>
                <w:b/>
                <w:rPrChange w:id="21" w:author="이호진" w:date="2017-09-19T16:23:00Z">
                  <w:rPr/>
                </w:rPrChange>
              </w:rPr>
            </w:pPr>
            <w:r>
              <w:t xml:space="preserve">                 </w:t>
            </w:r>
            <w:r>
              <w:tab/>
            </w:r>
            <w:r w:rsidRPr="008A173D">
              <w:rPr>
                <w:b/>
                <w:rPrChange w:id="22" w:author="이호진" w:date="2017-09-19T16:23:00Z">
                  <w:rPr/>
                </w:rPrChange>
              </w:rPr>
              <w:t>&lt;?php</w:t>
            </w:r>
          </w:p>
          <w:p w14:paraId="18F79099" w14:textId="77777777" w:rsidR="00E02329" w:rsidRPr="008A173D" w:rsidRDefault="00F67151">
            <w:pPr>
              <w:pStyle w:val="10"/>
              <w:rPr>
                <w:b/>
                <w:rPrChange w:id="23" w:author="이호진" w:date="2017-09-19T16:23:00Z">
                  <w:rPr/>
                </w:rPrChange>
              </w:rPr>
            </w:pPr>
            <w:r w:rsidRPr="008A173D">
              <w:rPr>
                <w:b/>
                <w:rPrChange w:id="24" w:author="이호진" w:date="2017-09-19T16:23:00Z">
                  <w:rPr/>
                </w:rPrChange>
              </w:rPr>
              <w:t xml:space="preserve">                            </w:t>
            </w:r>
            <w:r w:rsidRPr="008A173D">
              <w:rPr>
                <w:b/>
                <w:rPrChange w:id="25" w:author="이호진" w:date="2017-09-19T16:23:00Z">
                  <w:rPr/>
                </w:rPrChange>
              </w:rPr>
              <w:tab/>
              <w:t>echo "Hello World!";</w:t>
            </w:r>
          </w:p>
          <w:p w14:paraId="6C72FC25" w14:textId="77777777" w:rsidR="00E02329" w:rsidRPr="008A173D" w:rsidRDefault="00F67151">
            <w:pPr>
              <w:pStyle w:val="10"/>
              <w:rPr>
                <w:b/>
                <w:rPrChange w:id="26" w:author="이호진" w:date="2017-09-19T16:23:00Z">
                  <w:rPr/>
                </w:rPrChange>
              </w:rPr>
            </w:pPr>
            <w:r w:rsidRPr="008A173D">
              <w:rPr>
                <w:b/>
                <w:rPrChange w:id="27" w:author="이호진" w:date="2017-09-19T16:23:00Z">
                  <w:rPr/>
                </w:rPrChange>
              </w:rPr>
              <w:t xml:space="preserve">                 </w:t>
            </w:r>
            <w:r w:rsidRPr="008A173D">
              <w:rPr>
                <w:b/>
                <w:rPrChange w:id="28" w:author="이호진" w:date="2017-09-19T16:23:00Z">
                  <w:rPr/>
                </w:rPrChange>
              </w:rPr>
              <w:tab/>
              <w:t>?&gt;</w:t>
            </w:r>
          </w:p>
          <w:p w14:paraId="12400AFC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     </w:t>
            </w:r>
            <w:r>
              <w:rPr>
                <w:rFonts w:ascii="Arial Unicode MS" w:eastAsia="Arial Unicode MS" w:hAnsi="Arial Unicode MS" w:cs="Arial Unicode MS"/>
              </w:rPr>
              <w:tab/>
              <w:t>&lt;h2&gt; 두</w:t>
            </w:r>
            <w:r w:rsidR="002B413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번째로 PHP 코드를 삽입을 합니다. &lt;/h2&gt;</w:t>
            </w:r>
          </w:p>
          <w:p w14:paraId="3DF21C9F" w14:textId="77777777" w:rsidR="00E02329" w:rsidRPr="008A173D" w:rsidRDefault="00F67151">
            <w:pPr>
              <w:pStyle w:val="10"/>
              <w:rPr>
                <w:b/>
                <w:rPrChange w:id="29" w:author="이호진" w:date="2017-09-19T16:23:00Z">
                  <w:rPr/>
                </w:rPrChange>
              </w:rPr>
            </w:pPr>
            <w:r>
              <w:t xml:space="preserve">                 </w:t>
            </w:r>
            <w:r>
              <w:tab/>
            </w:r>
            <w:r w:rsidRPr="008A173D">
              <w:rPr>
                <w:b/>
                <w:rPrChange w:id="30" w:author="이호진" w:date="2017-09-19T16:23:00Z">
                  <w:rPr/>
                </w:rPrChange>
              </w:rPr>
              <w:t>&lt;?php</w:t>
            </w:r>
          </w:p>
          <w:p w14:paraId="0C40C6A6" w14:textId="77777777" w:rsidR="00E02329" w:rsidRPr="008A173D" w:rsidRDefault="00F67151">
            <w:pPr>
              <w:pStyle w:val="10"/>
              <w:rPr>
                <w:b/>
                <w:rPrChange w:id="31" w:author="이호진" w:date="2017-09-19T16:23:00Z">
                  <w:rPr/>
                </w:rPrChange>
              </w:rPr>
            </w:pPr>
            <w:r w:rsidRPr="008A173D">
              <w:rPr>
                <w:b/>
                <w:rPrChange w:id="32" w:author="이호진" w:date="2017-09-19T16:23:00Z">
                  <w:rPr/>
                </w:rPrChange>
              </w:rPr>
              <w:t xml:space="preserve">                            </w:t>
            </w:r>
            <w:r w:rsidRPr="008A173D">
              <w:rPr>
                <w:b/>
                <w:rPrChange w:id="33" w:author="이호진" w:date="2017-09-19T16:23:00Z">
                  <w:rPr/>
                </w:rPrChange>
              </w:rPr>
              <w:tab/>
              <w:t>echo "good morning!";</w:t>
            </w:r>
          </w:p>
          <w:p w14:paraId="2C117B57" w14:textId="77777777" w:rsidR="00E02329" w:rsidRPr="008A173D" w:rsidRDefault="00F67151">
            <w:pPr>
              <w:pStyle w:val="10"/>
              <w:rPr>
                <w:b/>
                <w:rPrChange w:id="34" w:author="이호진" w:date="2017-09-19T16:23:00Z">
                  <w:rPr/>
                </w:rPrChange>
              </w:rPr>
            </w:pPr>
            <w:r w:rsidRPr="008A173D">
              <w:rPr>
                <w:b/>
                <w:rPrChange w:id="35" w:author="이호진" w:date="2017-09-19T16:23:00Z">
                  <w:rPr/>
                </w:rPrChange>
              </w:rPr>
              <w:lastRenderedPageBreak/>
              <w:t xml:space="preserve">                 </w:t>
            </w:r>
            <w:r w:rsidRPr="008A173D">
              <w:rPr>
                <w:b/>
                <w:rPrChange w:id="36" w:author="이호진" w:date="2017-09-19T16:23:00Z">
                  <w:rPr/>
                </w:rPrChange>
              </w:rPr>
              <w:tab/>
              <w:t>?&gt;</w:t>
            </w:r>
          </w:p>
          <w:p w14:paraId="35B57273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&lt;/body&gt;</w:t>
            </w:r>
          </w:p>
          <w:p w14:paraId="0CF48850" w14:textId="77777777" w:rsidR="00E02329" w:rsidRDefault="00F67151">
            <w:pPr>
              <w:pStyle w:val="10"/>
            </w:pPr>
            <w:r>
              <w:t>&lt;/html&gt;</w:t>
            </w:r>
          </w:p>
        </w:tc>
      </w:tr>
    </w:tbl>
    <w:p w14:paraId="48CE613F" w14:textId="77777777" w:rsidR="00E02329" w:rsidRDefault="00E02329">
      <w:pPr>
        <w:pStyle w:val="10"/>
      </w:pPr>
    </w:p>
    <w:p w14:paraId="30758135" w14:textId="77777777" w:rsidR="00E02329" w:rsidRDefault="00F67151">
      <w:pPr>
        <w:pStyle w:val="10"/>
      </w:pPr>
      <w:r>
        <w:t xml:space="preserve"> </w:t>
      </w:r>
    </w:p>
    <w:p w14:paraId="26EAA77F" w14:textId="77777777" w:rsidR="00E02329" w:rsidRDefault="00E144F6">
      <w:pPr>
        <w:pStyle w:val="10"/>
      </w:pPr>
      <w:r>
        <w:rPr>
          <w:rFonts w:ascii="Arial Unicode MS" w:eastAsia="Arial Unicode MS" w:hAnsi="Arial Unicode MS" w:cs="Arial Unicode MS" w:hint="eastAsia"/>
        </w:rPr>
        <w:t>위처럼</w:t>
      </w:r>
      <w:r w:rsidR="00F6715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HTML </w:t>
      </w:r>
      <w:r>
        <w:rPr>
          <w:rFonts w:ascii="Arial Unicode MS" w:eastAsia="Arial Unicode MS" w:hAnsi="Arial Unicode MS" w:cs="Arial Unicode MS" w:hint="eastAsia"/>
        </w:rPr>
        <w:t xml:space="preserve">마크업 안에서 </w:t>
      </w:r>
      <w:r w:rsidR="00FC193F">
        <w:rPr>
          <w:rFonts w:ascii="Arial Unicode MS" w:eastAsia="Arial Unicode MS" w:hAnsi="Arial Unicode MS" w:cs="Arial Unicode MS" w:hint="eastAsia"/>
        </w:rPr>
        <w:t>2</w:t>
      </w:r>
      <w:r>
        <w:rPr>
          <w:rFonts w:ascii="Arial Unicode MS" w:eastAsia="Arial Unicode MS" w:hAnsi="Arial Unicode MS" w:cs="Arial Unicode MS" w:hint="eastAsia"/>
        </w:rPr>
        <w:t xml:space="preserve">개의 </w:t>
      </w:r>
      <w:r>
        <w:rPr>
          <w:rFonts w:ascii="Arial Unicode MS" w:eastAsia="Arial Unicode MS" w:hAnsi="Arial Unicode MS" w:cs="Arial Unicode MS"/>
        </w:rPr>
        <w:t>PHP</w:t>
      </w:r>
      <w:r w:rsidR="00F67151">
        <w:rPr>
          <w:rFonts w:ascii="Arial Unicode MS" w:eastAsia="Arial Unicode MS" w:hAnsi="Arial Unicode MS" w:cs="Arial Unicode MS"/>
        </w:rPr>
        <w:t xml:space="preserve">코드를 </w:t>
      </w:r>
      <w:r>
        <w:rPr>
          <w:rFonts w:ascii="Arial Unicode MS" w:eastAsia="Arial Unicode MS" w:hAnsi="Arial Unicode MS" w:cs="Arial Unicode MS"/>
        </w:rPr>
        <w:t xml:space="preserve">그룹 </w:t>
      </w:r>
      <w:r w:rsidR="00F67151">
        <w:rPr>
          <w:rFonts w:ascii="Arial Unicode MS" w:eastAsia="Arial Unicode MS" w:hAnsi="Arial Unicode MS" w:cs="Arial Unicode MS"/>
        </w:rPr>
        <w:t>분할하여 삽입하는 기능은 PHP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코드</w:t>
      </w:r>
      <w:r w:rsidR="002B413C">
        <w:rPr>
          <w:rFonts w:ascii="Arial Unicode MS" w:eastAsia="Arial Unicode MS" w:hAnsi="Arial Unicode MS" w:cs="Arial Unicode MS" w:hint="eastAsia"/>
        </w:rPr>
        <w:t>가</w:t>
      </w:r>
      <w:r w:rsidR="00F67151">
        <w:rPr>
          <w:rFonts w:ascii="Arial Unicode MS" w:eastAsia="Arial Unicode MS" w:hAnsi="Arial Unicode MS" w:cs="Arial Unicode MS"/>
        </w:rPr>
        <w:t xml:space="preserve"> 다른 언어</w:t>
      </w:r>
      <w:r w:rsidR="002B413C">
        <w:rPr>
          <w:rFonts w:ascii="Arial Unicode MS" w:eastAsia="Arial Unicode MS" w:hAnsi="Arial Unicode MS" w:cs="Arial Unicode MS" w:hint="eastAsia"/>
        </w:rPr>
        <w:t>와</w:t>
      </w:r>
      <w:r w:rsidR="00F67151">
        <w:rPr>
          <w:rFonts w:ascii="Arial Unicode MS" w:eastAsia="Arial Unicode MS" w:hAnsi="Arial Unicode MS" w:cs="Arial Unicode MS"/>
        </w:rPr>
        <w:t xml:space="preserve"> 연결하여 프로그</w:t>
      </w:r>
      <w:r w:rsidR="002B413C">
        <w:rPr>
          <w:rFonts w:ascii="Arial Unicode MS" w:eastAsia="Arial Unicode MS" w:hAnsi="Arial Unicode MS" w:cs="Arial Unicode MS" w:hint="eastAsia"/>
        </w:rPr>
        <w:t>래밍하</w:t>
      </w:r>
      <w:r w:rsidR="00F67151">
        <w:rPr>
          <w:rFonts w:ascii="Arial Unicode MS" w:eastAsia="Arial Unicode MS" w:hAnsi="Arial Unicode MS" w:cs="Arial Unicode MS"/>
        </w:rPr>
        <w:t>는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데 많은 도움을 줄 수 있습니다.</w:t>
      </w:r>
    </w:p>
    <w:p w14:paraId="1328736E" w14:textId="77777777" w:rsidR="00E02329" w:rsidRPr="00FC193F" w:rsidRDefault="00E02329">
      <w:pPr>
        <w:pStyle w:val="10"/>
      </w:pPr>
    </w:p>
    <w:p w14:paraId="11E0F098" w14:textId="77777777" w:rsidR="00E02329" w:rsidRPr="008A173D" w:rsidRDefault="00F973E6">
      <w:pPr>
        <w:pStyle w:val="10"/>
        <w:rPr>
          <w:b/>
          <w:sz w:val="24"/>
          <w:szCs w:val="24"/>
        </w:rPr>
      </w:pPr>
      <w:r w:rsidRPr="008A173D">
        <w:rPr>
          <w:rFonts w:ascii="Arial Unicode MS" w:eastAsia="Arial Unicode MS" w:hAnsi="Arial Unicode MS" w:cs="Arial Unicode MS"/>
          <w:b/>
          <w:sz w:val="24"/>
          <w:szCs w:val="24"/>
        </w:rPr>
        <w:t>php 종료 태그 생략</w:t>
      </w:r>
    </w:p>
    <w:p w14:paraId="7D7AC271" w14:textId="77777777" w:rsidR="00E02329" w:rsidRPr="008A173D" w:rsidRDefault="00F67151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PHP는 종료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태그 “?&gt;”로 끝나는 경우에 한하여 </w:t>
      </w:r>
      <w:r w:rsidR="002B413C">
        <w:rPr>
          <w:rFonts w:ascii="Arial Unicode MS" w:eastAsia="Arial Unicode MS" w:hAnsi="Arial Unicode MS" w:cs="Arial Unicode MS" w:hint="eastAsia"/>
        </w:rPr>
        <w:t xml:space="preserve">다음과 같이 </w:t>
      </w:r>
      <w:r>
        <w:rPr>
          <w:rFonts w:ascii="Arial Unicode MS" w:eastAsia="Arial Unicode MS" w:hAnsi="Arial Unicode MS" w:cs="Arial Unicode MS"/>
        </w:rPr>
        <w:t>태그를 생략할 수 있습니다.</w:t>
      </w:r>
      <w:r w:rsidR="00334D4B">
        <w:rPr>
          <w:rFonts w:ascii="Arial Unicode MS" w:eastAsia="Arial Unicode MS" w:hAnsi="Arial Unicode MS" w:cs="Arial Unicode MS"/>
        </w:rPr>
        <w:t xml:space="preserve"> </w:t>
      </w:r>
      <w:r w:rsidR="00334D4B">
        <w:rPr>
          <w:rFonts w:ascii="Arial Unicode MS" w:eastAsia="Arial Unicode MS" w:hAnsi="Arial Unicode MS" w:cs="Arial Unicode MS" w:hint="eastAsia"/>
        </w:rPr>
        <w:t xml:space="preserve">하지만 </w:t>
      </w:r>
      <w:r w:rsidR="00334D4B">
        <w:rPr>
          <w:rFonts w:ascii="Arial Unicode MS" w:eastAsia="Arial Unicode MS" w:hAnsi="Arial Unicode MS" w:cs="Arial Unicode MS"/>
        </w:rPr>
        <w:t xml:space="preserve">PHP </w:t>
      </w:r>
      <w:r w:rsidR="00334D4B">
        <w:rPr>
          <w:rFonts w:ascii="Arial Unicode MS" w:eastAsia="Arial Unicode MS" w:hAnsi="Arial Unicode MS" w:cs="Arial Unicode MS" w:hint="eastAsia"/>
        </w:rPr>
        <w:t>코딩</w:t>
      </w:r>
      <w:r w:rsidR="00FC193F">
        <w:rPr>
          <w:rFonts w:ascii="Arial Unicode MS" w:eastAsia="Arial Unicode MS" w:hAnsi="Arial Unicode MS" w:cs="Arial Unicode MS" w:hint="eastAsia"/>
        </w:rPr>
        <w:t xml:space="preserve"> </w:t>
      </w:r>
      <w:r w:rsidR="00334D4B">
        <w:rPr>
          <w:rFonts w:ascii="Arial Unicode MS" w:eastAsia="Arial Unicode MS" w:hAnsi="Arial Unicode MS" w:cs="Arial Unicode MS" w:hint="eastAsia"/>
        </w:rPr>
        <w:t xml:space="preserve">스타일 </w:t>
      </w:r>
      <w:r w:rsidR="00334D4B">
        <w:rPr>
          <w:rFonts w:ascii="Arial Unicode MS" w:eastAsia="Arial Unicode MS" w:hAnsi="Arial Unicode MS" w:cs="Arial Unicode MS"/>
        </w:rPr>
        <w:t xml:space="preserve">PSR-2 </w:t>
      </w:r>
      <w:r w:rsidR="00334D4B">
        <w:rPr>
          <w:rFonts w:ascii="Arial Unicode MS" w:eastAsia="Arial Unicode MS" w:hAnsi="Arial Unicode MS" w:cs="Arial Unicode MS" w:hint="eastAsia"/>
        </w:rPr>
        <w:t xml:space="preserve">에서는 </w:t>
      </w:r>
      <w:r w:rsidR="00334D4B">
        <w:rPr>
          <w:rFonts w:ascii="Arial Unicode MS" w:eastAsia="Arial Unicode MS" w:hAnsi="Arial Unicode MS" w:cs="Arial Unicode MS"/>
        </w:rPr>
        <w:t>PHP</w:t>
      </w:r>
      <w:r w:rsidR="00FC193F">
        <w:rPr>
          <w:rFonts w:ascii="Arial Unicode MS" w:eastAsia="Arial Unicode MS" w:hAnsi="Arial Unicode MS" w:cs="Arial Unicode MS" w:hint="eastAsia"/>
        </w:rPr>
        <w:t xml:space="preserve"> </w:t>
      </w:r>
      <w:r w:rsidR="00334D4B">
        <w:rPr>
          <w:rFonts w:ascii="Arial Unicode MS" w:eastAsia="Arial Unicode MS" w:hAnsi="Arial Unicode MS" w:cs="Arial Unicode MS" w:hint="eastAsia"/>
        </w:rPr>
        <w:t xml:space="preserve">소스의 마지막에 종료 </w:t>
      </w:r>
      <w:r w:rsidR="00FC193F">
        <w:rPr>
          <w:rFonts w:ascii="Arial Unicode MS" w:eastAsia="Arial Unicode MS" w:hAnsi="Arial Unicode MS" w:cs="Arial Unicode MS" w:hint="eastAsia"/>
        </w:rPr>
        <w:t>태</w:t>
      </w:r>
      <w:r w:rsidR="00334D4B">
        <w:rPr>
          <w:rFonts w:ascii="Arial Unicode MS" w:eastAsia="Arial Unicode MS" w:hAnsi="Arial Unicode MS" w:cs="Arial Unicode MS" w:hint="eastAsia"/>
        </w:rPr>
        <w:t>그 ?</w:t>
      </w:r>
      <w:r w:rsidR="00334D4B">
        <w:rPr>
          <w:rFonts w:ascii="Arial Unicode MS" w:eastAsia="Arial Unicode MS" w:hAnsi="Arial Unicode MS" w:cs="Arial Unicode MS"/>
        </w:rPr>
        <w:t>&gt;</w:t>
      </w:r>
      <w:r w:rsidR="00334D4B">
        <w:rPr>
          <w:rFonts w:ascii="Arial Unicode MS" w:eastAsia="Arial Unicode MS" w:hAnsi="Arial Unicode MS" w:cs="Arial Unicode MS" w:hint="eastAsia"/>
        </w:rPr>
        <w:t xml:space="preserve">를 생략해서 쓰는 방법을 권장하고 있습니다. 종료 태그 </w:t>
      </w:r>
      <w:r w:rsidR="00334D4B"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?&gt;를 생각하게 되면 예상치 않은 출력 오류를 방지할 수도 있</w:t>
      </w:r>
      <w:r w:rsidR="00334D4B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습니</w:t>
      </w:r>
      <w:r w:rsidR="00334D4B"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다.</w:t>
      </w:r>
    </w:p>
    <w:p w14:paraId="69827756" w14:textId="77777777" w:rsidR="00E02329" w:rsidRDefault="00E02329">
      <w:pPr>
        <w:pStyle w:val="10"/>
        <w:rPr>
          <w:ins w:id="37" w:author="이호진" w:date="2017-09-19T16:23:00Z"/>
        </w:rPr>
      </w:pPr>
    </w:p>
    <w:p w14:paraId="4D291C0C" w14:textId="77777777" w:rsidR="008A173D" w:rsidRDefault="008A173D">
      <w:pPr>
        <w:pStyle w:val="10"/>
        <w:rPr>
          <w:rFonts w:hint="eastAsia"/>
        </w:rPr>
      </w:pPr>
      <w:ins w:id="38" w:author="이호진" w:date="2017-09-19T16:23:00Z">
        <w:r>
          <w:rPr>
            <w:rFonts w:hint="eastAsia"/>
          </w:rPr>
          <w:t>예제파일</w:t>
        </w:r>
        <w:r>
          <w:rPr>
            <w:rFonts w:hint="eastAsia"/>
          </w:rPr>
          <w:t xml:space="preserve"> </w:t>
        </w:r>
        <w:r>
          <w:t>hello-03.php</w:t>
        </w:r>
      </w:ins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7E2FDD5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13A" w14:textId="77777777" w:rsidR="00E02329" w:rsidRDefault="00F67151">
            <w:pPr>
              <w:pStyle w:val="10"/>
            </w:pPr>
            <w:r>
              <w:t>&lt;?php</w:t>
            </w:r>
          </w:p>
          <w:p w14:paraId="6ED861E1" w14:textId="77777777" w:rsidR="00E02329" w:rsidRDefault="00F67151">
            <w:pPr>
              <w:pStyle w:val="10"/>
            </w:pPr>
            <w:r>
              <w:t>echo "Hello World!";</w:t>
            </w:r>
          </w:p>
        </w:tc>
      </w:tr>
    </w:tbl>
    <w:p w14:paraId="0D4B1BF7" w14:textId="77777777" w:rsidR="00E02329" w:rsidRDefault="00E02329">
      <w:pPr>
        <w:pStyle w:val="10"/>
      </w:pPr>
    </w:p>
    <w:p w14:paraId="157C7F9E" w14:textId="77777777" w:rsidR="00E02329" w:rsidRDefault="00334D4B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 w:rsidR="00FC193F">
        <w:rPr>
          <w:rFonts w:hint="eastAsia"/>
        </w:rPr>
        <w:t xml:space="preserve"> </w:t>
      </w:r>
      <w:r w:rsidR="00FC193F">
        <w:rPr>
          <w:rFonts w:hint="eastAsia"/>
        </w:rPr>
        <w:t>태그</w:t>
      </w:r>
      <w:r>
        <w:rPr>
          <w:rFonts w:hint="eastAsia"/>
        </w:rPr>
        <w:t xml:space="preserve"> ?&gt;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 w:rsidR="00FC193F">
        <w:rPr>
          <w:rFonts w:hint="eastAsia"/>
        </w:rPr>
        <w:t>태그를</w:t>
      </w:r>
      <w:r w:rsidR="00FC193F">
        <w:rPr>
          <w:rFonts w:hint="eastAsia"/>
        </w:rPr>
        <w:t xml:space="preserve"> </w:t>
      </w:r>
      <w:r>
        <w:rPr>
          <w:rFonts w:hint="eastAsia"/>
        </w:rPr>
        <w:t>삭제</w:t>
      </w:r>
      <w:r w:rsidR="00FC193F">
        <w:rPr>
          <w:rFonts w:hint="eastAsia"/>
        </w:rPr>
        <w:t>해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실행에는</w:t>
      </w:r>
      <w:r>
        <w:rPr>
          <w:rFonts w:hint="eastAsia"/>
        </w:rPr>
        <w:t xml:space="preserve"> </w:t>
      </w:r>
      <w:r>
        <w:rPr>
          <w:rFonts w:hint="eastAsia"/>
        </w:rPr>
        <w:t>지장이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64387C4E" w14:textId="77777777" w:rsidR="00334D4B" w:rsidRDefault="00334D4B">
      <w:pPr>
        <w:pStyle w:val="10"/>
      </w:pPr>
    </w:p>
    <w:p w14:paraId="6605A71B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3.1.2 PHP 확장자</w:t>
      </w:r>
    </w:p>
    <w:p w14:paraId="01E8B0CC" w14:textId="77777777" w:rsidR="00E02329" w:rsidRDefault="00E02329">
      <w:pPr>
        <w:pStyle w:val="10"/>
      </w:pPr>
    </w:p>
    <w:p w14:paraId="56D32A7F" w14:textId="77777777" w:rsidR="00334D4B" w:rsidRDefault="00334D4B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모든 파일</w:t>
      </w:r>
      <w:r w:rsidR="00FC193F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 w:hint="eastAsia"/>
        </w:rPr>
        <w:t xml:space="preserve"> 대부분 확장자(</w:t>
      </w:r>
      <w:r>
        <w:rPr>
          <w:rFonts w:ascii="Arial Unicode MS" w:eastAsia="Arial Unicode MS" w:hAnsi="Arial Unicode MS" w:cs="Arial Unicode MS"/>
        </w:rPr>
        <w:t>extension</w:t>
      </w:r>
      <w:r>
        <w:rPr>
          <w:rFonts w:ascii="Arial Unicode MS" w:eastAsia="Arial Unicode MS" w:hAnsi="Arial Unicode MS" w:cs="Arial Unicode MS" w:hint="eastAsia"/>
        </w:rPr>
        <w:t>)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기호를 가지고 있습니다. 소스</w:t>
      </w:r>
      <w:r w:rsidR="00FC193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파일을 열어보지 않고도 작성한 파일이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언어로 작성한 것인지를 쉽게 확인할 수 있도록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언어 또한 확장자 기호가 있습니다. </w:t>
      </w:r>
      <w:r w:rsidR="00F67151">
        <w:rPr>
          <w:rFonts w:ascii="Arial Unicode MS" w:eastAsia="Arial Unicode MS" w:hAnsi="Arial Unicode MS" w:cs="Arial Unicode MS"/>
        </w:rPr>
        <w:t>PHP로 작성</w:t>
      </w:r>
      <w:r w:rsidR="002B413C">
        <w:rPr>
          <w:rFonts w:ascii="Arial Unicode MS" w:eastAsia="Arial Unicode MS" w:hAnsi="Arial Unicode MS" w:cs="Arial Unicode MS" w:hint="eastAsia"/>
        </w:rPr>
        <w:t>하</w:t>
      </w:r>
      <w:r w:rsidR="00F67151">
        <w:rPr>
          <w:rFonts w:ascii="Arial Unicode MS" w:eastAsia="Arial Unicode MS" w:hAnsi="Arial Unicode MS" w:cs="Arial Unicode MS"/>
        </w:rPr>
        <w:t xml:space="preserve">는 프로그램은 대부분 </w:t>
      </w:r>
      <w:r w:rsidR="00F973E6" w:rsidRPr="008A173D">
        <w:rPr>
          <w:rFonts w:ascii="Arial Unicode MS" w:eastAsia="Arial Unicode MS" w:hAnsi="Arial Unicode MS" w:cs="Arial Unicode MS"/>
          <w:b/>
        </w:rPr>
        <w:t>.php</w:t>
      </w:r>
      <w:r w:rsidR="00F67151">
        <w:rPr>
          <w:rFonts w:ascii="Arial Unicode MS" w:eastAsia="Arial Unicode MS" w:hAnsi="Arial Unicode MS" w:cs="Arial Unicode MS"/>
        </w:rPr>
        <w:t>라는 확장자</w:t>
      </w:r>
      <w:r w:rsidR="002B413C">
        <w:rPr>
          <w:rFonts w:ascii="Arial Unicode MS" w:eastAsia="Arial Unicode MS" w:hAnsi="Arial Unicode MS" w:cs="Arial Unicode MS" w:hint="eastAsia"/>
        </w:rPr>
        <w:t>로</w:t>
      </w:r>
      <w:r w:rsidR="00F67151">
        <w:rPr>
          <w:rFonts w:ascii="Arial Unicode MS" w:eastAsia="Arial Unicode MS" w:hAnsi="Arial Unicode MS" w:cs="Arial Unicode MS"/>
        </w:rPr>
        <w:t xml:space="preserve"> 구분합니다. </w:t>
      </w:r>
    </w:p>
    <w:p w14:paraId="7E12204E" w14:textId="77777777" w:rsidR="00334D4B" w:rsidRDefault="00334D4B">
      <w:pPr>
        <w:pStyle w:val="10"/>
        <w:rPr>
          <w:rFonts w:ascii="Arial Unicode MS" w:eastAsia="Arial Unicode MS" w:hAnsi="Arial Unicode MS" w:cs="Arial Unicode MS"/>
        </w:rPr>
      </w:pPr>
    </w:p>
    <w:p w14:paraId="186E3CD6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하지만 꼭 확장자를 .php로 써야만 하는 것은 아닙니다. .html 또는 .phtml</w:t>
      </w:r>
      <w:r w:rsidR="002B413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다양한 확장자를 쓰기도 합니다.</w:t>
      </w:r>
      <w:r w:rsidR="00334D4B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즉, PHP는 확장자</w:t>
      </w:r>
      <w:r w:rsidR="002B413C">
        <w:rPr>
          <w:rFonts w:ascii="Arial Unicode MS" w:eastAsia="Arial Unicode MS" w:hAnsi="Arial Unicode MS" w:cs="Arial Unicode MS" w:hint="eastAsia"/>
        </w:rPr>
        <w:t>로 인</w:t>
      </w:r>
      <w:r w:rsidR="0098087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프로그램 실행에 영향받지 않습니다. .htm 확장자를 가진 HTML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파일에서도 &lt;?php ~~ ?&gt; 기호를 통</w:t>
      </w:r>
      <w:r w:rsidR="0098087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PHP 프로그램 소스를 삽입할 수 있습니다.</w:t>
      </w:r>
    </w:p>
    <w:p w14:paraId="582091D1" w14:textId="77777777" w:rsidR="00E02329" w:rsidRDefault="00F67151">
      <w:pPr>
        <w:pStyle w:val="10"/>
      </w:pPr>
      <w:r>
        <w:t xml:space="preserve"> </w:t>
      </w:r>
    </w:p>
    <w:p w14:paraId="7486E1FA" w14:textId="77777777" w:rsidR="00E02329" w:rsidRDefault="00334D4B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참고로 </w:t>
      </w:r>
      <w:r w:rsidR="00F67151">
        <w:rPr>
          <w:rFonts w:ascii="Arial Unicode MS" w:eastAsia="Arial Unicode MS" w:hAnsi="Arial Unicode MS" w:cs="Arial Unicode MS"/>
        </w:rPr>
        <w:t>.php 확장자</w:t>
      </w:r>
      <w:r>
        <w:rPr>
          <w:rFonts w:ascii="Arial Unicode MS" w:eastAsia="Arial Unicode MS" w:hAnsi="Arial Unicode MS" w:cs="Arial Unicode MS" w:hint="eastAsia"/>
        </w:rPr>
        <w:t xml:space="preserve"> 의미와 지정은</w:t>
      </w:r>
      <w:r w:rsidR="00F67151">
        <w:rPr>
          <w:rFonts w:ascii="Arial Unicode MS" w:eastAsia="Arial Unicode MS" w:hAnsi="Arial Unicode MS" w:cs="Arial Unicode MS"/>
        </w:rPr>
        <w:t xml:space="preserve"> 환경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설정 및 아파치</w:t>
      </w:r>
      <w:ins w:id="39" w:author="이호진" w:date="2017-09-19T16:24:00Z">
        <w:r w:rsidR="008A173D">
          <w:rPr>
            <w:rFonts w:ascii="Arial Unicode MS" w:eastAsia="Arial Unicode MS" w:hAnsi="Arial Unicode MS" w:cs="Arial Unicode MS" w:hint="eastAsia"/>
          </w:rPr>
          <w:t>와</w:t>
        </w:r>
      </w:ins>
      <w:r w:rsidR="00F67151">
        <w:rPr>
          <w:rFonts w:ascii="Arial Unicode MS" w:eastAsia="Arial Unicode MS" w:hAnsi="Arial Unicode MS" w:cs="Arial Unicode MS"/>
        </w:rPr>
        <w:t xml:space="preserve"> 같은 서버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프로그램에서 설정한 값을 따릅니다.</w:t>
      </w:r>
    </w:p>
    <w:p w14:paraId="759838F7" w14:textId="77777777" w:rsidR="00E02329" w:rsidRDefault="00F67151">
      <w:pPr>
        <w:pStyle w:val="10"/>
      </w:pPr>
      <w:r>
        <w:t xml:space="preserve"> </w:t>
      </w:r>
    </w:p>
    <w:p w14:paraId="6BCE5363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03.1.3 HTML, CSS, Javascript</w:t>
      </w:r>
    </w:p>
    <w:p w14:paraId="65620050" w14:textId="77777777" w:rsidR="00E02329" w:rsidRDefault="00E02329">
      <w:pPr>
        <w:pStyle w:val="10"/>
      </w:pPr>
    </w:p>
    <w:p w14:paraId="7BB2E6EF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PHP는 웹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서비스 개발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용도로 많이 사용을 하는 서버 사이드 언어</w:t>
      </w:r>
      <w:r w:rsidR="00DA4AAB">
        <w:rPr>
          <w:rFonts w:ascii="Arial Unicode MS" w:eastAsia="Arial Unicode MS" w:hAnsi="Arial Unicode MS" w:cs="Arial Unicode MS"/>
        </w:rPr>
        <w:t>입</w:t>
      </w:r>
      <w:r>
        <w:rPr>
          <w:rFonts w:ascii="Arial Unicode MS" w:eastAsia="Arial Unicode MS" w:hAnsi="Arial Unicode MS" w:cs="Arial Unicode MS"/>
        </w:rPr>
        <w:t>니다. 따라서 위의 예제처럼 PHP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소스 코드 이외에 약간의 HTML, CSS, Javascript 내용이 </w:t>
      </w:r>
      <w:r w:rsidR="00980875">
        <w:rPr>
          <w:rFonts w:ascii="Arial Unicode MS" w:eastAsia="Arial Unicode MS" w:hAnsi="Arial Unicode MS" w:cs="Arial Unicode MS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들어가는 경우가 있습니다. </w:t>
      </w:r>
    </w:p>
    <w:p w14:paraId="195251EB" w14:textId="77777777" w:rsidR="00E02329" w:rsidRDefault="00E02329">
      <w:pPr>
        <w:pStyle w:val="10"/>
      </w:pPr>
    </w:p>
    <w:p w14:paraId="061D57DA" w14:textId="77777777" w:rsidR="00E02329" w:rsidRDefault="00980875">
      <w:pPr>
        <w:pStyle w:val="10"/>
      </w:pPr>
      <w:r>
        <w:rPr>
          <w:rFonts w:ascii="Arial Unicode MS" w:eastAsia="Arial Unicode MS" w:hAnsi="Arial Unicode MS" w:cs="Arial Unicode MS" w:hint="eastAsia"/>
        </w:rPr>
        <w:t>이</w:t>
      </w:r>
      <w:r w:rsidR="00F67151">
        <w:rPr>
          <w:rFonts w:ascii="Arial Unicode MS" w:eastAsia="Arial Unicode MS" w:hAnsi="Arial Unicode MS" w:cs="Arial Unicode MS"/>
        </w:rPr>
        <w:t xml:space="preserve"> 책에서는 이와 관련하여 별도의 설명을 하지 않습니다. 관련 정보</w:t>
      </w:r>
      <w:r>
        <w:rPr>
          <w:rFonts w:ascii="Arial Unicode MS" w:eastAsia="Arial Unicode MS" w:hAnsi="Arial Unicode MS" w:cs="Arial Unicode MS" w:hint="eastAsia"/>
        </w:rPr>
        <w:t>는</w:t>
      </w:r>
      <w:r w:rsidR="00F67151">
        <w:rPr>
          <w:rFonts w:ascii="Arial Unicode MS" w:eastAsia="Arial Unicode MS" w:hAnsi="Arial Unicode MS" w:cs="Arial Unicode MS"/>
        </w:rPr>
        <w:t xml:space="preserve"> 미리 습득하면 </w:t>
      </w:r>
      <w:r>
        <w:rPr>
          <w:rFonts w:ascii="Arial Unicode MS" w:eastAsia="Arial Unicode MS" w:hAnsi="Arial Unicode MS" w:cs="Arial Unicode MS" w:hint="eastAsia"/>
        </w:rPr>
        <w:t xml:space="preserve">이 </w:t>
      </w:r>
      <w:r w:rsidR="00F67151">
        <w:rPr>
          <w:rFonts w:ascii="Arial Unicode MS" w:eastAsia="Arial Unicode MS" w:hAnsi="Arial Unicode MS" w:cs="Arial Unicode MS"/>
        </w:rPr>
        <w:t>책을 좀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더 쉽게 이해하는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데 도움이 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것</w:t>
      </w:r>
      <w:r w:rsidR="00DA4AAB">
        <w:rPr>
          <w:rFonts w:ascii="Arial Unicode MS" w:eastAsia="Arial Unicode MS" w:hAnsi="Arial Unicode MS" w:cs="Arial Unicode MS"/>
        </w:rPr>
        <w:t>입</w:t>
      </w:r>
      <w:r w:rsidR="00F67151">
        <w:rPr>
          <w:rFonts w:ascii="Arial Unicode MS" w:eastAsia="Arial Unicode MS" w:hAnsi="Arial Unicode MS" w:cs="Arial Unicode MS"/>
        </w:rPr>
        <w:t>니다.</w:t>
      </w:r>
    </w:p>
    <w:p w14:paraId="2EBFF181" w14:textId="77777777" w:rsidR="00E02329" w:rsidRDefault="00F67151">
      <w:pPr>
        <w:pStyle w:val="10"/>
      </w:pPr>
      <w:r>
        <w:t xml:space="preserve"> </w:t>
      </w:r>
    </w:p>
    <w:p w14:paraId="14A0BB41" w14:textId="77777777" w:rsidR="00E02329" w:rsidRDefault="00F67151">
      <w:pPr>
        <w:pStyle w:val="10"/>
      </w:pPr>
      <w:r>
        <w:t xml:space="preserve"> </w:t>
      </w:r>
    </w:p>
    <w:p w14:paraId="753C7AD6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3.2 명령어 구분</w:t>
      </w:r>
      <w:r w:rsidR="00334D4B">
        <w:rPr>
          <w:rFonts w:ascii="Arial Unicode MS" w:eastAsia="Arial Unicode MS" w:hAnsi="Arial Unicode MS" w:cs="Arial Unicode MS" w:hint="eastAsia"/>
          <w:b/>
          <w:sz w:val="36"/>
          <w:szCs w:val="36"/>
        </w:rPr>
        <w:t>: 세미콜론(;)</w:t>
      </w:r>
    </w:p>
    <w:p w14:paraId="2C4155DC" w14:textId="77777777" w:rsidR="00E02329" w:rsidRDefault="00E02329">
      <w:pPr>
        <w:pStyle w:val="10"/>
      </w:pPr>
    </w:p>
    <w:p w14:paraId="6187A4F9" w14:textId="77777777" w:rsidR="00E02329" w:rsidRDefault="008A173D">
      <w:pPr>
        <w:pStyle w:val="10"/>
      </w:pPr>
      <w:del w:id="40" w:author="이호진" w:date="2017-09-19T16:22:00Z">
        <w:r w:rsidDel="008A173D">
          <w:rPr>
            <w:noProof/>
          </w:rPr>
          <w:drawing>
            <wp:anchor distT="0" distB="0" distL="114300" distR="114300" simplePos="0" relativeHeight="251660288" behindDoc="0" locked="0" layoutInCell="1" allowOverlap="1" wp14:anchorId="02622479" wp14:editId="0A1DD641">
              <wp:simplePos x="0" y="0"/>
              <wp:positionH relativeFrom="margin">
                <wp:posOffset>0</wp:posOffset>
              </wp:positionH>
              <wp:positionV relativeFrom="margin">
                <wp:posOffset>1543050</wp:posOffset>
              </wp:positionV>
              <wp:extent cx="1212215" cy="1790700"/>
              <wp:effectExtent l="0" t="0" r="0" b="0"/>
              <wp:wrapSquare wrapText="bothSides"/>
              <wp:docPr id="3" name="그림 3" descr="C:\Users\infoh\AppData\Local\Microsoft\Windows\INetCache\Content.Word\그림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infoh\AppData\Local\Microsoft\Windows\INetCache\Content.Word\그림3.pn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2215" cy="179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del>
      <w:r w:rsidR="00980875">
        <w:rPr>
          <w:rFonts w:ascii="Arial Unicode MS" w:eastAsia="Arial Unicode MS" w:hAnsi="Arial Unicode MS" w:cs="Arial Unicode MS" w:hint="eastAsia"/>
        </w:rPr>
        <w:t>PHP</w:t>
      </w:r>
      <w:r w:rsidR="00F67151">
        <w:rPr>
          <w:rFonts w:ascii="Arial Unicode MS" w:eastAsia="Arial Unicode MS" w:hAnsi="Arial Unicode MS" w:cs="Arial Unicode MS"/>
        </w:rPr>
        <w:t>는</w:t>
      </w:r>
      <w:ins w:id="41" w:author="이호진" w:date="2017-09-19T16:24:00Z">
        <w:r>
          <w:rPr>
            <w:rFonts w:ascii="Arial Unicode MS" w:eastAsia="Arial Unicode MS" w:hAnsi="Arial Unicode MS" w:cs="Arial Unicode MS" w:hint="eastAsia"/>
          </w:rPr>
          <w:t xml:space="preserve"> </w:t>
        </w:r>
      </w:ins>
      <w:r w:rsidR="00980875">
        <w:rPr>
          <w:rFonts w:ascii="Arial Unicode MS" w:eastAsia="Arial Unicode MS" w:hAnsi="Arial Unicode MS" w:cs="Arial Unicode MS" w:hint="eastAsia"/>
        </w:rPr>
        <w:t xml:space="preserve">C </w:t>
      </w:r>
      <w:r w:rsidR="00F67151">
        <w:rPr>
          <w:rFonts w:ascii="Arial Unicode MS" w:eastAsia="Arial Unicode MS" w:hAnsi="Arial Unicode MS" w:cs="Arial Unicode MS"/>
        </w:rPr>
        <w:t>언어나 자바처럼 프로그래밍 언어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중에서도 고급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언어에 속합니다.</w:t>
      </w:r>
    </w:p>
    <w:p w14:paraId="2BD0CC4F" w14:textId="77777777" w:rsidR="00E02329" w:rsidRDefault="00F67151">
      <w:pPr>
        <w:pStyle w:val="10"/>
      </w:pPr>
      <w:r>
        <w:t xml:space="preserve"> </w:t>
      </w:r>
    </w:p>
    <w:p w14:paraId="043AC31A" w14:textId="77777777" w:rsidR="00E02329" w:rsidRDefault="00F973E6">
      <w:pPr>
        <w:pStyle w:val="10"/>
      </w:pPr>
      <w:r w:rsidRPr="008A173D">
        <w:rPr>
          <w:rFonts w:ascii="Arial Unicode MS" w:eastAsia="Arial Unicode MS" w:hAnsi="Arial Unicode MS" w:cs="Arial Unicode MS"/>
          <w:b/>
        </w:rPr>
        <w:t>고급 언어란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컴퓨터가 이해하는 기계어 나 어셈블리어처럼 마이크로프로세서 중심의 언어로 작성되는 것이 아닌, 사람이 일반적인 언어처럼 쉽게 문장을 이해할 수 있는 형태의 언어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구조를 말합니다.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대표적인 고급 언어로는 C</w:t>
      </w:r>
      <w:r w:rsidR="0098087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 xml:space="preserve">언어, 베이직, PHP, </w:t>
      </w:r>
      <w:r w:rsidR="00980875">
        <w:rPr>
          <w:rFonts w:ascii="Arial Unicode MS" w:eastAsia="Arial Unicode MS" w:hAnsi="Arial Unicode MS" w:cs="Arial Unicode MS" w:hint="eastAsia"/>
        </w:rPr>
        <w:t xml:space="preserve">자바 </w:t>
      </w:r>
      <w:r w:rsidR="00F67151">
        <w:rPr>
          <w:rFonts w:ascii="Arial Unicode MS" w:eastAsia="Arial Unicode MS" w:hAnsi="Arial Unicode MS" w:cs="Arial Unicode MS"/>
        </w:rPr>
        <w:t>등</w:t>
      </w:r>
      <w:r w:rsidR="00980875">
        <w:rPr>
          <w:rFonts w:ascii="Arial Unicode MS" w:eastAsia="Arial Unicode MS" w:hAnsi="Arial Unicode MS" w:cs="Arial Unicode MS" w:hint="eastAsia"/>
        </w:rPr>
        <w:t>이</w:t>
      </w:r>
      <w:r w:rsidR="00F67151">
        <w:rPr>
          <w:rFonts w:ascii="Arial Unicode MS" w:eastAsia="Arial Unicode MS" w:hAnsi="Arial Unicode MS" w:cs="Arial Unicode MS"/>
        </w:rPr>
        <w:t xml:space="preserve"> 이에 속합니다.</w:t>
      </w:r>
    </w:p>
    <w:p w14:paraId="5D5B6C19" w14:textId="77777777" w:rsidR="00E02329" w:rsidRDefault="00F67151">
      <w:pPr>
        <w:pStyle w:val="10"/>
      </w:pPr>
      <w:r>
        <w:t xml:space="preserve"> </w:t>
      </w:r>
    </w:p>
    <w:p w14:paraId="174EE901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기본적으로 프로그램은 소스상의 한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줄 단위로 명령어를 읽어서 컴퓨터에서 해석하고 동작합니다. 하지만 </w:t>
      </w:r>
      <w:r w:rsidR="00B81C01">
        <w:rPr>
          <w:rFonts w:ascii="Arial Unicode MS" w:eastAsia="Arial Unicode MS" w:hAnsi="Arial Unicode MS" w:cs="Arial Unicode MS" w:hint="eastAsia"/>
        </w:rPr>
        <w:t>프로그래밍</w:t>
      </w:r>
      <w:r>
        <w:rPr>
          <w:rFonts w:ascii="Arial Unicode MS" w:eastAsia="Arial Unicode MS" w:hAnsi="Arial Unicode MS" w:cs="Arial Unicode MS"/>
        </w:rPr>
        <w:t xml:space="preserve"> 언어가 고급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언어로 넘어오면서 한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줄로 다 표현할 수 없는 경우가 많</w:t>
      </w:r>
      <w:r w:rsidR="00B81C01">
        <w:rPr>
          <w:rFonts w:ascii="Arial Unicode MS" w:eastAsia="Arial Unicode MS" w:hAnsi="Arial Unicode MS" w:cs="Arial Unicode MS" w:hint="eastAsia"/>
        </w:rPr>
        <w:t xml:space="preserve">아지고, </w:t>
      </w:r>
      <w:r w:rsidR="00B81C01">
        <w:rPr>
          <w:rFonts w:ascii="Arial Unicode MS" w:eastAsia="Arial Unicode MS" w:hAnsi="Arial Unicode MS" w:cs="Arial Unicode MS"/>
        </w:rPr>
        <w:t xml:space="preserve">가독성이 </w:t>
      </w:r>
      <w:r w:rsidR="00B81C01">
        <w:rPr>
          <w:rFonts w:ascii="Arial Unicode MS" w:eastAsia="Arial Unicode MS" w:hAnsi="Arial Unicode MS" w:cs="Arial Unicode MS" w:hint="eastAsia"/>
        </w:rPr>
        <w:t>떨어지는 문제가</w:t>
      </w:r>
      <w:r>
        <w:rPr>
          <w:rFonts w:ascii="Arial Unicode MS" w:eastAsia="Arial Unicode MS" w:hAnsi="Arial Unicode MS" w:cs="Arial Unicode MS"/>
        </w:rPr>
        <w:t xml:space="preserve"> 있습니다. 이런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 한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단위 명령처럼 하나의 명령의 끝을 표기해야만 컴퓨터가 한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개의 명령문을 이해할 수 있습니다.</w:t>
      </w:r>
    </w:p>
    <w:p w14:paraId="494D90BF" w14:textId="77777777" w:rsidR="00E02329" w:rsidRDefault="00F67151">
      <w:pPr>
        <w:pStyle w:val="10"/>
      </w:pPr>
      <w:r>
        <w:t xml:space="preserve"> </w:t>
      </w:r>
    </w:p>
    <w:p w14:paraId="3FB6D0DE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이런</w:t>
      </w:r>
      <w:r w:rsidR="00B81C0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표기를 대부분의 언어에서는 세미콜론(;)을 이용하여 처리합니다. 즉 하나의 프로그램 문장이 시작하여 세미콜론을 만나게 되면 컴퓨터는 하나의 명령문으로 인식을 하고 처리합니다.</w:t>
      </w:r>
    </w:p>
    <w:p w14:paraId="6377BA8D" w14:textId="77777777" w:rsidR="00E02329" w:rsidRPr="00B81C01" w:rsidRDefault="00E02329">
      <w:pPr>
        <w:pStyle w:val="10"/>
      </w:pPr>
    </w:p>
    <w:p w14:paraId="033C8E44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여기서 주의할 점은 많은 초보자 개발자들이 세미콜론(;)과 콜론(:)을 헷갈</w:t>
      </w:r>
      <w:r w:rsidR="00B81C01">
        <w:rPr>
          <w:rFonts w:ascii="Arial Unicode MS" w:eastAsia="Arial Unicode MS" w:hAnsi="Arial Unicode MS" w:cs="Arial Unicode MS" w:hint="eastAsia"/>
        </w:rPr>
        <w:t>린다는</w:t>
      </w:r>
      <w:r>
        <w:rPr>
          <w:rFonts w:ascii="Arial Unicode MS" w:eastAsia="Arial Unicode MS" w:hAnsi="Arial Unicode MS" w:cs="Arial Unicode MS"/>
        </w:rPr>
        <w:t xml:space="preserve"> 것입니다. 만일 소스상에서 세미콜론을 빼먹거나 잘못 입력했을 경우에는 프로그램 오류로 동작을 하지 않습니다. 또는, 프로그램 전체가 동작하지 않을 수 있습니다.</w:t>
      </w:r>
    </w:p>
    <w:p w14:paraId="452A6E6A" w14:textId="77777777" w:rsidR="00E02329" w:rsidRDefault="00F67151">
      <w:pPr>
        <w:pStyle w:val="10"/>
      </w:pPr>
      <w:r>
        <w:t xml:space="preserve"> </w:t>
      </w:r>
    </w:p>
    <w:p w14:paraId="07DABCB1" w14:textId="77777777" w:rsidR="000D55BC" w:rsidRDefault="000D55BC" w:rsidP="000D55BC">
      <w:pPr>
        <w:pStyle w:val="10"/>
      </w:pPr>
      <w:r>
        <w:rPr>
          <w:rFonts w:ascii="Arial Unicode MS" w:eastAsia="Arial Unicode MS" w:hAnsi="Arial Unicode MS" w:cs="Arial Unicode MS"/>
        </w:rPr>
        <w:t>다음은 Hello World!라는 문장을</w:t>
      </w:r>
      <w:r>
        <w:rPr>
          <w:rFonts w:ascii="Arial Unicode MS" w:eastAsia="Arial Unicode MS" w:hAnsi="Arial Unicode MS" w:cs="Arial Unicode MS" w:hint="eastAsia"/>
        </w:rPr>
        <w:t xml:space="preserve"> 세 </w:t>
      </w:r>
      <w:r>
        <w:rPr>
          <w:rFonts w:ascii="Arial Unicode MS" w:eastAsia="Arial Unicode MS" w:hAnsi="Arial Unicode MS" w:cs="Arial Unicode MS"/>
        </w:rPr>
        <w:t xml:space="preserve">번 출력을 하는 간단한 </w:t>
      </w:r>
      <w:r>
        <w:rPr>
          <w:rFonts w:hint="eastAsia"/>
        </w:rPr>
        <w:t>PHP</w:t>
      </w:r>
      <w:r>
        <w:t xml:space="preserve"> </w:t>
      </w:r>
      <w:r>
        <w:rPr>
          <w:rFonts w:ascii="Arial Unicode MS" w:eastAsia="Arial Unicode MS" w:hAnsi="Arial Unicode MS" w:cs="Arial Unicode MS"/>
        </w:rPr>
        <w:t>프로그램입니다. 각각의 명령어 문장 뒤에는 세미콜론(;)이 붙어서 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개의 명령문을 구분</w:t>
      </w:r>
      <w:r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고 있습니다.</w:t>
      </w:r>
    </w:p>
    <w:p w14:paraId="6D859728" w14:textId="77777777" w:rsidR="00E02329" w:rsidRDefault="00E02329">
      <w:pPr>
        <w:pStyle w:val="10"/>
        <w:rPr>
          <w:ins w:id="42" w:author="이호진" w:date="2017-09-19T16:24:00Z"/>
        </w:rPr>
      </w:pPr>
    </w:p>
    <w:p w14:paraId="3904D6F6" w14:textId="77777777" w:rsidR="008A173D" w:rsidRDefault="008A173D">
      <w:pPr>
        <w:pStyle w:val="10"/>
        <w:rPr>
          <w:rFonts w:hint="eastAsia"/>
        </w:rPr>
      </w:pPr>
      <w:ins w:id="43" w:author="이호진" w:date="2017-09-19T16:24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>hello-04.php</w:t>
        </w:r>
      </w:ins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79DD7F1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77E8" w14:textId="77777777" w:rsidR="00E02329" w:rsidRDefault="00F67151">
            <w:pPr>
              <w:pStyle w:val="10"/>
            </w:pPr>
            <w:r>
              <w:t>&lt;!DOCTYPE html&gt;</w:t>
            </w:r>
          </w:p>
          <w:p w14:paraId="5E7FBF45" w14:textId="77777777" w:rsidR="00E02329" w:rsidRDefault="00F67151">
            <w:pPr>
              <w:pStyle w:val="10"/>
            </w:pPr>
            <w:r>
              <w:t>&lt;html&gt;</w:t>
            </w:r>
          </w:p>
          <w:p w14:paraId="65D9988D" w14:textId="77777777" w:rsidR="00E02329" w:rsidRDefault="00F67151">
            <w:pPr>
              <w:pStyle w:val="10"/>
            </w:pPr>
            <w:r>
              <w:t>&lt;body&gt;</w:t>
            </w:r>
          </w:p>
          <w:p w14:paraId="67BE34EF" w14:textId="77777777" w:rsidR="00E02329" w:rsidRDefault="00F67151">
            <w:pPr>
              <w:pStyle w:val="10"/>
            </w:pPr>
            <w:r>
              <w:t xml:space="preserve"> </w:t>
            </w:r>
          </w:p>
          <w:p w14:paraId="07019B41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&lt;?php</w:t>
            </w:r>
          </w:p>
          <w:p w14:paraId="63ADCBB3" w14:textId="77777777" w:rsidR="00E02329" w:rsidRDefault="00F67151">
            <w:pPr>
              <w:pStyle w:val="10"/>
            </w:pPr>
            <w:r>
              <w:t xml:space="preserve">                 </w:t>
            </w:r>
            <w:r>
              <w:tab/>
              <w:t>ECHO "Hello World!&lt;br&gt;";</w:t>
            </w:r>
          </w:p>
          <w:p w14:paraId="1D6C8FFC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</w:r>
          </w:p>
          <w:p w14:paraId="68DC76FC" w14:textId="77777777" w:rsidR="00E02329" w:rsidRDefault="00F67151">
            <w:pPr>
              <w:pStyle w:val="10"/>
            </w:pPr>
            <w:r>
              <w:t xml:space="preserve">                 </w:t>
            </w:r>
            <w:r>
              <w:tab/>
              <w:t>echo "Hello</w:t>
            </w:r>
          </w:p>
          <w:p w14:paraId="6CCD837A" w14:textId="77777777" w:rsidR="00E02329" w:rsidRDefault="00F67151">
            <w:pPr>
              <w:pStyle w:val="10"/>
            </w:pPr>
            <w:r>
              <w:lastRenderedPageBreak/>
              <w:t xml:space="preserve">       </w:t>
            </w:r>
            <w:r>
              <w:tab/>
            </w:r>
            <w:r>
              <w:tab/>
              <w:t xml:space="preserve"> </w:t>
            </w:r>
            <w:r>
              <w:tab/>
              <w:t xml:space="preserve">  World!&lt;br&gt;";</w:t>
            </w:r>
          </w:p>
          <w:p w14:paraId="2339C8AC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</w:r>
          </w:p>
          <w:p w14:paraId="7AD430F1" w14:textId="77777777" w:rsidR="00E02329" w:rsidRDefault="00F67151">
            <w:pPr>
              <w:pStyle w:val="10"/>
            </w:pPr>
            <w:r>
              <w:t xml:space="preserve">                 </w:t>
            </w:r>
            <w:r>
              <w:tab/>
            </w:r>
            <w:ins w:id="44" w:author="이호진" w:date="2017-09-19T16:24:00Z">
              <w:r w:rsidR="008A173D">
                <w:rPr>
                  <w:rFonts w:hint="eastAsia"/>
                </w:rPr>
                <w:t>e</w:t>
              </w:r>
            </w:ins>
            <w:del w:id="45" w:author="이호진" w:date="2017-09-19T16:24:00Z">
              <w:r w:rsidDel="008A173D">
                <w:delText>E</w:delText>
              </w:r>
            </w:del>
            <w:r>
              <w:t>cHo "Hello</w:t>
            </w:r>
          </w:p>
          <w:p w14:paraId="3966922D" w14:textId="77777777" w:rsidR="00E02329" w:rsidRDefault="00F67151">
            <w:pPr>
              <w:pStyle w:val="10"/>
            </w:pPr>
            <w:r>
              <w:t xml:space="preserve">                            </w:t>
            </w:r>
            <w:r>
              <w:tab/>
              <w:t xml:space="preserve">  World!</w:t>
            </w:r>
          </w:p>
          <w:p w14:paraId="2F028F4E" w14:textId="77777777" w:rsidR="00E02329" w:rsidRDefault="00F67151">
            <w:pPr>
              <w:pStyle w:val="10"/>
            </w:pPr>
            <w:r>
              <w:t xml:space="preserve">                            </w:t>
            </w:r>
            <w:r>
              <w:tab/>
              <w:t xml:space="preserve">  &lt;br&gt;";</w:t>
            </w:r>
          </w:p>
          <w:p w14:paraId="10407DB4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?&gt;</w:t>
            </w:r>
          </w:p>
          <w:p w14:paraId="1523181E" w14:textId="77777777" w:rsidR="00E02329" w:rsidRDefault="00F67151">
            <w:pPr>
              <w:pStyle w:val="10"/>
            </w:pPr>
            <w:r>
              <w:t xml:space="preserve"> </w:t>
            </w:r>
          </w:p>
          <w:p w14:paraId="7E60F370" w14:textId="77777777" w:rsidR="00E02329" w:rsidRDefault="00F67151">
            <w:pPr>
              <w:pStyle w:val="10"/>
            </w:pPr>
            <w:r>
              <w:t>&lt;/body&gt;</w:t>
            </w:r>
          </w:p>
          <w:p w14:paraId="686806E5" w14:textId="77777777" w:rsidR="00E02329" w:rsidRDefault="00F67151">
            <w:pPr>
              <w:pStyle w:val="10"/>
            </w:pPr>
            <w:r>
              <w:t>&lt;/html&gt;</w:t>
            </w:r>
          </w:p>
        </w:tc>
      </w:tr>
    </w:tbl>
    <w:p w14:paraId="416197E1" w14:textId="77777777" w:rsidR="00E02329" w:rsidRDefault="00E02329">
      <w:pPr>
        <w:pStyle w:val="10"/>
        <w:rPr>
          <w:b/>
        </w:rPr>
      </w:pPr>
    </w:p>
    <w:p w14:paraId="580C7CC3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첫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번째 Hello World!는 한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줄에 모두 쓰여 있어서 한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명령과 </w:t>
      </w:r>
      <w:r w:rsidR="000D55BC">
        <w:rPr>
          <w:rFonts w:ascii="Arial Unicode MS" w:eastAsia="Arial Unicode MS" w:hAnsi="Arial Unicode MS" w:cs="Arial Unicode MS" w:hint="eastAsia"/>
        </w:rPr>
        <w:t>헷</w:t>
      </w:r>
      <w:r>
        <w:rPr>
          <w:rFonts w:ascii="Arial Unicode MS" w:eastAsia="Arial Unicode MS" w:hAnsi="Arial Unicode MS" w:cs="Arial Unicode MS"/>
        </w:rPr>
        <w:t>갈릴 수도 있을 것입니다. 하지만 두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번째와 세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번째 명령을 보면 하나의 명령을 </w:t>
      </w:r>
      <w:r w:rsidR="000D55BC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 xml:space="preserve">줄이나 </w:t>
      </w:r>
      <w:r w:rsidR="000D55BC">
        <w:rPr>
          <w:rFonts w:ascii="Arial Unicode MS" w:eastAsia="Arial Unicode MS" w:hAnsi="Arial Unicode MS" w:cs="Arial Unicode MS" w:hint="eastAsia"/>
        </w:rPr>
        <w:t xml:space="preserve">세 </w:t>
      </w:r>
      <w:r>
        <w:rPr>
          <w:rFonts w:ascii="Arial Unicode MS" w:eastAsia="Arial Unicode MS" w:hAnsi="Arial Unicode MS" w:cs="Arial Unicode MS"/>
        </w:rPr>
        <w:t>줄로 표시해서 출력할 때 명령의 끝을 세미콜론(;)을 통</w:t>
      </w:r>
      <w:r w:rsidR="000D55BC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다수의 라인으로 명령을 작성할 수 있습니다.</w:t>
      </w:r>
    </w:p>
    <w:p w14:paraId="721B1F80" w14:textId="77777777" w:rsidR="00E02329" w:rsidRDefault="00F67151">
      <w:pPr>
        <w:pStyle w:val="10"/>
      </w:pPr>
      <w:r>
        <w:t xml:space="preserve"> </w:t>
      </w:r>
    </w:p>
    <w:p w14:paraId="15946977" w14:textId="77777777" w:rsidR="00E02329" w:rsidRDefault="00F973E6">
      <w:pPr>
        <w:pStyle w:val="10"/>
      </w:pPr>
      <w:r w:rsidRPr="008A173D">
        <w:rPr>
          <w:rFonts w:ascii="Arial Unicode MS" w:eastAsia="Arial Unicode MS" w:hAnsi="Arial Unicode MS" w:cs="Arial Unicode MS"/>
          <w:b/>
        </w:rPr>
        <w:t xml:space="preserve">명령의 구분자는 왜 중요할까요? </w:t>
      </w:r>
      <w:r w:rsidR="00F67151">
        <w:rPr>
          <w:rFonts w:ascii="Arial Unicode MS" w:eastAsia="Arial Unicode MS" w:hAnsi="Arial Unicode MS" w:cs="Arial Unicode MS"/>
        </w:rPr>
        <w:t>그리고 명령 구분자 세미콜론(;)을 넣지 않으면 왜 프로그램이 실행되지 않을까요? 고급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언어의 경우 컴파일/인터프리터라는 처리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후에 컴퓨터가 인지되는 프로그램으로 변경되기 때문입니다.</w:t>
      </w:r>
    </w:p>
    <w:p w14:paraId="799EA65C" w14:textId="77777777" w:rsidR="00E02329" w:rsidRDefault="00E02329">
      <w:pPr>
        <w:pStyle w:val="10"/>
      </w:pPr>
    </w:p>
    <w:p w14:paraId="56611719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고급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언어는 앞에서 </w:t>
      </w:r>
      <w:r w:rsidR="000D55BC">
        <w:rPr>
          <w:rFonts w:ascii="Arial Unicode MS" w:eastAsia="Arial Unicode MS" w:hAnsi="Arial Unicode MS" w:cs="Arial Unicode MS" w:hint="eastAsia"/>
        </w:rPr>
        <w:t xml:space="preserve">언급한 </w:t>
      </w:r>
      <w:r>
        <w:rPr>
          <w:rFonts w:ascii="Arial Unicode MS" w:eastAsia="Arial Unicode MS" w:hAnsi="Arial Unicode MS" w:cs="Arial Unicode MS"/>
        </w:rPr>
        <w:t>것과 같이 컴퓨터가 이해를 하지 못하는 언어 구조</w:t>
      </w:r>
      <w:r w:rsidR="00DA4AAB">
        <w:rPr>
          <w:rFonts w:ascii="Arial Unicode MS" w:eastAsia="Arial Unicode MS" w:hAnsi="Arial Unicode MS" w:cs="Arial Unicode MS"/>
        </w:rPr>
        <w:t>입</w:t>
      </w:r>
      <w:r>
        <w:rPr>
          <w:rFonts w:ascii="Arial Unicode MS" w:eastAsia="Arial Unicode MS" w:hAnsi="Arial Unicode MS" w:cs="Arial Unicode MS"/>
        </w:rPr>
        <w:t>니다. 사람이 좀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더 쉽게 이해할 수 있도록 만든 가상의 언어</w:t>
      </w:r>
      <w:r w:rsidR="000D55BC">
        <w:rPr>
          <w:rFonts w:ascii="Arial Unicode MS" w:eastAsia="Arial Unicode MS" w:hAnsi="Arial Unicode MS" w:cs="Arial Unicode MS" w:hint="eastAsia"/>
        </w:rPr>
        <w:t>입니다</w:t>
      </w:r>
      <w:r>
        <w:rPr>
          <w:rFonts w:ascii="Arial Unicode MS" w:eastAsia="Arial Unicode MS" w:hAnsi="Arial Unicode MS" w:cs="Arial Unicode MS"/>
        </w:rPr>
        <w:t>. 그래서 고급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언어는 실행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전에 컴</w:t>
      </w:r>
      <w:r w:rsidR="000D55BC">
        <w:rPr>
          <w:rFonts w:ascii="Arial Unicode MS" w:eastAsia="Arial Unicode MS" w:hAnsi="Arial Unicode MS" w:cs="Arial Unicode MS" w:hint="eastAsia"/>
        </w:rPr>
        <w:t>파</w:t>
      </w:r>
      <w:r>
        <w:rPr>
          <w:rFonts w:ascii="Arial Unicode MS" w:eastAsia="Arial Unicode MS" w:hAnsi="Arial Unicode MS" w:cs="Arial Unicode MS"/>
        </w:rPr>
        <w:t>일러/인터프리터라는 프로그램이 고급</w:t>
      </w:r>
      <w:r w:rsidR="000D55B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언어로 작성된 소스를 읽어 세미콜론(;)으로 구분을 하고 각각의 작성된 내용을 분석하여 기계어로 만</w:t>
      </w:r>
      <w:r w:rsidR="000D55BC">
        <w:rPr>
          <w:rFonts w:ascii="Arial Unicode MS" w:eastAsia="Arial Unicode MS" w:hAnsi="Arial Unicode MS" w:cs="Arial Unicode MS" w:hint="eastAsia"/>
        </w:rPr>
        <w:t>듭니다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65C007B3" w14:textId="77777777" w:rsidR="00E02329" w:rsidRDefault="00E02329">
      <w:pPr>
        <w:pStyle w:val="10"/>
      </w:pPr>
    </w:p>
    <w:p w14:paraId="12F45444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그래서 명령어의 구분자인 세미콜론(;)을 입력하지 못하면 컴파일러/인터프리터가 작성된 소스를 구분할 수 없고, 잘못</w:t>
      </w:r>
      <w:r w:rsidR="00D8509C">
        <w:rPr>
          <w:rFonts w:ascii="Arial Unicode MS" w:eastAsia="Arial Unicode MS" w:hAnsi="Arial Unicode MS" w:cs="Arial Unicode MS" w:hint="eastAsia"/>
        </w:rPr>
        <w:t xml:space="preserve"> 분석하여</w:t>
      </w:r>
      <w:r>
        <w:rPr>
          <w:rFonts w:ascii="Arial Unicode MS" w:eastAsia="Arial Unicode MS" w:hAnsi="Arial Unicode MS" w:cs="Arial Unicode MS"/>
        </w:rPr>
        <w:t xml:space="preserve"> 처리하기 때문에 프로그램이 동작을 하지 않습니다.</w:t>
      </w:r>
    </w:p>
    <w:p w14:paraId="4251804E" w14:textId="77777777" w:rsidR="00E02329" w:rsidRDefault="00E02329">
      <w:pPr>
        <w:pStyle w:val="10"/>
      </w:pPr>
    </w:p>
    <w:p w14:paraId="4BB414BD" w14:textId="77777777" w:rsidR="00E02329" w:rsidRDefault="00F67151">
      <w:pPr>
        <w:pStyle w:val="10"/>
      </w:pPr>
      <w:r>
        <w:t xml:space="preserve"> </w:t>
      </w:r>
    </w:p>
    <w:p w14:paraId="568C7FC9" w14:textId="77777777" w:rsidR="00E02329" w:rsidRDefault="00F67151">
      <w:pPr>
        <w:pStyle w:val="10"/>
        <w:rPr>
          <w:b/>
          <w:sz w:val="28"/>
          <w:szCs w:val="28"/>
          <w:highlight w:val="red"/>
        </w:rPr>
      </w:pPr>
      <w:commentRangeStart w:id="46"/>
      <w:r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3.2.1 컴파일러란?</w:t>
      </w:r>
    </w:p>
    <w:p w14:paraId="670F15CA" w14:textId="77777777" w:rsidR="00334D4B" w:rsidRDefault="00334D4B" w:rsidP="0035344F">
      <w:pPr>
        <w:widowControl/>
        <w:wordWrap/>
        <w:autoSpaceDE/>
        <w:autoSpaceDN/>
        <w:spacing w:line="240" w:lineRule="auto"/>
        <w:jc w:val="left"/>
        <w:rPr>
          <w:rFonts w:eastAsia="굴림"/>
        </w:rPr>
      </w:pPr>
    </w:p>
    <w:p w14:paraId="48C3C312" w14:textId="77777777" w:rsidR="00242018" w:rsidRDefault="0035344F" w:rsidP="0035344F">
      <w:pPr>
        <w:widowControl/>
        <w:wordWrap/>
        <w:autoSpaceDE/>
        <w:autoSpaceDN/>
        <w:spacing w:line="240" w:lineRule="auto"/>
        <w:jc w:val="left"/>
        <w:rPr>
          <w:rFonts w:eastAsia="굴림"/>
        </w:rPr>
      </w:pPr>
      <w:r w:rsidRPr="0035344F">
        <w:rPr>
          <w:rFonts w:eastAsia="굴림"/>
        </w:rPr>
        <w:t>우리가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작성한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코드</w:t>
      </w:r>
      <w:r w:rsidR="00B67938">
        <w:rPr>
          <w:rFonts w:eastAsia="굴림" w:hint="eastAsia"/>
        </w:rPr>
        <w:t>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컴퓨터에서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수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있는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코드로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변환되어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동작하게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됩니다</w:t>
      </w:r>
      <w:r w:rsidRPr="0035344F">
        <w:rPr>
          <w:rFonts w:eastAsia="굴림"/>
        </w:rPr>
        <w:t>.</w:t>
      </w:r>
      <w:r w:rsidR="00B67938">
        <w:rPr>
          <w:rFonts w:eastAsia="굴림" w:hint="eastAsia"/>
        </w:rPr>
        <w:t xml:space="preserve"> </w:t>
      </w:r>
      <w:r w:rsidRPr="0035344F">
        <w:rPr>
          <w:rFonts w:eastAsia="굴림"/>
        </w:rPr>
        <w:t>이러한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변환</w:t>
      </w:r>
      <w:r w:rsidR="00B67938">
        <w:rPr>
          <w:rFonts w:eastAsia="굴림" w:hint="eastAsia"/>
        </w:rPr>
        <w:t xml:space="preserve"> </w:t>
      </w:r>
      <w:r w:rsidRPr="0035344F">
        <w:rPr>
          <w:rFonts w:eastAsia="굴림"/>
        </w:rPr>
        <w:t>작업을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컴파일한다고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표현합니다</w:t>
      </w:r>
      <w:r w:rsidRPr="0035344F">
        <w:rPr>
          <w:rFonts w:eastAsia="굴림"/>
        </w:rPr>
        <w:t xml:space="preserve">. </w:t>
      </w:r>
      <w:r w:rsidRPr="0035344F">
        <w:rPr>
          <w:rFonts w:eastAsia="굴림"/>
        </w:rPr>
        <w:t>컴파일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작업을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한</w:t>
      </w:r>
      <w:r w:rsidR="00B67938">
        <w:rPr>
          <w:rFonts w:eastAsia="굴림" w:hint="eastAsia"/>
        </w:rPr>
        <w:t xml:space="preserve"> </w:t>
      </w:r>
      <w:r w:rsidRPr="0035344F">
        <w:rPr>
          <w:rFonts w:eastAsia="굴림"/>
        </w:rPr>
        <w:t>번하게</w:t>
      </w:r>
      <w:r w:rsidR="00B67938">
        <w:rPr>
          <w:rFonts w:eastAsia="굴림" w:hint="eastAsia"/>
        </w:rPr>
        <w:t xml:space="preserve"> </w:t>
      </w:r>
      <w:r w:rsidRPr="0035344F">
        <w:rPr>
          <w:rFonts w:eastAsia="굴림"/>
        </w:rPr>
        <w:t>되면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소스</w:t>
      </w:r>
      <w:r w:rsidR="00B67938">
        <w:rPr>
          <w:rFonts w:eastAsia="굴림" w:hint="eastAsia"/>
        </w:rPr>
        <w:t xml:space="preserve"> </w:t>
      </w:r>
      <w:r w:rsidRPr="0035344F">
        <w:rPr>
          <w:rFonts w:eastAsia="굴림"/>
        </w:rPr>
        <w:t>코드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이외에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컴퓨터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</w:t>
      </w:r>
      <w:r w:rsidR="00B67938">
        <w:rPr>
          <w:rFonts w:eastAsia="굴림" w:hint="eastAsia"/>
        </w:rPr>
        <w:t xml:space="preserve"> </w:t>
      </w:r>
      <w:r w:rsidRPr="0035344F">
        <w:rPr>
          <w:rFonts w:eastAsia="굴림"/>
        </w:rPr>
        <w:t>코드로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기계어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파일이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추가로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생성됩니다</w:t>
      </w:r>
      <w:r w:rsidRPr="0035344F">
        <w:rPr>
          <w:rFonts w:eastAsia="굴림"/>
        </w:rPr>
        <w:t>.</w:t>
      </w:r>
      <w:r w:rsidR="00242018">
        <w:rPr>
          <w:rFonts w:eastAsia="굴림" w:hint="eastAsia"/>
        </w:rPr>
        <w:t xml:space="preserve"> </w:t>
      </w:r>
      <w:r w:rsidRPr="0035344F">
        <w:rPr>
          <w:rFonts w:eastAsia="굴림"/>
        </w:rPr>
        <w:t>실제적인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프로그램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동작은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기계어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파일이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됩니다</w:t>
      </w:r>
      <w:r w:rsidRPr="0035344F">
        <w:rPr>
          <w:rFonts w:eastAsia="굴림"/>
        </w:rPr>
        <w:t xml:space="preserve">. </w:t>
      </w:r>
    </w:p>
    <w:p w14:paraId="191F5778" w14:textId="77777777" w:rsidR="00242018" w:rsidRDefault="00242018" w:rsidP="0035344F">
      <w:pPr>
        <w:widowControl/>
        <w:wordWrap/>
        <w:autoSpaceDE/>
        <w:autoSpaceDN/>
        <w:spacing w:line="240" w:lineRule="auto"/>
        <w:jc w:val="left"/>
        <w:rPr>
          <w:rFonts w:eastAsia="굴림"/>
        </w:rPr>
      </w:pPr>
    </w:p>
    <w:p w14:paraId="626B4679" w14:textId="77777777" w:rsidR="0035344F" w:rsidRPr="0035344F" w:rsidRDefault="0035344F" w:rsidP="0035344F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auto"/>
          <w:sz w:val="24"/>
          <w:szCs w:val="24"/>
        </w:rPr>
      </w:pPr>
      <w:r w:rsidRPr="0035344F">
        <w:rPr>
          <w:rFonts w:eastAsia="굴림"/>
        </w:rPr>
        <w:t>만일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소스를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수정하게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되면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다시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컴파일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과정을</w:t>
      </w:r>
      <w:r w:rsidRPr="0035344F">
        <w:rPr>
          <w:rFonts w:eastAsia="굴림"/>
        </w:rPr>
        <w:t xml:space="preserve"> </w:t>
      </w:r>
      <w:r w:rsidR="00A8270A">
        <w:rPr>
          <w:rFonts w:eastAsia="굴림" w:hint="eastAsia"/>
        </w:rPr>
        <w:t>거</w:t>
      </w:r>
      <w:r w:rsidRPr="0035344F">
        <w:rPr>
          <w:rFonts w:eastAsia="굴림"/>
        </w:rPr>
        <w:t>쳐서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실행되는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기계어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파일을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다시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생성해야만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합니다</w:t>
      </w:r>
      <w:r w:rsidRPr="0035344F">
        <w:rPr>
          <w:rFonts w:eastAsia="굴림"/>
        </w:rPr>
        <w:t>.</w:t>
      </w:r>
      <w:r w:rsidR="00A8270A">
        <w:rPr>
          <w:rFonts w:eastAsia="굴림" w:hint="eastAsia"/>
        </w:rPr>
        <w:t xml:space="preserve"> </w:t>
      </w:r>
      <w:r w:rsidRPr="0035344F">
        <w:rPr>
          <w:rFonts w:eastAsia="굴림"/>
        </w:rPr>
        <w:t>컴파일된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기계어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파일은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한</w:t>
      </w:r>
      <w:r w:rsidR="00A8270A">
        <w:rPr>
          <w:rFonts w:eastAsia="굴림" w:hint="eastAsia"/>
        </w:rPr>
        <w:t xml:space="preserve"> </w:t>
      </w:r>
      <w:r w:rsidRPr="0035344F">
        <w:rPr>
          <w:rFonts w:eastAsia="굴림"/>
        </w:rPr>
        <w:t>번의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언어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변환을</w:t>
      </w:r>
      <w:r w:rsidRPr="0035344F">
        <w:rPr>
          <w:rFonts w:eastAsia="굴림"/>
        </w:rPr>
        <w:t xml:space="preserve"> </w:t>
      </w:r>
      <w:r w:rsidR="00A8270A">
        <w:rPr>
          <w:rFonts w:eastAsia="굴림" w:hint="eastAsia"/>
        </w:rPr>
        <w:t>했</w:t>
      </w:r>
      <w:r w:rsidRPr="0035344F">
        <w:rPr>
          <w:rFonts w:eastAsia="굴림"/>
        </w:rPr>
        <w:t>기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때문에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빠른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가능합니다</w:t>
      </w:r>
      <w:r w:rsidRPr="0035344F">
        <w:rPr>
          <w:rFonts w:eastAsia="굴림"/>
        </w:rPr>
        <w:t xml:space="preserve">. </w:t>
      </w:r>
      <w:r w:rsidRPr="0035344F">
        <w:rPr>
          <w:rFonts w:eastAsia="굴림"/>
        </w:rPr>
        <w:t>하지만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매번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소스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변경</w:t>
      </w:r>
      <w:r w:rsidR="00A8270A">
        <w:rPr>
          <w:rFonts w:eastAsia="굴림" w:hint="eastAsia"/>
        </w:rPr>
        <w:t>할</w:t>
      </w:r>
      <w:r w:rsidR="00A8270A">
        <w:rPr>
          <w:rFonts w:eastAsia="굴림" w:hint="eastAsia"/>
        </w:rPr>
        <w:t xml:space="preserve"> </w:t>
      </w:r>
      <w:r w:rsidR="00A8270A">
        <w:rPr>
          <w:rFonts w:eastAsia="굴림" w:hint="eastAsia"/>
        </w:rPr>
        <w:t>때</w:t>
      </w:r>
      <w:r w:rsidRPr="0035344F">
        <w:rPr>
          <w:rFonts w:eastAsia="굴림"/>
        </w:rPr>
        <w:t>마다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컴파일해야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하는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불편함이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있습니다</w:t>
      </w:r>
      <w:r w:rsidRPr="0035344F">
        <w:rPr>
          <w:rFonts w:eastAsia="굴림"/>
        </w:rPr>
        <w:t>.</w:t>
      </w:r>
      <w:r w:rsidR="00A8270A">
        <w:rPr>
          <w:rFonts w:eastAsia="굴림" w:hint="eastAsia"/>
        </w:rPr>
        <w:t xml:space="preserve"> </w:t>
      </w:r>
      <w:r w:rsidRPr="0035344F">
        <w:rPr>
          <w:rFonts w:eastAsia="굴림"/>
        </w:rPr>
        <w:t>대표적인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컴파일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언어로는</w:t>
      </w:r>
      <w:r w:rsidRPr="0035344F">
        <w:rPr>
          <w:rFonts w:eastAsia="굴림"/>
        </w:rPr>
        <w:t xml:space="preserve"> C</w:t>
      </w:r>
      <w:r w:rsidRPr="0035344F">
        <w:rPr>
          <w:rFonts w:eastAsia="굴림"/>
        </w:rPr>
        <w:t>언어가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있습니다</w:t>
      </w:r>
      <w:r w:rsidRPr="0035344F">
        <w:rPr>
          <w:rFonts w:eastAsia="굴림"/>
        </w:rPr>
        <w:t>.</w:t>
      </w:r>
    </w:p>
    <w:p w14:paraId="487B6C6B" w14:textId="77777777" w:rsidR="00E02329" w:rsidRPr="0035344F" w:rsidRDefault="00E02329">
      <w:pPr>
        <w:pStyle w:val="10"/>
      </w:pPr>
    </w:p>
    <w:p w14:paraId="41FB2441" w14:textId="77777777" w:rsidR="00E02329" w:rsidRDefault="00F67151">
      <w:pPr>
        <w:pStyle w:val="10"/>
      </w:pPr>
      <w:r>
        <w:t xml:space="preserve"> </w:t>
      </w:r>
    </w:p>
    <w:p w14:paraId="5AAAB438" w14:textId="77777777" w:rsidR="00E02329" w:rsidRDefault="00F67151">
      <w:pPr>
        <w:pStyle w:val="10"/>
        <w:rPr>
          <w:b/>
          <w:sz w:val="28"/>
          <w:szCs w:val="28"/>
          <w:highlight w:val="red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3.2.2 인터프리터란?</w:t>
      </w:r>
    </w:p>
    <w:commentRangeEnd w:id="46"/>
    <w:p w14:paraId="61D0A3AE" w14:textId="77777777" w:rsidR="00334D4B" w:rsidRDefault="00D8509C" w:rsidP="008A173D">
      <w:pPr>
        <w:pStyle w:val="10"/>
        <w:rPr>
          <w:rFonts w:eastAsia="굴림"/>
        </w:rPr>
      </w:pPr>
      <w:r>
        <w:rPr>
          <w:rStyle w:val="aff2"/>
        </w:rPr>
        <w:commentReference w:id="46"/>
      </w:r>
    </w:p>
    <w:p w14:paraId="1C243429" w14:textId="77777777" w:rsidR="0035344F" w:rsidRDefault="0035344F" w:rsidP="0035344F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auto"/>
          <w:sz w:val="24"/>
          <w:szCs w:val="24"/>
        </w:rPr>
      </w:pPr>
      <w:r w:rsidRPr="0035344F">
        <w:rPr>
          <w:rFonts w:eastAsia="굴림"/>
        </w:rPr>
        <w:lastRenderedPageBreak/>
        <w:t>이와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반대로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컴파일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작업을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하지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않고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소스를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실행할</w:t>
      </w:r>
      <w:r w:rsidR="00A8111C">
        <w:rPr>
          <w:rFonts w:eastAsia="굴림" w:hint="eastAsia"/>
        </w:rPr>
        <w:t xml:space="preserve"> </w:t>
      </w:r>
      <w:r w:rsidRPr="0035344F">
        <w:rPr>
          <w:rFonts w:eastAsia="굴림"/>
        </w:rPr>
        <w:t>때마다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해석하여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기계어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코드로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실행하는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방법을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인터프리터라고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합니다</w:t>
      </w:r>
      <w:r w:rsidRPr="0035344F">
        <w:rPr>
          <w:rFonts w:eastAsia="굴림"/>
        </w:rPr>
        <w:t>.</w:t>
      </w:r>
      <w:r w:rsidR="007F44AD">
        <w:rPr>
          <w:rFonts w:eastAsia="굴림" w:hint="eastAsia"/>
        </w:rPr>
        <w:t xml:space="preserve"> </w:t>
      </w:r>
      <w:r w:rsidRPr="0035344F">
        <w:rPr>
          <w:rFonts w:eastAsia="굴림"/>
        </w:rPr>
        <w:t>인터프리터는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프로그램이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때마다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소스를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해석하고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이와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관련된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기계어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코드를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임시로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생성하여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실행합니다</w:t>
      </w:r>
      <w:r w:rsidRPr="0035344F">
        <w:rPr>
          <w:rFonts w:eastAsia="굴림"/>
        </w:rPr>
        <w:t>.</w:t>
      </w:r>
      <w:r w:rsidR="007F44AD">
        <w:rPr>
          <w:rFonts w:eastAsia="굴림" w:hint="eastAsia"/>
        </w:rPr>
        <w:t xml:space="preserve"> </w:t>
      </w:r>
      <w:r w:rsidRPr="0035344F">
        <w:rPr>
          <w:rFonts w:eastAsia="굴림"/>
        </w:rPr>
        <w:t>컴파일된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기계어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코드보다는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다소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느리지만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소스를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변경할</w:t>
      </w:r>
      <w:r w:rsidR="00A8111C">
        <w:rPr>
          <w:rFonts w:eastAsia="굴림" w:hint="eastAsia"/>
        </w:rPr>
        <w:t xml:space="preserve"> </w:t>
      </w:r>
      <w:r w:rsidRPr="0035344F">
        <w:rPr>
          <w:rFonts w:eastAsia="굴림"/>
        </w:rPr>
        <w:t>때마다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컴파일을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하지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않기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때문에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빠른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개발</w:t>
      </w:r>
      <w:r w:rsidR="007F44AD">
        <w:rPr>
          <w:rFonts w:eastAsia="굴림" w:hint="eastAsia"/>
        </w:rPr>
        <w:t>이</w:t>
      </w:r>
      <w:r w:rsidR="007F44AD">
        <w:rPr>
          <w:rFonts w:eastAsia="굴림" w:hint="eastAsia"/>
        </w:rPr>
        <w:t xml:space="preserve"> </w:t>
      </w:r>
      <w:r w:rsidR="007F44AD">
        <w:rPr>
          <w:rFonts w:eastAsia="굴림" w:hint="eastAsia"/>
        </w:rPr>
        <w:t>가능합</w:t>
      </w:r>
      <w:r w:rsidRPr="0035344F">
        <w:rPr>
          <w:rFonts w:eastAsia="굴림"/>
        </w:rPr>
        <w:t>니다</w:t>
      </w:r>
      <w:r w:rsidRPr="0035344F">
        <w:rPr>
          <w:rFonts w:eastAsia="굴림"/>
        </w:rPr>
        <w:t>.</w:t>
      </w:r>
      <w:r w:rsidR="007F44AD">
        <w:rPr>
          <w:rFonts w:eastAsia="굴림" w:hint="eastAsia"/>
        </w:rPr>
        <w:t xml:space="preserve"> </w:t>
      </w:r>
    </w:p>
    <w:p w14:paraId="33F1DC97" w14:textId="77777777" w:rsidR="007F44AD" w:rsidRPr="007F44AD" w:rsidRDefault="007F44AD" w:rsidP="0035344F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auto"/>
          <w:sz w:val="24"/>
          <w:szCs w:val="24"/>
        </w:rPr>
      </w:pPr>
    </w:p>
    <w:p w14:paraId="60A86292" w14:textId="77777777" w:rsidR="0035344F" w:rsidRPr="0035344F" w:rsidRDefault="0035344F" w:rsidP="0035344F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color w:val="auto"/>
          <w:sz w:val="24"/>
          <w:szCs w:val="24"/>
        </w:rPr>
      </w:pPr>
      <w:r w:rsidRPr="0035344F">
        <w:rPr>
          <w:rFonts w:eastAsia="굴림"/>
        </w:rPr>
        <w:t>인터프리터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언어로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제작된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프로그램은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소스가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같이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공개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배포되기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때문에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작성한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코드를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암호화할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수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없습니다</w:t>
      </w:r>
      <w:r w:rsidRPr="0035344F">
        <w:rPr>
          <w:rFonts w:eastAsia="굴림"/>
        </w:rPr>
        <w:t>.</w:t>
      </w:r>
      <w:r w:rsidR="007F44AD">
        <w:rPr>
          <w:rFonts w:eastAsia="굴림" w:hint="eastAsia"/>
        </w:rPr>
        <w:t xml:space="preserve"> </w:t>
      </w:r>
      <w:r w:rsidRPr="0035344F">
        <w:rPr>
          <w:rFonts w:eastAsia="굴림"/>
        </w:rPr>
        <w:t>인터프리터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언어는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보안상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중요하지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않고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간단한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프로그램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제작에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많이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사용합니다</w:t>
      </w:r>
      <w:r w:rsidRPr="0035344F">
        <w:rPr>
          <w:rFonts w:eastAsia="굴림"/>
        </w:rPr>
        <w:t xml:space="preserve">. </w:t>
      </w:r>
      <w:r w:rsidRPr="0035344F">
        <w:rPr>
          <w:rFonts w:eastAsia="굴림"/>
        </w:rPr>
        <w:t>또한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공개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오픈소스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언어로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많은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인기를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얻고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있습니다</w:t>
      </w:r>
      <w:r w:rsidRPr="0035344F">
        <w:rPr>
          <w:rFonts w:eastAsia="굴림"/>
        </w:rPr>
        <w:t>.</w:t>
      </w:r>
      <w:r w:rsidR="007F44AD">
        <w:rPr>
          <w:rFonts w:eastAsia="굴림" w:hint="eastAsia"/>
        </w:rPr>
        <w:t xml:space="preserve"> </w:t>
      </w:r>
      <w:r w:rsidRPr="0035344F">
        <w:rPr>
          <w:rFonts w:eastAsia="굴림"/>
        </w:rPr>
        <w:t>대표적으로는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베이직</w:t>
      </w:r>
      <w:r w:rsidRPr="0035344F">
        <w:rPr>
          <w:rFonts w:eastAsia="굴림"/>
        </w:rPr>
        <w:t xml:space="preserve">, PHP, </w:t>
      </w:r>
      <w:r w:rsidRPr="0035344F">
        <w:rPr>
          <w:rFonts w:eastAsia="굴림"/>
        </w:rPr>
        <w:t>자바스크립트</w:t>
      </w:r>
      <w:r w:rsidRPr="0035344F">
        <w:rPr>
          <w:rFonts w:eastAsia="굴림"/>
        </w:rPr>
        <w:t xml:space="preserve">, </w:t>
      </w:r>
      <w:r w:rsidRPr="0035344F">
        <w:rPr>
          <w:rFonts w:eastAsia="굴림"/>
        </w:rPr>
        <w:t>파이썬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등이</w:t>
      </w:r>
      <w:r w:rsidRPr="0035344F">
        <w:rPr>
          <w:rFonts w:eastAsia="굴림"/>
        </w:rPr>
        <w:t xml:space="preserve"> </w:t>
      </w:r>
      <w:r w:rsidRPr="0035344F">
        <w:rPr>
          <w:rFonts w:eastAsia="굴림"/>
        </w:rPr>
        <w:t>있습니다</w:t>
      </w:r>
      <w:r w:rsidRPr="0035344F">
        <w:rPr>
          <w:rFonts w:eastAsia="굴림"/>
        </w:rPr>
        <w:t>.</w:t>
      </w:r>
    </w:p>
    <w:p w14:paraId="36DA7373" w14:textId="77777777" w:rsidR="0035344F" w:rsidRPr="0035344F" w:rsidRDefault="0035344F">
      <w:pPr>
        <w:pStyle w:val="10"/>
      </w:pPr>
    </w:p>
    <w:p w14:paraId="758BD8A4" w14:textId="77777777" w:rsidR="00E02329" w:rsidRDefault="00E02329">
      <w:pPr>
        <w:pStyle w:val="10"/>
      </w:pPr>
    </w:p>
    <w:p w14:paraId="110311EE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3.3 주석문</w:t>
      </w:r>
    </w:p>
    <w:p w14:paraId="3DD37ECC" w14:textId="77777777" w:rsidR="00E02329" w:rsidRDefault="00E02329">
      <w:pPr>
        <w:pStyle w:val="10"/>
      </w:pPr>
    </w:p>
    <w:p w14:paraId="75B43FCF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모든 프로그램 개발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언어는 주석문이라는 기능이 있습니다. 주석은 프로그램 언어에서 개발자가 소스상에 설명을 적는 역할을 합니다. 방대한 프로그램 소스를 여러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사람이 공유하면서 상호 이해하거나 아니면 자신이 작성한 코드</w:t>
      </w:r>
      <w:r w:rsidR="00D8509C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 w:rsidR="00D8509C">
        <w:rPr>
          <w:rFonts w:ascii="Arial Unicode MS" w:eastAsia="Arial Unicode MS" w:hAnsi="Arial Unicode MS" w:cs="Arial Unicode MS" w:hint="eastAsia"/>
        </w:rPr>
        <w:t xml:space="preserve">그때의 기억을 </w:t>
      </w:r>
      <w:r>
        <w:rPr>
          <w:rFonts w:ascii="Arial Unicode MS" w:eastAsia="Arial Unicode MS" w:hAnsi="Arial Unicode MS" w:cs="Arial Unicode MS"/>
        </w:rPr>
        <w:t xml:space="preserve">쉽게 </w:t>
      </w:r>
      <w:r w:rsidR="00D8509C">
        <w:rPr>
          <w:rFonts w:ascii="Arial Unicode MS" w:eastAsia="Arial Unicode MS" w:hAnsi="Arial Unicode MS" w:cs="Arial Unicode MS" w:hint="eastAsia"/>
        </w:rPr>
        <w:t>떠올리기</w:t>
      </w:r>
      <w:r>
        <w:rPr>
          <w:rFonts w:ascii="Arial Unicode MS" w:eastAsia="Arial Unicode MS" w:hAnsi="Arial Unicode MS" w:cs="Arial Unicode MS"/>
        </w:rPr>
        <w:t xml:space="preserve"> 위</w:t>
      </w:r>
      <w:r w:rsidR="00D8509C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사용하는 기능이 주석 기능입니다.</w:t>
      </w:r>
    </w:p>
    <w:p w14:paraId="1F00D107" w14:textId="77777777" w:rsidR="00E02329" w:rsidRDefault="00F67151">
      <w:pPr>
        <w:pStyle w:val="10"/>
      </w:pPr>
      <w:r>
        <w:t xml:space="preserve"> </w:t>
      </w:r>
    </w:p>
    <w:p w14:paraId="7D5FB183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주석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기능은 설명을 적기 위해 도입되었지만 실제 상황에서는 설명만</w:t>
      </w:r>
      <w:r w:rsidR="00D8509C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아니라 잠시 </w:t>
      </w:r>
      <w:r w:rsidR="007B2CAF">
        <w:rPr>
          <w:rFonts w:ascii="Arial Unicode MS" w:eastAsia="Arial Unicode MS" w:hAnsi="Arial Unicode MS" w:cs="Arial Unicode MS"/>
        </w:rPr>
        <w:t>소스 코드</w:t>
      </w:r>
      <w:r>
        <w:rPr>
          <w:rFonts w:ascii="Arial Unicode MS" w:eastAsia="Arial Unicode MS" w:hAnsi="Arial Unicode MS" w:cs="Arial Unicode MS"/>
        </w:rPr>
        <w:t>의 실행을 배제하는 용도로도 많이 사용합니다. 또한 주석 문법은 대부분의 언어</w:t>
      </w:r>
      <w:r w:rsidR="00D8509C"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비슷하기 때문에 한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개의 언어로 학습을 해</w:t>
      </w:r>
      <w:r w:rsidR="00D8509C">
        <w:rPr>
          <w:rFonts w:ascii="Arial Unicode MS" w:eastAsia="Arial Unicode MS" w:hAnsi="Arial Unicode MS" w:cs="Arial Unicode MS" w:hint="eastAsia"/>
        </w:rPr>
        <w:t>둔</w:t>
      </w:r>
      <w:r>
        <w:rPr>
          <w:rFonts w:ascii="Arial Unicode MS" w:eastAsia="Arial Unicode MS" w:hAnsi="Arial Unicode MS" w:cs="Arial Unicode MS"/>
        </w:rPr>
        <w:t>다면 다른 언어</w:t>
      </w:r>
      <w:r w:rsidR="00D8509C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배우는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데도 많은 도움이 됩니다.</w:t>
      </w:r>
    </w:p>
    <w:p w14:paraId="5B29E2BA" w14:textId="77777777" w:rsidR="00E02329" w:rsidRDefault="00F67151">
      <w:pPr>
        <w:pStyle w:val="10"/>
      </w:pPr>
      <w:r>
        <w:t xml:space="preserve"> </w:t>
      </w:r>
    </w:p>
    <w:p w14:paraId="70EBE863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주석은 크게 </w:t>
      </w:r>
      <w:r w:rsidR="00D8509C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>가지 방식을 제공합니다. 첫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번째는 </w:t>
      </w:r>
      <w:del w:id="47" w:author="이호진" w:date="2017-09-19T16:25:00Z">
        <w:r w:rsidDel="008A173D">
          <w:rPr>
            <w:rFonts w:ascii="Arial Unicode MS" w:eastAsia="Arial Unicode MS" w:hAnsi="Arial Unicode MS" w:cs="Arial Unicode MS"/>
          </w:rPr>
          <w:delText xml:space="preserve">에디터로 </w:delText>
        </w:r>
      </w:del>
      <w:r>
        <w:rPr>
          <w:rFonts w:ascii="Arial Unicode MS" w:eastAsia="Arial Unicode MS" w:hAnsi="Arial Unicode MS" w:cs="Arial Unicode MS"/>
        </w:rPr>
        <w:t>소스를 읽었을 때 한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 한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줄을 주석으로 처리하는 한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 주석 처리문과 여러</w:t>
      </w:r>
      <w:r w:rsidR="00D8509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줄을 한꺼번에 처리하는 방법이 있습니다.</w:t>
      </w:r>
    </w:p>
    <w:p w14:paraId="253F109B" w14:textId="77777777" w:rsidR="00E02329" w:rsidRDefault="00F67151">
      <w:pPr>
        <w:pStyle w:val="10"/>
      </w:pPr>
      <w:r>
        <w:t xml:space="preserve"> </w:t>
      </w:r>
    </w:p>
    <w:p w14:paraId="7F6CE0D9" w14:textId="77777777" w:rsidR="00E02329" w:rsidRDefault="00E02329">
      <w:pPr>
        <w:pStyle w:val="10"/>
      </w:pPr>
    </w:p>
    <w:p w14:paraId="0EFADD2C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3.3.1 한</w:t>
      </w:r>
      <w:r w:rsidR="00D8509C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줄 주석 처리</w:t>
      </w:r>
    </w:p>
    <w:p w14:paraId="490389AC" w14:textId="77777777" w:rsidR="00E02329" w:rsidRDefault="00E02329">
      <w:pPr>
        <w:pStyle w:val="10"/>
      </w:pPr>
    </w:p>
    <w:p w14:paraId="27C5572A" w14:textId="77777777" w:rsidR="00E02329" w:rsidRDefault="00D8509C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한 줄 주석 처리는 </w:t>
      </w:r>
      <w:r w:rsidR="00F67151">
        <w:rPr>
          <w:rFonts w:ascii="Arial Unicode MS" w:eastAsia="Arial Unicode MS" w:hAnsi="Arial Unicode MS" w:cs="Arial Unicode MS"/>
        </w:rPr>
        <w:t>프로그램 소스상에서 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 xml:space="preserve">줄만 주석으로 처리합니다. </w:t>
      </w:r>
      <w:r>
        <w:rPr>
          <w:rFonts w:ascii="Arial Unicode MS" w:eastAsia="Arial Unicode MS" w:hAnsi="Arial Unicode MS" w:cs="Arial Unicode MS"/>
        </w:rPr>
        <w:t>한 줄</w:t>
      </w:r>
      <w:r w:rsidR="00F67151">
        <w:rPr>
          <w:rFonts w:ascii="Arial Unicode MS" w:eastAsia="Arial Unicode MS" w:hAnsi="Arial Unicode MS" w:cs="Arial Unicode MS"/>
        </w:rPr>
        <w:t>을 주석으로 처리하기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위해서는 주석을 처리하고자 하는 위치에서 백슬래시</w:t>
      </w:r>
      <w:r>
        <w:rPr>
          <w:rFonts w:ascii="Arial Unicode MS" w:eastAsia="Arial Unicode MS" w:hAnsi="Arial Unicode MS" w:cs="Arial Unicode MS" w:hint="eastAsia"/>
        </w:rPr>
        <w:t>(/)</w:t>
      </w:r>
      <w:r w:rsidR="00F67151">
        <w:rPr>
          <w:rFonts w:ascii="Arial Unicode MS" w:eastAsia="Arial Unicode MS" w:hAnsi="Arial Unicode MS" w:cs="Arial Unicode MS"/>
        </w:rPr>
        <w:t xml:space="preserve"> 기호를 두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번 연속해서 넣</w:t>
      </w:r>
      <w:r>
        <w:rPr>
          <w:rFonts w:ascii="Arial Unicode MS" w:eastAsia="Arial Unicode MS" w:hAnsi="Arial Unicode MS" w:cs="Arial Unicode MS" w:hint="eastAsia"/>
        </w:rPr>
        <w:t>으</w:t>
      </w:r>
      <w:r w:rsidR="00F67151">
        <w:rPr>
          <w:rFonts w:ascii="Arial Unicode MS" w:eastAsia="Arial Unicode MS" w:hAnsi="Arial Unicode MS" w:cs="Arial Unicode MS"/>
        </w:rPr>
        <w:t>면 됩니다. 즉, 주석을 처리하고자 하는 위치에 // 기호를 넣</w:t>
      </w:r>
      <w:r>
        <w:rPr>
          <w:rFonts w:ascii="Arial Unicode MS" w:eastAsia="Arial Unicode MS" w:hAnsi="Arial Unicode MS" w:cs="Arial Unicode MS" w:hint="eastAsia"/>
        </w:rPr>
        <w:t>으</w:t>
      </w:r>
      <w:r w:rsidR="00F67151">
        <w:rPr>
          <w:rFonts w:ascii="Arial Unicode MS" w:eastAsia="Arial Unicode MS" w:hAnsi="Arial Unicode MS" w:cs="Arial Unicode MS"/>
        </w:rPr>
        <w:t>면 됩니다.</w:t>
      </w:r>
    </w:p>
    <w:p w14:paraId="58ADAB44" w14:textId="77777777" w:rsidR="00E02329" w:rsidRDefault="00F67151">
      <w:pPr>
        <w:pStyle w:val="10"/>
      </w:pPr>
      <w:r>
        <w:t xml:space="preserve"> </w:t>
      </w:r>
    </w:p>
    <w:p w14:paraId="199034B6" w14:textId="77777777" w:rsidR="00E02329" w:rsidRDefault="00D8509C">
      <w:pPr>
        <w:pStyle w:val="10"/>
      </w:pPr>
      <w:r>
        <w:rPr>
          <w:rFonts w:ascii="Arial Unicode MS" w:eastAsia="Arial Unicode MS" w:hAnsi="Arial Unicode MS" w:cs="Arial Unicode MS"/>
        </w:rPr>
        <w:t>한 줄</w:t>
      </w:r>
      <w:r w:rsidR="00F67151">
        <w:rPr>
          <w:rFonts w:ascii="Arial Unicode MS" w:eastAsia="Arial Unicode MS" w:hAnsi="Arial Unicode MS" w:cs="Arial Unicode MS"/>
        </w:rPr>
        <w:t xml:space="preserve"> 주석 처리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기호의 시작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위치는 중요하지 않습니다. 기호를 삽입하는 바로 다음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 xml:space="preserve">문자부터 </w:t>
      </w:r>
      <w:r>
        <w:rPr>
          <w:rFonts w:ascii="Arial Unicode MS" w:eastAsia="Arial Unicode MS" w:hAnsi="Arial Unicode MS" w:cs="Arial Unicode MS"/>
        </w:rPr>
        <w:t>한 줄</w:t>
      </w:r>
      <w:r w:rsidR="00F67151">
        <w:rPr>
          <w:rFonts w:ascii="Arial Unicode MS" w:eastAsia="Arial Unicode MS" w:hAnsi="Arial Unicode MS" w:cs="Arial Unicode MS"/>
        </w:rPr>
        <w:t>의 끝을 만나는 지점까지 모두를 주석으로 처리합니다.</w:t>
      </w:r>
    </w:p>
    <w:p w14:paraId="4C42D7E6" w14:textId="77777777" w:rsidR="00E02329" w:rsidRDefault="00E02329">
      <w:pPr>
        <w:pStyle w:val="10"/>
        <w:rPr>
          <w:ins w:id="48" w:author="이호진" w:date="2017-09-19T16:25:00Z"/>
        </w:rPr>
      </w:pPr>
    </w:p>
    <w:p w14:paraId="3B616BB8" w14:textId="77777777" w:rsidR="008A173D" w:rsidRDefault="008A173D">
      <w:pPr>
        <w:pStyle w:val="10"/>
        <w:rPr>
          <w:rFonts w:hint="eastAsia"/>
        </w:rPr>
      </w:pPr>
      <w:ins w:id="49" w:author="이호진" w:date="2017-09-19T16:25:00Z">
        <w:r>
          <w:rPr>
            <w:rFonts w:hint="eastAsia"/>
          </w:rPr>
          <w:t>예제파일</w:t>
        </w:r>
        <w:r>
          <w:rPr>
            <w:rFonts w:hint="eastAsia"/>
          </w:rPr>
          <w:t xml:space="preserve">: </w:t>
        </w:r>
        <w:r>
          <w:t>comment-01.php</w:t>
        </w:r>
      </w:ins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2835205A" w14:textId="77777777"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187" w14:textId="77777777" w:rsidR="00E02329" w:rsidRDefault="00F67151">
            <w:pPr>
              <w:pStyle w:val="10"/>
            </w:pPr>
            <w:r>
              <w:t>&lt;?php</w:t>
            </w:r>
          </w:p>
          <w:p w14:paraId="5A3A8028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>// &lt;--</w:t>
            </w:r>
            <w:r w:rsidR="00D8509C">
              <w:rPr>
                <w:rFonts w:ascii="Arial Unicode MS" w:eastAsia="Arial Unicode MS" w:hAnsi="Arial Unicode MS" w:cs="Arial Unicode MS"/>
              </w:rPr>
              <w:t>한 줄</w:t>
            </w:r>
            <w:r>
              <w:rPr>
                <w:rFonts w:ascii="Arial Unicode MS" w:eastAsia="Arial Unicode MS" w:hAnsi="Arial Unicode MS" w:cs="Arial Unicode MS"/>
              </w:rPr>
              <w:t>의 시작부터 주석이 시작될 수 있습니다.</w:t>
            </w:r>
          </w:p>
          <w:p w14:paraId="11536FC0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$name = "hello world!"; // &lt;-- PHP코드 뒤부터 </w:t>
            </w:r>
            <w:r w:rsidR="00D8509C">
              <w:rPr>
                <w:rFonts w:ascii="Arial Unicode MS" w:eastAsia="Arial Unicode MS" w:hAnsi="Arial Unicode MS" w:cs="Arial Unicode MS"/>
              </w:rPr>
              <w:t>한 줄</w:t>
            </w:r>
            <w:r>
              <w:rPr>
                <w:rFonts w:ascii="Arial Unicode MS" w:eastAsia="Arial Unicode MS" w:hAnsi="Arial Unicode MS" w:cs="Arial Unicode MS"/>
              </w:rPr>
              <w:t xml:space="preserve"> 처리 주석을 시작할 수 있습니다.</w:t>
            </w:r>
          </w:p>
          <w:p w14:paraId="48F2DDD5" w14:textId="77777777" w:rsidR="00E02329" w:rsidRDefault="00F67151">
            <w:pPr>
              <w:pStyle w:val="10"/>
            </w:pPr>
            <w:r>
              <w:lastRenderedPageBreak/>
              <w:t>?&gt;</w:t>
            </w:r>
          </w:p>
        </w:tc>
      </w:tr>
    </w:tbl>
    <w:p w14:paraId="1926ECB9" w14:textId="77777777" w:rsidR="00E02329" w:rsidRDefault="00E02329">
      <w:pPr>
        <w:pStyle w:val="10"/>
      </w:pPr>
    </w:p>
    <w:p w14:paraId="05542863" w14:textId="77777777" w:rsidR="00E02329" w:rsidRDefault="00D8509C">
      <w:pPr>
        <w:pStyle w:val="10"/>
      </w:pPr>
      <w:r>
        <w:rPr>
          <w:rFonts w:ascii="Arial Unicode MS" w:eastAsia="Arial Unicode MS" w:hAnsi="Arial Unicode MS" w:cs="Arial Unicode MS"/>
        </w:rPr>
        <w:t>한 줄</w:t>
      </w:r>
      <w:r w:rsidR="00F67151">
        <w:rPr>
          <w:rFonts w:ascii="Arial Unicode MS" w:eastAsia="Arial Unicode MS" w:hAnsi="Arial Unicode MS" w:cs="Arial Unicode MS"/>
        </w:rPr>
        <w:t xml:space="preserve"> 주석을 사용하는 습관은 프로그래머마다 다릅니다. 하지만 필자의 경우 대부분 첫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줄부터 시작하는 주석은 해당 코드의 설명을 주로 기입하고, 코드 뒤에 입력한 주석은 코드의 상태나 부연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 xml:space="preserve">등을 </w:t>
      </w:r>
      <w:r w:rsidR="00BD4066">
        <w:rPr>
          <w:rFonts w:ascii="Arial Unicode MS" w:eastAsia="Arial Unicode MS" w:hAnsi="Arial Unicode MS" w:cs="Arial Unicode MS" w:hint="eastAsia"/>
        </w:rPr>
        <w:t>위해</w:t>
      </w:r>
      <w:r w:rsidR="00F67151">
        <w:rPr>
          <w:rFonts w:ascii="Arial Unicode MS" w:eastAsia="Arial Unicode MS" w:hAnsi="Arial Unicode MS" w:cs="Arial Unicode MS"/>
        </w:rPr>
        <w:t xml:space="preserve"> </w:t>
      </w:r>
      <w:r w:rsidR="00BD4066">
        <w:rPr>
          <w:rFonts w:ascii="Arial Unicode MS" w:eastAsia="Arial Unicode MS" w:hAnsi="Arial Unicode MS" w:cs="Arial Unicode MS" w:hint="eastAsia"/>
        </w:rPr>
        <w:t>주로</w:t>
      </w:r>
      <w:r w:rsidR="00F67151">
        <w:rPr>
          <w:rFonts w:ascii="Arial Unicode MS" w:eastAsia="Arial Unicode MS" w:hAnsi="Arial Unicode MS" w:cs="Arial Unicode MS"/>
        </w:rPr>
        <w:t xml:space="preserve"> 사용합니다.</w:t>
      </w:r>
    </w:p>
    <w:p w14:paraId="089E13C4" w14:textId="77777777" w:rsidR="00E02329" w:rsidRDefault="00F67151">
      <w:pPr>
        <w:pStyle w:val="10"/>
      </w:pPr>
      <w:r>
        <w:t xml:space="preserve"> </w:t>
      </w:r>
    </w:p>
    <w:p w14:paraId="336909B7" w14:textId="77777777" w:rsidR="00E02329" w:rsidRDefault="00F67151">
      <w:pPr>
        <w:pStyle w:val="10"/>
      </w:pPr>
      <w:r>
        <w:t xml:space="preserve"> </w:t>
      </w:r>
    </w:p>
    <w:p w14:paraId="5FA67E35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3.3.2 여러</w:t>
      </w:r>
      <w:r w:rsidR="00BD4066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줄 주석</w:t>
      </w:r>
      <w:r w:rsidR="00BD4066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처리</w:t>
      </w:r>
    </w:p>
    <w:p w14:paraId="11449119" w14:textId="77777777" w:rsidR="00E02329" w:rsidRDefault="00E02329">
      <w:pPr>
        <w:pStyle w:val="10"/>
      </w:pPr>
    </w:p>
    <w:p w14:paraId="0E7F1765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여러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 주석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 기능은</w:t>
      </w:r>
      <w:del w:id="50" w:author="이호진" w:date="2017-09-19T16:26:00Z">
        <w:r w:rsidDel="008A173D">
          <w:rPr>
            <w:rFonts w:ascii="Arial Unicode MS" w:eastAsia="Arial Unicode MS" w:hAnsi="Arial Unicode MS" w:cs="Arial Unicode MS"/>
          </w:rPr>
          <w:delText xml:space="preserve"> 다수의 </w:delText>
        </w:r>
      </w:del>
      <w:r w:rsidR="00D8509C">
        <w:rPr>
          <w:rFonts w:ascii="Arial Unicode MS" w:eastAsia="Arial Unicode MS" w:hAnsi="Arial Unicode MS" w:cs="Arial Unicode MS"/>
        </w:rPr>
        <w:t>한 줄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 주석과 달리 여러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줄의 내용을 한꺼번에 주석으로 처리하고자 할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사용하는 방법입니다. 특정 블록 영역을 주석으로 처리할 때 매우 편리합니다. 여러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줄을 주석으로 처리하는 방법은 </w:t>
      </w:r>
      <w:r w:rsidR="00F973E6" w:rsidRPr="008A173D">
        <w:rPr>
          <w:rFonts w:ascii="Arial Unicode MS" w:eastAsia="Arial Unicode MS" w:hAnsi="Arial Unicode MS" w:cs="Arial Unicode MS"/>
          <w:b/>
        </w:rPr>
        <w:t>/*로 시작해서 */</w:t>
      </w:r>
      <w:r>
        <w:rPr>
          <w:rFonts w:ascii="Arial Unicode MS" w:eastAsia="Arial Unicode MS" w:hAnsi="Arial Unicode MS" w:cs="Arial Unicode MS"/>
        </w:rPr>
        <w:t>로 블</w:t>
      </w:r>
      <w:r w:rsidR="00BD4066">
        <w:rPr>
          <w:rFonts w:ascii="Arial Unicode MS" w:eastAsia="Arial Unicode MS" w:hAnsi="Arial Unicode MS" w:cs="Arial Unicode MS" w:hint="eastAsia"/>
        </w:rPr>
        <w:t>록</w:t>
      </w:r>
      <w:r>
        <w:rPr>
          <w:rFonts w:ascii="Arial Unicode MS" w:eastAsia="Arial Unicode MS" w:hAnsi="Arial Unicode MS" w:cs="Arial Unicode MS"/>
        </w:rPr>
        <w:t>을 정</w:t>
      </w:r>
      <w:r w:rsidR="00974BCB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면 됩니다. 해당 기호로 감싸</w:t>
      </w:r>
      <w:r w:rsidR="00BD4066">
        <w:rPr>
          <w:rFonts w:ascii="Arial Unicode MS" w:eastAsia="Arial Unicode MS" w:hAnsi="Arial Unicode MS" w:cs="Arial Unicode MS" w:hint="eastAsia"/>
        </w:rPr>
        <w:t>인</w:t>
      </w:r>
      <w:r>
        <w:rPr>
          <w:rFonts w:ascii="Arial Unicode MS" w:eastAsia="Arial Unicode MS" w:hAnsi="Arial Unicode MS" w:cs="Arial Unicode MS"/>
        </w:rPr>
        <w:t xml:space="preserve"> 내용은 프로그램 소스상에서 주석으로 처리되어 실행되지 않습니다.</w:t>
      </w:r>
    </w:p>
    <w:p w14:paraId="3CB130B8" w14:textId="77777777" w:rsidR="00E02329" w:rsidRDefault="00F67151">
      <w:pPr>
        <w:pStyle w:val="10"/>
      </w:pPr>
      <w:r>
        <w:t xml:space="preserve"> </w:t>
      </w:r>
    </w:p>
    <w:p w14:paraId="74A6D111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다음 예</w:t>
      </w:r>
      <w:r w:rsidR="00BD4066">
        <w:rPr>
          <w:rFonts w:ascii="Arial Unicode MS" w:eastAsia="Arial Unicode MS" w:hAnsi="Arial Unicode MS" w:cs="Arial Unicode MS" w:hint="eastAsia"/>
        </w:rPr>
        <w:t>제</w:t>
      </w:r>
      <w:r>
        <w:rPr>
          <w:rFonts w:ascii="Arial Unicode MS" w:eastAsia="Arial Unicode MS" w:hAnsi="Arial Unicode MS" w:cs="Arial Unicode MS"/>
        </w:rPr>
        <w:t>에서 여러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 주석</w:t>
      </w:r>
      <w:r w:rsidR="00BD406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 방법을 확인</w:t>
      </w:r>
      <w:r w:rsidR="00BD4066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수 있습니다.</w:t>
      </w:r>
    </w:p>
    <w:p w14:paraId="3EAF6B4B" w14:textId="77777777" w:rsidR="00E02329" w:rsidRDefault="00F67151">
      <w:pPr>
        <w:pStyle w:val="10"/>
        <w:rPr>
          <w:ins w:id="51" w:author="이호진" w:date="2017-09-19T16:26:00Z"/>
        </w:rPr>
      </w:pPr>
      <w:r>
        <w:t xml:space="preserve"> </w:t>
      </w:r>
    </w:p>
    <w:p w14:paraId="6AB3E84C" w14:textId="77777777" w:rsidR="008A173D" w:rsidRDefault="008A173D">
      <w:pPr>
        <w:pStyle w:val="10"/>
      </w:pPr>
      <w:ins w:id="52" w:author="이호진" w:date="2017-09-19T16:26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comment-02.php</w:t>
        </w:r>
      </w:ins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65679B9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9377" w14:textId="77777777" w:rsidR="00E02329" w:rsidRDefault="00F67151">
            <w:pPr>
              <w:pStyle w:val="10"/>
            </w:pPr>
            <w:r>
              <w:t>&lt;?php</w:t>
            </w:r>
          </w:p>
          <w:p w14:paraId="3F9CE644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// This is a single-line comment</w:t>
            </w:r>
          </w:p>
          <w:p w14:paraId="013A94BA" w14:textId="77777777" w:rsidR="00E02329" w:rsidRDefault="00F67151">
            <w:pPr>
              <w:pStyle w:val="10"/>
            </w:pPr>
            <w:r>
              <w:t xml:space="preserve"> </w:t>
            </w:r>
          </w:p>
          <w:p w14:paraId="3F6844C4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/*</w:t>
            </w:r>
          </w:p>
          <w:p w14:paraId="1E22D897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This is a multiple-lines comment block</w:t>
            </w:r>
          </w:p>
          <w:p w14:paraId="39DBDF70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that spans over multiple</w:t>
            </w:r>
          </w:p>
          <w:p w14:paraId="4317A993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lines</w:t>
            </w:r>
          </w:p>
          <w:p w14:paraId="7DD136BA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*/</w:t>
            </w:r>
          </w:p>
          <w:p w14:paraId="5E2D84F7" w14:textId="77777777" w:rsidR="00E02329" w:rsidRDefault="00F67151">
            <w:pPr>
              <w:pStyle w:val="10"/>
            </w:pPr>
            <w:r>
              <w:t xml:space="preserve"> </w:t>
            </w:r>
          </w:p>
          <w:p w14:paraId="1352DA44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// You can also use comments to leave out parts of a code line</w:t>
            </w:r>
          </w:p>
          <w:p w14:paraId="6C8C10B5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$x = 5 /* + 15 */ + 5;</w:t>
            </w:r>
          </w:p>
          <w:p w14:paraId="5469DDD3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echo $x;</w:t>
            </w:r>
          </w:p>
          <w:p w14:paraId="7C6FBB0B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52C7EC35" w14:textId="77777777" w:rsidR="00E02329" w:rsidRDefault="00E02329">
      <w:pPr>
        <w:pStyle w:val="10"/>
      </w:pPr>
    </w:p>
    <w:p w14:paraId="5ABD819F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여러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 주석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처리 </w:t>
      </w:r>
      <w:r w:rsidR="00F973E6" w:rsidRPr="008A173D">
        <w:rPr>
          <w:rFonts w:ascii="Arial Unicode MS" w:eastAsia="Arial Unicode MS" w:hAnsi="Arial Unicode MS" w:cs="Arial Unicode MS"/>
          <w:b/>
        </w:rPr>
        <w:t>/* */는 중첩되어 사용할 수 없습니다.</w:t>
      </w:r>
      <w:r>
        <w:rPr>
          <w:rFonts w:ascii="Arial Unicode MS" w:eastAsia="Arial Unicode MS" w:hAnsi="Arial Unicode MS" w:cs="Arial Unicode MS"/>
        </w:rPr>
        <w:t xml:space="preserve"> 즉, /* */로 주석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처리된 블</w:t>
      </w:r>
      <w:r w:rsidR="00974BCB">
        <w:rPr>
          <w:rFonts w:ascii="Arial Unicode MS" w:eastAsia="Arial Unicode MS" w:hAnsi="Arial Unicode MS" w:cs="Arial Unicode MS" w:hint="eastAsia"/>
        </w:rPr>
        <w:t xml:space="preserve">록 </w:t>
      </w:r>
      <w:r>
        <w:rPr>
          <w:rFonts w:ascii="Arial Unicode MS" w:eastAsia="Arial Unicode MS" w:hAnsi="Arial Unicode MS" w:cs="Arial Unicode MS"/>
        </w:rPr>
        <w:t>안에서 또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다른 /* */ 주석 블</w:t>
      </w:r>
      <w:r w:rsidR="00974BCB">
        <w:rPr>
          <w:rFonts w:ascii="Arial Unicode MS" w:eastAsia="Arial Unicode MS" w:hAnsi="Arial Unicode MS" w:cs="Arial Unicode MS" w:hint="eastAsia"/>
        </w:rPr>
        <w:t>록</w:t>
      </w:r>
      <w:r>
        <w:rPr>
          <w:rFonts w:ascii="Arial Unicode MS" w:eastAsia="Arial Unicode MS" w:hAnsi="Arial Unicode MS" w:cs="Arial Unicode MS"/>
        </w:rPr>
        <w:t xml:space="preserve">을 삽입할 수 없다는 </w:t>
      </w:r>
      <w:r w:rsidR="00974BCB">
        <w:rPr>
          <w:rFonts w:ascii="Arial Unicode MS" w:eastAsia="Arial Unicode MS" w:hAnsi="Arial Unicode MS" w:cs="Arial Unicode MS" w:hint="eastAsia"/>
        </w:rPr>
        <w:t>뜻</w:t>
      </w:r>
      <w:r>
        <w:rPr>
          <w:rFonts w:ascii="Arial Unicode MS" w:eastAsia="Arial Unicode MS" w:hAnsi="Arial Unicode MS" w:cs="Arial Unicode MS"/>
        </w:rPr>
        <w:t>입니다. 이런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 PHP는 에러를 발생하고 실행이 중단됩니다.</w:t>
      </w:r>
    </w:p>
    <w:p w14:paraId="33229ED5" w14:textId="77777777" w:rsidR="00E02329" w:rsidRDefault="00E02329">
      <w:pPr>
        <w:pStyle w:val="10"/>
      </w:pPr>
    </w:p>
    <w:p w14:paraId="523424B3" w14:textId="77777777" w:rsidR="00E02329" w:rsidRDefault="00974BCB">
      <w:pPr>
        <w:pStyle w:val="10"/>
        <w:rPr>
          <w:b/>
        </w:rPr>
      </w:pPr>
      <w:r>
        <w:rPr>
          <w:rFonts w:ascii="Arial Unicode MS" w:eastAsia="Arial Unicode MS" w:hAnsi="Arial Unicode MS" w:cs="Arial Unicode MS" w:hint="eastAsia"/>
          <w:b/>
        </w:rPr>
        <w:t xml:space="preserve">여러 줄 주석 처리의 </w:t>
      </w:r>
      <w:r w:rsidR="00F67151">
        <w:rPr>
          <w:rFonts w:ascii="Arial Unicode MS" w:eastAsia="Arial Unicode MS" w:hAnsi="Arial Unicode MS" w:cs="Arial Unicode MS"/>
          <w:b/>
        </w:rPr>
        <w:t xml:space="preserve">잘못된 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 w:rsidR="00F67151">
        <w:rPr>
          <w:rFonts w:ascii="Arial Unicode MS" w:eastAsia="Arial Unicode MS" w:hAnsi="Arial Unicode MS" w:cs="Arial Unicode MS"/>
          <w:b/>
        </w:rPr>
        <w:t>예)</w:t>
      </w:r>
    </w:p>
    <w:p w14:paraId="3570C045" w14:textId="77777777" w:rsidR="00E02329" w:rsidRPr="00974BCB" w:rsidRDefault="00E02329">
      <w:pPr>
        <w:pStyle w:val="10"/>
      </w:pPr>
    </w:p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58F631A8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D75B" w14:textId="77777777" w:rsidR="00E02329" w:rsidRDefault="00F67151">
            <w:pPr>
              <w:pStyle w:val="10"/>
            </w:pPr>
            <w:r>
              <w:t>/*</w:t>
            </w:r>
          </w:p>
          <w:p w14:paraId="532E920D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>여러</w:t>
            </w:r>
            <w:r w:rsidR="00974BCB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 주석입니다.</w:t>
            </w:r>
          </w:p>
          <w:p w14:paraId="3CA5EE51" w14:textId="77777777" w:rsidR="00E02329" w:rsidRDefault="00F67151">
            <w:pPr>
              <w:pStyle w:val="10"/>
            </w:pPr>
            <w:r>
              <w:lastRenderedPageBreak/>
              <w:t xml:space="preserve">       </w:t>
            </w:r>
            <w:r>
              <w:tab/>
              <w:t>/*</w:t>
            </w:r>
          </w:p>
          <w:p w14:paraId="44B45AFD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>서브로 여러</w:t>
            </w:r>
            <w:r w:rsidR="00974BCB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 주석은 삽입을 할 수 없습니다.</w:t>
            </w:r>
          </w:p>
          <w:p w14:paraId="56137347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*/</w:t>
            </w:r>
          </w:p>
          <w:p w14:paraId="433A3CB1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>주석의 끝</w:t>
            </w:r>
            <w:r w:rsidR="00DA4AAB">
              <w:rPr>
                <w:rFonts w:ascii="Arial Unicode MS" w:eastAsia="Arial Unicode MS" w:hAnsi="Arial Unicode MS" w:cs="Arial Unicode MS"/>
              </w:rPr>
              <w:t>입</w:t>
            </w:r>
            <w:r>
              <w:rPr>
                <w:rFonts w:ascii="Arial Unicode MS" w:eastAsia="Arial Unicode MS" w:hAnsi="Arial Unicode MS" w:cs="Arial Unicode MS"/>
              </w:rPr>
              <w:t>니다.</w:t>
            </w:r>
          </w:p>
          <w:p w14:paraId="2C371A3C" w14:textId="77777777" w:rsidR="00E02329" w:rsidRDefault="00F67151">
            <w:pPr>
              <w:pStyle w:val="10"/>
            </w:pPr>
            <w:r>
              <w:t>*/</w:t>
            </w:r>
          </w:p>
        </w:tc>
      </w:tr>
    </w:tbl>
    <w:p w14:paraId="77DBED45" w14:textId="77777777" w:rsidR="00E02329" w:rsidRDefault="00E02329">
      <w:pPr>
        <w:pStyle w:val="10"/>
      </w:pPr>
    </w:p>
    <w:p w14:paraId="4B2A57D7" w14:textId="77777777" w:rsidR="00E02329" w:rsidRDefault="00F67151">
      <w:pPr>
        <w:pStyle w:val="10"/>
      </w:pPr>
      <w:r>
        <w:t xml:space="preserve"> </w:t>
      </w:r>
    </w:p>
    <w:p w14:paraId="3278C2F9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다중 주석 처리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문 안에는 </w:t>
      </w:r>
      <w:r w:rsidR="00D8509C">
        <w:rPr>
          <w:rFonts w:ascii="Arial Unicode MS" w:eastAsia="Arial Unicode MS" w:hAnsi="Arial Unicode MS" w:cs="Arial Unicode MS"/>
        </w:rPr>
        <w:t>한 줄</w:t>
      </w:r>
      <w:r>
        <w:rPr>
          <w:rFonts w:ascii="Arial Unicode MS" w:eastAsia="Arial Unicode MS" w:hAnsi="Arial Unicode MS" w:cs="Arial Unicode MS"/>
        </w:rPr>
        <w:t xml:space="preserve"> 주석을 삽입할 수 있습니다.</w:t>
      </w:r>
    </w:p>
    <w:p w14:paraId="5DDCAB90" w14:textId="77777777" w:rsidR="00E02329" w:rsidRDefault="00E02329">
      <w:pPr>
        <w:pStyle w:val="10"/>
      </w:pP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73EF4FE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9CBC" w14:textId="77777777" w:rsidR="00E02329" w:rsidRDefault="00F67151">
            <w:pPr>
              <w:pStyle w:val="10"/>
            </w:pPr>
            <w:r>
              <w:t>/*</w:t>
            </w:r>
          </w:p>
          <w:p w14:paraId="46BFC7F1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>여러 줄 주석</w:t>
            </w:r>
            <w:r w:rsidR="00DA4AAB">
              <w:rPr>
                <w:rFonts w:ascii="Arial Unicode MS" w:eastAsia="Arial Unicode MS" w:hAnsi="Arial Unicode MS" w:cs="Arial Unicode MS"/>
              </w:rPr>
              <w:t>입</w:t>
            </w:r>
            <w:r>
              <w:rPr>
                <w:rFonts w:ascii="Arial Unicode MS" w:eastAsia="Arial Unicode MS" w:hAnsi="Arial Unicode MS" w:cs="Arial Unicode MS"/>
              </w:rPr>
              <w:t>니다.</w:t>
            </w:r>
          </w:p>
          <w:p w14:paraId="466634E7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 xml:space="preserve">// 중간에 </w:t>
            </w:r>
            <w:r w:rsidR="00D8509C">
              <w:rPr>
                <w:rFonts w:ascii="Arial Unicode MS" w:eastAsia="Arial Unicode MS" w:hAnsi="Arial Unicode MS" w:cs="Arial Unicode MS"/>
              </w:rPr>
              <w:t>한 줄</w:t>
            </w:r>
            <w:r>
              <w:rPr>
                <w:rFonts w:ascii="Arial Unicode MS" w:eastAsia="Arial Unicode MS" w:hAnsi="Arial Unicode MS" w:cs="Arial Unicode MS"/>
              </w:rPr>
              <w:t xml:space="preserve"> 주석문은 삽입이 가능합니다.</w:t>
            </w:r>
          </w:p>
          <w:p w14:paraId="5A085F47" w14:textId="77777777" w:rsidR="00E02329" w:rsidRDefault="00F67151">
            <w:pPr>
              <w:pStyle w:val="10"/>
            </w:pPr>
            <w:r>
              <w:t xml:space="preserve">       </w:t>
            </w:r>
            <w:r>
              <w:tab/>
              <w:t>//</w:t>
            </w:r>
          </w:p>
          <w:p w14:paraId="0E3C0D13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</w:t>
            </w:r>
            <w:r>
              <w:rPr>
                <w:rFonts w:ascii="Arial Unicode MS" w:eastAsia="Arial Unicode MS" w:hAnsi="Arial Unicode MS" w:cs="Arial Unicode MS"/>
              </w:rPr>
              <w:tab/>
              <w:t>주석의 끝</w:t>
            </w:r>
            <w:r w:rsidR="00DA4AAB">
              <w:rPr>
                <w:rFonts w:ascii="Arial Unicode MS" w:eastAsia="Arial Unicode MS" w:hAnsi="Arial Unicode MS" w:cs="Arial Unicode MS"/>
              </w:rPr>
              <w:t>입</w:t>
            </w:r>
            <w:r>
              <w:rPr>
                <w:rFonts w:ascii="Arial Unicode MS" w:eastAsia="Arial Unicode MS" w:hAnsi="Arial Unicode MS" w:cs="Arial Unicode MS"/>
              </w:rPr>
              <w:t>니다.</w:t>
            </w:r>
          </w:p>
          <w:p w14:paraId="30CE430E" w14:textId="77777777" w:rsidR="00E02329" w:rsidRDefault="00F67151">
            <w:pPr>
              <w:pStyle w:val="10"/>
            </w:pPr>
            <w:r>
              <w:t>*/</w:t>
            </w:r>
          </w:p>
        </w:tc>
      </w:tr>
    </w:tbl>
    <w:p w14:paraId="3ED9D06D" w14:textId="77777777" w:rsidR="00E02329" w:rsidRDefault="00E02329">
      <w:pPr>
        <w:pStyle w:val="10"/>
      </w:pPr>
    </w:p>
    <w:p w14:paraId="451DA85C" w14:textId="77777777" w:rsidR="00E02329" w:rsidRDefault="00F67151">
      <w:pPr>
        <w:pStyle w:val="10"/>
      </w:pPr>
      <w:r>
        <w:t xml:space="preserve"> </w:t>
      </w:r>
    </w:p>
    <w:p w14:paraId="1DD0A532" w14:textId="77777777" w:rsidR="00E02329" w:rsidRDefault="00102B9E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오픈소스</w:t>
      </w:r>
      <w:r w:rsidR="00242018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 공개</w:t>
      </w:r>
      <w:r w:rsidR="00242018">
        <w:rPr>
          <w:rFonts w:ascii="Arial Unicode MS" w:eastAsia="Arial Unicode MS" w:hAnsi="Arial Unicode MS" w:cs="Arial Unicode MS" w:hint="eastAsia"/>
        </w:rPr>
        <w:t>된</w:t>
      </w:r>
      <w:r>
        <w:rPr>
          <w:rFonts w:ascii="Arial Unicode MS" w:eastAsia="Arial Unicode MS" w:hAnsi="Arial Unicode MS" w:cs="Arial Unicode MS" w:hint="eastAsia"/>
        </w:rPr>
        <w:t xml:space="preserve"> 소스를 다운로드</w:t>
      </w:r>
      <w:r w:rsidR="00242018">
        <w:rPr>
          <w:rFonts w:ascii="Arial Unicode MS" w:eastAsia="Arial Unicode MS" w:hAnsi="Arial Unicode MS" w:cs="Arial Unicode MS" w:hint="eastAsia"/>
        </w:rPr>
        <w:t>해서</w:t>
      </w:r>
      <w:r>
        <w:rPr>
          <w:rFonts w:ascii="Arial Unicode MS" w:eastAsia="Arial Unicode MS" w:hAnsi="Arial Unicode MS" w:cs="Arial Unicode MS" w:hint="eastAsia"/>
        </w:rPr>
        <w:t xml:space="preserve"> 보면 수많은 줄의 설명 주석</w:t>
      </w:r>
      <w:r w:rsidR="00242018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242018">
        <w:rPr>
          <w:rFonts w:ascii="Arial Unicode MS" w:eastAsia="Arial Unicode MS" w:hAnsi="Arial Unicode MS" w:cs="Arial Unicode MS" w:hint="eastAsia"/>
        </w:rPr>
        <w:t>보게 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 xml:space="preserve">이처럼 주석문을 잘 사용을 하면 소스 오류를 테스트하고 다른 사람과 개발에 대한 정보를 </w:t>
      </w:r>
      <w:r w:rsidR="007B2CAF">
        <w:rPr>
          <w:rFonts w:ascii="Arial Unicode MS" w:eastAsia="Arial Unicode MS" w:hAnsi="Arial Unicode MS" w:cs="Arial Unicode MS"/>
        </w:rPr>
        <w:t>소스 코드</w:t>
      </w:r>
      <w:r w:rsidR="00F67151">
        <w:rPr>
          <w:rFonts w:ascii="Arial Unicode MS" w:eastAsia="Arial Unicode MS" w:hAnsi="Arial Unicode MS" w:cs="Arial Unicode MS"/>
        </w:rPr>
        <w:t>에 설명을 삽입하여 공유할 수 있습니다.</w:t>
      </w:r>
    </w:p>
    <w:p w14:paraId="685E257C" w14:textId="77777777" w:rsidR="00102B9E" w:rsidRDefault="00102B9E">
      <w:pPr>
        <w:pStyle w:val="10"/>
      </w:pPr>
    </w:p>
    <w:p w14:paraId="7ED0FA55" w14:textId="77777777" w:rsidR="00E02329" w:rsidRDefault="00102B9E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주석을 잘 작성하는 것은 매우 중요합니다. </w:t>
      </w:r>
      <w:r w:rsidR="00F67151">
        <w:rPr>
          <w:rFonts w:ascii="Arial Unicode MS" w:eastAsia="Arial Unicode MS" w:hAnsi="Arial Unicode MS" w:cs="Arial Unicode MS"/>
        </w:rPr>
        <w:t>오래되고 경험이 많은 개발자일수록 주석문을 통</w:t>
      </w:r>
      <w:r w:rsidR="00974BCB">
        <w:rPr>
          <w:rFonts w:ascii="Arial Unicode MS" w:eastAsia="Arial Unicode MS" w:hAnsi="Arial Unicode MS" w:cs="Arial Unicode MS" w:hint="eastAsia"/>
        </w:rPr>
        <w:t>해</w:t>
      </w:r>
      <w:r w:rsidR="00F67151">
        <w:rPr>
          <w:rFonts w:ascii="Arial Unicode MS" w:eastAsia="Arial Unicode MS" w:hAnsi="Arial Unicode MS" w:cs="Arial Unicode MS"/>
        </w:rPr>
        <w:t xml:space="preserve"> 소스에 대한 설명을 많이 기재합니다.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2208B7C" w14:textId="77777777" w:rsidR="00E02329" w:rsidRDefault="00F67151">
      <w:pPr>
        <w:pStyle w:val="10"/>
      </w:pPr>
      <w:r>
        <w:t xml:space="preserve"> </w:t>
      </w:r>
    </w:p>
    <w:p w14:paraId="2593F096" w14:textId="77777777" w:rsidR="00E02329" w:rsidRDefault="00F67151">
      <w:pPr>
        <w:pStyle w:val="10"/>
      </w:pPr>
      <w:r>
        <w:t xml:space="preserve"> </w:t>
      </w:r>
    </w:p>
    <w:p w14:paraId="37816A7B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3.4 화면</w:t>
      </w:r>
      <w:r w:rsidR="00974BCB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출력</w:t>
      </w:r>
    </w:p>
    <w:p w14:paraId="7ADECF2A" w14:textId="77777777" w:rsidR="00E02329" w:rsidRDefault="00E02329">
      <w:pPr>
        <w:pStyle w:val="10"/>
      </w:pPr>
    </w:p>
    <w:p w14:paraId="50BE8055" w14:textId="77777777" w:rsidR="00E02329" w:rsidRDefault="00102B9E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앞으로 </w:t>
      </w:r>
      <w:r w:rsidR="00F67151">
        <w:rPr>
          <w:rFonts w:ascii="Arial Unicode MS" w:eastAsia="Arial Unicode MS" w:hAnsi="Arial Unicode MS" w:cs="Arial Unicode MS"/>
        </w:rPr>
        <w:t>PHP를 본격적으로 공부하기에 앞서 많은 예제</w:t>
      </w:r>
      <w:r w:rsidR="00974BCB">
        <w:rPr>
          <w:rFonts w:ascii="Arial Unicode MS" w:eastAsia="Arial Unicode MS" w:hAnsi="Arial Unicode MS" w:cs="Arial Unicode MS" w:hint="eastAsia"/>
        </w:rPr>
        <w:t>를</w:t>
      </w:r>
      <w:r w:rsidR="00F67151">
        <w:rPr>
          <w:rFonts w:ascii="Arial Unicode MS" w:eastAsia="Arial Unicode MS" w:hAnsi="Arial Unicode MS" w:cs="Arial Unicode MS"/>
        </w:rPr>
        <w:t xml:space="preserve"> 만나보게 될 것입니다. </w:t>
      </w:r>
      <w:r>
        <w:rPr>
          <w:rFonts w:ascii="Arial Unicode MS" w:eastAsia="Arial Unicode MS" w:hAnsi="Arial Unicode MS" w:cs="Arial Unicode MS" w:hint="eastAsia"/>
        </w:rPr>
        <w:t>또한 예제 소스들은 결과내용을 출력하는 화면</w:t>
      </w:r>
      <w:r w:rsidR="007A019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출력 함수들을 많이 사용합니다. 그럼</w:t>
      </w:r>
      <w:r w:rsidR="007A019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점에서 이해가 </w:t>
      </w:r>
      <w:r w:rsidR="001D1622">
        <w:rPr>
          <w:rFonts w:ascii="Arial Unicode MS" w:eastAsia="Arial Unicode MS" w:hAnsi="Arial Unicode MS" w:cs="Arial Unicode MS" w:hint="eastAsia"/>
        </w:rPr>
        <w:t>어렵더라도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974BCB">
        <w:rPr>
          <w:rFonts w:ascii="Arial Unicode MS" w:eastAsia="Arial Unicode MS" w:hAnsi="Arial Unicode MS" w:cs="Arial Unicode MS" w:hint="eastAsia"/>
        </w:rPr>
        <w:t>뒤에서 설명할</w:t>
      </w:r>
      <w:r w:rsidR="00F67151">
        <w:rPr>
          <w:rFonts w:ascii="Arial Unicode MS" w:eastAsia="Arial Unicode MS" w:hAnsi="Arial Unicode MS" w:cs="Arial Unicode MS"/>
        </w:rPr>
        <w:t xml:space="preserve"> 결과</w:t>
      </w:r>
      <w:r w:rsidR="00974BCB">
        <w:rPr>
          <w:rFonts w:ascii="Arial Unicode MS" w:eastAsia="Arial Unicode MS" w:hAnsi="Arial Unicode MS" w:cs="Arial Unicode MS" w:hint="eastAsia"/>
        </w:rPr>
        <w:t>를</w:t>
      </w:r>
      <w:r w:rsidR="00F67151">
        <w:rPr>
          <w:rFonts w:ascii="Arial Unicode MS" w:eastAsia="Arial Unicode MS" w:hAnsi="Arial Unicode MS" w:cs="Arial Unicode MS"/>
        </w:rPr>
        <w:t xml:space="preserve"> 확인하는 과정과 화면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출력에 대한 함수 일부분에 대해서 미리 살펴보겠습니다.</w:t>
      </w:r>
    </w:p>
    <w:p w14:paraId="374E234F" w14:textId="77777777" w:rsidR="00E02329" w:rsidRDefault="00E02329">
      <w:pPr>
        <w:pStyle w:val="10"/>
      </w:pPr>
    </w:p>
    <w:p w14:paraId="4BAD4CCA" w14:textId="77777777" w:rsidR="00E02329" w:rsidRDefault="00102B9E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에서 화면 출력</w:t>
      </w:r>
      <w:r w:rsidR="00BD308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함수는 아주 다양</w:t>
      </w:r>
      <w:r w:rsidR="00BD308D">
        <w:rPr>
          <w:rFonts w:ascii="Arial Unicode MS" w:eastAsia="Arial Unicode MS" w:hAnsi="Arial Unicode MS" w:cs="Arial Unicode MS" w:hint="eastAsia"/>
        </w:rPr>
        <w:t>합니다</w:t>
      </w:r>
      <w:r>
        <w:rPr>
          <w:rFonts w:ascii="Arial Unicode MS" w:eastAsia="Arial Unicode MS" w:hAnsi="Arial Unicode MS" w:cs="Arial Unicode MS" w:hint="eastAsia"/>
        </w:rPr>
        <w:t xml:space="preserve">. 하지만 </w:t>
      </w:r>
      <w:r w:rsidR="00BD308D">
        <w:rPr>
          <w:rFonts w:ascii="Arial Unicode MS" w:eastAsia="Arial Unicode MS" w:hAnsi="Arial Unicode MS" w:cs="Arial Unicode MS" w:hint="eastAsia"/>
        </w:rPr>
        <w:t xml:space="preserve">여기서는 </w:t>
      </w:r>
      <w:r>
        <w:rPr>
          <w:rFonts w:ascii="Arial Unicode MS" w:eastAsia="Arial Unicode MS" w:hAnsi="Arial Unicode MS" w:cs="Arial Unicode MS" w:hint="eastAsia"/>
        </w:rPr>
        <w:t>지면상 모든 내용을 다 설명할 수는 없</w:t>
      </w:r>
      <w:r w:rsidR="00BD308D">
        <w:rPr>
          <w:rFonts w:ascii="Arial Unicode MS" w:eastAsia="Arial Unicode MS" w:hAnsi="Arial Unicode MS" w:cs="Arial Unicode MS" w:hint="eastAsia"/>
        </w:rPr>
        <w:t>으므로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D308D">
        <w:rPr>
          <w:rFonts w:ascii="Arial Unicode MS" w:eastAsia="Arial Unicode MS" w:hAnsi="Arial Unicode MS" w:cs="Arial Unicode MS" w:hint="eastAsia"/>
        </w:rPr>
        <w:t>몇 가지</w:t>
      </w:r>
      <w:r w:rsidR="00F67151">
        <w:rPr>
          <w:rFonts w:ascii="Arial Unicode MS" w:eastAsia="Arial Unicode MS" w:hAnsi="Arial Unicode MS" w:cs="Arial Unicode MS"/>
        </w:rPr>
        <w:t xml:space="preserve"> 화면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출력 명령</w:t>
      </w:r>
      <w:r w:rsidR="00BD308D">
        <w:rPr>
          <w:rFonts w:ascii="Arial Unicode MS" w:eastAsia="Arial Unicode MS" w:hAnsi="Arial Unicode MS" w:cs="Arial Unicode MS" w:hint="eastAsia"/>
        </w:rPr>
        <w:t>에 대해서 이야기하겠습니다. 대표적인 명령</w:t>
      </w:r>
      <w:r w:rsidR="00F67151">
        <w:rPr>
          <w:rFonts w:ascii="Arial Unicode MS" w:eastAsia="Arial Unicode MS" w:hAnsi="Arial Unicode MS" w:cs="Arial Unicode MS"/>
        </w:rPr>
        <w:t>으로는 echo와 print 가 있습니다.</w:t>
      </w:r>
    </w:p>
    <w:p w14:paraId="5267B8F9" w14:textId="77777777" w:rsidR="00E02329" w:rsidRDefault="00E02329">
      <w:pPr>
        <w:pStyle w:val="10"/>
      </w:pPr>
    </w:p>
    <w:p w14:paraId="70300F42" w14:textId="77777777" w:rsidR="00E02329" w:rsidRDefault="00E02329">
      <w:pPr>
        <w:pStyle w:val="10"/>
      </w:pPr>
    </w:p>
    <w:p w14:paraId="7EC638E8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3.4.1 ECHO</w:t>
      </w:r>
    </w:p>
    <w:p w14:paraId="158205B5" w14:textId="77777777" w:rsidR="00E02329" w:rsidRDefault="00E02329">
      <w:pPr>
        <w:pStyle w:val="10"/>
      </w:pPr>
    </w:p>
    <w:p w14:paraId="3821BA1C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>PHP에서는 강력하면서 간단하게 사용할 수 있는 echo 명령이 있습니다. echo 명령은 이후에 표시되는 값을 화면에 출력하는 명령입니다.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echo</w:t>
      </w:r>
      <w:r w:rsidR="00102B9E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명령어</w:t>
      </w:r>
      <w:r w:rsidR="00102B9E">
        <w:rPr>
          <w:rFonts w:ascii="Arial Unicode MS" w:eastAsia="Arial Unicode MS" w:hAnsi="Arial Unicode MS" w:cs="Arial Unicode MS" w:hint="eastAsia"/>
        </w:rPr>
        <w:t>도 될</w:t>
      </w:r>
      <w:r w:rsidR="00BD308D">
        <w:rPr>
          <w:rFonts w:ascii="Arial Unicode MS" w:eastAsia="Arial Unicode MS" w:hAnsi="Arial Unicode MS" w:cs="Arial Unicode MS" w:hint="eastAsia"/>
        </w:rPr>
        <w:t xml:space="preserve"> </w:t>
      </w:r>
      <w:r w:rsidR="00102B9E">
        <w:rPr>
          <w:rFonts w:ascii="Arial Unicode MS" w:eastAsia="Arial Unicode MS" w:hAnsi="Arial Unicode MS" w:cs="Arial Unicode MS" w:hint="eastAsia"/>
        </w:rPr>
        <w:t>수 있고 함수도 될</w:t>
      </w:r>
      <w:r w:rsidR="00BD308D">
        <w:rPr>
          <w:rFonts w:ascii="Arial Unicode MS" w:eastAsia="Arial Unicode MS" w:hAnsi="Arial Unicode MS" w:cs="Arial Unicode MS" w:hint="eastAsia"/>
        </w:rPr>
        <w:t xml:space="preserve"> </w:t>
      </w:r>
      <w:r w:rsidR="00102B9E">
        <w:rPr>
          <w:rFonts w:ascii="Arial Unicode MS" w:eastAsia="Arial Unicode MS" w:hAnsi="Arial Unicode MS" w:cs="Arial Unicode MS" w:hint="eastAsia"/>
        </w:rPr>
        <w:t xml:space="preserve">수 있습니다. </w:t>
      </w:r>
      <w:r w:rsidR="00102B9E">
        <w:rPr>
          <w:rFonts w:ascii="Arial Unicode MS" w:eastAsia="Arial Unicode MS" w:hAnsi="Arial Unicode MS" w:cs="Arial Unicode MS"/>
        </w:rPr>
        <w:t>echo</w:t>
      </w:r>
      <w:r>
        <w:rPr>
          <w:rFonts w:ascii="Arial Unicode MS" w:eastAsia="Arial Unicode MS" w:hAnsi="Arial Unicode MS" w:cs="Arial Unicode MS"/>
        </w:rPr>
        <w:t>는 ()를 사용해도 되고 생략해도 됩니다.</w:t>
      </w:r>
    </w:p>
    <w:p w14:paraId="00ED9759" w14:textId="77777777" w:rsidR="00E02329" w:rsidRDefault="00F67151">
      <w:pPr>
        <w:pStyle w:val="10"/>
      </w:pPr>
      <w:r>
        <w:t xml:space="preserve"> </w:t>
      </w:r>
    </w:p>
    <w:p w14:paraId="35D3D646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명령어 문법)</w:t>
      </w:r>
    </w:p>
    <w:p w14:paraId="1AD003F7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echo 출력한내용;</w:t>
      </w:r>
    </w:p>
    <w:p w14:paraId="3934D314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echo (출력할내용);</w:t>
      </w:r>
    </w:p>
    <w:p w14:paraId="3A927085" w14:textId="77777777" w:rsidR="00E02329" w:rsidRDefault="00F67151">
      <w:pPr>
        <w:pStyle w:val="10"/>
      </w:pPr>
      <w:r>
        <w:t xml:space="preserve"> </w:t>
      </w:r>
    </w:p>
    <w:p w14:paraId="1EF37862" w14:textId="77777777" w:rsidR="00E02329" w:rsidRDefault="00102B9E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</w:t>
      </w:r>
      <w:r w:rsidR="00A86226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 w:hint="eastAsia"/>
        </w:rPr>
        <w:t xml:space="preserve">가지 표현을 모두 사용을 할 수 있습니다. </w:t>
      </w:r>
      <w:r w:rsidR="00F67151">
        <w:rPr>
          <w:rFonts w:ascii="Arial Unicode MS" w:eastAsia="Arial Unicode MS" w:hAnsi="Arial Unicode MS" w:cs="Arial Unicode MS"/>
        </w:rPr>
        <w:t>echo 명령문은 상수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값, 직접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입력되는 문자열 및 각종 변수의 값을 출력할 수 있습니다. 또한 여러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개의 출력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내용을 연결하고 연산된 값을 바로 출력</w:t>
      </w:r>
      <w:r w:rsidR="00974BCB">
        <w:rPr>
          <w:rFonts w:ascii="Arial Unicode MS" w:eastAsia="Arial Unicode MS" w:hAnsi="Arial Unicode MS" w:cs="Arial Unicode MS" w:hint="eastAsia"/>
        </w:rPr>
        <w:t xml:space="preserve">하는 </w:t>
      </w:r>
      <w:r w:rsidR="00F67151">
        <w:rPr>
          <w:rFonts w:ascii="Arial Unicode MS" w:eastAsia="Arial Unicode MS" w:hAnsi="Arial Unicode MS" w:cs="Arial Unicode MS"/>
        </w:rPr>
        <w:t>등 강력한 화면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출력 기능을 제공합니다.</w:t>
      </w:r>
    </w:p>
    <w:p w14:paraId="7D5E07D0" w14:textId="77777777" w:rsidR="00E02329" w:rsidRDefault="00F67151">
      <w:pPr>
        <w:pStyle w:val="10"/>
      </w:pPr>
      <w:r>
        <w:t xml:space="preserve"> </w:t>
      </w:r>
    </w:p>
    <w:p w14:paraId="1B5EA9F4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echo 실습1)</w:t>
      </w:r>
    </w:p>
    <w:p w14:paraId="19AAC4FE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문자열을 화면에 출력할 수 있습니다. echo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뒤에 직접 문자열 값을 입력하여 화면에 출력할 수 있습니다.</w:t>
      </w:r>
    </w:p>
    <w:p w14:paraId="47540576" w14:textId="77777777" w:rsidR="008A173D" w:rsidRDefault="008A173D">
      <w:pPr>
        <w:pStyle w:val="10"/>
        <w:rPr>
          <w:ins w:id="53" w:author="이호진" w:date="2017-09-19T16:27:00Z"/>
        </w:rPr>
      </w:pPr>
    </w:p>
    <w:p w14:paraId="7D625AC0" w14:textId="77777777" w:rsidR="00E02329" w:rsidRDefault="008A173D">
      <w:pPr>
        <w:pStyle w:val="10"/>
      </w:pPr>
      <w:ins w:id="54" w:author="이호진" w:date="2017-09-19T16:27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echo-01.php</w:t>
        </w:r>
      </w:ins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75A325A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849E" w14:textId="77777777" w:rsidR="00E02329" w:rsidRDefault="00F67151">
            <w:pPr>
              <w:pStyle w:val="10"/>
            </w:pPr>
            <w:r>
              <w:t>&lt;?php</w:t>
            </w:r>
          </w:p>
          <w:p w14:paraId="632C6774" w14:textId="77777777" w:rsidR="00E02329" w:rsidRDefault="00F67151">
            <w:pPr>
              <w:pStyle w:val="10"/>
            </w:pPr>
            <w:r>
              <w:t xml:space="preserve">  echo "I love PHP!";</w:t>
            </w:r>
          </w:p>
          <w:p w14:paraId="3989C6FA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0EE79644" w14:textId="77777777" w:rsidR="00E02329" w:rsidRDefault="00E02329">
      <w:pPr>
        <w:pStyle w:val="10"/>
      </w:pPr>
    </w:p>
    <w:p w14:paraId="657C5D15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echo 실습2)</w:t>
      </w:r>
    </w:p>
    <w:p w14:paraId="6F0BD92D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변수의 값을 화면에 출력할 수 있습니다. 문자열 "jinyPHP.com"을 $txt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변수에 저장하고 저장된 $txt 변수의 값을 화면에 출력합니다.</w:t>
      </w:r>
      <w:r w:rsidR="00102B9E">
        <w:rPr>
          <w:rFonts w:ascii="Arial Unicode MS" w:eastAsia="Arial Unicode MS" w:hAnsi="Arial Unicode MS" w:cs="Arial Unicode MS"/>
        </w:rPr>
        <w:t xml:space="preserve"> </w:t>
      </w:r>
      <w:r w:rsidR="00102B9E">
        <w:rPr>
          <w:rFonts w:ascii="Arial Unicode MS" w:eastAsia="Arial Unicode MS" w:hAnsi="Arial Unicode MS" w:cs="Arial Unicode MS" w:hint="eastAsia"/>
        </w:rPr>
        <w:t>변수의 자세한 개념은 다음</w:t>
      </w:r>
      <w:r w:rsidR="00A86226">
        <w:rPr>
          <w:rFonts w:ascii="Arial Unicode MS" w:eastAsia="Arial Unicode MS" w:hAnsi="Arial Unicode MS" w:cs="Arial Unicode MS" w:hint="eastAsia"/>
        </w:rPr>
        <w:t xml:space="preserve"> </w:t>
      </w:r>
      <w:r w:rsidR="00102B9E">
        <w:rPr>
          <w:rFonts w:ascii="Arial Unicode MS" w:eastAsia="Arial Unicode MS" w:hAnsi="Arial Unicode MS" w:cs="Arial Unicode MS" w:hint="eastAsia"/>
        </w:rPr>
        <w:t>장에서 설명합니다.</w:t>
      </w:r>
    </w:p>
    <w:p w14:paraId="3497786D" w14:textId="77777777" w:rsidR="008A173D" w:rsidRDefault="008A173D" w:rsidP="008A173D">
      <w:pPr>
        <w:pStyle w:val="10"/>
        <w:rPr>
          <w:ins w:id="55" w:author="이호진" w:date="2017-09-19T16:27:00Z"/>
        </w:rPr>
      </w:pPr>
    </w:p>
    <w:p w14:paraId="31F3C8C9" w14:textId="77777777" w:rsidR="008A173D" w:rsidRDefault="008A173D" w:rsidP="008A173D">
      <w:pPr>
        <w:pStyle w:val="10"/>
        <w:rPr>
          <w:ins w:id="56" w:author="이호진" w:date="2017-09-19T16:27:00Z"/>
        </w:rPr>
      </w:pPr>
      <w:ins w:id="57" w:author="이호진" w:date="2017-09-19T16:27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echo-02.php</w:t>
        </w:r>
      </w:ins>
    </w:p>
    <w:p w14:paraId="706AA307" w14:textId="77777777" w:rsidR="00E02329" w:rsidRPr="008A173D" w:rsidRDefault="00E02329">
      <w:pPr>
        <w:pStyle w:val="10"/>
      </w:pPr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269E552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45D8" w14:textId="77777777" w:rsidR="00E02329" w:rsidRDefault="00F67151">
            <w:pPr>
              <w:pStyle w:val="10"/>
            </w:pPr>
            <w:r>
              <w:t>&lt;?php</w:t>
            </w:r>
          </w:p>
          <w:p w14:paraId="206D4484" w14:textId="77777777" w:rsidR="00E02329" w:rsidRDefault="00F67151">
            <w:pPr>
              <w:pStyle w:val="10"/>
            </w:pPr>
            <w:r>
              <w:t xml:space="preserve">  $txt = "jinyPHP.com";</w:t>
            </w:r>
          </w:p>
          <w:p w14:paraId="1AEA35A7" w14:textId="77777777" w:rsidR="00E02329" w:rsidRDefault="00F67151">
            <w:pPr>
              <w:pStyle w:val="10"/>
            </w:pPr>
            <w:r>
              <w:t xml:space="preserve">  echo $txt;</w:t>
            </w:r>
          </w:p>
          <w:p w14:paraId="2618F5E7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23361995" w14:textId="77777777" w:rsidR="00E02329" w:rsidRDefault="00E02329">
      <w:pPr>
        <w:pStyle w:val="10"/>
      </w:pPr>
    </w:p>
    <w:p w14:paraId="6D801D20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echo 실습3)</w:t>
      </w:r>
    </w:p>
    <w:p w14:paraId="66EA5713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문자열과 변수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결합하여 화면에 출력할 수 있습니다. 직접 입력된 문자열과 변수에 저장된 문자열을 연결</w:t>
      </w:r>
      <w:r w:rsidR="00974BCB">
        <w:rPr>
          <w:rFonts w:ascii="Arial Unicode MS" w:eastAsia="Arial Unicode MS" w:hAnsi="Arial Unicode MS" w:cs="Arial Unicode MS" w:hint="eastAsia"/>
        </w:rPr>
        <w:t>하는</w:t>
      </w:r>
      <w:r>
        <w:rPr>
          <w:rFonts w:ascii="Arial Unicode MS" w:eastAsia="Arial Unicode MS" w:hAnsi="Arial Unicode MS" w:cs="Arial Unicode MS"/>
        </w:rPr>
        <w:t xml:space="preserve"> 연산자인 점(.)을 통</w:t>
      </w:r>
      <w:r w:rsidR="00974BCB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연결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화면에 출력합니다.</w:t>
      </w:r>
      <w:r w:rsidR="00102B9E">
        <w:rPr>
          <w:rFonts w:ascii="Arial Unicode MS" w:eastAsia="Arial Unicode MS" w:hAnsi="Arial Unicode MS" w:cs="Arial Unicode MS"/>
        </w:rPr>
        <w:t xml:space="preserve"> </w:t>
      </w:r>
      <w:r w:rsidR="00102B9E">
        <w:rPr>
          <w:rFonts w:ascii="Arial Unicode MS" w:eastAsia="Arial Unicode MS" w:hAnsi="Arial Unicode MS" w:cs="Arial Unicode MS" w:hint="eastAsia"/>
        </w:rPr>
        <w:t>연산자에 대한 자세한 개념은 다음</w:t>
      </w:r>
      <w:r w:rsidR="00A86226">
        <w:rPr>
          <w:rFonts w:ascii="Arial Unicode MS" w:eastAsia="Arial Unicode MS" w:hAnsi="Arial Unicode MS" w:cs="Arial Unicode MS" w:hint="eastAsia"/>
        </w:rPr>
        <w:t xml:space="preserve"> </w:t>
      </w:r>
      <w:r w:rsidR="00102B9E">
        <w:rPr>
          <w:rFonts w:ascii="Arial Unicode MS" w:eastAsia="Arial Unicode MS" w:hAnsi="Arial Unicode MS" w:cs="Arial Unicode MS" w:hint="eastAsia"/>
        </w:rPr>
        <w:t>장에서 설명합니다.</w:t>
      </w:r>
    </w:p>
    <w:p w14:paraId="471B56E2" w14:textId="77777777" w:rsidR="008A173D" w:rsidRDefault="008A173D" w:rsidP="008A173D">
      <w:pPr>
        <w:pStyle w:val="10"/>
        <w:rPr>
          <w:ins w:id="58" w:author="이호진" w:date="2017-09-19T16:28:00Z"/>
        </w:rPr>
      </w:pPr>
    </w:p>
    <w:p w14:paraId="7EE0F3EA" w14:textId="77777777" w:rsidR="008A173D" w:rsidRDefault="008A173D" w:rsidP="008A173D">
      <w:pPr>
        <w:pStyle w:val="10"/>
        <w:rPr>
          <w:ins w:id="59" w:author="이호진" w:date="2017-09-19T16:28:00Z"/>
        </w:rPr>
      </w:pPr>
      <w:ins w:id="60" w:author="이호진" w:date="2017-09-19T16:28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echo-03.php</w:t>
        </w:r>
      </w:ins>
    </w:p>
    <w:p w14:paraId="16FA53B8" w14:textId="77777777" w:rsidR="00E02329" w:rsidRPr="008A173D" w:rsidRDefault="00E02329">
      <w:pPr>
        <w:pStyle w:val="10"/>
      </w:pPr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35446FF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6920" w14:textId="77777777" w:rsidR="00E02329" w:rsidRDefault="00F67151">
            <w:pPr>
              <w:pStyle w:val="10"/>
            </w:pPr>
            <w:r>
              <w:t>&lt;?php</w:t>
            </w:r>
          </w:p>
          <w:p w14:paraId="394FBBB4" w14:textId="77777777" w:rsidR="00E02329" w:rsidRDefault="00F67151">
            <w:pPr>
              <w:pStyle w:val="10"/>
            </w:pPr>
            <w:r>
              <w:t xml:space="preserve">  $txt = "jinyPHP.com";</w:t>
            </w:r>
          </w:p>
          <w:p w14:paraId="42E0C261" w14:textId="77777777" w:rsidR="00E02329" w:rsidRDefault="00F67151">
            <w:pPr>
              <w:pStyle w:val="10"/>
            </w:pPr>
            <w:r>
              <w:t xml:space="preserve">  echo "I love " . $txt . "!";</w:t>
            </w:r>
          </w:p>
          <w:p w14:paraId="438DE2D9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1D88BF29" w14:textId="77777777" w:rsidR="00E02329" w:rsidRDefault="00F67151">
      <w:pPr>
        <w:pStyle w:val="10"/>
      </w:pPr>
      <w:r>
        <w:t xml:space="preserve"> </w:t>
      </w:r>
    </w:p>
    <w:p w14:paraId="221A4C9B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echo 실습4)</w:t>
      </w:r>
    </w:p>
    <w:p w14:paraId="65F99F70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연산 결과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화면에 출력할 수 있습니다. 변수 $x와 $y의 변수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연산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후 바로 화면 출력이 가능합니다. </w:t>
      </w:r>
    </w:p>
    <w:p w14:paraId="34667051" w14:textId="77777777" w:rsidR="008A173D" w:rsidRDefault="008A173D" w:rsidP="008A173D">
      <w:pPr>
        <w:pStyle w:val="10"/>
        <w:rPr>
          <w:ins w:id="61" w:author="이호진" w:date="2017-09-19T16:28:00Z"/>
        </w:rPr>
      </w:pPr>
    </w:p>
    <w:p w14:paraId="58EFAB17" w14:textId="77777777" w:rsidR="008A173D" w:rsidRDefault="008A173D" w:rsidP="008A173D">
      <w:pPr>
        <w:pStyle w:val="10"/>
        <w:rPr>
          <w:ins w:id="62" w:author="이호진" w:date="2017-09-19T16:28:00Z"/>
        </w:rPr>
      </w:pPr>
      <w:ins w:id="63" w:author="이호진" w:date="2017-09-19T16:28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echo-04.php</w:t>
        </w:r>
      </w:ins>
    </w:p>
    <w:p w14:paraId="7D837F1F" w14:textId="77777777" w:rsidR="00E02329" w:rsidRPr="008A173D" w:rsidRDefault="00E02329">
      <w:pPr>
        <w:pStyle w:val="10"/>
      </w:pPr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7DD79CF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C70" w14:textId="77777777" w:rsidR="00E02329" w:rsidRDefault="00F67151">
            <w:pPr>
              <w:pStyle w:val="10"/>
            </w:pPr>
            <w:r>
              <w:t>&lt;?php</w:t>
            </w:r>
          </w:p>
          <w:p w14:paraId="719FA80C" w14:textId="77777777" w:rsidR="00E02329" w:rsidRDefault="00F67151">
            <w:pPr>
              <w:pStyle w:val="10"/>
            </w:pPr>
            <w:r>
              <w:t xml:space="preserve">  $x = 5;</w:t>
            </w:r>
          </w:p>
          <w:p w14:paraId="14FEB984" w14:textId="77777777" w:rsidR="00E02329" w:rsidRDefault="00F67151">
            <w:pPr>
              <w:pStyle w:val="10"/>
            </w:pPr>
            <w:r>
              <w:t xml:space="preserve">  $y = 4;</w:t>
            </w:r>
          </w:p>
          <w:p w14:paraId="0B1FB8D3" w14:textId="77777777" w:rsidR="00E02329" w:rsidRDefault="00F67151">
            <w:pPr>
              <w:pStyle w:val="10"/>
            </w:pPr>
            <w:r>
              <w:t xml:space="preserve">  echo $x + $y;</w:t>
            </w:r>
          </w:p>
          <w:p w14:paraId="5B022F26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53AEB475" w14:textId="77777777" w:rsidR="00E02329" w:rsidRDefault="00E02329">
      <w:pPr>
        <w:pStyle w:val="10"/>
      </w:pPr>
    </w:p>
    <w:p w14:paraId="704DD3D4" w14:textId="77777777" w:rsidR="00E02329" w:rsidRDefault="00F67151">
      <w:pPr>
        <w:pStyle w:val="10"/>
      </w:pPr>
      <w:r>
        <w:t xml:space="preserve"> </w:t>
      </w:r>
    </w:p>
    <w:p w14:paraId="74C4585C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3.4.2 print</w:t>
      </w:r>
    </w:p>
    <w:p w14:paraId="2B7EB470" w14:textId="77777777" w:rsidR="00E02329" w:rsidRDefault="00E02329">
      <w:pPr>
        <w:pStyle w:val="10"/>
      </w:pPr>
    </w:p>
    <w:p w14:paraId="36DCFFA2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PHP는 echo 출력문 이외에 다른</w:t>
      </w:r>
      <w:r w:rsidR="00974BC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언어에서 쉽게 접해볼 수 있었던 print 명령도 같이 지원합니다. print명령문 또한 화면에 출력하는 기능을 합니다.</w:t>
      </w:r>
      <w:r w:rsidR="00F563E3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print 명령어는</w:t>
      </w:r>
      <w:r w:rsidR="00982E8F">
        <w:rPr>
          <w:rFonts w:ascii="Arial Unicode MS" w:eastAsia="Arial Unicode MS" w:hAnsi="Arial Unicode MS" w:cs="Arial Unicode MS" w:hint="eastAsia"/>
        </w:rPr>
        <w:t xml:space="preserve"> echo와 같이</w:t>
      </w:r>
      <w:r>
        <w:rPr>
          <w:rFonts w:ascii="Arial Unicode MS" w:eastAsia="Arial Unicode MS" w:hAnsi="Arial Unicode MS" w:cs="Arial Unicode MS"/>
        </w:rPr>
        <w:t xml:space="preserve"> ()를 사용해도 되고 생략해도 됩니다.</w:t>
      </w:r>
    </w:p>
    <w:p w14:paraId="5747C69D" w14:textId="77777777" w:rsidR="00E02329" w:rsidRDefault="00F67151">
      <w:pPr>
        <w:pStyle w:val="10"/>
      </w:pPr>
      <w:r>
        <w:t xml:space="preserve"> </w:t>
      </w:r>
    </w:p>
    <w:p w14:paraId="779B49ED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print 실습1)</w:t>
      </w:r>
    </w:p>
    <w:p w14:paraId="1B700196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print() 함수를 이용하여 문자열을 화면에 출력할 수 있습니다. 사용법은 echo와 비슷합니다.</w:t>
      </w:r>
    </w:p>
    <w:p w14:paraId="32F98DF7" w14:textId="77777777" w:rsidR="00E02329" w:rsidRDefault="00E02329">
      <w:pPr>
        <w:pStyle w:val="10"/>
        <w:rPr>
          <w:ins w:id="64" w:author="이호진" w:date="2017-09-19T16:28:00Z"/>
        </w:rPr>
      </w:pPr>
    </w:p>
    <w:p w14:paraId="2AC81898" w14:textId="77777777" w:rsidR="008A173D" w:rsidRDefault="008A173D" w:rsidP="008A173D">
      <w:pPr>
        <w:pStyle w:val="10"/>
        <w:rPr>
          <w:ins w:id="65" w:author="이호진" w:date="2017-09-19T16:28:00Z"/>
        </w:rPr>
      </w:pPr>
    </w:p>
    <w:p w14:paraId="59644D38" w14:textId="77777777" w:rsidR="008A173D" w:rsidRDefault="008A173D" w:rsidP="008A173D">
      <w:pPr>
        <w:pStyle w:val="10"/>
        <w:rPr>
          <w:ins w:id="66" w:author="이호진" w:date="2017-09-19T16:28:00Z"/>
        </w:rPr>
      </w:pPr>
      <w:ins w:id="67" w:author="이호진" w:date="2017-09-19T16:28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</w:t>
        </w:r>
        <w:r>
          <w:rPr>
            <w:rFonts w:hint="eastAsia"/>
          </w:rPr>
          <w:t>print</w:t>
        </w:r>
        <w:r>
          <w:t>-01.php</w:t>
        </w:r>
      </w:ins>
    </w:p>
    <w:p w14:paraId="77F33A8D" w14:textId="77777777" w:rsidR="008A173D" w:rsidRPr="008A173D" w:rsidRDefault="008A173D">
      <w:pPr>
        <w:pStyle w:val="10"/>
        <w:rPr>
          <w:rFonts w:hint="eastAsia"/>
        </w:rPr>
      </w:pPr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481E1A0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31ED" w14:textId="77777777" w:rsidR="00E02329" w:rsidRDefault="00F67151">
            <w:pPr>
              <w:pStyle w:val="10"/>
            </w:pPr>
            <w:r>
              <w:t>&lt;?php</w:t>
            </w:r>
          </w:p>
          <w:p w14:paraId="0CFA30EF" w14:textId="77777777" w:rsidR="00E02329" w:rsidRDefault="00F67151">
            <w:pPr>
              <w:pStyle w:val="10"/>
            </w:pPr>
            <w:r>
              <w:t xml:space="preserve">  print "&lt;h2&gt;PHP is enjoy!&lt;/h2&gt;";</w:t>
            </w:r>
          </w:p>
          <w:p w14:paraId="75340083" w14:textId="77777777" w:rsidR="00E02329" w:rsidRDefault="00F67151">
            <w:pPr>
              <w:pStyle w:val="10"/>
            </w:pPr>
            <w:r>
              <w:t xml:space="preserve">  print "Hello jiny world!&lt;br&gt;";</w:t>
            </w:r>
          </w:p>
          <w:p w14:paraId="67048A90" w14:textId="77777777" w:rsidR="00E02329" w:rsidRDefault="00F67151">
            <w:pPr>
              <w:pStyle w:val="10"/>
            </w:pPr>
            <w:r>
              <w:t xml:space="preserve">  print "I'm about to learn PHP!";</w:t>
            </w:r>
          </w:p>
          <w:p w14:paraId="3444A296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45D94799" w14:textId="77777777" w:rsidR="00E02329" w:rsidRDefault="00E02329">
      <w:pPr>
        <w:pStyle w:val="10"/>
      </w:pPr>
    </w:p>
    <w:p w14:paraId="3B9C963E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print 실습2)</w:t>
      </w:r>
    </w:p>
    <w:p w14:paraId="013CA451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변수의 값을 화면에 출력을 할 수 있습니다. 문자열 "jinyPHP.com"을 $txt변수에 저장하고, 저장된 $txt 변수의 값을 화면에 출력합니다.</w:t>
      </w:r>
    </w:p>
    <w:p w14:paraId="0E785819" w14:textId="77777777" w:rsidR="00E02329" w:rsidRDefault="00E02329">
      <w:pPr>
        <w:pStyle w:val="10"/>
        <w:rPr>
          <w:ins w:id="68" w:author="이호진" w:date="2017-09-19T16:28:00Z"/>
        </w:rPr>
      </w:pPr>
    </w:p>
    <w:p w14:paraId="39D8720D" w14:textId="77777777" w:rsidR="008A173D" w:rsidRDefault="008A173D" w:rsidP="008A173D">
      <w:pPr>
        <w:pStyle w:val="10"/>
        <w:rPr>
          <w:ins w:id="69" w:author="이호진" w:date="2017-09-19T16:28:00Z"/>
        </w:rPr>
      </w:pPr>
      <w:ins w:id="70" w:author="이호진" w:date="2017-09-19T16:28:00Z">
        <w:r>
          <w:rPr>
            <w:rFonts w:hint="eastAsia"/>
          </w:rPr>
          <w:lastRenderedPageBreak/>
          <w:t>예제파일</w:t>
        </w:r>
        <w:r>
          <w:rPr>
            <w:rFonts w:hint="eastAsia"/>
          </w:rPr>
          <w:t>:</w:t>
        </w:r>
        <w:r>
          <w:t xml:space="preserve"> </w:t>
        </w:r>
        <w:r>
          <w:rPr>
            <w:rFonts w:hint="eastAsia"/>
          </w:rPr>
          <w:t>print</w:t>
        </w:r>
        <w:r>
          <w:t>-02.php</w:t>
        </w:r>
      </w:ins>
    </w:p>
    <w:p w14:paraId="3F9C4031" w14:textId="77777777" w:rsidR="008A173D" w:rsidRDefault="008A173D">
      <w:pPr>
        <w:pStyle w:val="10"/>
        <w:rPr>
          <w:rFonts w:hint="eastAsia"/>
        </w:rPr>
      </w:pPr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72F621D9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6354" w14:textId="77777777" w:rsidR="00E02329" w:rsidRDefault="00F67151">
            <w:pPr>
              <w:pStyle w:val="10"/>
            </w:pPr>
            <w:r>
              <w:t>&lt;?php</w:t>
            </w:r>
          </w:p>
          <w:p w14:paraId="7B8A6AF3" w14:textId="77777777" w:rsidR="00E02329" w:rsidRDefault="00F67151">
            <w:pPr>
              <w:pStyle w:val="10"/>
            </w:pPr>
            <w:r>
              <w:t xml:space="preserve">  $txt = "jinyPHP.com";</w:t>
            </w:r>
          </w:p>
          <w:p w14:paraId="0835D987" w14:textId="77777777" w:rsidR="00E02329" w:rsidRDefault="00F67151">
            <w:pPr>
              <w:pStyle w:val="10"/>
            </w:pPr>
            <w:r>
              <w:t xml:space="preserve">  print $txt;</w:t>
            </w:r>
          </w:p>
          <w:p w14:paraId="14E6BD3A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677D827B" w14:textId="77777777" w:rsidR="00E02329" w:rsidRDefault="00E02329">
      <w:pPr>
        <w:pStyle w:val="10"/>
      </w:pPr>
    </w:p>
    <w:p w14:paraId="5503A43D" w14:textId="77777777" w:rsidR="00E02329" w:rsidRDefault="00F67151">
      <w:pPr>
        <w:pStyle w:val="10"/>
      </w:pPr>
      <w:r>
        <w:t xml:space="preserve"> </w:t>
      </w:r>
    </w:p>
    <w:p w14:paraId="07C0A629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print 실습3)</w:t>
      </w:r>
    </w:p>
    <w:p w14:paraId="04B318E3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문자열과 변수</w:t>
      </w:r>
      <w:r w:rsidR="005F65D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결합하여 화면에 출력할 수 있습니다. 직접 입력된 문자열과 변수에 저장된 문자열을 연결 연산자인 점(.)을 통하여 연결</w:t>
      </w:r>
      <w:r w:rsidR="005F65D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화면에 출력합니다.</w:t>
      </w:r>
    </w:p>
    <w:p w14:paraId="65CE7376" w14:textId="77777777" w:rsidR="008A173D" w:rsidRDefault="008A173D" w:rsidP="008A173D">
      <w:pPr>
        <w:pStyle w:val="10"/>
        <w:rPr>
          <w:ins w:id="71" w:author="이호진" w:date="2017-09-19T16:28:00Z"/>
        </w:rPr>
      </w:pPr>
    </w:p>
    <w:p w14:paraId="3C305C25" w14:textId="77777777" w:rsidR="008A173D" w:rsidRDefault="008A173D" w:rsidP="008A173D">
      <w:pPr>
        <w:pStyle w:val="10"/>
        <w:rPr>
          <w:ins w:id="72" w:author="이호진" w:date="2017-09-19T16:28:00Z"/>
        </w:rPr>
      </w:pPr>
      <w:ins w:id="73" w:author="이호진" w:date="2017-09-19T16:28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</w:t>
        </w:r>
        <w:r>
          <w:rPr>
            <w:rFonts w:hint="eastAsia"/>
          </w:rPr>
          <w:t>print</w:t>
        </w:r>
        <w:r>
          <w:t>-03.php</w:t>
        </w:r>
      </w:ins>
    </w:p>
    <w:p w14:paraId="264BCEF6" w14:textId="77777777" w:rsidR="00E02329" w:rsidRDefault="00E02329">
      <w:pPr>
        <w:pStyle w:val="10"/>
      </w:pPr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41CB7A9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6CD6" w14:textId="77777777" w:rsidR="00E02329" w:rsidRDefault="00F67151">
            <w:pPr>
              <w:pStyle w:val="10"/>
            </w:pPr>
            <w:r>
              <w:t>&lt;?php</w:t>
            </w:r>
          </w:p>
          <w:p w14:paraId="130F33CC" w14:textId="77777777" w:rsidR="00E02329" w:rsidRDefault="00F67151">
            <w:pPr>
              <w:pStyle w:val="10"/>
            </w:pPr>
            <w:r>
              <w:t xml:space="preserve">  $txt = "jinyPHP.com";</w:t>
            </w:r>
          </w:p>
          <w:p w14:paraId="4942DBB8" w14:textId="77777777" w:rsidR="00E02329" w:rsidRDefault="00F67151">
            <w:pPr>
              <w:pStyle w:val="10"/>
            </w:pPr>
            <w:r>
              <w:t xml:space="preserve">  print "I love " . $txt . "!";</w:t>
            </w:r>
          </w:p>
          <w:p w14:paraId="24F40E0B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3629B37D" w14:textId="77777777" w:rsidR="00E02329" w:rsidRDefault="00E02329">
      <w:pPr>
        <w:pStyle w:val="10"/>
      </w:pPr>
    </w:p>
    <w:p w14:paraId="78D79FB1" w14:textId="77777777" w:rsidR="00E02329" w:rsidRDefault="00F67151">
      <w:pPr>
        <w:pStyle w:val="10"/>
      </w:pPr>
      <w:r>
        <w:t xml:space="preserve"> </w:t>
      </w:r>
    </w:p>
    <w:p w14:paraId="03164EFA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print 실습4)</w:t>
      </w:r>
    </w:p>
    <w:p w14:paraId="09E08219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연산 결과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화면에 출력할 수 있습니다. 변수 $x와 $y의 변수</w:t>
      </w:r>
      <w:r w:rsidR="005F65D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연산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후 바로 화면 출력이 가능합니다. </w:t>
      </w:r>
    </w:p>
    <w:p w14:paraId="04EBB22F" w14:textId="77777777" w:rsidR="00E02329" w:rsidRDefault="00E02329">
      <w:pPr>
        <w:pStyle w:val="10"/>
        <w:rPr>
          <w:ins w:id="74" w:author="이호진" w:date="2017-09-19T16:29:00Z"/>
        </w:rPr>
      </w:pPr>
    </w:p>
    <w:p w14:paraId="611F68EA" w14:textId="77777777" w:rsidR="008A173D" w:rsidRDefault="008A173D" w:rsidP="008A173D">
      <w:pPr>
        <w:pStyle w:val="10"/>
        <w:rPr>
          <w:ins w:id="75" w:author="이호진" w:date="2017-09-19T16:29:00Z"/>
        </w:rPr>
      </w:pPr>
      <w:ins w:id="76" w:author="이호진" w:date="2017-09-19T16:29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</w:t>
        </w:r>
        <w:r>
          <w:rPr>
            <w:rFonts w:hint="eastAsia"/>
          </w:rPr>
          <w:t>print</w:t>
        </w:r>
        <w:r>
          <w:t>-04.php</w:t>
        </w:r>
      </w:ins>
    </w:p>
    <w:p w14:paraId="0D08BE44" w14:textId="77777777" w:rsidR="008A173D" w:rsidRDefault="008A173D">
      <w:pPr>
        <w:pStyle w:val="10"/>
        <w:rPr>
          <w:rFonts w:hint="eastAsia"/>
        </w:rPr>
      </w:pPr>
    </w:p>
    <w:tbl>
      <w:tblPr>
        <w:tblStyle w:val="a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0546371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00CF" w14:textId="77777777" w:rsidR="00E02329" w:rsidRDefault="00F67151">
            <w:pPr>
              <w:pStyle w:val="10"/>
            </w:pPr>
            <w:r>
              <w:t>&lt;?php</w:t>
            </w:r>
          </w:p>
          <w:p w14:paraId="4DC3D153" w14:textId="77777777" w:rsidR="00E02329" w:rsidRDefault="00F67151">
            <w:pPr>
              <w:pStyle w:val="10"/>
            </w:pPr>
            <w:r>
              <w:t xml:space="preserve">  $x = 5;</w:t>
            </w:r>
          </w:p>
          <w:p w14:paraId="6C424BF8" w14:textId="77777777" w:rsidR="00E02329" w:rsidRDefault="00F67151">
            <w:pPr>
              <w:pStyle w:val="10"/>
            </w:pPr>
            <w:r>
              <w:t xml:space="preserve">  $y = 4;</w:t>
            </w:r>
          </w:p>
          <w:p w14:paraId="46695BBC" w14:textId="77777777" w:rsidR="00E02329" w:rsidRDefault="00F67151">
            <w:pPr>
              <w:pStyle w:val="10"/>
            </w:pPr>
            <w:r>
              <w:t xml:space="preserve">  print $x + $y;</w:t>
            </w:r>
          </w:p>
          <w:p w14:paraId="52F111D7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71BBC92A" w14:textId="77777777" w:rsidR="00E02329" w:rsidRDefault="00E02329">
      <w:pPr>
        <w:pStyle w:val="10"/>
      </w:pPr>
    </w:p>
    <w:p w14:paraId="4C21345D" w14:textId="77777777" w:rsidR="00E02329" w:rsidRDefault="00E02329">
      <w:pPr>
        <w:pStyle w:val="10"/>
      </w:pPr>
    </w:p>
    <w:p w14:paraId="30E2A10A" w14:textId="77777777" w:rsidR="00E02329" w:rsidRDefault="00F67151">
      <w:pPr>
        <w:pStyle w:val="10"/>
      </w:pPr>
      <w:r>
        <w:rPr>
          <w:b/>
          <w:sz w:val="28"/>
          <w:szCs w:val="28"/>
        </w:rPr>
        <w:t>3.4.3 echo VS print</w:t>
      </w:r>
      <w:r>
        <w:t xml:space="preserve"> </w:t>
      </w:r>
    </w:p>
    <w:p w14:paraId="0148BA87" w14:textId="77777777" w:rsidR="00E02329" w:rsidRDefault="00E02329">
      <w:pPr>
        <w:pStyle w:val="10"/>
      </w:pPr>
    </w:p>
    <w:p w14:paraId="5E2881DE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echo와 print 명령은 서로 유사한 기능을 하는 명령어</w:t>
      </w:r>
      <w:r w:rsidR="00DA4AAB">
        <w:rPr>
          <w:rFonts w:ascii="Arial Unicode MS" w:eastAsia="Arial Unicode MS" w:hAnsi="Arial Unicode MS" w:cs="Arial Unicode MS"/>
        </w:rPr>
        <w:t>입</w:t>
      </w:r>
      <w:r>
        <w:rPr>
          <w:rFonts w:ascii="Arial Unicode MS" w:eastAsia="Arial Unicode MS" w:hAnsi="Arial Unicode MS" w:cs="Arial Unicode MS"/>
        </w:rPr>
        <w:t>니다. 하지만 두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기능을 엄밀히 구분해 본다면</w:t>
      </w:r>
      <w:r w:rsidR="00982E8F">
        <w:rPr>
          <w:rFonts w:ascii="Arial Unicode MS" w:eastAsia="Arial Unicode MS" w:hAnsi="Arial Unicode MS" w:cs="Arial Unicode MS" w:hint="eastAsia"/>
        </w:rPr>
        <w:t xml:space="preserve"> 반</w:t>
      </w:r>
      <w:r w:rsidR="00111FEB">
        <w:rPr>
          <w:rFonts w:ascii="Arial Unicode MS" w:eastAsia="Arial Unicode MS" w:hAnsi="Arial Unicode MS" w:cs="Arial Unicode MS" w:hint="eastAsia"/>
        </w:rPr>
        <w:t xml:space="preserve">환 </w:t>
      </w:r>
      <w:r w:rsidR="00982E8F">
        <w:rPr>
          <w:rFonts w:ascii="Arial Unicode MS" w:eastAsia="Arial Unicode MS" w:hAnsi="Arial Unicode MS" w:cs="Arial Unicode MS" w:hint="eastAsia"/>
        </w:rPr>
        <w:t>값입니다.</w:t>
      </w:r>
      <w:r w:rsidR="00982E8F">
        <w:rPr>
          <w:rFonts w:ascii="Arial Unicode MS" w:eastAsia="Arial Unicode MS" w:hAnsi="Arial Unicode MS" w:cs="Arial Unicode MS"/>
        </w:rPr>
        <w:t xml:space="preserve"> </w:t>
      </w:r>
      <w:r w:rsidR="00982E8F">
        <w:rPr>
          <w:rFonts w:ascii="Arial Unicode MS" w:eastAsia="Arial Unicode MS" w:hAnsi="Arial Unicode MS" w:cs="Arial Unicode MS" w:hint="eastAsia"/>
        </w:rPr>
        <w:t>반</w:t>
      </w:r>
      <w:r w:rsidR="00111FEB">
        <w:rPr>
          <w:rFonts w:ascii="Arial Unicode MS" w:eastAsia="Arial Unicode MS" w:hAnsi="Arial Unicode MS" w:cs="Arial Unicode MS" w:hint="eastAsia"/>
        </w:rPr>
        <w:t xml:space="preserve">환 </w:t>
      </w:r>
      <w:r w:rsidR="00982E8F">
        <w:rPr>
          <w:rFonts w:ascii="Arial Unicode MS" w:eastAsia="Arial Unicode MS" w:hAnsi="Arial Unicode MS" w:cs="Arial Unicode MS" w:hint="eastAsia"/>
        </w:rPr>
        <w:t>값은 print가 함수형으로 반환 처리를 한다는 것입니다.</w:t>
      </w:r>
      <w:r>
        <w:rPr>
          <w:rFonts w:ascii="Arial Unicode MS" w:eastAsia="Arial Unicode MS" w:hAnsi="Arial Unicode MS" w:cs="Arial Unicode MS"/>
        </w:rPr>
        <w:t xml:space="preserve"> print는 명령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true (1) 값을 반환</w:t>
      </w:r>
      <w:r w:rsidR="00982E8F">
        <w:rPr>
          <w:rFonts w:ascii="Arial Unicode MS" w:eastAsia="Arial Unicode MS" w:hAnsi="Arial Unicode MS" w:cs="Arial Unicode MS" w:hint="eastAsia"/>
        </w:rPr>
        <w:t xml:space="preserve">하지만 </w:t>
      </w:r>
      <w:r>
        <w:rPr>
          <w:rFonts w:ascii="Arial Unicode MS" w:eastAsia="Arial Unicode MS" w:hAnsi="Arial Unicode MS" w:cs="Arial Unicode MS"/>
        </w:rPr>
        <w:t>echo는 그냥 화면에 출력만 합니다.</w:t>
      </w:r>
      <w:r w:rsidR="00982E8F">
        <w:rPr>
          <w:rFonts w:ascii="Arial Unicode MS" w:eastAsia="Arial Unicode MS" w:hAnsi="Arial Unicode MS" w:cs="Arial Unicode MS"/>
        </w:rPr>
        <w:t xml:space="preserve"> </w:t>
      </w:r>
      <w:r w:rsidR="00982E8F">
        <w:rPr>
          <w:rFonts w:ascii="Arial Unicode MS" w:eastAsia="Arial Unicode MS" w:hAnsi="Arial Unicode MS" w:cs="Arial Unicode MS" w:hint="eastAsia"/>
        </w:rPr>
        <w:t>함수에 대한 자세한 개념은 다음</w:t>
      </w:r>
      <w:r w:rsidR="00111FEB">
        <w:rPr>
          <w:rFonts w:ascii="Arial Unicode MS" w:eastAsia="Arial Unicode MS" w:hAnsi="Arial Unicode MS" w:cs="Arial Unicode MS" w:hint="eastAsia"/>
        </w:rPr>
        <w:t xml:space="preserve"> </w:t>
      </w:r>
      <w:r w:rsidR="00982E8F">
        <w:rPr>
          <w:rFonts w:ascii="Arial Unicode MS" w:eastAsia="Arial Unicode MS" w:hAnsi="Arial Unicode MS" w:cs="Arial Unicode MS" w:hint="eastAsia"/>
        </w:rPr>
        <w:t>장에서 설명합니다.</w:t>
      </w:r>
    </w:p>
    <w:p w14:paraId="530AFDA9" w14:textId="77777777" w:rsidR="00E02329" w:rsidRDefault="00E02329">
      <w:pPr>
        <w:pStyle w:val="10"/>
      </w:pPr>
    </w:p>
    <w:p w14:paraId="67B223CB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F973E6" w:rsidRPr="008A173D">
        <w:rPr>
          <w:rFonts w:ascii="Arial Unicode MS" w:eastAsia="Arial Unicode MS" w:hAnsi="Arial Unicode MS" w:cs="Arial Unicode MS"/>
        </w:rPr>
        <w:t>print-</w:t>
      </w:r>
      <w:ins w:id="77" w:author="이호진" w:date="2017-09-19T16:29:00Z">
        <w:r w:rsidR="008A173D">
          <w:rPr>
            <w:rFonts w:ascii="Arial Unicode MS" w:eastAsia="Arial Unicode MS" w:hAnsi="Arial Unicode MS" w:cs="Arial Unicode MS"/>
          </w:rPr>
          <w:t>05</w:t>
        </w:r>
      </w:ins>
      <w:del w:id="78" w:author="이호진" w:date="2017-09-19T16:29:00Z">
        <w:r w:rsidR="00F973E6" w:rsidRPr="008A173D" w:rsidDel="008A173D">
          <w:rPr>
            <w:rFonts w:ascii="Arial Unicode MS" w:eastAsia="Arial Unicode MS" w:hAnsi="Arial Unicode MS" w:cs="Arial Unicode MS"/>
          </w:rPr>
          <w:delText>10</w:delText>
        </w:r>
      </w:del>
      <w:r w:rsidR="00F973E6" w:rsidRPr="008A173D">
        <w:rPr>
          <w:rFonts w:ascii="Arial Unicode MS" w:eastAsia="Arial Unicode MS" w:hAnsi="Arial Unicode MS" w:cs="Arial Unicode MS"/>
        </w:rPr>
        <w:t>.php</w:t>
      </w:r>
    </w:p>
    <w:tbl>
      <w:tblPr>
        <w:tblStyle w:val="af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2A450124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1610" w14:textId="77777777" w:rsidR="00E02329" w:rsidRDefault="00F67151">
            <w:pPr>
              <w:pStyle w:val="10"/>
            </w:pPr>
            <w:r>
              <w:lastRenderedPageBreak/>
              <w:t>&lt;?php</w:t>
            </w:r>
          </w:p>
          <w:p w14:paraId="759F2C31" w14:textId="77777777" w:rsidR="00E02329" w:rsidRDefault="00F67151">
            <w:pPr>
              <w:pStyle w:val="10"/>
            </w:pPr>
            <w:r>
              <w:tab/>
              <w:t>if ($success = print("hello World!"))</w:t>
            </w:r>
            <w:ins w:id="79" w:author="이호진" w:date="2017-09-19T16:29:00Z">
              <w:r w:rsidR="008A173D">
                <w:t xml:space="preserve"> </w:t>
              </w:r>
            </w:ins>
            <w:r>
              <w:t>{</w:t>
            </w:r>
          </w:p>
          <w:p w14:paraId="766F3F78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"출력 성공 ".$success;</w:t>
            </w:r>
          </w:p>
          <w:p w14:paraId="24E2DF8C" w14:textId="77777777" w:rsidR="00E02329" w:rsidRDefault="00F67151">
            <w:pPr>
              <w:pStyle w:val="10"/>
            </w:pPr>
            <w:r>
              <w:tab/>
              <w:t>} else {</w:t>
            </w:r>
          </w:p>
          <w:p w14:paraId="2EA6C890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"출력 실패 ".$success;</w:t>
            </w:r>
          </w:p>
          <w:p w14:paraId="4F6919D3" w14:textId="77777777" w:rsidR="00E02329" w:rsidRDefault="00F67151">
            <w:pPr>
              <w:pStyle w:val="10"/>
            </w:pPr>
            <w:r>
              <w:tab/>
              <w:t>}</w:t>
            </w:r>
          </w:p>
          <w:p w14:paraId="0E108182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34497C4C" w14:textId="77777777" w:rsidR="00E02329" w:rsidRDefault="00E02329">
      <w:pPr>
        <w:pStyle w:val="10"/>
      </w:pPr>
    </w:p>
    <w:p w14:paraId="02324E9F" w14:textId="77777777" w:rsidR="00E02329" w:rsidRPr="008A173D" w:rsidRDefault="00F973E6">
      <w:pPr>
        <w:pStyle w:val="10"/>
        <w:rPr>
          <w:b/>
        </w:rPr>
      </w:pPr>
      <w:r w:rsidRPr="008A173D">
        <w:rPr>
          <w:rFonts w:ascii="Arial Unicode MS" w:eastAsia="Arial Unicode MS" w:hAnsi="Arial Unicode MS" w:cs="Arial Unicode MS"/>
          <w:b/>
        </w:rPr>
        <w:t>결과)</w:t>
      </w:r>
    </w:p>
    <w:p w14:paraId="5EFEE986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hello World!출력 성공 1</w:t>
      </w:r>
    </w:p>
    <w:p w14:paraId="7451A99F" w14:textId="77777777" w:rsidR="00E02329" w:rsidRDefault="00E02329">
      <w:pPr>
        <w:pStyle w:val="10"/>
      </w:pPr>
    </w:p>
    <w:p w14:paraId="7BE537D6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위의 예제는 </w:t>
      </w:r>
      <w:r w:rsidR="00982E8F">
        <w:rPr>
          <w:rFonts w:ascii="Arial Unicode MS" w:eastAsia="Arial Unicode MS" w:hAnsi="Arial Unicode MS" w:cs="Arial Unicode MS" w:hint="eastAsia"/>
        </w:rPr>
        <w:t>print() 함수의 반</w:t>
      </w:r>
      <w:r w:rsidR="00AB012D">
        <w:rPr>
          <w:rFonts w:ascii="Arial Unicode MS" w:eastAsia="Arial Unicode MS" w:hAnsi="Arial Unicode MS" w:cs="Arial Unicode MS" w:hint="eastAsia"/>
        </w:rPr>
        <w:t xml:space="preserve">환 </w:t>
      </w:r>
      <w:r w:rsidR="00982E8F">
        <w:rPr>
          <w:rFonts w:ascii="Arial Unicode MS" w:eastAsia="Arial Unicode MS" w:hAnsi="Arial Unicode MS" w:cs="Arial Unicode MS" w:hint="eastAsia"/>
        </w:rPr>
        <w:t xml:space="preserve">값 성질을 이용한 예입니다. </w:t>
      </w:r>
      <w:r>
        <w:rPr>
          <w:rFonts w:ascii="Arial Unicode MS" w:eastAsia="Arial Unicode MS" w:hAnsi="Arial Unicode MS" w:cs="Arial Unicode MS"/>
        </w:rPr>
        <w:t>print 내장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함수를 통</w:t>
      </w:r>
      <w:r w:rsidR="00FA5BD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문자열을 출력하고 반환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$success 변수에 저장합니다. $success 변수의 논리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값을 비교하여 출력 성공 메시지를 </w:t>
      </w:r>
      <w:r w:rsidR="00FA5BD5">
        <w:rPr>
          <w:rFonts w:ascii="Arial Unicode MS" w:eastAsia="Arial Unicode MS" w:hAnsi="Arial Unicode MS" w:cs="Arial Unicode MS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출력합니다. </w:t>
      </w:r>
      <w:r w:rsidR="00982E8F">
        <w:rPr>
          <w:rFonts w:ascii="Arial Unicode MS" w:eastAsia="Arial Unicode MS" w:hAnsi="Arial Unicode MS" w:cs="Arial Unicode MS" w:hint="eastAsia"/>
        </w:rPr>
        <w:t>조건</w:t>
      </w:r>
      <w:r w:rsidR="00AB012D">
        <w:rPr>
          <w:rFonts w:ascii="Arial Unicode MS" w:eastAsia="Arial Unicode MS" w:hAnsi="Arial Unicode MS" w:cs="Arial Unicode MS" w:hint="eastAsia"/>
        </w:rPr>
        <w:t xml:space="preserve"> </w:t>
      </w:r>
      <w:r w:rsidR="00982E8F">
        <w:rPr>
          <w:rFonts w:ascii="Arial Unicode MS" w:eastAsia="Arial Unicode MS" w:hAnsi="Arial Unicode MS" w:cs="Arial Unicode MS" w:hint="eastAsia"/>
        </w:rPr>
        <w:t xml:space="preserve">문법 </w:t>
      </w:r>
      <w:r w:rsidR="00982E8F">
        <w:rPr>
          <w:rFonts w:ascii="Arial Unicode MS" w:eastAsia="Arial Unicode MS" w:hAnsi="Arial Unicode MS" w:cs="Arial Unicode MS"/>
        </w:rPr>
        <w:t>if</w:t>
      </w:r>
      <w:r w:rsidR="00982E8F">
        <w:rPr>
          <w:rFonts w:ascii="Arial Unicode MS" w:eastAsia="Arial Unicode MS" w:hAnsi="Arial Unicode MS" w:cs="Arial Unicode MS" w:hint="eastAsia"/>
        </w:rPr>
        <w:t>의 자세한 개념은 다음</w:t>
      </w:r>
      <w:r w:rsidR="00AB012D">
        <w:rPr>
          <w:rFonts w:ascii="Arial Unicode MS" w:eastAsia="Arial Unicode MS" w:hAnsi="Arial Unicode MS" w:cs="Arial Unicode MS" w:hint="eastAsia"/>
        </w:rPr>
        <w:t xml:space="preserve"> </w:t>
      </w:r>
      <w:r w:rsidR="00982E8F">
        <w:rPr>
          <w:rFonts w:ascii="Arial Unicode MS" w:eastAsia="Arial Unicode MS" w:hAnsi="Arial Unicode MS" w:cs="Arial Unicode MS" w:hint="eastAsia"/>
        </w:rPr>
        <w:t>장에서 설명합니다.</w:t>
      </w:r>
    </w:p>
    <w:p w14:paraId="239C0F58" w14:textId="77777777" w:rsidR="00E02329" w:rsidRDefault="00E02329">
      <w:pPr>
        <w:pStyle w:val="10"/>
      </w:pPr>
    </w:p>
    <w:p w14:paraId="35056D86" w14:textId="77777777" w:rsidR="00E02329" w:rsidRDefault="00E02329">
      <w:pPr>
        <w:pStyle w:val="10"/>
      </w:pPr>
    </w:p>
    <w:p w14:paraId="2C477D41" w14:textId="77777777" w:rsidR="00E02329" w:rsidRDefault="00F67151">
      <w:pPr>
        <w:pStyle w:val="10"/>
      </w:pPr>
      <w:r>
        <w:rPr>
          <w:b/>
          <w:sz w:val="28"/>
          <w:szCs w:val="28"/>
        </w:rPr>
        <w:t>03.4.4 here document</w:t>
      </w:r>
    </w:p>
    <w:p w14:paraId="4D9CFCB5" w14:textId="77777777" w:rsidR="00E02329" w:rsidRDefault="00E02329">
      <w:pPr>
        <w:pStyle w:val="10"/>
      </w:pPr>
    </w:p>
    <w:p w14:paraId="1A977A48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here document는 PHP 스크립트 안에서 긴 다중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라인의 문자열을 출력하거나 대입할 때 쓸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 있는 문법입니다. 다른 말로 Newdoc 스타일이라고도 합니다.</w:t>
      </w:r>
    </w:p>
    <w:p w14:paraId="403ADD6B" w14:textId="77777777" w:rsidR="00E02329" w:rsidRPr="00FA5BD5" w:rsidRDefault="00E02329">
      <w:pPr>
        <w:pStyle w:val="10"/>
      </w:pPr>
    </w:p>
    <w:p w14:paraId="2D4D33BB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&lt;&lt;&lt; 직후의 문자열은 끝을 나타내는 문자열로 터미네이션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ID라고 합니다. 터미네이션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ID로는 EOF, EOL, EOT, END 등이 있습니다.</w:t>
      </w:r>
    </w:p>
    <w:p w14:paraId="05C648F4" w14:textId="77777777" w:rsidR="00E02329" w:rsidRDefault="00E02329">
      <w:pPr>
        <w:pStyle w:val="10"/>
        <w:rPr>
          <w:ins w:id="80" w:author="이호진" w:date="2017-09-19T16:29:00Z"/>
        </w:rPr>
      </w:pPr>
    </w:p>
    <w:p w14:paraId="22E97F13" w14:textId="77777777" w:rsidR="008A173D" w:rsidRPr="008A173D" w:rsidRDefault="008A173D">
      <w:pPr>
        <w:pStyle w:val="10"/>
        <w:rPr>
          <w:ins w:id="81" w:author="이호진" w:date="2017-09-19T16:29:00Z"/>
          <w:rFonts w:hint="eastAsia"/>
        </w:rPr>
      </w:pPr>
      <w:ins w:id="82" w:author="이호진" w:date="2017-09-19T16:29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</w:t>
        </w:r>
        <w:r>
          <w:rPr>
            <w:rFonts w:hint="eastAsia"/>
          </w:rPr>
          <w:t>newdoc</w:t>
        </w:r>
        <w:r>
          <w:t>-01.php</w:t>
        </w:r>
      </w:ins>
    </w:p>
    <w:p w14:paraId="72BCCBD9" w14:textId="77777777" w:rsidR="008A173D" w:rsidRDefault="008A173D">
      <w:pPr>
        <w:pStyle w:val="10"/>
        <w:rPr>
          <w:rFonts w:hint="eastAsia"/>
        </w:rPr>
      </w:pPr>
    </w:p>
    <w:tbl>
      <w:tblPr>
        <w:tblStyle w:val="af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25C2D41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3CC4" w14:textId="77777777" w:rsidR="008A173D" w:rsidRDefault="008A173D">
            <w:pPr>
              <w:pStyle w:val="10"/>
              <w:rPr>
                <w:ins w:id="83" w:author="이호진" w:date="2017-09-19T16:30:00Z"/>
              </w:rPr>
            </w:pPr>
            <w:ins w:id="84" w:author="이호진" w:date="2017-09-19T16:30:00Z">
              <w:r>
                <w:t>&lt;?php</w:t>
              </w:r>
            </w:ins>
          </w:p>
          <w:p w14:paraId="28590BA3" w14:textId="77777777" w:rsidR="00E02329" w:rsidRDefault="00F67151">
            <w:pPr>
              <w:pStyle w:val="10"/>
            </w:pPr>
            <w:r>
              <w:t>$text = &lt;&lt;&lt;EOL</w:t>
            </w:r>
          </w:p>
          <w:p w14:paraId="7B203D49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안녕하세요</w:t>
            </w:r>
          </w:p>
          <w:p w14:paraId="1EDC07E4" w14:textId="77777777" w:rsidR="00E02329" w:rsidRDefault="00F67151">
            <w:pPr>
              <w:pStyle w:val="10"/>
            </w:pPr>
            <w:r>
              <w:t>EOL;</w:t>
            </w:r>
          </w:p>
          <w:p w14:paraId="7A277EBB" w14:textId="77777777" w:rsidR="00E02329" w:rsidRDefault="00E02329">
            <w:pPr>
              <w:pStyle w:val="10"/>
            </w:pPr>
          </w:p>
          <w:p w14:paraId="5835C205" w14:textId="77777777" w:rsidR="00E02329" w:rsidRDefault="00F67151">
            <w:pPr>
              <w:pStyle w:val="10"/>
              <w:rPr>
                <w:ins w:id="85" w:author="이호진" w:date="2017-09-19T16:30:00Z"/>
              </w:rPr>
            </w:pPr>
            <w:r>
              <w:t>echo $text;</w:t>
            </w:r>
          </w:p>
          <w:p w14:paraId="21611DD9" w14:textId="77777777" w:rsidR="008A173D" w:rsidRDefault="008A173D">
            <w:pPr>
              <w:pStyle w:val="10"/>
            </w:pPr>
            <w:ins w:id="86" w:author="이호진" w:date="2017-09-19T16:30:00Z">
              <w:r>
                <w:t>?&gt;</w:t>
              </w:r>
            </w:ins>
          </w:p>
        </w:tc>
      </w:tr>
    </w:tbl>
    <w:p w14:paraId="3E5044E9" w14:textId="77777777" w:rsidR="00E02329" w:rsidRDefault="00E02329">
      <w:pPr>
        <w:pStyle w:val="10"/>
      </w:pPr>
    </w:p>
    <w:p w14:paraId="28707976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문자열을 표현하는 따옴표 없이 화면에 출력할 수 있습니다.</w:t>
      </w:r>
    </w:p>
    <w:p w14:paraId="7DF05D09" w14:textId="77777777" w:rsidR="00E02329" w:rsidRDefault="00E02329">
      <w:pPr>
        <w:pStyle w:val="10"/>
        <w:rPr>
          <w:ins w:id="87" w:author="이호진" w:date="2017-09-19T16:30:00Z"/>
        </w:rPr>
      </w:pPr>
    </w:p>
    <w:p w14:paraId="092E12D1" w14:textId="77777777" w:rsidR="008A173D" w:rsidRPr="008A173D" w:rsidRDefault="008A173D" w:rsidP="008A173D">
      <w:pPr>
        <w:pStyle w:val="10"/>
        <w:rPr>
          <w:ins w:id="88" w:author="이호진" w:date="2017-09-19T16:30:00Z"/>
          <w:rFonts w:hint="eastAsia"/>
        </w:rPr>
      </w:pPr>
      <w:ins w:id="89" w:author="이호진" w:date="2017-09-19T16:30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 xml:space="preserve"> </w:t>
        </w:r>
        <w:r>
          <w:rPr>
            <w:rFonts w:hint="eastAsia"/>
          </w:rPr>
          <w:t>newdoc</w:t>
        </w:r>
        <w:r>
          <w:t>-02.php</w:t>
        </w:r>
      </w:ins>
    </w:p>
    <w:p w14:paraId="479488CF" w14:textId="77777777" w:rsidR="008A173D" w:rsidRPr="008A173D" w:rsidRDefault="008A173D">
      <w:pPr>
        <w:pStyle w:val="10"/>
        <w:rPr>
          <w:rFonts w:hint="eastAsia"/>
        </w:rPr>
      </w:pPr>
    </w:p>
    <w:tbl>
      <w:tblPr>
        <w:tblStyle w:val="af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2339ABB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3F79" w14:textId="77777777" w:rsidR="008A173D" w:rsidRDefault="008A173D">
            <w:pPr>
              <w:pStyle w:val="10"/>
              <w:rPr>
                <w:ins w:id="90" w:author="이호진" w:date="2017-09-19T16:30:00Z"/>
              </w:rPr>
            </w:pPr>
            <w:ins w:id="91" w:author="이호진" w:date="2017-09-19T16:30:00Z">
              <w:r>
                <w:t>&lt;?php</w:t>
              </w:r>
            </w:ins>
          </w:p>
          <w:p w14:paraId="4FFCC95E" w14:textId="77777777" w:rsidR="00E02329" w:rsidRDefault="00F67151">
            <w:pPr>
              <w:pStyle w:val="10"/>
            </w:pPr>
            <w:r>
              <w:t>echo  &lt;&lt;&lt;END</w:t>
            </w:r>
          </w:p>
          <w:p w14:paraId="2FC5EEC5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안녕하세요</w:t>
            </w:r>
          </w:p>
          <w:p w14:paraId="5765CA51" w14:textId="77777777" w:rsidR="00E02329" w:rsidRDefault="00F67151">
            <w:pPr>
              <w:pStyle w:val="10"/>
            </w:pPr>
            <w:r>
              <w:t>END;</w:t>
            </w:r>
          </w:p>
          <w:p w14:paraId="770F5B97" w14:textId="77777777" w:rsidR="00E02329" w:rsidRDefault="008A173D">
            <w:pPr>
              <w:pStyle w:val="10"/>
            </w:pPr>
            <w:ins w:id="92" w:author="이호진" w:date="2017-09-19T16:30:00Z">
              <w:r>
                <w:rPr>
                  <w:rFonts w:hint="eastAsia"/>
                </w:rPr>
                <w:t>?&gt;</w:t>
              </w:r>
            </w:ins>
          </w:p>
        </w:tc>
      </w:tr>
    </w:tbl>
    <w:p w14:paraId="767D48B2" w14:textId="77777777" w:rsidR="00E02329" w:rsidRDefault="00E02329">
      <w:pPr>
        <w:pStyle w:val="10"/>
      </w:pPr>
    </w:p>
    <w:p w14:paraId="3F5ABDDD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변수 없이 바로 출력합니다.</w:t>
      </w:r>
    </w:p>
    <w:p w14:paraId="1732A207" w14:textId="77777777" w:rsidR="00E02329" w:rsidRDefault="00E02329">
      <w:pPr>
        <w:pStyle w:val="10"/>
      </w:pPr>
    </w:p>
    <w:p w14:paraId="0C7E98C0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Nowdoc 스타일의 종료 문자는 앞에 공백이 있으면 안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됩니다. 이러한 스타일은 변수나 특수문자, 큰따옴표, 작은따옴표 등을 섞어서 사용할 수 있습니다.</w:t>
      </w:r>
    </w:p>
    <w:p w14:paraId="6FB6A5AF" w14:textId="77777777" w:rsidR="00E02329" w:rsidRDefault="00E02329">
      <w:pPr>
        <w:pStyle w:val="10"/>
      </w:pPr>
    </w:p>
    <w:p w14:paraId="4CFF23A8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3.5 PHP 실행</w:t>
      </w:r>
    </w:p>
    <w:p w14:paraId="7307D23F" w14:textId="77777777" w:rsidR="00E02329" w:rsidRDefault="00E02329">
      <w:pPr>
        <w:pStyle w:val="10"/>
      </w:pPr>
    </w:p>
    <w:p w14:paraId="0E19C283" w14:textId="77777777" w:rsidR="00982E8F" w:rsidRDefault="00982E8F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간단하게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의 문법적 구조와 표기법에 대해서 설명</w:t>
      </w:r>
      <w:r w:rsidR="007024B6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 w:hint="eastAsia"/>
        </w:rPr>
        <w:t xml:space="preserve">습니다. 이렇게 작성한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소스를 실행해 보겠습니다.</w:t>
      </w:r>
    </w:p>
    <w:p w14:paraId="0D47C661" w14:textId="77777777" w:rsidR="00982E8F" w:rsidRDefault="00982E8F">
      <w:pPr>
        <w:pStyle w:val="10"/>
        <w:rPr>
          <w:rFonts w:ascii="Arial Unicode MS" w:eastAsia="Arial Unicode MS" w:hAnsi="Arial Unicode MS" w:cs="Arial Unicode MS"/>
        </w:rPr>
      </w:pPr>
    </w:p>
    <w:p w14:paraId="15921FDA" w14:textId="77777777" w:rsidR="00E02329" w:rsidRDefault="00982E8F">
      <w:pPr>
        <w:pStyle w:val="10"/>
      </w:pPr>
      <w:r>
        <w:rPr>
          <w:rFonts w:ascii="Arial Unicode MS" w:eastAsia="Arial Unicode MS" w:hAnsi="Arial Unicode MS" w:cs="Arial Unicode MS" w:hint="eastAsia"/>
        </w:rPr>
        <w:t>이전 PHP 설치에서 간단하게 테스트</w:t>
      </w:r>
      <w:r w:rsidR="007024B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페이지 실행에 대한 예가 있었습니다. </w:t>
      </w:r>
      <w:r w:rsidR="00F67151">
        <w:rPr>
          <w:rFonts w:ascii="Arial Unicode MS" w:eastAsia="Arial Unicode MS" w:hAnsi="Arial Unicode MS" w:cs="Arial Unicode MS"/>
        </w:rPr>
        <w:t xml:space="preserve">PHP는 </w:t>
      </w:r>
      <w:r>
        <w:rPr>
          <w:rFonts w:ascii="Arial Unicode MS" w:eastAsia="Arial Unicode MS" w:hAnsi="Arial Unicode MS" w:cs="Arial Unicode MS" w:hint="eastAsia"/>
        </w:rPr>
        <w:t>직접 콘솔을 통</w:t>
      </w:r>
      <w:r w:rsidR="007024B6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실행할 수도 있고 </w:t>
      </w:r>
      <w:r w:rsidR="00F67151">
        <w:rPr>
          <w:rFonts w:ascii="Arial Unicode MS" w:eastAsia="Arial Unicode MS" w:hAnsi="Arial Unicode MS" w:cs="Arial Unicode MS"/>
        </w:rPr>
        <w:t>웹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서버를 통</w:t>
      </w:r>
      <w:r w:rsidR="00FA5BD5">
        <w:rPr>
          <w:rFonts w:ascii="Arial Unicode MS" w:eastAsia="Arial Unicode MS" w:hAnsi="Arial Unicode MS" w:cs="Arial Unicode MS" w:hint="eastAsia"/>
        </w:rPr>
        <w:t>해</w:t>
      </w:r>
      <w:r w:rsidR="00F67151">
        <w:rPr>
          <w:rFonts w:ascii="Arial Unicode MS" w:eastAsia="Arial Unicode MS" w:hAnsi="Arial Unicode MS" w:cs="Arial Unicode MS"/>
        </w:rPr>
        <w:t xml:space="preserve"> 스크립트를 실행</w:t>
      </w:r>
      <w:r>
        <w:rPr>
          <w:rFonts w:ascii="Arial Unicode MS" w:eastAsia="Arial Unicode MS" w:hAnsi="Arial Unicode MS" w:cs="Arial Unicode MS" w:hint="eastAsia"/>
        </w:rPr>
        <w:t>할 수</w:t>
      </w:r>
      <w:r w:rsidR="007024B6">
        <w:rPr>
          <w:rFonts w:ascii="Arial Unicode MS" w:eastAsia="Arial Unicode MS" w:hAnsi="Arial Unicode MS" w:cs="Arial Unicode MS" w:hint="eastAsia"/>
        </w:rPr>
        <w:t>도</w:t>
      </w:r>
      <w:r>
        <w:rPr>
          <w:rFonts w:ascii="Arial Unicode MS" w:eastAsia="Arial Unicode MS" w:hAnsi="Arial Unicode MS" w:cs="Arial Unicode MS" w:hint="eastAsia"/>
        </w:rPr>
        <w:t xml:space="preserve"> 있습니다.</w:t>
      </w:r>
      <w:r w:rsidR="00F6715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웹</w:t>
      </w:r>
      <w:r w:rsidR="007024B6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 w:hint="eastAsia"/>
        </w:rPr>
        <w:t xml:space="preserve"> 화면은</w:t>
      </w:r>
      <w:r w:rsidR="00F67151">
        <w:rPr>
          <w:rFonts w:ascii="Arial Unicode MS" w:eastAsia="Arial Unicode MS" w:hAnsi="Arial Unicode MS" w:cs="Arial Unicode MS"/>
        </w:rPr>
        <w:t xml:space="preserve"> 웹 브라우저</w:t>
      </w:r>
      <w:r w:rsidR="00FA5BD5">
        <w:rPr>
          <w:rFonts w:ascii="Arial Unicode MS" w:eastAsia="Arial Unicode MS" w:hAnsi="Arial Unicode MS" w:cs="Arial Unicode MS" w:hint="eastAsia"/>
        </w:rPr>
        <w:t>로</w:t>
      </w:r>
      <w:r w:rsidR="00F67151">
        <w:rPr>
          <w:rFonts w:ascii="Arial Unicode MS" w:eastAsia="Arial Unicode MS" w:hAnsi="Arial Unicode MS" w:cs="Arial Unicode MS"/>
        </w:rPr>
        <w:t xml:space="preserve"> 확인할 수 있습니다. </w:t>
      </w:r>
    </w:p>
    <w:p w14:paraId="21DCB2E8" w14:textId="77777777" w:rsidR="00E02329" w:rsidRDefault="00E02329">
      <w:pPr>
        <w:pStyle w:val="10"/>
      </w:pPr>
    </w:p>
    <w:p w14:paraId="2AC8376A" w14:textId="77777777" w:rsidR="00E02329" w:rsidRDefault="00982E8F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또한 계속 설명하듯이 </w:t>
      </w:r>
      <w:r w:rsidR="00F67151">
        <w:rPr>
          <w:rFonts w:ascii="Arial Unicode MS" w:eastAsia="Arial Unicode MS" w:hAnsi="Arial Unicode MS" w:cs="Arial Unicode MS"/>
        </w:rPr>
        <w:t>PHP는 서버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사이</w:t>
      </w:r>
      <w:r w:rsidR="00FA5BD5">
        <w:rPr>
          <w:rFonts w:ascii="Arial Unicode MS" w:eastAsia="Arial Unicode MS" w:hAnsi="Arial Unicode MS" w:cs="Arial Unicode MS" w:hint="eastAsia"/>
        </w:rPr>
        <w:t>드</w:t>
      </w:r>
      <w:r w:rsidR="00F67151">
        <w:rPr>
          <w:rFonts w:ascii="Arial Unicode MS" w:eastAsia="Arial Unicode MS" w:hAnsi="Arial Unicode MS" w:cs="Arial Unicode MS"/>
        </w:rPr>
        <w:t xml:space="preserve"> 웹 스크립트</w:t>
      </w:r>
      <w:r w:rsidR="00DA4AAB">
        <w:rPr>
          <w:rFonts w:ascii="Arial Unicode MS" w:eastAsia="Arial Unicode MS" w:hAnsi="Arial Unicode MS" w:cs="Arial Unicode MS"/>
        </w:rPr>
        <w:t>입</w:t>
      </w:r>
      <w:r w:rsidR="00F67151">
        <w:rPr>
          <w:rFonts w:ascii="Arial Unicode MS" w:eastAsia="Arial Unicode MS" w:hAnsi="Arial Unicode MS" w:cs="Arial Unicode MS"/>
        </w:rPr>
        <w:t xml:space="preserve">니다. 작성한 php 파일을 </w:t>
      </w:r>
      <w:r w:rsidR="00FA5BD5">
        <w:rPr>
          <w:rFonts w:ascii="Arial Unicode MS" w:eastAsia="Arial Unicode MS" w:hAnsi="Arial Unicode MS" w:cs="Arial Unicode MS"/>
        </w:rPr>
        <w:t>웹 서버</w:t>
      </w:r>
      <w:r w:rsidR="00F67151">
        <w:rPr>
          <w:rFonts w:ascii="Arial Unicode MS" w:eastAsia="Arial Unicode MS" w:hAnsi="Arial Unicode MS" w:cs="Arial Unicode MS"/>
        </w:rPr>
        <w:t>에 올려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 xml:space="preserve">놓으면 아파치와 같은 </w:t>
      </w:r>
      <w:r w:rsidR="00FA5BD5">
        <w:rPr>
          <w:rFonts w:ascii="Arial Unicode MS" w:eastAsia="Arial Unicode MS" w:hAnsi="Arial Unicode MS" w:cs="Arial Unicode MS"/>
        </w:rPr>
        <w:t>웹 서버</w:t>
      </w:r>
      <w:r w:rsidR="00F67151">
        <w:rPr>
          <w:rFonts w:ascii="Arial Unicode MS" w:eastAsia="Arial Unicode MS" w:hAnsi="Arial Unicode MS" w:cs="Arial Unicode MS"/>
        </w:rPr>
        <w:t>가 php 스크립트 파일을 해석하여 웹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사이트로 출력합니다. 출력되는 웹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사이트는 PC에서 웹 브라우저를 통</w:t>
      </w:r>
      <w:r w:rsidR="00FA5BD5">
        <w:rPr>
          <w:rFonts w:ascii="Arial Unicode MS" w:eastAsia="Arial Unicode MS" w:hAnsi="Arial Unicode MS" w:cs="Arial Unicode MS" w:hint="eastAsia"/>
        </w:rPr>
        <w:t>해</w:t>
      </w:r>
      <w:r w:rsidR="00F67151">
        <w:rPr>
          <w:rFonts w:ascii="Arial Unicode MS" w:eastAsia="Arial Unicode MS" w:hAnsi="Arial Unicode MS" w:cs="Arial Unicode MS"/>
        </w:rPr>
        <w:t xml:space="preserve"> 결과를 확인할 수 있습니다.</w:t>
      </w:r>
    </w:p>
    <w:p w14:paraId="5E029BC6" w14:textId="77777777" w:rsidR="00E02329" w:rsidRDefault="00E02329">
      <w:pPr>
        <w:pStyle w:val="10"/>
      </w:pPr>
    </w:p>
    <w:p w14:paraId="251ED299" w14:textId="77777777" w:rsidR="00225946" w:rsidRDefault="00225946">
      <w:pPr>
        <w:pStyle w:val="10"/>
      </w:pPr>
    </w:p>
    <w:p w14:paraId="2A81FEFE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3.5.1 도메인</w:t>
      </w:r>
      <w:r w:rsidR="00FA5BD5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접속</w:t>
      </w:r>
    </w:p>
    <w:p w14:paraId="58200DB8" w14:textId="77777777" w:rsidR="00E02329" w:rsidRDefault="00E02329">
      <w:pPr>
        <w:pStyle w:val="10"/>
      </w:pPr>
    </w:p>
    <w:p w14:paraId="60BB3591" w14:textId="77777777" w:rsidR="00E02329" w:rsidRDefault="00982E8F">
      <w:pPr>
        <w:pStyle w:val="10"/>
      </w:pPr>
      <w:r>
        <w:rPr>
          <w:rFonts w:ascii="Arial Unicode MS" w:eastAsia="Arial Unicode MS" w:hAnsi="Arial Unicode MS" w:cs="Arial Unicode MS" w:hint="eastAsia"/>
        </w:rPr>
        <w:t>PHP를 웹</w:t>
      </w:r>
      <w:r w:rsidR="001F44B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서버를 통</w:t>
      </w:r>
      <w:r w:rsidR="001F44B9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실행하기 위해서는 실행</w:t>
      </w:r>
      <w:r w:rsidR="001F44B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주소가 필요합니다. </w:t>
      </w:r>
      <w:r w:rsidR="00F67151">
        <w:rPr>
          <w:rFonts w:ascii="Arial Unicode MS" w:eastAsia="Arial Unicode MS" w:hAnsi="Arial Unicode MS" w:cs="Arial Unicode MS"/>
        </w:rPr>
        <w:t>만일 PHP를 실행하는 접속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서버가 도메인 주소가 있는 경우 아래와 같이 서버의 도메인과 스크립트 파일 경로를 적</w:t>
      </w:r>
      <w:r w:rsidR="00FA5BD5">
        <w:rPr>
          <w:rFonts w:ascii="Arial Unicode MS" w:eastAsia="Arial Unicode MS" w:hAnsi="Arial Unicode MS" w:cs="Arial Unicode MS" w:hint="eastAsia"/>
        </w:rPr>
        <w:t>으</w:t>
      </w:r>
      <w:r w:rsidR="00F67151">
        <w:rPr>
          <w:rFonts w:ascii="Arial Unicode MS" w:eastAsia="Arial Unicode MS" w:hAnsi="Arial Unicode MS" w:cs="Arial Unicode MS"/>
        </w:rPr>
        <w:t>면 됩니다.</w:t>
      </w:r>
    </w:p>
    <w:p w14:paraId="0902E0D5" w14:textId="77777777" w:rsidR="00E02329" w:rsidRDefault="00E02329">
      <w:pPr>
        <w:pStyle w:val="10"/>
      </w:pPr>
    </w:p>
    <w:p w14:paraId="4E780719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  <w:b/>
        </w:rPr>
        <w:t>실행</w:t>
      </w:r>
      <w:r w:rsidR="00FA5BD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접속 )</w:t>
      </w:r>
    </w:p>
    <w:tbl>
      <w:tblPr>
        <w:tblStyle w:val="af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57D9D5C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1B01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http:// 도메인 / 스크립트파일.php</w:t>
            </w:r>
          </w:p>
        </w:tc>
      </w:tr>
    </w:tbl>
    <w:p w14:paraId="5AEBC441" w14:textId="77777777" w:rsidR="00E02329" w:rsidRDefault="00E02329">
      <w:pPr>
        <w:pStyle w:val="10"/>
      </w:pPr>
    </w:p>
    <w:p w14:paraId="21D4E6F4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도메인을 접속하기 위해서는 사전에 유효한 도메인을 보유하고 있어야 합니다. </w:t>
      </w:r>
      <w:r w:rsidR="00982E8F">
        <w:rPr>
          <w:rFonts w:ascii="Arial Unicode MS" w:eastAsia="Arial Unicode MS" w:hAnsi="Arial Unicode MS" w:cs="Arial Unicode MS" w:hint="eastAsia"/>
        </w:rPr>
        <w:t xml:space="preserve">도메인은 </w:t>
      </w:r>
      <w:r w:rsidR="001F44B9">
        <w:rPr>
          <w:rFonts w:ascii="Arial Unicode MS" w:eastAsia="Arial Unicode MS" w:hAnsi="Arial Unicode MS" w:cs="Arial Unicode MS" w:hint="eastAsia"/>
        </w:rPr>
        <w:t xml:space="preserve">도메인 </w:t>
      </w:r>
      <w:r w:rsidR="00982E8F">
        <w:rPr>
          <w:rFonts w:ascii="Arial Unicode MS" w:eastAsia="Arial Unicode MS" w:hAnsi="Arial Unicode MS" w:cs="Arial Unicode MS" w:hint="eastAsia"/>
        </w:rPr>
        <w:t>전문</w:t>
      </w:r>
      <w:r w:rsidR="001F44B9">
        <w:rPr>
          <w:rFonts w:ascii="Arial Unicode MS" w:eastAsia="Arial Unicode MS" w:hAnsi="Arial Unicode MS" w:cs="Arial Unicode MS" w:hint="eastAsia"/>
        </w:rPr>
        <w:t xml:space="preserve"> </w:t>
      </w:r>
      <w:r w:rsidR="00982E8F">
        <w:rPr>
          <w:rFonts w:ascii="Arial Unicode MS" w:eastAsia="Arial Unicode MS" w:hAnsi="Arial Unicode MS" w:cs="Arial Unicode MS" w:hint="eastAsia"/>
        </w:rPr>
        <w:t>회사를 통</w:t>
      </w:r>
      <w:r w:rsidR="001F44B9">
        <w:rPr>
          <w:rFonts w:ascii="Arial Unicode MS" w:eastAsia="Arial Unicode MS" w:hAnsi="Arial Unicode MS" w:cs="Arial Unicode MS" w:hint="eastAsia"/>
        </w:rPr>
        <w:t>해</w:t>
      </w:r>
      <w:r w:rsidR="00982E8F">
        <w:rPr>
          <w:rFonts w:ascii="Arial Unicode MS" w:eastAsia="Arial Unicode MS" w:hAnsi="Arial Unicode MS" w:cs="Arial Unicode MS" w:hint="eastAsia"/>
        </w:rPr>
        <w:t xml:space="preserve"> </w:t>
      </w:r>
      <w:r w:rsidR="001F44B9">
        <w:rPr>
          <w:rFonts w:ascii="Arial Unicode MS" w:eastAsia="Arial Unicode MS" w:hAnsi="Arial Unicode MS" w:cs="Arial Unicode MS" w:hint="eastAsia"/>
        </w:rPr>
        <w:t>1</w:t>
      </w:r>
      <w:r w:rsidR="00982E8F">
        <w:rPr>
          <w:rFonts w:ascii="Arial Unicode MS" w:eastAsia="Arial Unicode MS" w:hAnsi="Arial Unicode MS" w:cs="Arial Unicode MS" w:hint="eastAsia"/>
        </w:rPr>
        <w:t>년</w:t>
      </w:r>
      <w:r w:rsidR="001F44B9">
        <w:rPr>
          <w:rFonts w:ascii="Arial Unicode MS" w:eastAsia="Arial Unicode MS" w:hAnsi="Arial Unicode MS" w:cs="Arial Unicode MS" w:hint="eastAsia"/>
        </w:rPr>
        <w:t xml:space="preserve"> </w:t>
      </w:r>
      <w:r w:rsidR="00982E8F">
        <w:rPr>
          <w:rFonts w:ascii="Arial Unicode MS" w:eastAsia="Arial Unicode MS" w:hAnsi="Arial Unicode MS" w:cs="Arial Unicode MS" w:hint="eastAsia"/>
        </w:rPr>
        <w:t xml:space="preserve">단위로 구입할 수 있습니다. </w:t>
      </w:r>
      <w:r>
        <w:rPr>
          <w:rFonts w:ascii="Arial Unicode MS" w:eastAsia="Arial Unicode MS" w:hAnsi="Arial Unicode MS" w:cs="Arial Unicode MS"/>
        </w:rPr>
        <w:t xml:space="preserve">또한 </w:t>
      </w:r>
      <w:r w:rsidR="00982E8F">
        <w:rPr>
          <w:rFonts w:ascii="Arial Unicode MS" w:eastAsia="Arial Unicode MS" w:hAnsi="Arial Unicode MS" w:cs="Arial Unicode MS" w:hint="eastAsia"/>
        </w:rPr>
        <w:t xml:space="preserve">구입한 </w:t>
      </w:r>
      <w:r>
        <w:rPr>
          <w:rFonts w:ascii="Arial Unicode MS" w:eastAsia="Arial Unicode MS" w:hAnsi="Arial Unicode MS" w:cs="Arial Unicode MS"/>
        </w:rPr>
        <w:t xml:space="preserve">도메인을 </w:t>
      </w:r>
      <w:r w:rsidR="00FA5BD5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 xml:space="preserve">(아파치)에서 서비스 가능하도록 </w:t>
      </w:r>
      <w:r w:rsidR="00982E8F">
        <w:rPr>
          <w:rFonts w:ascii="Arial Unicode MS" w:eastAsia="Arial Unicode MS" w:hAnsi="Arial Unicode MS" w:cs="Arial Unicode MS" w:hint="eastAsia"/>
        </w:rPr>
        <w:t xml:space="preserve">환경 </w:t>
      </w:r>
      <w:r>
        <w:rPr>
          <w:rFonts w:ascii="Arial Unicode MS" w:eastAsia="Arial Unicode MS" w:hAnsi="Arial Unicode MS" w:cs="Arial Unicode MS"/>
        </w:rPr>
        <w:t>설정되어 있어야 합니다.</w:t>
      </w:r>
    </w:p>
    <w:p w14:paraId="7FACE359" w14:textId="77777777" w:rsidR="00E02329" w:rsidRDefault="00E02329">
      <w:pPr>
        <w:pStyle w:val="10"/>
      </w:pPr>
    </w:p>
    <w:p w14:paraId="269ABCD4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보다 자세한 도메인 및 </w:t>
      </w:r>
      <w:r w:rsidR="00FA5BD5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 xml:space="preserve"> 구축에 대해서는 관련 서적을 참고하</w:t>
      </w:r>
      <w:r w:rsidR="00FA5BD5">
        <w:rPr>
          <w:rFonts w:ascii="Arial Unicode MS" w:eastAsia="Arial Unicode MS" w:hAnsi="Arial Unicode MS" w:cs="Arial Unicode MS" w:hint="eastAsia"/>
        </w:rPr>
        <w:t>기</w:t>
      </w:r>
      <w:r>
        <w:rPr>
          <w:rFonts w:ascii="Arial Unicode MS" w:eastAsia="Arial Unicode MS" w:hAnsi="Arial Unicode MS" w:cs="Arial Unicode MS"/>
        </w:rPr>
        <w:t xml:space="preserve"> 바랍니다.  </w:t>
      </w:r>
    </w:p>
    <w:p w14:paraId="194ACF49" w14:textId="77777777" w:rsidR="00E02329" w:rsidRDefault="00E02329">
      <w:pPr>
        <w:pStyle w:val="10"/>
      </w:pPr>
    </w:p>
    <w:p w14:paraId="65FED4D2" w14:textId="77777777" w:rsidR="00FA5BD5" w:rsidRDefault="00FA5BD5">
      <w:pPr>
        <w:pStyle w:val="10"/>
      </w:pPr>
    </w:p>
    <w:p w14:paraId="7C376A0E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3.5.2 IP접속</w:t>
      </w:r>
    </w:p>
    <w:p w14:paraId="74EC9F42" w14:textId="77777777" w:rsidR="00E02329" w:rsidRDefault="00E02329">
      <w:pPr>
        <w:pStyle w:val="10"/>
      </w:pPr>
    </w:p>
    <w:p w14:paraId="34A690B4" w14:textId="77777777" w:rsidR="00E02329" w:rsidRDefault="00FA5BD5">
      <w:pPr>
        <w:pStyle w:val="10"/>
      </w:pPr>
      <w:r>
        <w:rPr>
          <w:rFonts w:ascii="Arial Unicode MS" w:eastAsia="Arial Unicode MS" w:hAnsi="Arial Unicode MS" w:cs="Arial Unicode MS"/>
        </w:rPr>
        <w:t>웹 서버</w:t>
      </w:r>
      <w:r w:rsidR="00F67151">
        <w:rPr>
          <w:rFonts w:ascii="Arial Unicode MS" w:eastAsia="Arial Unicode MS" w:hAnsi="Arial Unicode MS" w:cs="Arial Unicode MS"/>
        </w:rPr>
        <w:t>는 서비스를 위</w:t>
      </w:r>
      <w:r>
        <w:rPr>
          <w:rFonts w:ascii="Arial Unicode MS" w:eastAsia="Arial Unicode MS" w:hAnsi="Arial Unicode MS" w:cs="Arial Unicode MS" w:hint="eastAsia"/>
        </w:rPr>
        <w:t>해</w:t>
      </w:r>
      <w:r w:rsidR="00F67151">
        <w:rPr>
          <w:rFonts w:ascii="Arial Unicode MS" w:eastAsia="Arial Unicode MS" w:hAnsi="Arial Unicode MS" w:cs="Arial Unicode MS"/>
        </w:rPr>
        <w:t xml:space="preserve"> 인터넷에 접속 및 이와 관련한 IP 주소를 가지고 있습니다. 아직 도메인을 보유하지 않고 있다면 서버의 </w:t>
      </w:r>
      <w:del w:id="93" w:author="이호진" w:date="2017-09-19T16:31:00Z">
        <w:r w:rsidR="00F67151" w:rsidDel="00FE0B04">
          <w:rPr>
            <w:rFonts w:ascii="Arial Unicode MS" w:eastAsia="Arial Unicode MS" w:hAnsi="Arial Unicode MS" w:cs="Arial Unicode MS"/>
          </w:rPr>
          <w:delText>설정</w:delText>
        </w:r>
        <w:r w:rsidDel="00FE0B04">
          <w:rPr>
            <w:rFonts w:ascii="Arial Unicode MS" w:eastAsia="Arial Unicode MS" w:hAnsi="Arial Unicode MS" w:cs="Arial Unicode MS" w:hint="eastAsia"/>
          </w:rPr>
          <w:delText>으로</w:delText>
        </w:r>
        <w:r w:rsidR="00F67151" w:rsidDel="00FE0B04">
          <w:rPr>
            <w:rFonts w:ascii="Arial Unicode MS" w:eastAsia="Arial Unicode MS" w:hAnsi="Arial Unicode MS" w:cs="Arial Unicode MS"/>
          </w:rPr>
          <w:delText xml:space="preserve"> </w:delText>
        </w:r>
      </w:del>
      <w:r w:rsidR="00F67151">
        <w:rPr>
          <w:rFonts w:ascii="Arial Unicode MS" w:eastAsia="Arial Unicode MS" w:hAnsi="Arial Unicode MS" w:cs="Arial Unicode MS"/>
        </w:rPr>
        <w:t>IP 주소를 통</w:t>
      </w:r>
      <w:r>
        <w:rPr>
          <w:rFonts w:ascii="Arial Unicode MS" w:eastAsia="Arial Unicode MS" w:hAnsi="Arial Unicode MS" w:cs="Arial Unicode MS" w:hint="eastAsia"/>
        </w:rPr>
        <w:t>해</w:t>
      </w:r>
      <w:r w:rsidR="00F6715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웹 서버</w:t>
      </w:r>
      <w:r w:rsidR="00F67151">
        <w:rPr>
          <w:rFonts w:ascii="Arial Unicode MS" w:eastAsia="Arial Unicode MS" w:hAnsi="Arial Unicode MS" w:cs="Arial Unicode MS"/>
        </w:rPr>
        <w:t>에 접속할 수 있습니다.</w:t>
      </w:r>
    </w:p>
    <w:p w14:paraId="750A0841" w14:textId="77777777" w:rsidR="00E02329" w:rsidRDefault="00E02329">
      <w:pPr>
        <w:pStyle w:val="10"/>
      </w:pPr>
    </w:p>
    <w:p w14:paraId="1CEB8EAA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 또한 IP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주소는 도메인을 가리키는 실제적인 접속 주소</w:t>
      </w:r>
      <w:r w:rsidR="00DA4AAB">
        <w:rPr>
          <w:rFonts w:ascii="Arial Unicode MS" w:eastAsia="Arial Unicode MS" w:hAnsi="Arial Unicode MS" w:cs="Arial Unicode MS"/>
        </w:rPr>
        <w:t>입</w:t>
      </w:r>
      <w:r>
        <w:rPr>
          <w:rFonts w:ascii="Arial Unicode MS" w:eastAsia="Arial Unicode MS" w:hAnsi="Arial Unicode MS" w:cs="Arial Unicode MS"/>
        </w:rPr>
        <w:t>니다. 만일 PHP를 실행하는 접속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서버가 도메인이 없는 경우 IP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주소를 입력하여 </w:t>
      </w:r>
      <w:r w:rsidR="00FA5BD5">
        <w:rPr>
          <w:rFonts w:ascii="Arial Unicode MS" w:eastAsia="Arial Unicode MS" w:hAnsi="Arial Unicode MS" w:cs="Arial Unicode MS" w:hint="eastAsia"/>
        </w:rPr>
        <w:t>아</w:t>
      </w:r>
      <w:r>
        <w:rPr>
          <w:rFonts w:ascii="Arial Unicode MS" w:eastAsia="Arial Unicode MS" w:hAnsi="Arial Unicode MS" w:cs="Arial Unicode MS"/>
        </w:rPr>
        <w:t>래와 같이 서버의 도메인 과 스크립트 파일 경로를 적</w:t>
      </w:r>
      <w:r w:rsidR="00FA5BD5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면 됩니다.</w:t>
      </w:r>
    </w:p>
    <w:p w14:paraId="13CCDCB6" w14:textId="77777777" w:rsidR="00E02329" w:rsidRDefault="00E02329">
      <w:pPr>
        <w:pStyle w:val="10"/>
      </w:pPr>
    </w:p>
    <w:p w14:paraId="353BFA80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  <w:b/>
        </w:rPr>
        <w:t>실행</w:t>
      </w:r>
      <w:r w:rsidR="00FA5BD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접속 )</w:t>
      </w:r>
    </w:p>
    <w:tbl>
      <w:tblPr>
        <w:tblStyle w:val="af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4D8270B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C5CF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http:// IP주소 / 스크립트파일.php</w:t>
            </w:r>
          </w:p>
        </w:tc>
      </w:tr>
    </w:tbl>
    <w:p w14:paraId="202AE025" w14:textId="77777777" w:rsidR="00E02329" w:rsidRDefault="00E02329">
      <w:pPr>
        <w:pStyle w:val="10"/>
      </w:pPr>
    </w:p>
    <w:p w14:paraId="27E59FBE" w14:textId="77777777" w:rsidR="00982E8F" w:rsidRDefault="00982E8F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예처럼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주소창에서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F2E0D9F" w14:textId="77777777" w:rsidR="00E02329" w:rsidRDefault="00E02329">
      <w:pPr>
        <w:pStyle w:val="10"/>
      </w:pPr>
    </w:p>
    <w:p w14:paraId="14CD5F30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3.5.3 localhost</w:t>
      </w:r>
    </w:p>
    <w:p w14:paraId="25C9606C" w14:textId="77777777" w:rsidR="00E02329" w:rsidRDefault="00E02329">
      <w:pPr>
        <w:pStyle w:val="10"/>
      </w:pPr>
    </w:p>
    <w:p w14:paraId="3984DA9D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만일 PHP를 서버가 아닌 개인 PC에서 실행할 경우 도메인이나 서버 IP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접속을 할 수 없습니다.</w:t>
      </w:r>
      <w:r w:rsidR="008D61E5">
        <w:rPr>
          <w:rFonts w:ascii="Arial Unicode MS" w:eastAsia="Arial Unicode MS" w:hAnsi="Arial Unicode MS" w:cs="Arial Unicode MS"/>
        </w:rPr>
        <w:t xml:space="preserve"> </w:t>
      </w:r>
      <w:r w:rsidR="008D61E5">
        <w:rPr>
          <w:rFonts w:ascii="Arial Unicode MS" w:eastAsia="Arial Unicode MS" w:hAnsi="Arial Unicode MS" w:cs="Arial Unicode MS" w:hint="eastAsia"/>
        </w:rPr>
        <w:t>또는 보유한 도메인 주소가 없는 경우에는</w:t>
      </w:r>
      <w:r>
        <w:rPr>
          <w:rFonts w:ascii="Arial Unicode MS" w:eastAsia="Arial Unicode MS" w:hAnsi="Arial Unicode MS" w:cs="Arial Unicode MS"/>
        </w:rPr>
        <w:t xml:space="preserve"> localhost 이름을 통</w:t>
      </w:r>
      <w:r w:rsidR="00FA5BD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php가 실행되어 있는 </w:t>
      </w:r>
      <w:r w:rsidR="00FA5BD5">
        <w:rPr>
          <w:rFonts w:ascii="Arial Unicode MS" w:eastAsia="Arial Unicode MS" w:hAnsi="Arial Unicode MS" w:cs="Arial Unicode MS"/>
        </w:rPr>
        <w:t>웹 서버</w:t>
      </w:r>
      <w:r>
        <w:rPr>
          <w:rFonts w:ascii="Arial Unicode MS" w:eastAsia="Arial Unicode MS" w:hAnsi="Arial Unicode MS" w:cs="Arial Unicode MS"/>
        </w:rPr>
        <w:t>로 접속이 가능합니다.</w:t>
      </w:r>
    </w:p>
    <w:p w14:paraId="38C38889" w14:textId="77777777" w:rsidR="00E02329" w:rsidRDefault="00E02329">
      <w:pPr>
        <w:pStyle w:val="10"/>
      </w:pPr>
    </w:p>
    <w:p w14:paraId="4059BEE5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localhost는 127.0.0.1의 IP 주소</w:t>
      </w:r>
      <w:r w:rsidR="00FA5B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가집니다.</w:t>
      </w:r>
    </w:p>
    <w:p w14:paraId="4DFD29D6" w14:textId="77777777" w:rsidR="00E02329" w:rsidRPr="00FA5BD5" w:rsidRDefault="00E02329">
      <w:pPr>
        <w:pStyle w:val="10"/>
      </w:pPr>
    </w:p>
    <w:p w14:paraId="043ADDFF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실행</w:t>
      </w:r>
      <w:r w:rsidR="00FA5BD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접속 )</w:t>
      </w:r>
    </w:p>
    <w:tbl>
      <w:tblPr>
        <w:tblStyle w:val="af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37675D4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3EA6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http:// localhost / 스크립트파일.php</w:t>
            </w:r>
          </w:p>
        </w:tc>
      </w:tr>
    </w:tbl>
    <w:p w14:paraId="1372CACF" w14:textId="77777777" w:rsidR="00E02329" w:rsidRDefault="00E02329">
      <w:pPr>
        <w:pStyle w:val="10"/>
      </w:pPr>
    </w:p>
    <w:tbl>
      <w:tblPr>
        <w:tblStyle w:val="af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32C3433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2265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http:// 127.0.0.1 / 스크립트파일.php</w:t>
            </w:r>
          </w:p>
        </w:tc>
      </w:tr>
    </w:tbl>
    <w:p w14:paraId="07F5D273" w14:textId="77777777" w:rsidR="00E02329" w:rsidRDefault="00E02329">
      <w:pPr>
        <w:pStyle w:val="10"/>
      </w:pPr>
    </w:p>
    <w:p w14:paraId="7C972DDC" w14:textId="77777777" w:rsidR="00E02329" w:rsidRDefault="00F973E6">
      <w:pPr>
        <w:pStyle w:val="10"/>
      </w:pPr>
      <w:r w:rsidRPr="008A173D">
        <w:rPr>
          <w:rFonts w:ascii="Arial Unicode MS" w:eastAsia="Arial Unicode MS" w:hAnsi="Arial Unicode MS" w:cs="Arial Unicode MS"/>
          <w:b/>
        </w:rPr>
        <w:t>localhost 라는 말은 자기 자신의 컴퓨터를 지칭하는 이름입니다.</w:t>
      </w:r>
      <w:r w:rsidR="00F67151">
        <w:rPr>
          <w:rFonts w:ascii="Arial Unicode MS" w:eastAsia="Arial Unicode MS" w:hAnsi="Arial Unicode MS" w:cs="Arial Unicode MS"/>
        </w:rPr>
        <w:t xml:space="preserve"> 서버나 개인용 PC 등 네트워크에 접속되어 있는 대부분의 컴퓨터는 localhost 접속 및 IP 주소를 가지고 있습니다.</w:t>
      </w:r>
    </w:p>
    <w:p w14:paraId="4EC757F1" w14:textId="77777777" w:rsidR="00E02329" w:rsidRDefault="00E02329">
      <w:pPr>
        <w:pStyle w:val="10"/>
      </w:pPr>
    </w:p>
    <w:p w14:paraId="50859EAD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따라서 개인</w:t>
      </w:r>
      <w:r w:rsidR="005F65D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PC나 개인 개발 환경의 경우 localhost 이름을 이용하면 자신의 컴퓨터에 쉽게 접속을 할 수 있습니다.</w:t>
      </w:r>
    </w:p>
    <w:p w14:paraId="312542CB" w14:textId="77777777" w:rsidR="00E02329" w:rsidRPr="005F65D2" w:rsidRDefault="00E02329">
      <w:pPr>
        <w:pStyle w:val="10"/>
      </w:pPr>
    </w:p>
    <w:p w14:paraId="7D802774" w14:textId="77777777" w:rsidR="00E02329" w:rsidRDefault="00E02329">
      <w:pPr>
        <w:pStyle w:val="10"/>
      </w:pPr>
    </w:p>
    <w:p w14:paraId="387698CF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3.5.4 콘솔</w:t>
      </w:r>
      <w:r w:rsidR="005F65D2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실행</w:t>
      </w:r>
    </w:p>
    <w:p w14:paraId="38D106DB" w14:textId="77777777" w:rsidR="00E02329" w:rsidRDefault="00E02329">
      <w:pPr>
        <w:pStyle w:val="10"/>
      </w:pPr>
    </w:p>
    <w:p w14:paraId="4600C83D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PHP는 클라이언트 웹</w:t>
      </w:r>
      <w:r w:rsidR="005F65D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브라</w:t>
      </w:r>
      <w:r w:rsidR="005F65D2">
        <w:rPr>
          <w:rFonts w:ascii="Arial Unicode MS" w:eastAsia="Arial Unicode MS" w:hAnsi="Arial Unicode MS" w:cs="Arial Unicode MS" w:hint="eastAsia"/>
        </w:rPr>
        <w:t>우저</w:t>
      </w:r>
      <w:r>
        <w:rPr>
          <w:rFonts w:ascii="Arial Unicode MS" w:eastAsia="Arial Unicode MS" w:hAnsi="Arial Unicode MS" w:cs="Arial Unicode MS"/>
        </w:rPr>
        <w:t>를 통</w:t>
      </w:r>
      <w:r w:rsidR="005F65D2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실행 및 결과를 확인하는 것 이외에 서버</w:t>
      </w:r>
      <w:r w:rsidR="008D61E5">
        <w:rPr>
          <w:rFonts w:ascii="Arial Unicode MS" w:eastAsia="Arial Unicode MS" w:hAnsi="Arial Unicode MS" w:cs="Arial Unicode MS"/>
        </w:rPr>
        <w:t xml:space="preserve">, </w:t>
      </w:r>
      <w:r w:rsidR="008D61E5">
        <w:rPr>
          <w:rFonts w:ascii="Arial Unicode MS" w:eastAsia="Arial Unicode MS" w:hAnsi="Arial Unicode MS" w:cs="Arial Unicode MS" w:hint="eastAsia"/>
        </w:rPr>
        <w:t xml:space="preserve">터미널 </w:t>
      </w:r>
      <w:r>
        <w:rPr>
          <w:rFonts w:ascii="Arial Unicode MS" w:eastAsia="Arial Unicode MS" w:hAnsi="Arial Unicode MS" w:cs="Arial Unicode MS"/>
        </w:rPr>
        <w:t>콘솔</w:t>
      </w:r>
      <w:r w:rsidR="00A03225">
        <w:rPr>
          <w:rFonts w:ascii="Arial Unicode MS" w:eastAsia="Arial Unicode MS" w:hAnsi="Arial Unicode MS" w:cs="Arial Unicode MS" w:hint="eastAsia"/>
        </w:rPr>
        <w:t xml:space="preserve"> 창에</w:t>
      </w:r>
      <w:r>
        <w:rPr>
          <w:rFonts w:ascii="Arial Unicode MS" w:eastAsia="Arial Unicode MS" w:hAnsi="Arial Unicode MS" w:cs="Arial Unicode MS"/>
        </w:rPr>
        <w:t>서 실행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결과를 확인할 수 있습니다.</w:t>
      </w:r>
    </w:p>
    <w:p w14:paraId="270EAD58" w14:textId="77777777" w:rsidR="00E02329" w:rsidRPr="008E0B4E" w:rsidRDefault="00E02329">
      <w:pPr>
        <w:pStyle w:val="10"/>
      </w:pPr>
    </w:p>
    <w:p w14:paraId="791CD2FF" w14:textId="77777777" w:rsidR="00E02329" w:rsidRDefault="00F67151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실행</w:t>
      </w:r>
      <w:r w:rsidR="008E0B4E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방법)</w:t>
      </w:r>
    </w:p>
    <w:p w14:paraId="61D76C28" w14:textId="77777777" w:rsidR="00E02329" w:rsidRDefault="00E02329">
      <w:pPr>
        <w:pStyle w:val="10"/>
      </w:pPr>
    </w:p>
    <w:tbl>
      <w:tblPr>
        <w:tblStyle w:val="af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31A926B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2D8C" w14:textId="77777777" w:rsidR="00E02329" w:rsidRDefault="00F67151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# php 실행</w:t>
            </w:r>
            <w:r w:rsidR="008E0B4E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파일.php</w:t>
            </w:r>
          </w:p>
        </w:tc>
      </w:tr>
    </w:tbl>
    <w:p w14:paraId="413FA9BA" w14:textId="77777777" w:rsidR="008D61E5" w:rsidRDefault="008D61E5">
      <w:pPr>
        <w:pStyle w:val="10"/>
      </w:pPr>
    </w:p>
    <w:p w14:paraId="425F1D96" w14:textId="77777777" w:rsidR="00E02329" w:rsidRDefault="008D61E5">
      <w:pPr>
        <w:pStyle w:val="1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 w:rsidR="00A03225"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ins w:id="94" w:author="이호진" w:date="2017-09-19T16:31:00Z">
        <w:r w:rsidR="00FE0B04">
          <w:rPr>
            <w:rFonts w:hint="eastAsia"/>
          </w:rPr>
          <w:t>를</w:t>
        </w:r>
      </w:ins>
      <w:del w:id="95" w:author="이호진" w:date="2017-09-19T16:31:00Z">
        <w:r w:rsidDel="00FE0B04">
          <w:rPr>
            <w:rFonts w:hint="eastAsia"/>
          </w:rPr>
          <w:delText>도</w:delText>
        </w:r>
      </w:del>
      <w:r>
        <w:rPr>
          <w:rFonts w:hint="eastAsia"/>
        </w:rPr>
        <w:t xml:space="preserve"> </w:t>
      </w:r>
      <w:r>
        <w:rPr>
          <w:rFonts w:hint="eastAsia"/>
        </w:rPr>
        <w:t>콘솔</w:t>
      </w:r>
      <w:r w:rsidR="00A03225"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A03225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FED53D" w14:textId="77777777" w:rsidR="008D61E5" w:rsidRDefault="008D61E5">
      <w:pPr>
        <w:pStyle w:val="10"/>
      </w:pPr>
    </w:p>
    <w:p w14:paraId="2C476585" w14:textId="77777777" w:rsidR="008D61E5" w:rsidRDefault="008D61E5">
      <w:pPr>
        <w:pStyle w:val="10"/>
      </w:pPr>
      <w:r>
        <w:rPr>
          <w:rFonts w:hint="eastAsia"/>
        </w:rPr>
        <w:t>콘솔</w:t>
      </w:r>
      <w:r w:rsidR="00A03225">
        <w:rPr>
          <w:rFonts w:hint="eastAsia"/>
        </w:rPr>
        <w:t xml:space="preserve"> </w:t>
      </w:r>
      <w:r>
        <w:rPr>
          <w:rFonts w:hint="eastAsia"/>
        </w:rPr>
        <w:t>창과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A03225">
        <w:rPr>
          <w:rFonts w:hint="eastAsia"/>
        </w:rPr>
        <w:t xml:space="preserve"> </w:t>
      </w:r>
      <w:r>
        <w:rPr>
          <w:rFonts w:hint="eastAsia"/>
        </w:rPr>
        <w:t>브라우저로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콘솔</w:t>
      </w:r>
      <w:r w:rsidR="00A03225">
        <w:rPr>
          <w:rFonts w:hint="eastAsia"/>
        </w:rPr>
        <w:t xml:space="preserve"> </w:t>
      </w:r>
      <w:r w:rsidR="00A03225">
        <w:rPr>
          <w:rFonts w:hint="eastAsia"/>
        </w:rPr>
        <w:t>창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출력의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A03225">
        <w:rPr>
          <w:rFonts w:hint="eastAsia"/>
        </w:rPr>
        <w:t xml:space="preserve"> </w:t>
      </w:r>
      <w:r>
        <w:rPr>
          <w:rFonts w:hint="eastAsia"/>
        </w:rPr>
        <w:t>줄은</w:t>
      </w:r>
      <w:r>
        <w:rPr>
          <w:rFonts w:hint="eastAsia"/>
        </w:rPr>
        <w:t xml:space="preserve">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표기하지만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A03225">
        <w:rPr>
          <w:rFonts w:hint="eastAsia"/>
        </w:rPr>
        <w:t xml:space="preserve"> </w:t>
      </w:r>
      <w:r>
        <w:rPr>
          <w:rFonts w:hint="eastAsia"/>
        </w:rPr>
        <w:t>브라우저는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A03225"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t xml:space="preserve">&lt;br&gt; </w:t>
      </w:r>
      <w:r w:rsidR="00A03225">
        <w:rPr>
          <w:rFonts w:hint="eastAsia"/>
        </w:rPr>
        <w:t>태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>.</w:t>
      </w:r>
    </w:p>
    <w:p w14:paraId="4A0E696C" w14:textId="77777777" w:rsidR="008D61E5" w:rsidRDefault="008D61E5">
      <w:pPr>
        <w:pStyle w:val="10"/>
      </w:pPr>
    </w:p>
    <w:p w14:paraId="25EF205D" w14:textId="77777777" w:rsidR="008D61E5" w:rsidRDefault="008D61E5">
      <w:pPr>
        <w:pStyle w:val="10"/>
      </w:pP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소스들은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937C49"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A03225"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표시를</w:t>
      </w:r>
      <w:r>
        <w:rPr>
          <w:rFonts w:hint="eastAsia"/>
        </w:rPr>
        <w:t xml:space="preserve"> </w:t>
      </w:r>
      <w:r>
        <w:t>&lt;br&gt;</w:t>
      </w:r>
      <w:r w:rsidR="00A03225">
        <w:rPr>
          <w:rFonts w:hint="eastAsia"/>
        </w:rPr>
        <w:t xml:space="preserve"> </w:t>
      </w:r>
      <w:r w:rsidR="00A03225">
        <w:rPr>
          <w:rFonts w:hint="eastAsia"/>
        </w:rPr>
        <w:t>태그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t>&lt;</w:t>
      </w:r>
      <w:r>
        <w:rPr>
          <w:rFonts w:hint="eastAsia"/>
        </w:rPr>
        <w:t xml:space="preserve">br&gt; </w:t>
      </w:r>
      <w:r w:rsidR="00937C49">
        <w:rPr>
          <w:rFonts w:hint="eastAsia"/>
        </w:rPr>
        <w:t>태그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937C49"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의미한다고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61B9583D" w14:textId="77777777" w:rsidR="008D61E5" w:rsidRDefault="008D61E5">
      <w:pPr>
        <w:pStyle w:val="10"/>
      </w:pPr>
    </w:p>
    <w:p w14:paraId="1E7B0ECE" w14:textId="77777777" w:rsidR="008D61E5" w:rsidRDefault="00F67151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PHP 콘솔을 이용</w:t>
      </w:r>
      <w:r w:rsidR="008D61E5">
        <w:rPr>
          <w:rFonts w:ascii="Arial Unicode MS" w:eastAsia="Arial Unicode MS" w:hAnsi="Arial Unicode MS" w:cs="Arial Unicode MS" w:hint="eastAsia"/>
        </w:rPr>
        <w:t>하면 몇</w:t>
      </w:r>
      <w:r w:rsidR="00937C49">
        <w:rPr>
          <w:rFonts w:ascii="Arial Unicode MS" w:eastAsia="Arial Unicode MS" w:hAnsi="Arial Unicode MS" w:cs="Arial Unicode MS" w:hint="eastAsia"/>
        </w:rPr>
        <w:t xml:space="preserve"> </w:t>
      </w:r>
      <w:r w:rsidR="008D61E5">
        <w:rPr>
          <w:rFonts w:ascii="Arial Unicode MS" w:eastAsia="Arial Unicode MS" w:hAnsi="Arial Unicode MS" w:cs="Arial Unicode MS" w:hint="eastAsia"/>
        </w:rPr>
        <w:t>가지 장점이 있습니다.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1F3A4DD" w14:textId="77777777" w:rsidR="008D61E5" w:rsidRPr="008D61E5" w:rsidRDefault="00F67151" w:rsidP="008D61E5">
      <w:pPr>
        <w:pStyle w:val="1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PHP 스크립트 실행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파일을 백그라운드로 실행할 수도 있습니다. </w:t>
      </w:r>
    </w:p>
    <w:p w14:paraId="2B089CAF" w14:textId="77777777" w:rsidR="00E02329" w:rsidRDefault="00F67151" w:rsidP="008D61E5">
      <w:pPr>
        <w:pStyle w:val="10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스케줄링 기능을</w:t>
      </w:r>
      <w:r w:rsidR="008E0B4E">
        <w:rPr>
          <w:rFonts w:ascii="Arial Unicode MS" w:eastAsia="Arial Unicode MS" w:hAnsi="Arial Unicode MS" w:cs="Arial Unicode MS" w:hint="eastAsia"/>
        </w:rPr>
        <w:t xml:space="preserve"> 통해</w:t>
      </w:r>
      <w:r>
        <w:rPr>
          <w:rFonts w:ascii="Arial Unicode MS" w:eastAsia="Arial Unicode MS" w:hAnsi="Arial Unicode MS" w:cs="Arial Unicode MS"/>
        </w:rPr>
        <w:t xml:space="preserve"> 주기적으로 PHP를 실행할 수도 있습니다. </w:t>
      </w:r>
    </w:p>
    <w:p w14:paraId="046FBCB8" w14:textId="77777777" w:rsidR="00E02329" w:rsidRDefault="00E02329">
      <w:pPr>
        <w:pStyle w:val="10"/>
      </w:pPr>
    </w:p>
    <w:p w14:paraId="4DA79BD6" w14:textId="77777777" w:rsidR="00225946" w:rsidRDefault="00225946">
      <w:pPr>
        <w:pStyle w:val="10"/>
      </w:pPr>
    </w:p>
    <w:p w14:paraId="3212350A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3.6 PHP 버전 확인</w:t>
      </w:r>
    </w:p>
    <w:p w14:paraId="7F89815E" w14:textId="77777777" w:rsidR="00E02329" w:rsidRDefault="00E02329">
      <w:pPr>
        <w:pStyle w:val="10"/>
      </w:pPr>
    </w:p>
    <w:p w14:paraId="5934F0F4" w14:textId="77777777" w:rsidR="00E02329" w:rsidRDefault="008D61E5">
      <w:pPr>
        <w:pStyle w:val="10"/>
      </w:pP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설치 설명에서 잠시 아래와 같은 예제를 </w:t>
      </w:r>
      <w:r w:rsidR="00937C49">
        <w:rPr>
          <w:rFonts w:ascii="Arial Unicode MS" w:eastAsia="Arial Unicode MS" w:hAnsi="Arial Unicode MS" w:cs="Arial Unicode MS" w:hint="eastAsia"/>
        </w:rPr>
        <w:t xml:space="preserve">본 </w:t>
      </w:r>
      <w:r>
        <w:rPr>
          <w:rFonts w:ascii="Arial Unicode MS" w:eastAsia="Arial Unicode MS" w:hAnsi="Arial Unicode MS" w:cs="Arial Unicode MS" w:hint="eastAsia"/>
        </w:rPr>
        <w:t xml:space="preserve">적이 있을 것입니다. </w:t>
      </w:r>
      <w:r w:rsidR="00F67151">
        <w:rPr>
          <w:rFonts w:ascii="Arial Unicode MS" w:eastAsia="Arial Unicode MS" w:hAnsi="Arial Unicode MS" w:cs="Arial Unicode MS"/>
        </w:rPr>
        <w:t>PHP는 현재 설치되어 있는 PHP의 환경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설정 및 버전을 웹 브라우저 접속을 통</w:t>
      </w:r>
      <w:r w:rsidR="008E0B4E">
        <w:rPr>
          <w:rFonts w:ascii="Arial Unicode MS" w:eastAsia="Arial Unicode MS" w:hAnsi="Arial Unicode MS" w:cs="Arial Unicode MS" w:hint="eastAsia"/>
        </w:rPr>
        <w:t>해</w:t>
      </w:r>
      <w:r w:rsidR="00F67151">
        <w:rPr>
          <w:rFonts w:ascii="Arial Unicode MS" w:eastAsia="Arial Unicode MS" w:hAnsi="Arial Unicode MS" w:cs="Arial Unicode MS"/>
        </w:rPr>
        <w:t xml:space="preserve"> 확인할 수 있는 특수한 함수를 제공합니다.</w:t>
      </w:r>
    </w:p>
    <w:p w14:paraId="5F0C9994" w14:textId="77777777" w:rsidR="00E02329" w:rsidRDefault="00E02329">
      <w:pPr>
        <w:pStyle w:val="10"/>
        <w:rPr>
          <w:ins w:id="96" w:author="이호진" w:date="2017-09-19T16:31:00Z"/>
        </w:rPr>
      </w:pPr>
    </w:p>
    <w:p w14:paraId="016CB3E9" w14:textId="77777777" w:rsidR="00FE0B04" w:rsidRDefault="00FE0B04">
      <w:pPr>
        <w:pStyle w:val="10"/>
        <w:rPr>
          <w:rFonts w:hint="eastAsia"/>
        </w:rPr>
      </w:pPr>
      <w:ins w:id="97" w:author="이호진" w:date="2017-09-19T16:31:00Z">
        <w:r>
          <w:rPr>
            <w:rFonts w:hint="eastAsia"/>
          </w:rPr>
          <w:t>예제파일</w:t>
        </w:r>
        <w:r>
          <w:rPr>
            <w:rFonts w:hint="eastAsia"/>
          </w:rPr>
          <w:t>: phpinfo.php</w:t>
        </w:r>
      </w:ins>
    </w:p>
    <w:tbl>
      <w:tblPr>
        <w:tblStyle w:val="af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E02329" w14:paraId="74FFF63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AFC3" w14:textId="77777777" w:rsidR="00E02329" w:rsidRDefault="00F67151">
            <w:pPr>
              <w:pStyle w:val="10"/>
            </w:pPr>
            <w:r>
              <w:t>&lt;?php</w:t>
            </w:r>
          </w:p>
          <w:p w14:paraId="79E99591" w14:textId="77777777" w:rsidR="00E02329" w:rsidRDefault="00FE0B04">
            <w:pPr>
              <w:pStyle w:val="10"/>
            </w:pPr>
            <w:ins w:id="98" w:author="이호진" w:date="2017-09-19T16:31:00Z">
              <w:r>
                <w:tab/>
              </w:r>
            </w:ins>
            <w:r w:rsidR="00F67151">
              <w:t>phpinfo();</w:t>
            </w:r>
          </w:p>
          <w:p w14:paraId="111BDD28" w14:textId="77777777" w:rsidR="00E02329" w:rsidRDefault="00F67151">
            <w:pPr>
              <w:pStyle w:val="10"/>
            </w:pPr>
            <w:r>
              <w:t>?&gt;</w:t>
            </w:r>
          </w:p>
        </w:tc>
      </w:tr>
    </w:tbl>
    <w:p w14:paraId="1A9555AE" w14:textId="77777777" w:rsidR="00E02329" w:rsidRDefault="00E02329">
      <w:pPr>
        <w:pStyle w:val="10"/>
        <w:rPr>
          <w:rFonts w:hint="eastAsia"/>
        </w:rPr>
      </w:pPr>
    </w:p>
    <w:p w14:paraId="6E04A297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 xml:space="preserve">위와 같이 phpinfo();라는 함수 </w:t>
      </w:r>
      <w:r w:rsidR="00D8509C">
        <w:rPr>
          <w:rFonts w:ascii="Arial Unicode MS" w:eastAsia="Arial Unicode MS" w:hAnsi="Arial Unicode MS" w:cs="Arial Unicode MS"/>
        </w:rPr>
        <w:t>한 줄</w:t>
      </w:r>
      <w:r>
        <w:rPr>
          <w:rFonts w:ascii="Arial Unicode MS" w:eastAsia="Arial Unicode MS" w:hAnsi="Arial Unicode MS" w:cs="Arial Unicode MS"/>
        </w:rPr>
        <w:t>을 코드에 넣</w:t>
      </w:r>
      <w:r w:rsidR="008E0B4E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면 PHP는 자신의 환경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설정 정보를 웹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페이</w:t>
      </w:r>
      <w:r w:rsidR="008E0B4E">
        <w:rPr>
          <w:rFonts w:ascii="Arial Unicode MS" w:eastAsia="Arial Unicode MS" w:hAnsi="Arial Unicode MS" w:cs="Arial Unicode MS" w:hint="eastAsia"/>
        </w:rPr>
        <w:t>지</w:t>
      </w:r>
      <w:r>
        <w:rPr>
          <w:rFonts w:ascii="Arial Unicode MS" w:eastAsia="Arial Unicode MS" w:hAnsi="Arial Unicode MS" w:cs="Arial Unicode MS"/>
        </w:rPr>
        <w:t xml:space="preserve"> 형태로 화면에 출력합니다.</w:t>
      </w:r>
    </w:p>
    <w:p w14:paraId="42DE6567" w14:textId="77777777" w:rsidR="00E02329" w:rsidRDefault="00E02329">
      <w:pPr>
        <w:pStyle w:val="10"/>
      </w:pPr>
    </w:p>
    <w:p w14:paraId="68E505A5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phpinfo()는 PHP버전 과 설정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정보, HTTP 헤더, 확장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모듈 및 사전 정의된 변수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등도 </w:t>
      </w:r>
      <w:r w:rsidR="008E0B4E">
        <w:rPr>
          <w:rFonts w:ascii="Arial Unicode MS" w:eastAsia="Arial Unicode MS" w:hAnsi="Arial Unicode MS" w:cs="Arial Unicode MS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출력됩니다.</w:t>
      </w:r>
    </w:p>
    <w:p w14:paraId="351673FE" w14:textId="77777777" w:rsidR="00E02329" w:rsidRDefault="00E02329">
      <w:pPr>
        <w:pStyle w:val="10"/>
      </w:pPr>
    </w:p>
    <w:p w14:paraId="396CA413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 xml:space="preserve">주의할 점은 phpinfo();는 초기에 테스트 용도로만 사용해야 합니다. 잘못된 사용으로 </w:t>
      </w:r>
      <w:r w:rsidR="008E0B4E">
        <w:rPr>
          <w:rFonts w:ascii="Arial Unicode MS" w:eastAsia="Arial Unicode MS" w:hAnsi="Arial Unicode MS" w:cs="Arial Unicode MS" w:hint="eastAsia"/>
        </w:rPr>
        <w:t xml:space="preserve">인해 </w:t>
      </w:r>
      <w:r>
        <w:rPr>
          <w:rFonts w:ascii="Arial Unicode MS" w:eastAsia="Arial Unicode MS" w:hAnsi="Arial Unicode MS" w:cs="Arial Unicode MS"/>
        </w:rPr>
        <w:t>외부 사용자로부터 자신의 서버 정보가 공개될 수 있습니다.</w:t>
      </w:r>
    </w:p>
    <w:p w14:paraId="17DF4DB6" w14:textId="77777777" w:rsidR="00E02329" w:rsidRDefault="00E02329">
      <w:pPr>
        <w:pStyle w:val="10"/>
      </w:pPr>
    </w:p>
    <w:p w14:paraId="6CB50CAA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PHP의 환경</w:t>
      </w:r>
      <w:r w:rsidR="008E0B4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정보는 php.ini 파일을 통</w:t>
      </w:r>
      <w:r w:rsidR="008E0B4E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변경</w:t>
      </w:r>
      <w:r w:rsidR="008E0B4E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수 있습니다.</w:t>
      </w:r>
    </w:p>
    <w:p w14:paraId="78B3D5E2" w14:textId="77777777" w:rsidR="00E02329" w:rsidRDefault="00E02329">
      <w:pPr>
        <w:pStyle w:val="10"/>
      </w:pPr>
    </w:p>
    <w:p w14:paraId="26213052" w14:textId="77777777" w:rsidR="00E02329" w:rsidRDefault="00E02329">
      <w:pPr>
        <w:pStyle w:val="10"/>
      </w:pPr>
    </w:p>
    <w:p w14:paraId="62477EF2" w14:textId="77777777" w:rsidR="00E02329" w:rsidRDefault="00F67151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3.7 기호</w:t>
      </w:r>
    </w:p>
    <w:p w14:paraId="6BDDFCDA" w14:textId="77777777" w:rsidR="00E02329" w:rsidRDefault="00E02329">
      <w:pPr>
        <w:pStyle w:val="10"/>
      </w:pPr>
    </w:p>
    <w:p w14:paraId="3E3A2976" w14:textId="77777777" w:rsidR="00E02329" w:rsidRDefault="00F67151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PHP와 더불어 많은 프로그램 언어들은 문법을 구성하고 구분을 하는 기호를 사용합니다.</w:t>
      </w:r>
      <w:r w:rsidR="00745BB4">
        <w:rPr>
          <w:rFonts w:ascii="Arial Unicode MS" w:eastAsia="Arial Unicode MS" w:hAnsi="Arial Unicode MS" w:cs="Arial Unicode MS"/>
        </w:rPr>
        <w:t xml:space="preserve"> PHP</w:t>
      </w:r>
      <w:r w:rsidR="00745BB4">
        <w:rPr>
          <w:rFonts w:ascii="Arial Unicode MS" w:eastAsia="Arial Unicode MS" w:hAnsi="Arial Unicode MS" w:cs="Arial Unicode MS" w:hint="eastAsia"/>
        </w:rPr>
        <w:t xml:space="preserve"> 인터프리터는 </w:t>
      </w:r>
      <w:r w:rsidR="00745BB4">
        <w:rPr>
          <w:rFonts w:ascii="Arial Unicode MS" w:eastAsia="Arial Unicode MS" w:hAnsi="Arial Unicode MS" w:cs="Arial Unicode MS"/>
        </w:rPr>
        <w:t>C</w:t>
      </w:r>
      <w:r w:rsidR="00A03225">
        <w:rPr>
          <w:rFonts w:ascii="Arial Unicode MS" w:eastAsia="Arial Unicode MS" w:hAnsi="Arial Unicode MS" w:cs="Arial Unicode MS" w:hint="eastAsia"/>
        </w:rPr>
        <w:t xml:space="preserve"> </w:t>
      </w:r>
      <w:r w:rsidR="00745BB4">
        <w:rPr>
          <w:rFonts w:ascii="Arial Unicode MS" w:eastAsia="Arial Unicode MS" w:hAnsi="Arial Unicode MS" w:cs="Arial Unicode MS" w:hint="eastAsia"/>
        </w:rPr>
        <w:t xml:space="preserve">언어로 개발되었고, 또한 문법적 표현과 기호들도 </w:t>
      </w:r>
      <w:r w:rsidR="00745BB4">
        <w:rPr>
          <w:rFonts w:ascii="Arial Unicode MS" w:eastAsia="Arial Unicode MS" w:hAnsi="Arial Unicode MS" w:cs="Arial Unicode MS"/>
        </w:rPr>
        <w:t>C</w:t>
      </w:r>
      <w:r w:rsidR="00A03225">
        <w:rPr>
          <w:rFonts w:ascii="Arial Unicode MS" w:eastAsia="Arial Unicode MS" w:hAnsi="Arial Unicode MS" w:cs="Arial Unicode MS" w:hint="eastAsia"/>
        </w:rPr>
        <w:t xml:space="preserve"> </w:t>
      </w:r>
      <w:r w:rsidR="00745BB4">
        <w:rPr>
          <w:rFonts w:ascii="Arial Unicode MS" w:eastAsia="Arial Unicode MS" w:hAnsi="Arial Unicode MS" w:cs="Arial Unicode MS" w:hint="eastAsia"/>
        </w:rPr>
        <w:t>언</w:t>
      </w:r>
      <w:r w:rsidR="00937C49">
        <w:rPr>
          <w:rFonts w:ascii="Arial Unicode MS" w:eastAsia="Arial Unicode MS" w:hAnsi="Arial Unicode MS" w:cs="Arial Unicode MS" w:hint="eastAsia"/>
        </w:rPr>
        <w:t>어</w:t>
      </w:r>
      <w:r w:rsidR="00745BB4">
        <w:rPr>
          <w:rFonts w:ascii="Arial Unicode MS" w:eastAsia="Arial Unicode MS" w:hAnsi="Arial Unicode MS" w:cs="Arial Unicode MS" w:hint="eastAsia"/>
        </w:rPr>
        <w:t>와 유사한 기호들을 사용합니다.</w:t>
      </w:r>
    </w:p>
    <w:p w14:paraId="58556DDB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</w:p>
    <w:p w14:paraId="60644A2A" w14:textId="77777777" w:rsidR="00E02329" w:rsidRPr="00745BB4" w:rsidRDefault="00745BB4">
      <w:pPr>
        <w:pStyle w:val="10"/>
      </w:pP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>언어를 작성하기 위해서 사용하는 몇</w:t>
      </w:r>
      <w:r w:rsidR="00937C4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가지 기호들에 대해서 </w:t>
      </w:r>
      <w:r w:rsidR="00A03225">
        <w:rPr>
          <w:rFonts w:ascii="Arial Unicode MS" w:eastAsia="Arial Unicode MS" w:hAnsi="Arial Unicode MS" w:cs="Arial Unicode MS" w:hint="eastAsia"/>
        </w:rPr>
        <w:t xml:space="preserve">먼저 </w:t>
      </w:r>
      <w:r>
        <w:rPr>
          <w:rFonts w:ascii="Arial Unicode MS" w:eastAsia="Arial Unicode MS" w:hAnsi="Arial Unicode MS" w:cs="Arial Unicode MS" w:hint="eastAsia"/>
        </w:rPr>
        <w:t>살펴보도록 하겠습니다</w:t>
      </w:r>
    </w:p>
    <w:p w14:paraId="027E24C6" w14:textId="77777777" w:rsidR="008E0B4E" w:rsidRPr="00A03225" w:rsidRDefault="008E0B4E">
      <w:pPr>
        <w:pStyle w:val="10"/>
      </w:pPr>
    </w:p>
    <w:p w14:paraId="3C55688B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3.7.1 소괄호 ()</w:t>
      </w:r>
    </w:p>
    <w:p w14:paraId="33986135" w14:textId="77777777" w:rsidR="00E02329" w:rsidRDefault="00E02329">
      <w:pPr>
        <w:pStyle w:val="10"/>
      </w:pPr>
    </w:p>
    <w:p w14:paraId="77D60E62" w14:textId="77777777" w:rsidR="00745BB4" w:rsidRDefault="00F67151" w:rsidP="00745BB4">
      <w:pPr>
        <w:pStyle w:val="10"/>
      </w:pPr>
      <w:r>
        <w:rPr>
          <w:rFonts w:ascii="Arial Unicode MS" w:eastAsia="Arial Unicode MS" w:hAnsi="Arial Unicode MS" w:cs="Arial Unicode MS"/>
        </w:rPr>
        <w:t>소괄호</w:t>
      </w:r>
      <w:r w:rsidR="00413AC1">
        <w:rPr>
          <w:rFonts w:ascii="Arial Unicode MS" w:eastAsia="Arial Unicode MS" w:hAnsi="Arial Unicode MS" w:cs="Arial Unicode MS" w:hint="eastAsia"/>
        </w:rPr>
        <w:t xml:space="preserve"> ()</w:t>
      </w:r>
      <w:r>
        <w:rPr>
          <w:rFonts w:ascii="Arial Unicode MS" w:eastAsia="Arial Unicode MS" w:hAnsi="Arial Unicode MS" w:cs="Arial Unicode MS"/>
        </w:rPr>
        <w:t xml:space="preserve">는 </w:t>
      </w:r>
      <w:r w:rsidR="00745BB4">
        <w:rPr>
          <w:rFonts w:ascii="Arial Unicode MS" w:eastAsia="Arial Unicode MS" w:hAnsi="Arial Unicode MS" w:cs="Arial Unicode MS" w:hint="eastAsia"/>
        </w:rPr>
        <w:t xml:space="preserve">대부분 </w:t>
      </w:r>
      <w:r>
        <w:rPr>
          <w:rFonts w:ascii="Arial Unicode MS" w:eastAsia="Arial Unicode MS" w:hAnsi="Arial Unicode MS" w:cs="Arial Unicode MS"/>
        </w:rPr>
        <w:t>값을 전달하는 경우에 많이 사용됩니다. 조건문의 판단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입력할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때와 함수호출을 위한 인자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전달</w:t>
      </w:r>
      <w:r w:rsidR="00413AC1">
        <w:rPr>
          <w:rFonts w:ascii="Arial Unicode MS" w:eastAsia="Arial Unicode MS" w:hAnsi="Arial Unicode MS" w:cs="Arial Unicode MS" w:hint="eastAsia"/>
        </w:rPr>
        <w:t xml:space="preserve">할 </w:t>
      </w:r>
      <w:r>
        <w:rPr>
          <w:rFonts w:ascii="Arial Unicode MS" w:eastAsia="Arial Unicode MS" w:hAnsi="Arial Unicode MS" w:cs="Arial Unicode MS"/>
        </w:rPr>
        <w:t>때 자주 접</w:t>
      </w:r>
      <w:r w:rsidR="00413AC1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것입니다.</w:t>
      </w:r>
      <w:r w:rsidR="00745BB4">
        <w:rPr>
          <w:rFonts w:ascii="Arial Unicode MS" w:eastAsia="Arial Unicode MS" w:hAnsi="Arial Unicode MS" w:cs="Arial Unicode MS"/>
        </w:rPr>
        <w:t xml:space="preserve"> 또한 소괄호는 일반적인 연산</w:t>
      </w:r>
      <w:del w:id="99" w:author="이호진" w:date="2017-09-19T16:32:00Z">
        <w:r w:rsidR="00745BB4" w:rsidDel="00FE0B04">
          <w:rPr>
            <w:rFonts w:ascii="Arial Unicode MS" w:eastAsia="Arial Unicode MS" w:hAnsi="Arial Unicode MS" w:cs="Arial Unicode MS"/>
          </w:rPr>
          <w:delText>이</w:delText>
        </w:r>
      </w:del>
      <w:r w:rsidR="00745BB4">
        <w:rPr>
          <w:rFonts w:ascii="Arial Unicode MS" w:eastAsia="Arial Unicode MS" w:hAnsi="Arial Unicode MS" w:cs="Arial Unicode MS"/>
        </w:rPr>
        <w:t>의 우선순위나 그룹을 지</w:t>
      </w:r>
      <w:r w:rsidR="00745BB4">
        <w:rPr>
          <w:rFonts w:ascii="Arial Unicode MS" w:eastAsia="Arial Unicode MS" w:hAnsi="Arial Unicode MS" w:cs="Arial Unicode MS" w:hint="eastAsia"/>
        </w:rPr>
        <w:t>정</w:t>
      </w:r>
      <w:r w:rsidR="00745BB4">
        <w:rPr>
          <w:rFonts w:ascii="Arial Unicode MS" w:eastAsia="Arial Unicode MS" w:hAnsi="Arial Unicode MS" w:cs="Arial Unicode MS"/>
        </w:rPr>
        <w:t>할</w:t>
      </w:r>
      <w:r w:rsidR="00745BB4">
        <w:rPr>
          <w:rFonts w:ascii="Arial Unicode MS" w:eastAsia="Arial Unicode MS" w:hAnsi="Arial Unicode MS" w:cs="Arial Unicode MS" w:hint="eastAsia"/>
        </w:rPr>
        <w:t xml:space="preserve"> </w:t>
      </w:r>
      <w:r w:rsidR="00745BB4">
        <w:rPr>
          <w:rFonts w:ascii="Arial Unicode MS" w:eastAsia="Arial Unicode MS" w:hAnsi="Arial Unicode MS" w:cs="Arial Unicode MS"/>
        </w:rPr>
        <w:t>때도 사용합니다.</w:t>
      </w:r>
    </w:p>
    <w:p w14:paraId="69F2C786" w14:textId="77777777" w:rsidR="00E02329" w:rsidRDefault="00E02329">
      <w:pPr>
        <w:pStyle w:val="10"/>
      </w:pPr>
    </w:p>
    <w:p w14:paraId="21DD5EAF" w14:textId="77777777" w:rsidR="00E02329" w:rsidRDefault="00745BB4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소괄호는 항상 쌍으로 사용을 합니다. 만일 </w:t>
      </w:r>
      <w:r w:rsidR="00F67151">
        <w:rPr>
          <w:rFonts w:ascii="Arial Unicode MS" w:eastAsia="Arial Unicode MS" w:hAnsi="Arial Unicode MS" w:cs="Arial Unicode MS"/>
        </w:rPr>
        <w:t>한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개, 두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개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등 다수의 값을 전달할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 w:rsidR="00F67151">
        <w:rPr>
          <w:rFonts w:ascii="Arial Unicode MS" w:eastAsia="Arial Unicode MS" w:hAnsi="Arial Unicode MS" w:cs="Arial Unicode MS"/>
        </w:rPr>
        <w:t>때도 좌우로 소괄호로 둘러</w:t>
      </w:r>
      <w:r w:rsidR="00413AC1">
        <w:rPr>
          <w:rFonts w:ascii="Arial Unicode MS" w:eastAsia="Arial Unicode MS" w:hAnsi="Arial Unicode MS" w:cs="Arial Unicode MS" w:hint="eastAsia"/>
        </w:rPr>
        <w:t>싸인</w:t>
      </w:r>
      <w:r w:rsidR="00F6715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쌍의 </w:t>
      </w:r>
      <w:r w:rsidR="00F67151">
        <w:rPr>
          <w:rFonts w:ascii="Arial Unicode MS" w:eastAsia="Arial Unicode MS" w:hAnsi="Arial Unicode MS" w:cs="Arial Unicode MS"/>
        </w:rPr>
        <w:t xml:space="preserve">모습을 </w:t>
      </w:r>
      <w:r w:rsidR="008E0B4E">
        <w:rPr>
          <w:rFonts w:ascii="Arial Unicode MS" w:eastAsia="Arial Unicode MS" w:hAnsi="Arial Unicode MS" w:cs="Arial Unicode MS" w:hint="eastAsia"/>
        </w:rPr>
        <w:t>보입</w:t>
      </w:r>
      <w:r w:rsidR="00F67151">
        <w:rPr>
          <w:rFonts w:ascii="Arial Unicode MS" w:eastAsia="Arial Unicode MS" w:hAnsi="Arial Unicode MS" w:cs="Arial Unicode MS"/>
        </w:rPr>
        <w:t>니다.</w:t>
      </w:r>
    </w:p>
    <w:p w14:paraId="448634D8" w14:textId="77777777" w:rsidR="008E0B4E" w:rsidRPr="00413AC1" w:rsidRDefault="008E0B4E">
      <w:pPr>
        <w:pStyle w:val="10"/>
      </w:pPr>
    </w:p>
    <w:p w14:paraId="6BA61111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3.7.2 중괄호 </w:t>
      </w:r>
    </w:p>
    <w:p w14:paraId="5CE9A7C5" w14:textId="77777777" w:rsidR="00E02329" w:rsidRDefault="00E02329">
      <w:pPr>
        <w:pStyle w:val="10"/>
      </w:pPr>
    </w:p>
    <w:p w14:paraId="0AD60E4E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중괄호</w:t>
      </w:r>
      <w:ins w:id="100" w:author="이호진" w:date="2017-09-19T16:32:00Z">
        <w:r w:rsidR="00FE0B04">
          <w:rPr>
            <w:rFonts w:ascii="Arial Unicode MS" w:eastAsia="Arial Unicode MS" w:hAnsi="Arial Unicode MS" w:cs="Arial Unicode MS" w:hint="eastAsia"/>
          </w:rPr>
          <w:t>는</w:t>
        </w:r>
      </w:ins>
      <w:r w:rsidR="007B49EB">
        <w:rPr>
          <w:rFonts w:ascii="Arial Unicode MS" w:eastAsia="Arial Unicode MS" w:hAnsi="Arial Unicode MS" w:cs="Arial Unicode MS" w:hint="eastAsia"/>
        </w:rPr>
        <w:t xml:space="preserve"> {}</w:t>
      </w:r>
      <w:r>
        <w:rPr>
          <w:rFonts w:ascii="Arial Unicode MS" w:eastAsia="Arial Unicode MS" w:hAnsi="Arial Unicode MS" w:cs="Arial Unicode MS"/>
        </w:rPr>
        <w:t>는 문법적인 코드의 그룹을 지정할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많이 사용합니다.</w:t>
      </w:r>
      <w:r w:rsidR="00745BB4">
        <w:rPr>
          <w:rFonts w:ascii="Arial Unicode MS" w:eastAsia="Arial Unicode MS" w:hAnsi="Arial Unicode MS" w:cs="Arial Unicode MS"/>
        </w:rPr>
        <w:t xml:space="preserve"> </w:t>
      </w:r>
      <w:r w:rsidR="00745BB4">
        <w:rPr>
          <w:rFonts w:ascii="Arial Unicode MS" w:eastAsia="Arial Unicode MS" w:hAnsi="Arial Unicode MS" w:cs="Arial Unicode MS" w:hint="eastAsia"/>
        </w:rPr>
        <w:t>여러</w:t>
      </w:r>
      <w:r w:rsidR="00937C49">
        <w:rPr>
          <w:rFonts w:ascii="Arial Unicode MS" w:eastAsia="Arial Unicode MS" w:hAnsi="Arial Unicode MS" w:cs="Arial Unicode MS" w:hint="eastAsia"/>
        </w:rPr>
        <w:t xml:space="preserve"> </w:t>
      </w:r>
      <w:r w:rsidR="00745BB4">
        <w:rPr>
          <w:rFonts w:ascii="Arial Unicode MS" w:eastAsia="Arial Unicode MS" w:hAnsi="Arial Unicode MS" w:cs="Arial Unicode MS" w:hint="eastAsia"/>
        </w:rPr>
        <w:t xml:space="preserve">코드들을 </w:t>
      </w:r>
      <w:r w:rsidR="00A03225">
        <w:rPr>
          <w:rFonts w:ascii="Arial Unicode MS" w:eastAsia="Arial Unicode MS" w:hAnsi="Arial Unicode MS" w:cs="Arial Unicode MS" w:hint="eastAsia"/>
        </w:rPr>
        <w:t>묶</w:t>
      </w:r>
      <w:r w:rsidR="00745BB4">
        <w:rPr>
          <w:rFonts w:ascii="Arial Unicode MS" w:eastAsia="Arial Unicode MS" w:hAnsi="Arial Unicode MS" w:cs="Arial Unicode MS" w:hint="eastAsia"/>
        </w:rPr>
        <w:t>어서 처리할 때 많이 사용합니다.</w:t>
      </w:r>
    </w:p>
    <w:p w14:paraId="50EF82BA" w14:textId="77777777" w:rsidR="00E02329" w:rsidRPr="007B49EB" w:rsidRDefault="00E02329">
      <w:pPr>
        <w:pStyle w:val="10"/>
      </w:pPr>
    </w:p>
    <w:p w14:paraId="0F7702D9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프로그램은 하나의 문장씩 구분하여 프로그램을 실행합니다. 하지만 조건문, 반복문, 함수, 클래스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여러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줄의 문장을 하나의 그룹으로 지정하고자 할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위아래로 중괄호를 자주 접할 수 있습니다.</w:t>
      </w:r>
    </w:p>
    <w:p w14:paraId="63B4FA2C" w14:textId="77777777" w:rsidR="00E02329" w:rsidRDefault="00E02329">
      <w:pPr>
        <w:pStyle w:val="10"/>
      </w:pPr>
    </w:p>
    <w:p w14:paraId="30EE64CB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중괄호는 반드시 {} 한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쌍으로 구성되어야 합니다. 만일 한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쌍으로 끝나지 않고 한쪽이 누락된다면 프로그램은 오류를 발생합니다.</w:t>
      </w:r>
    </w:p>
    <w:p w14:paraId="449D8E6C" w14:textId="77777777" w:rsidR="00E02329" w:rsidRDefault="00E02329">
      <w:pPr>
        <w:pStyle w:val="10"/>
      </w:pPr>
    </w:p>
    <w:p w14:paraId="6B6D946E" w14:textId="77777777" w:rsidR="00E02329" w:rsidRDefault="00F67151">
      <w:pPr>
        <w:pStyle w:val="10"/>
      </w:pPr>
      <w:r>
        <w:rPr>
          <w:rFonts w:ascii="Arial Unicode MS" w:eastAsia="Arial Unicode MS" w:hAnsi="Arial Unicode MS" w:cs="Arial Unicode MS"/>
        </w:rPr>
        <w:t>중괄호는 계층화하여 작업이 가능합니다. 즉</w:t>
      </w:r>
      <w:r w:rsidR="00413AC1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하나의 중괄호 안에 또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다른 문장과 중괄호를 입력할 수 있습니다. 이런</w:t>
      </w:r>
      <w:r w:rsidR="00413AC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경우 중괄호의 위치와 코드를 이해하기 쉽게 </w:t>
      </w:r>
      <w:r w:rsidR="00413AC1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기 위해서 들여쓰기를 같이 사용합니다.</w:t>
      </w:r>
    </w:p>
    <w:p w14:paraId="65E43FF0" w14:textId="77777777" w:rsidR="00E02329" w:rsidRDefault="00E02329">
      <w:pPr>
        <w:pStyle w:val="10"/>
      </w:pPr>
    </w:p>
    <w:p w14:paraId="0075BD52" w14:textId="77777777" w:rsidR="008E0B4E" w:rsidRDefault="008E0B4E">
      <w:pPr>
        <w:pStyle w:val="10"/>
      </w:pPr>
    </w:p>
    <w:p w14:paraId="3FECB22E" w14:textId="77777777" w:rsidR="00E02329" w:rsidRDefault="00F67151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3.7.3 대괄호 </w:t>
      </w:r>
    </w:p>
    <w:p w14:paraId="767C5BCF" w14:textId="77777777" w:rsidR="00E02329" w:rsidRDefault="00E02329">
      <w:pPr>
        <w:pStyle w:val="10"/>
      </w:pPr>
    </w:p>
    <w:p w14:paraId="1BDB1C59" w14:textId="77777777" w:rsidR="00E02329" w:rsidRDefault="00F67151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대괄호</w:t>
      </w:r>
      <w:r w:rsidR="007B49EB">
        <w:rPr>
          <w:rFonts w:ascii="Arial Unicode MS" w:eastAsia="Arial Unicode MS" w:hAnsi="Arial Unicode MS" w:cs="Arial Unicode MS" w:hint="eastAsia"/>
        </w:rPr>
        <w:t xml:space="preserve"> []</w:t>
      </w:r>
      <w:r>
        <w:rPr>
          <w:rFonts w:ascii="Arial Unicode MS" w:eastAsia="Arial Unicode MS" w:hAnsi="Arial Unicode MS" w:cs="Arial Unicode MS"/>
        </w:rPr>
        <w:t>는 배열과 선택할 값의 인자로 전달할</w:t>
      </w:r>
      <w:r w:rsidR="007B49E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주로 사용합니다.</w:t>
      </w:r>
      <w:r w:rsidR="00745BB4">
        <w:rPr>
          <w:rFonts w:ascii="Arial Unicode MS" w:eastAsia="Arial Unicode MS" w:hAnsi="Arial Unicode MS" w:cs="Arial Unicode MS"/>
        </w:rPr>
        <w:t xml:space="preserve"> </w:t>
      </w:r>
      <w:r w:rsidR="00745BB4">
        <w:rPr>
          <w:rFonts w:ascii="Arial Unicode MS" w:eastAsia="Arial Unicode MS" w:hAnsi="Arial Unicode MS" w:cs="Arial Unicode MS" w:hint="eastAsia"/>
        </w:rPr>
        <w:t>보통 변수명 뒤에 붙여서 사용합니다.</w:t>
      </w:r>
    </w:p>
    <w:p w14:paraId="3FDB3775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</w:p>
    <w:p w14:paraId="57EB5506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대괄호 안에</w:t>
      </w:r>
      <w:bookmarkStart w:id="101" w:name="_GoBack"/>
      <w:bookmarkEnd w:id="101"/>
      <w:del w:id="102" w:author="이호진" w:date="2017-09-19T16:32:00Z">
        <w:r w:rsidDel="00FE0B04">
          <w:rPr>
            <w:rFonts w:ascii="Arial Unicode MS" w:eastAsia="Arial Unicode MS" w:hAnsi="Arial Unicode MS" w:cs="Arial Unicode MS" w:hint="eastAsia"/>
          </w:rPr>
          <w:delText>는</w:delText>
        </w:r>
      </w:del>
      <w:r>
        <w:rPr>
          <w:rFonts w:ascii="Arial Unicode MS" w:eastAsia="Arial Unicode MS" w:hAnsi="Arial Unicode MS" w:cs="Arial Unicode MS" w:hint="eastAsia"/>
        </w:rPr>
        <w:t xml:space="preserve"> 값을 선택하고자 하는 정수</w:t>
      </w:r>
      <w:r w:rsidR="00A0322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값 또는 키 값을 넣어서 선택할 수 있습니다. </w:t>
      </w:r>
    </w:p>
    <w:p w14:paraId="7A29B8FE" w14:textId="77777777" w:rsidR="00745BB4" w:rsidRDefault="00745BB4" w:rsidP="00745BB4">
      <w:pPr>
        <w:pStyle w:val="10"/>
      </w:pPr>
    </w:p>
    <w:p w14:paraId="2DAAE51B" w14:textId="77777777" w:rsidR="00745BB4" w:rsidRDefault="00745BB4" w:rsidP="00745BB4">
      <w:pPr>
        <w:pStyle w:val="10"/>
      </w:pPr>
      <w:r>
        <w:t>$</w:t>
      </w:r>
      <w:r>
        <w:rPr>
          <w:rFonts w:hint="eastAsia"/>
        </w:rPr>
        <w:t>arr[</w:t>
      </w:r>
      <w:r>
        <w:t>1</w:t>
      </w:r>
      <w:r>
        <w:rPr>
          <w:rFonts w:hint="eastAsia"/>
        </w:rPr>
        <w:t>]</w:t>
      </w:r>
      <w:r>
        <w:t>;</w:t>
      </w:r>
    </w:p>
    <w:p w14:paraId="102407F7" w14:textId="77777777" w:rsidR="00745BB4" w:rsidRDefault="00745BB4" w:rsidP="00745BB4">
      <w:pPr>
        <w:pStyle w:val="10"/>
      </w:pPr>
    </w:p>
    <w:p w14:paraId="51524953" w14:textId="77777777" w:rsidR="00745BB4" w:rsidRDefault="00745BB4" w:rsidP="00745BB4">
      <w:pPr>
        <w:pStyle w:val="10"/>
      </w:pPr>
      <w:r>
        <w:t>$arr[‘name’];</w:t>
      </w:r>
    </w:p>
    <w:p w14:paraId="5CD3D0A3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</w:p>
    <w:p w14:paraId="44F7F51A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softHyphen/>
      </w:r>
      <w:r>
        <w:rPr>
          <w:rFonts w:ascii="Arial Unicode MS" w:eastAsia="Arial Unicode MS" w:hAnsi="Arial Unicode MS" w:cs="Arial Unicode MS"/>
        </w:rPr>
        <w:softHyphen/>
      </w:r>
      <w:r>
        <w:rPr>
          <w:rFonts w:ascii="Arial Unicode MS" w:eastAsia="Arial Unicode MS" w:hAnsi="Arial Unicode MS" w:cs="Arial Unicode MS" w:hint="eastAsia"/>
        </w:rPr>
        <w:t>또는 변수에 키</w:t>
      </w:r>
      <w:r w:rsidR="00A0322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 또는 정수</w:t>
      </w:r>
      <w:r w:rsidR="00A0322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값을 넣어서 사용할 수도 있습니다.</w:t>
      </w:r>
    </w:p>
    <w:p w14:paraId="7782B1E5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</w:p>
    <w:p w14:paraId="6BEF9B05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$key = “name”;</w:t>
      </w:r>
    </w:p>
    <w:p w14:paraId="621B0055" w14:textId="77777777" w:rsidR="00745BB4" w:rsidRDefault="00745BB4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$arr[$key];</w:t>
      </w:r>
    </w:p>
    <w:p w14:paraId="40E89DE9" w14:textId="77777777" w:rsidR="00E02329" w:rsidRDefault="00E02329" w:rsidP="00D754E0">
      <w:pPr>
        <w:pStyle w:val="10"/>
      </w:pPr>
    </w:p>
    <w:sectPr w:rsidR="00E02329" w:rsidSect="00E02329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6" w:author="joon's note" w:date="2017-06-15T15:38:00Z" w:initials="jn">
    <w:p w14:paraId="35B13A1B" w14:textId="77777777" w:rsidR="008A173D" w:rsidRDefault="008A173D">
      <w:pPr>
        <w:pStyle w:val="aff3"/>
      </w:pPr>
      <w:r>
        <w:rPr>
          <w:rStyle w:val="aff2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B13A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B13A1B" w16cid:durableId="1D6B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50C33" w14:textId="77777777" w:rsidR="003732D3" w:rsidRDefault="003732D3" w:rsidP="005A1C04">
      <w:pPr>
        <w:spacing w:line="240" w:lineRule="auto"/>
      </w:pPr>
      <w:r>
        <w:separator/>
      </w:r>
    </w:p>
  </w:endnote>
  <w:endnote w:type="continuationSeparator" w:id="0">
    <w:p w14:paraId="7BB05F4E" w14:textId="77777777" w:rsidR="003732D3" w:rsidRDefault="003732D3" w:rsidP="005A1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4C59" w14:textId="77777777" w:rsidR="003732D3" w:rsidRDefault="003732D3" w:rsidP="005A1C04">
      <w:pPr>
        <w:spacing w:line="240" w:lineRule="auto"/>
      </w:pPr>
      <w:r>
        <w:separator/>
      </w:r>
    </w:p>
  </w:footnote>
  <w:footnote w:type="continuationSeparator" w:id="0">
    <w:p w14:paraId="2009A080" w14:textId="77777777" w:rsidR="003732D3" w:rsidRDefault="003732D3" w:rsidP="005A1C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3EBE"/>
    <w:multiLevelType w:val="hybridMultilevel"/>
    <w:tmpl w:val="6818D192"/>
    <w:lvl w:ilvl="0" w:tplc="0E541E4A">
      <w:start w:val="3"/>
      <w:numFmt w:val="bullet"/>
      <w:lvlText w:val=""/>
      <w:lvlJc w:val="left"/>
      <w:pPr>
        <w:ind w:left="7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2329"/>
    <w:rsid w:val="00034AD7"/>
    <w:rsid w:val="000D55BC"/>
    <w:rsid w:val="000F6686"/>
    <w:rsid w:val="00102B9E"/>
    <w:rsid w:val="00111FEB"/>
    <w:rsid w:val="001C507B"/>
    <w:rsid w:val="001D1622"/>
    <w:rsid w:val="001F44B9"/>
    <w:rsid w:val="00225946"/>
    <w:rsid w:val="00242018"/>
    <w:rsid w:val="0026431C"/>
    <w:rsid w:val="00266857"/>
    <w:rsid w:val="002B413C"/>
    <w:rsid w:val="00334D4B"/>
    <w:rsid w:val="0035344F"/>
    <w:rsid w:val="003732D3"/>
    <w:rsid w:val="00413AC1"/>
    <w:rsid w:val="0041580D"/>
    <w:rsid w:val="004C684F"/>
    <w:rsid w:val="005A1C04"/>
    <w:rsid w:val="005F65D2"/>
    <w:rsid w:val="007024B6"/>
    <w:rsid w:val="00745BB4"/>
    <w:rsid w:val="007A0197"/>
    <w:rsid w:val="007B2CAF"/>
    <w:rsid w:val="007B49EB"/>
    <w:rsid w:val="007F44AD"/>
    <w:rsid w:val="008A173D"/>
    <w:rsid w:val="008D61E5"/>
    <w:rsid w:val="008E0B4E"/>
    <w:rsid w:val="00937C49"/>
    <w:rsid w:val="00974BCB"/>
    <w:rsid w:val="00980875"/>
    <w:rsid w:val="00982E8F"/>
    <w:rsid w:val="00A03225"/>
    <w:rsid w:val="00A8111C"/>
    <w:rsid w:val="00A8270A"/>
    <w:rsid w:val="00A86226"/>
    <w:rsid w:val="00AB012D"/>
    <w:rsid w:val="00B45071"/>
    <w:rsid w:val="00B67938"/>
    <w:rsid w:val="00B81C01"/>
    <w:rsid w:val="00BD308D"/>
    <w:rsid w:val="00BD4066"/>
    <w:rsid w:val="00D754E0"/>
    <w:rsid w:val="00D8509C"/>
    <w:rsid w:val="00DA4AAB"/>
    <w:rsid w:val="00E02329"/>
    <w:rsid w:val="00E144F6"/>
    <w:rsid w:val="00E16AC4"/>
    <w:rsid w:val="00EC3E0B"/>
    <w:rsid w:val="00F563E3"/>
    <w:rsid w:val="00F67151"/>
    <w:rsid w:val="00F973E6"/>
    <w:rsid w:val="00FA5BD5"/>
    <w:rsid w:val="00FC193F"/>
    <w:rsid w:val="00F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A0E42"/>
  <w15:docId w15:val="{DFF6418C-864A-42AF-A330-266C9D04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3E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E0232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E0232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E0232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E0232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E0232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E0232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E02329"/>
  </w:style>
  <w:style w:type="table" w:customStyle="1" w:styleId="TableNormal">
    <w:name w:val="Table Normal"/>
    <w:rsid w:val="00E023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02329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E02329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E02329"/>
    <w:tblPr>
      <w:tblStyleRowBandSize w:val="1"/>
      <w:tblStyleColBandSize w:val="1"/>
    </w:tblPr>
  </w:style>
  <w:style w:type="table" w:customStyle="1" w:styleId="a6">
    <w:basedOn w:val="TableNormal"/>
    <w:rsid w:val="00E02329"/>
    <w:tblPr>
      <w:tblStyleRowBandSize w:val="1"/>
      <w:tblStyleColBandSize w:val="1"/>
    </w:tblPr>
  </w:style>
  <w:style w:type="table" w:customStyle="1" w:styleId="a7">
    <w:basedOn w:val="TableNormal"/>
    <w:rsid w:val="00E02329"/>
    <w:tblPr>
      <w:tblStyleRowBandSize w:val="1"/>
      <w:tblStyleColBandSize w:val="1"/>
    </w:tblPr>
  </w:style>
  <w:style w:type="table" w:customStyle="1" w:styleId="a8">
    <w:basedOn w:val="TableNormal"/>
    <w:rsid w:val="00E02329"/>
    <w:tblPr>
      <w:tblStyleRowBandSize w:val="1"/>
      <w:tblStyleColBandSize w:val="1"/>
    </w:tblPr>
  </w:style>
  <w:style w:type="table" w:customStyle="1" w:styleId="a9">
    <w:basedOn w:val="TableNormal"/>
    <w:rsid w:val="00E02329"/>
    <w:tblPr>
      <w:tblStyleRowBandSize w:val="1"/>
      <w:tblStyleColBandSize w:val="1"/>
    </w:tblPr>
  </w:style>
  <w:style w:type="table" w:customStyle="1" w:styleId="aa">
    <w:basedOn w:val="TableNormal"/>
    <w:rsid w:val="00E02329"/>
    <w:tblPr>
      <w:tblStyleRowBandSize w:val="1"/>
      <w:tblStyleColBandSize w:val="1"/>
    </w:tblPr>
  </w:style>
  <w:style w:type="table" w:customStyle="1" w:styleId="ab">
    <w:basedOn w:val="TableNormal"/>
    <w:rsid w:val="00E02329"/>
    <w:tblPr>
      <w:tblStyleRowBandSize w:val="1"/>
      <w:tblStyleColBandSize w:val="1"/>
    </w:tblPr>
  </w:style>
  <w:style w:type="table" w:customStyle="1" w:styleId="ac">
    <w:basedOn w:val="TableNormal"/>
    <w:rsid w:val="00E02329"/>
    <w:tblPr>
      <w:tblStyleRowBandSize w:val="1"/>
      <w:tblStyleColBandSize w:val="1"/>
    </w:tblPr>
  </w:style>
  <w:style w:type="table" w:customStyle="1" w:styleId="ad">
    <w:basedOn w:val="TableNormal"/>
    <w:rsid w:val="00E02329"/>
    <w:tblPr>
      <w:tblStyleRowBandSize w:val="1"/>
      <w:tblStyleColBandSize w:val="1"/>
    </w:tblPr>
  </w:style>
  <w:style w:type="table" w:customStyle="1" w:styleId="ae">
    <w:basedOn w:val="TableNormal"/>
    <w:rsid w:val="00E02329"/>
    <w:tblPr>
      <w:tblStyleRowBandSize w:val="1"/>
      <w:tblStyleColBandSize w:val="1"/>
    </w:tblPr>
  </w:style>
  <w:style w:type="table" w:customStyle="1" w:styleId="af">
    <w:basedOn w:val="TableNormal"/>
    <w:rsid w:val="00E02329"/>
    <w:tblPr>
      <w:tblStyleRowBandSize w:val="1"/>
      <w:tblStyleColBandSize w:val="1"/>
    </w:tblPr>
  </w:style>
  <w:style w:type="table" w:customStyle="1" w:styleId="af0">
    <w:basedOn w:val="TableNormal"/>
    <w:rsid w:val="00E02329"/>
    <w:tblPr>
      <w:tblStyleRowBandSize w:val="1"/>
      <w:tblStyleColBandSize w:val="1"/>
    </w:tblPr>
  </w:style>
  <w:style w:type="table" w:customStyle="1" w:styleId="af1">
    <w:basedOn w:val="TableNormal"/>
    <w:rsid w:val="00E02329"/>
    <w:tblPr>
      <w:tblStyleRowBandSize w:val="1"/>
      <w:tblStyleColBandSize w:val="1"/>
    </w:tblPr>
  </w:style>
  <w:style w:type="table" w:customStyle="1" w:styleId="af2">
    <w:basedOn w:val="TableNormal"/>
    <w:rsid w:val="00E02329"/>
    <w:tblPr>
      <w:tblStyleRowBandSize w:val="1"/>
      <w:tblStyleColBandSize w:val="1"/>
    </w:tblPr>
  </w:style>
  <w:style w:type="table" w:customStyle="1" w:styleId="af3">
    <w:basedOn w:val="TableNormal"/>
    <w:rsid w:val="00E02329"/>
    <w:tblPr>
      <w:tblStyleRowBandSize w:val="1"/>
      <w:tblStyleColBandSize w:val="1"/>
    </w:tblPr>
  </w:style>
  <w:style w:type="table" w:customStyle="1" w:styleId="af4">
    <w:basedOn w:val="TableNormal"/>
    <w:rsid w:val="00E02329"/>
    <w:tblPr>
      <w:tblStyleRowBandSize w:val="1"/>
      <w:tblStyleColBandSize w:val="1"/>
    </w:tblPr>
  </w:style>
  <w:style w:type="table" w:customStyle="1" w:styleId="af5">
    <w:basedOn w:val="TableNormal"/>
    <w:rsid w:val="00E02329"/>
    <w:tblPr>
      <w:tblStyleRowBandSize w:val="1"/>
      <w:tblStyleColBandSize w:val="1"/>
    </w:tblPr>
  </w:style>
  <w:style w:type="table" w:customStyle="1" w:styleId="af6">
    <w:basedOn w:val="TableNormal"/>
    <w:rsid w:val="00E02329"/>
    <w:tblPr>
      <w:tblStyleRowBandSize w:val="1"/>
      <w:tblStyleColBandSize w:val="1"/>
    </w:tblPr>
  </w:style>
  <w:style w:type="table" w:customStyle="1" w:styleId="af7">
    <w:basedOn w:val="TableNormal"/>
    <w:rsid w:val="00E02329"/>
    <w:tblPr>
      <w:tblStyleRowBandSize w:val="1"/>
      <w:tblStyleColBandSize w:val="1"/>
    </w:tblPr>
  </w:style>
  <w:style w:type="table" w:customStyle="1" w:styleId="af8">
    <w:basedOn w:val="TableNormal"/>
    <w:rsid w:val="00E02329"/>
    <w:tblPr>
      <w:tblStyleRowBandSize w:val="1"/>
      <w:tblStyleColBandSize w:val="1"/>
    </w:tblPr>
  </w:style>
  <w:style w:type="table" w:customStyle="1" w:styleId="af9">
    <w:basedOn w:val="TableNormal"/>
    <w:rsid w:val="00E02329"/>
    <w:tblPr>
      <w:tblStyleRowBandSize w:val="1"/>
      <w:tblStyleColBandSize w:val="1"/>
    </w:tblPr>
  </w:style>
  <w:style w:type="table" w:customStyle="1" w:styleId="afa">
    <w:basedOn w:val="TableNormal"/>
    <w:rsid w:val="00E02329"/>
    <w:tblPr>
      <w:tblStyleRowBandSize w:val="1"/>
      <w:tblStyleColBandSize w:val="1"/>
    </w:tblPr>
  </w:style>
  <w:style w:type="table" w:customStyle="1" w:styleId="afb">
    <w:basedOn w:val="TableNormal"/>
    <w:rsid w:val="00E02329"/>
    <w:tblPr>
      <w:tblStyleRowBandSize w:val="1"/>
      <w:tblStyleColBandSize w:val="1"/>
    </w:tblPr>
  </w:style>
  <w:style w:type="table" w:customStyle="1" w:styleId="afc">
    <w:basedOn w:val="TableNormal"/>
    <w:rsid w:val="00E02329"/>
    <w:tblPr>
      <w:tblStyleRowBandSize w:val="1"/>
      <w:tblStyleColBandSize w:val="1"/>
    </w:tblPr>
  </w:style>
  <w:style w:type="table" w:customStyle="1" w:styleId="afd">
    <w:basedOn w:val="TableNormal"/>
    <w:rsid w:val="00E02329"/>
    <w:tblPr>
      <w:tblStyleRowBandSize w:val="1"/>
      <w:tblStyleColBandSize w:val="1"/>
    </w:tblPr>
  </w:style>
  <w:style w:type="table" w:customStyle="1" w:styleId="afe">
    <w:basedOn w:val="TableNormal"/>
    <w:rsid w:val="00E02329"/>
    <w:tblPr>
      <w:tblStyleRowBandSize w:val="1"/>
      <w:tblStyleColBandSize w:val="1"/>
    </w:tblPr>
  </w:style>
  <w:style w:type="paragraph" w:styleId="aff">
    <w:name w:val="header"/>
    <w:basedOn w:val="a"/>
    <w:link w:val="Char"/>
    <w:uiPriority w:val="99"/>
    <w:unhideWhenUsed/>
    <w:rsid w:val="005A1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"/>
    <w:uiPriority w:val="99"/>
    <w:rsid w:val="005A1C04"/>
  </w:style>
  <w:style w:type="paragraph" w:styleId="aff0">
    <w:name w:val="footer"/>
    <w:basedOn w:val="a"/>
    <w:link w:val="Char0"/>
    <w:uiPriority w:val="99"/>
    <w:unhideWhenUsed/>
    <w:rsid w:val="005A1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0"/>
    <w:uiPriority w:val="99"/>
    <w:rsid w:val="005A1C04"/>
  </w:style>
  <w:style w:type="paragraph" w:styleId="aff1">
    <w:name w:val="Balloon Text"/>
    <w:basedOn w:val="a"/>
    <w:link w:val="Char1"/>
    <w:uiPriority w:val="99"/>
    <w:semiHidden/>
    <w:unhideWhenUsed/>
    <w:rsid w:val="00F6715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1"/>
    <w:uiPriority w:val="99"/>
    <w:semiHidden/>
    <w:rsid w:val="00F67151"/>
    <w:rPr>
      <w:rFonts w:asciiTheme="majorHAnsi" w:eastAsiaTheme="majorEastAsia" w:hAnsiTheme="majorHAnsi" w:cstheme="majorBidi"/>
      <w:sz w:val="18"/>
      <w:szCs w:val="18"/>
    </w:rPr>
  </w:style>
  <w:style w:type="character" w:styleId="aff2">
    <w:name w:val="annotation reference"/>
    <w:basedOn w:val="a0"/>
    <w:uiPriority w:val="99"/>
    <w:semiHidden/>
    <w:unhideWhenUsed/>
    <w:rsid w:val="00D8509C"/>
    <w:rPr>
      <w:sz w:val="18"/>
      <w:szCs w:val="18"/>
    </w:rPr>
  </w:style>
  <w:style w:type="paragraph" w:styleId="aff3">
    <w:name w:val="annotation text"/>
    <w:basedOn w:val="a"/>
    <w:link w:val="Char2"/>
    <w:uiPriority w:val="99"/>
    <w:semiHidden/>
    <w:unhideWhenUsed/>
    <w:rsid w:val="00D8509C"/>
    <w:pPr>
      <w:jc w:val="left"/>
    </w:pPr>
  </w:style>
  <w:style w:type="character" w:customStyle="1" w:styleId="Char2">
    <w:name w:val="메모 텍스트 Char"/>
    <w:basedOn w:val="a0"/>
    <w:link w:val="aff3"/>
    <w:uiPriority w:val="99"/>
    <w:semiHidden/>
    <w:rsid w:val="00D8509C"/>
  </w:style>
  <w:style w:type="paragraph" w:styleId="aff4">
    <w:name w:val="annotation subject"/>
    <w:basedOn w:val="aff3"/>
    <w:next w:val="aff3"/>
    <w:link w:val="Char3"/>
    <w:uiPriority w:val="99"/>
    <w:semiHidden/>
    <w:unhideWhenUsed/>
    <w:rsid w:val="00D8509C"/>
    <w:rPr>
      <w:b/>
      <w:bCs/>
    </w:rPr>
  </w:style>
  <w:style w:type="character" w:customStyle="1" w:styleId="Char3">
    <w:name w:val="메모 주제 Char"/>
    <w:basedOn w:val="Char2"/>
    <w:link w:val="aff4"/>
    <w:uiPriority w:val="99"/>
    <w:semiHidden/>
    <w:rsid w:val="00D8509C"/>
    <w:rPr>
      <w:b/>
      <w:bCs/>
    </w:rPr>
  </w:style>
  <w:style w:type="paragraph" w:styleId="aff5">
    <w:name w:val="Revision"/>
    <w:hidden/>
    <w:uiPriority w:val="99"/>
    <w:semiHidden/>
    <w:rsid w:val="00D8509C"/>
    <w:pPr>
      <w:spacing w:line="240" w:lineRule="auto"/>
    </w:pPr>
  </w:style>
  <w:style w:type="paragraph" w:styleId="aff6">
    <w:name w:val="Normal (Web)"/>
    <w:basedOn w:val="a"/>
    <w:uiPriority w:val="99"/>
    <w:semiHidden/>
    <w:unhideWhenUsed/>
    <w:rsid w:val="00353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18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31</cp:revision>
  <dcterms:created xsi:type="dcterms:W3CDTF">2017-06-15T04:37:00Z</dcterms:created>
  <dcterms:modified xsi:type="dcterms:W3CDTF">2017-09-19T07:32:00Z</dcterms:modified>
</cp:coreProperties>
</file>