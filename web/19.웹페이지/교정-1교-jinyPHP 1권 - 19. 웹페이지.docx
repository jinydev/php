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CCFCB6" w14:textId="4CCF98F3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jinyPHP 1권 - 19. </w:t>
      </w:r>
      <w:r w:rsidR="0018531C">
        <w:rPr>
          <w:rFonts w:ascii="Arial Unicode MS" w:eastAsia="Arial Unicode MS" w:hAnsi="Arial Unicode MS" w:cs="Arial Unicode MS"/>
        </w:rPr>
        <w:t>웹 페이지</w:t>
      </w:r>
    </w:p>
    <w:p w14:paraId="2B07A537" w14:textId="77777777" w:rsidR="00F93675" w:rsidRDefault="00F93675">
      <w:pPr>
        <w:pStyle w:val="10"/>
      </w:pPr>
    </w:p>
    <w:p w14:paraId="5F59F350" w14:textId="44C9EDA4" w:rsidR="00F93675" w:rsidRDefault="0018531C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19.</w:t>
      </w:r>
      <w:r w:rsidR="00E85859"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웹 페이지</w:t>
      </w:r>
    </w:p>
    <w:p w14:paraId="39C5CD23" w14:textId="77777777" w:rsidR="00F93675" w:rsidRDefault="00F93675">
      <w:pPr>
        <w:pStyle w:val="10"/>
      </w:pPr>
    </w:p>
    <w:p w14:paraId="745B8D81" w14:textId="2F02BDDB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PHP는 초기 시작은 </w:t>
      </w:r>
      <w:r w:rsidR="0018531C" w:rsidRPr="0018531C">
        <w:rPr>
          <w:rFonts w:ascii="Arial Unicode MS" w:eastAsia="Arial Unicode MS" w:hAnsi="Arial Unicode MS" w:cs="Arial Unicode MS"/>
        </w:rPr>
        <w:t>웹 사이트</w:t>
      </w:r>
      <w:r>
        <w:rPr>
          <w:rFonts w:ascii="Arial Unicode MS" w:eastAsia="Arial Unicode MS" w:hAnsi="Arial Unicode MS" w:cs="Arial Unicode MS"/>
        </w:rPr>
        <w:t>를 쉽게 개발할 수 있는 C</w:t>
      </w:r>
      <w:r w:rsidR="008404A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 스타일의 서버</w:t>
      </w:r>
      <w:r w:rsidR="0018531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사이드 스크립트입니다.</w:t>
      </w:r>
    </w:p>
    <w:p w14:paraId="77508D3D" w14:textId="77777777" w:rsidR="00F93675" w:rsidRDefault="00F93675">
      <w:pPr>
        <w:pStyle w:val="10"/>
      </w:pPr>
    </w:p>
    <w:p w14:paraId="68475545" w14:textId="42A085D9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PHP는 다양 데이터를 처리하여 </w:t>
      </w:r>
      <w:r w:rsidR="0018531C" w:rsidRPr="0018531C">
        <w:rPr>
          <w:rFonts w:ascii="Arial Unicode MS" w:eastAsia="Arial Unicode MS" w:hAnsi="Arial Unicode MS" w:cs="Arial Unicode MS"/>
        </w:rPr>
        <w:t>웹 사이트</w:t>
      </w:r>
      <w:r>
        <w:rPr>
          <w:rFonts w:ascii="Arial Unicode MS" w:eastAsia="Arial Unicode MS" w:hAnsi="Arial Unicode MS" w:cs="Arial Unicode MS"/>
        </w:rPr>
        <w:t>로 화면을 출력할 수 있습니다. 전</w:t>
      </w:r>
      <w:r w:rsidR="008404A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세계 수많은 </w:t>
      </w:r>
      <w:r w:rsidR="0018531C" w:rsidRPr="0018531C">
        <w:rPr>
          <w:rFonts w:ascii="Arial Unicode MS" w:eastAsia="Arial Unicode MS" w:hAnsi="Arial Unicode MS" w:cs="Arial Unicode MS"/>
        </w:rPr>
        <w:t>웹 사이트</w:t>
      </w:r>
      <w:r w:rsidR="008404AA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이미 PHP로 개발</w:t>
      </w:r>
      <w:r w:rsidR="0018531C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운영되고 있습니다.</w:t>
      </w:r>
    </w:p>
    <w:p w14:paraId="139F1881" w14:textId="77777777" w:rsidR="00F93675" w:rsidRDefault="00F93675">
      <w:pPr>
        <w:pStyle w:val="10"/>
      </w:pPr>
    </w:p>
    <w:p w14:paraId="597BB792" w14:textId="77777777" w:rsidR="00F93675" w:rsidRDefault="00F93675">
      <w:pPr>
        <w:pStyle w:val="10"/>
      </w:pPr>
    </w:p>
    <w:p w14:paraId="7A3E4A68" w14:textId="233BA5EF" w:rsidR="00F93675" w:rsidRDefault="0018531C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19.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1 페이지</w:t>
      </w:r>
      <w:r w:rsidR="007F582A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출력</w:t>
      </w:r>
    </w:p>
    <w:p w14:paraId="4F9CE88D" w14:textId="758F904C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기존 </w:t>
      </w:r>
      <w:r w:rsidR="0018531C">
        <w:rPr>
          <w:rFonts w:ascii="Arial Unicode MS" w:eastAsia="Arial Unicode MS" w:hAnsi="Arial Unicode MS" w:cs="Arial Unicode MS"/>
        </w:rPr>
        <w:t>웹 페이지</w:t>
      </w:r>
      <w:r>
        <w:rPr>
          <w:rFonts w:ascii="Arial Unicode MS" w:eastAsia="Arial Unicode MS" w:hAnsi="Arial Unicode MS" w:cs="Arial Unicode MS"/>
        </w:rPr>
        <w:t xml:space="preserve">는 HTML 마크업과 .htm 확장자를 가지고 있습니다. 또한 이러한 </w:t>
      </w:r>
      <w:r w:rsidR="0018531C">
        <w:rPr>
          <w:rFonts w:ascii="Arial Unicode MS" w:eastAsia="Arial Unicode MS" w:hAnsi="Arial Unicode MS" w:cs="Arial Unicode MS"/>
        </w:rPr>
        <w:t>웹 페이지</w:t>
      </w:r>
      <w:r>
        <w:rPr>
          <w:rFonts w:ascii="Arial Unicode MS" w:eastAsia="Arial Unicode MS" w:hAnsi="Arial Unicode MS" w:cs="Arial Unicode MS"/>
        </w:rPr>
        <w:t>들을 웹</w:t>
      </w:r>
      <w:r w:rsidR="007F582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서버는 클라이언트 </w:t>
      </w:r>
      <w:r w:rsidR="007F582A" w:rsidRPr="007F582A">
        <w:rPr>
          <w:rFonts w:ascii="Arial Unicode MS" w:eastAsia="Arial Unicode MS" w:hAnsi="Arial Unicode MS" w:cs="Arial Unicode MS"/>
        </w:rPr>
        <w:t>브라우저</w:t>
      </w:r>
      <w:r>
        <w:rPr>
          <w:rFonts w:ascii="Arial Unicode MS" w:eastAsia="Arial Unicode MS" w:hAnsi="Arial Unicode MS" w:cs="Arial Unicode MS"/>
        </w:rPr>
        <w:t>로 전달하고 화면을 출력하게 됩니다.</w:t>
      </w:r>
    </w:p>
    <w:p w14:paraId="5192557E" w14:textId="77777777" w:rsidR="00F93675" w:rsidRDefault="00F93675">
      <w:pPr>
        <w:pStyle w:val="10"/>
      </w:pPr>
    </w:p>
    <w:p w14:paraId="75E6AEAB" w14:textId="4DBC8C2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PHP는 HTML과 궁합이 잘 맞는 개발</w:t>
      </w:r>
      <w:r w:rsidR="008404A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 w:rsidR="008404A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중 하나입니다. 기존 HTML 페이지 안 어디에서든지 &lt;?php ~~ ?&gt;를 삽입하게 되면 웹</w:t>
      </w:r>
      <w:r w:rsidR="007F582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서버가 PHP 코드를 인식하여 동적으로 처리합니다.</w:t>
      </w:r>
    </w:p>
    <w:p w14:paraId="2DC7C58A" w14:textId="77777777" w:rsidR="00F93675" w:rsidRDefault="00F93675">
      <w:pPr>
        <w:pStyle w:val="10"/>
      </w:pPr>
    </w:p>
    <w:p w14:paraId="63F21CDE" w14:textId="5389CFD3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지금까지 배운 문법과 구조</w:t>
      </w:r>
      <w:r w:rsidR="008E1605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쉽게 기존 페이지에 적용할 수 있습니다.</w:t>
      </w:r>
    </w:p>
    <w:p w14:paraId="5A4A5367" w14:textId="77777777" w:rsidR="00F93675" w:rsidRDefault="00F93675">
      <w:pPr>
        <w:pStyle w:val="10"/>
      </w:pPr>
    </w:p>
    <w:p w14:paraId="706E7FB1" w14:textId="5982996D" w:rsidR="00F93675" w:rsidRDefault="00425A7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web-01.php</w:t>
      </w: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229F6D3F" w14:textId="77777777" w:rsidTr="005434F1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A02B" w14:textId="77777777" w:rsidR="00F93675" w:rsidRDefault="00E85859">
            <w:pPr>
              <w:pStyle w:val="10"/>
            </w:pPr>
            <w:r>
              <w:t>&lt;html&gt;</w:t>
            </w:r>
          </w:p>
          <w:p w14:paraId="15D786A9" w14:textId="77777777" w:rsidR="00F93675" w:rsidRDefault="00E85859">
            <w:pPr>
              <w:pStyle w:val="10"/>
            </w:pPr>
            <w:r>
              <w:tab/>
              <w:t>&lt;head&gt;</w:t>
            </w:r>
          </w:p>
          <w:p w14:paraId="0855D0BF" w14:textId="77777777" w:rsidR="00F93675" w:rsidRDefault="00E85859">
            <w:pPr>
              <w:pStyle w:val="10"/>
            </w:pPr>
            <w:r>
              <w:tab/>
            </w:r>
            <w:r>
              <w:tab/>
            </w:r>
          </w:p>
          <w:p w14:paraId="5F35F093" w14:textId="77777777" w:rsidR="00F93675" w:rsidRDefault="00E85859">
            <w:pPr>
              <w:pStyle w:val="10"/>
            </w:pPr>
            <w:r>
              <w:tab/>
              <w:t>&lt;/head&gt;</w:t>
            </w:r>
          </w:p>
          <w:p w14:paraId="335B124B" w14:textId="77777777" w:rsidR="00F93675" w:rsidRDefault="00E85859">
            <w:pPr>
              <w:pStyle w:val="10"/>
            </w:pPr>
            <w:r>
              <w:tab/>
              <w:t>&lt;body&gt;</w:t>
            </w:r>
          </w:p>
          <w:p w14:paraId="47D98762" w14:textId="77777777" w:rsidR="00F93675" w:rsidRPr="00A3269A" w:rsidRDefault="00E85859">
            <w:pPr>
              <w:pStyle w:val="10"/>
              <w:rPr>
                <w:b/>
              </w:rPr>
            </w:pPr>
            <w:r>
              <w:tab/>
            </w:r>
            <w:r>
              <w:tab/>
            </w:r>
            <w:r w:rsidRPr="00A3269A">
              <w:rPr>
                <w:b/>
              </w:rPr>
              <w:t>&lt;?php</w:t>
            </w:r>
          </w:p>
          <w:p w14:paraId="7F2BA705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  <w:t>echo "hello world!";</w:t>
            </w:r>
          </w:p>
          <w:p w14:paraId="48B364A6" w14:textId="77777777" w:rsidR="00F93675" w:rsidRPr="00A3269A" w:rsidRDefault="00E85859">
            <w:pPr>
              <w:pStyle w:val="10"/>
              <w:rPr>
                <w:b/>
              </w:rPr>
            </w:pPr>
            <w:r>
              <w:tab/>
            </w:r>
            <w:r>
              <w:tab/>
            </w:r>
            <w:r w:rsidRPr="00A3269A">
              <w:rPr>
                <w:b/>
              </w:rPr>
              <w:t>?&gt;</w:t>
            </w:r>
          </w:p>
          <w:p w14:paraId="25291BA2" w14:textId="77777777" w:rsidR="00F93675" w:rsidRDefault="00E85859">
            <w:pPr>
              <w:pStyle w:val="10"/>
            </w:pPr>
            <w:r>
              <w:tab/>
              <w:t>&lt;/body&gt;</w:t>
            </w:r>
          </w:p>
          <w:p w14:paraId="3515DBD6" w14:textId="77777777" w:rsidR="00F93675" w:rsidRDefault="00E85859">
            <w:pPr>
              <w:pStyle w:val="10"/>
            </w:pPr>
            <w:r>
              <w:t>&lt;/html&gt;</w:t>
            </w:r>
          </w:p>
        </w:tc>
      </w:tr>
    </w:tbl>
    <w:p w14:paraId="592ECED2" w14:textId="77777777" w:rsidR="00F93675" w:rsidRDefault="00F93675">
      <w:pPr>
        <w:pStyle w:val="10"/>
      </w:pPr>
    </w:p>
    <w:p w14:paraId="73C12C52" w14:textId="27BA1A1D" w:rsidR="00F93675" w:rsidRDefault="008E1605">
      <w:pPr>
        <w:pStyle w:val="10"/>
      </w:pPr>
      <w:r w:rsidRPr="008E1605">
        <w:rPr>
          <w:rFonts w:ascii="Arial Unicode MS" w:eastAsia="Arial Unicode MS" w:hAnsi="Arial Unicode MS" w:cs="Arial Unicode MS"/>
          <w:b/>
        </w:rPr>
        <w:t>화면 출력)</w:t>
      </w:r>
    </w:p>
    <w:p w14:paraId="54CE446B" w14:textId="77777777" w:rsidR="00F93675" w:rsidRDefault="00E85859">
      <w:pPr>
        <w:pStyle w:val="10"/>
      </w:pPr>
      <w:r>
        <w:rPr>
          <w:noProof/>
        </w:rPr>
        <w:drawing>
          <wp:inline distT="114300" distB="114300" distL="114300" distR="114300" wp14:anchorId="71A68223" wp14:editId="1BDB6883">
            <wp:extent cx="6120000" cy="1422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395D1" w14:textId="77777777" w:rsidR="00F93675" w:rsidRDefault="00F93675">
      <w:pPr>
        <w:pStyle w:val="10"/>
      </w:pPr>
    </w:p>
    <w:p w14:paraId="58371757" w14:textId="64C81781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위 예제를 보면 </w:t>
      </w:r>
      <w:r w:rsidR="007F582A" w:rsidRPr="007F582A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>가 web-01.php html 페이지를 브라우저로 전송하기 전에 &lt;?php ~ ?&gt; 영역을 스크립트 처리하여 브라우저로 전송하게 됩니다.</w:t>
      </w:r>
    </w:p>
    <w:p w14:paraId="54874915" w14:textId="77777777" w:rsidR="00F93675" w:rsidRDefault="00F93675">
      <w:pPr>
        <w:pStyle w:val="10"/>
      </w:pPr>
    </w:p>
    <w:p w14:paraId="650B9AB8" w14:textId="77777777" w:rsidR="00092BEA" w:rsidRDefault="00092BEA">
      <w:pPr>
        <w:pStyle w:val="10"/>
      </w:pPr>
    </w:p>
    <w:p w14:paraId="093B7ADC" w14:textId="6B3AA37A" w:rsidR="00F93675" w:rsidRDefault="0018531C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19.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2 템플릿</w:t>
      </w:r>
      <w:r w:rsidR="008E1605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작업</w:t>
      </w:r>
    </w:p>
    <w:p w14:paraId="71559E2A" w14:textId="77777777" w:rsidR="00F93675" w:rsidRDefault="00F93675">
      <w:pPr>
        <w:pStyle w:val="10"/>
      </w:pPr>
    </w:p>
    <w:p w14:paraId="7CA19941" w14:textId="2E5ED9BE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PHP와 HTML이 혼용되어 있는 코드가 있는 반면 순수한 PHP 코드도 있습니다.</w:t>
      </w:r>
    </w:p>
    <w:p w14:paraId="5E81574F" w14:textId="77777777" w:rsidR="00F93675" w:rsidRDefault="00F93675">
      <w:pPr>
        <w:pStyle w:val="10"/>
      </w:pPr>
    </w:p>
    <w:p w14:paraId="22FF65EA" w14:textId="2F9FCA64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예전에는 HTML 페이지 안에 PHP코드를 삽입하여 개발하는 </w:t>
      </w:r>
      <w:r w:rsidR="003B260C">
        <w:rPr>
          <w:rFonts w:ascii="Arial Unicode MS" w:eastAsia="Arial Unicode MS" w:hAnsi="Arial Unicode MS" w:cs="Arial Unicode MS" w:hint="eastAsia"/>
        </w:rPr>
        <w:t xml:space="preserve">형태로 </w:t>
      </w:r>
      <w:r>
        <w:rPr>
          <w:rFonts w:ascii="Arial Unicode MS" w:eastAsia="Arial Unicode MS" w:hAnsi="Arial Unicode MS" w:cs="Arial Unicode MS"/>
        </w:rPr>
        <w:t xml:space="preserve">작업을 많이 </w:t>
      </w:r>
      <w:r w:rsidR="00831321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>습니다. 하지만 HTML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PHP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코드가 들어 있으면 가독성이 떨어지고 유지보수도 힘듭니다. 또한 디자이너</w:t>
      </w:r>
      <w:r w:rsidR="00831321">
        <w:rPr>
          <w:rFonts w:ascii="Arial Unicode MS" w:eastAsia="Arial Unicode MS" w:hAnsi="Arial Unicode MS" w:cs="Arial Unicode MS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협업하여 개발하기에도 어려운 부분이 있었습니다.</w:t>
      </w:r>
    </w:p>
    <w:p w14:paraId="3AF59148" w14:textId="77777777" w:rsidR="00F93675" w:rsidRDefault="00F93675">
      <w:pPr>
        <w:pStyle w:val="10"/>
      </w:pPr>
    </w:p>
    <w:p w14:paraId="79D357BC" w14:textId="45AD6F2E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요즘 트렌드는 MVC 패턴이라고 해서 화면에 보이는 view 영역 (HTML)과 데이터와 연산을 처리하는 M/C(PHP)를 분리하여 작업</w:t>
      </w:r>
      <w:r w:rsidR="00831321">
        <w:rPr>
          <w:rFonts w:ascii="Arial Unicode MS" w:eastAsia="Arial Unicode MS" w:hAnsi="Arial Unicode MS" w:cs="Arial Unicode MS" w:hint="eastAsia"/>
        </w:rPr>
        <w:t>하는 것을</w:t>
      </w:r>
      <w:r>
        <w:rPr>
          <w:rFonts w:ascii="Arial Unicode MS" w:eastAsia="Arial Unicode MS" w:hAnsi="Arial Unicode MS" w:cs="Arial Unicode MS"/>
        </w:rPr>
        <w:t xml:space="preserve"> 선호합니다.</w:t>
      </w:r>
    </w:p>
    <w:p w14:paraId="3BD9CCAB" w14:textId="77777777" w:rsidR="00F93675" w:rsidRDefault="00F93675">
      <w:pPr>
        <w:pStyle w:val="10"/>
      </w:pPr>
    </w:p>
    <w:p w14:paraId="2D8DA240" w14:textId="3D0B8F51" w:rsidR="00F93675" w:rsidRDefault="00E85859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PHP와 HTML을 분리하여 가장 간단하게 </w:t>
      </w:r>
      <w:r w:rsidR="0018531C">
        <w:rPr>
          <w:rFonts w:ascii="Arial Unicode MS" w:eastAsia="Arial Unicode MS" w:hAnsi="Arial Unicode MS" w:cs="Arial Unicode MS"/>
        </w:rPr>
        <w:t>웹 페이지</w:t>
      </w:r>
      <w:r>
        <w:rPr>
          <w:rFonts w:ascii="Arial Unicode MS" w:eastAsia="Arial Unicode MS" w:hAnsi="Arial Unicode MS" w:cs="Arial Unicode MS"/>
        </w:rPr>
        <w:t>를 표현하는 방법은 HTML을 템플릿화하여 처리하는 것입니다. 화면에 보이는 부분을 HTML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파일로 저장해 놓고, PHP에서 파일로 읽어 화면에 출력하는 것입니다.</w:t>
      </w:r>
    </w:p>
    <w:p w14:paraId="2B19386B" w14:textId="019633AC" w:rsidR="00D733B2" w:rsidRDefault="00D733B2">
      <w:pPr>
        <w:pStyle w:val="10"/>
        <w:rPr>
          <w:rFonts w:ascii="Arial Unicode MS" w:eastAsia="Arial Unicode MS" w:hAnsi="Arial Unicode MS" w:cs="Arial Unicode MS"/>
        </w:rPr>
      </w:pPr>
    </w:p>
    <w:p w14:paraId="7A48F5F1" w14:textId="58D168BB" w:rsidR="00D733B2" w:rsidRDefault="00D733B2">
      <w:pPr>
        <w:pStyle w:val="10"/>
      </w:pPr>
      <w:r>
        <w:rPr>
          <w:noProof/>
        </w:rPr>
        <w:drawing>
          <wp:inline distT="0" distB="0" distL="0" distR="0" wp14:anchorId="2747C665" wp14:editId="43777507">
            <wp:extent cx="6115050" cy="1714500"/>
            <wp:effectExtent l="0" t="0" r="0" b="0"/>
            <wp:docPr id="7" name="그림 7" descr="C:\Users\infoh\AppData\Local\Microsoft\Windows\INetCache\Content.Word\그림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3AD5" w14:textId="77777777" w:rsidR="00F93675" w:rsidRPr="00831321" w:rsidRDefault="00F93675">
      <w:pPr>
        <w:pStyle w:val="10"/>
      </w:pPr>
    </w:p>
    <w:p w14:paraId="775BBF17" w14:textId="50D22D34" w:rsidR="00F93675" w:rsidRPr="00A3269A" w:rsidRDefault="00425A73">
      <w:pPr>
        <w:pStyle w:val="10"/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web-02.php</w:t>
      </w:r>
    </w:p>
    <w:p w14:paraId="15BEBAA9" w14:textId="77777777" w:rsidR="00F93675" w:rsidRDefault="00F93675">
      <w:pPr>
        <w:pStyle w:val="10"/>
      </w:pP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14DA0B5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AF0C" w14:textId="77777777" w:rsidR="00F93675" w:rsidRDefault="00E85859">
            <w:pPr>
              <w:pStyle w:val="10"/>
            </w:pPr>
            <w:r>
              <w:t>&lt;?php</w:t>
            </w:r>
          </w:p>
          <w:p w14:paraId="48474E67" w14:textId="77777777" w:rsidR="00F93675" w:rsidRDefault="00E85859">
            <w:pPr>
              <w:pStyle w:val="10"/>
            </w:pPr>
            <w:r>
              <w:tab/>
              <w:t>class JinyFiles {</w:t>
            </w:r>
          </w:p>
          <w:p w14:paraId="7297A699" w14:textId="77777777" w:rsidR="00F93675" w:rsidRDefault="00E85859">
            <w:pPr>
              <w:pStyle w:val="10"/>
            </w:pPr>
            <w:r>
              <w:tab/>
            </w:r>
            <w:r>
              <w:tab/>
              <w:t>public function fileLoad($filename)</w:t>
            </w:r>
          </w:p>
          <w:p w14:paraId="3EDF2BFA" w14:textId="77777777" w:rsidR="00F93675" w:rsidRDefault="00E85859">
            <w:pPr>
              <w:pStyle w:val="10"/>
            </w:pPr>
            <w:r>
              <w:tab/>
            </w:r>
            <w:r>
              <w:tab/>
              <w:t>{</w:t>
            </w:r>
          </w:p>
          <w:p w14:paraId="12A6DAFB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  <w:t>if ($fp = fopen($filename, "r")){</w:t>
            </w:r>
          </w:p>
          <w:p w14:paraId="262B9BC3" w14:textId="77777777" w:rsidR="00F93675" w:rsidRDefault="00E85859">
            <w:pPr>
              <w:pStyle w:val="10"/>
            </w:pPr>
            <w:r>
              <w:t xml:space="preserve">     </w:t>
            </w:r>
            <w:r>
              <w:tab/>
            </w:r>
            <w:r>
              <w:tab/>
            </w:r>
            <w:r>
              <w:tab/>
              <w:t>if ($fp){</w:t>
            </w:r>
          </w:p>
          <w:p w14:paraId="720353BD" w14:textId="77777777" w:rsidR="00F93675" w:rsidRDefault="00E85859">
            <w:pPr>
              <w:pStyle w:val="10"/>
            </w:pPr>
            <w:r>
              <w:t xml:space="preserve">            </w:t>
            </w:r>
            <w:r>
              <w:tab/>
            </w:r>
            <w:r>
              <w:tab/>
              <w:t>while (!feof ($fp)) $buffer .= fgets($fp, 4096);</w:t>
            </w:r>
          </w:p>
          <w:p w14:paraId="04B079F1" w14:textId="77777777" w:rsidR="00F93675" w:rsidRDefault="00E85859">
            <w:pPr>
              <w:pStyle w:val="10"/>
            </w:pPr>
            <w:r>
              <w:t xml:space="preserve">            </w:t>
            </w:r>
            <w:r>
              <w:tab/>
            </w:r>
            <w:r>
              <w:tab/>
              <w:t>fclose($fp);</w:t>
            </w:r>
          </w:p>
          <w:p w14:paraId="0142C4D5" w14:textId="77777777" w:rsidR="00F93675" w:rsidRDefault="00E85859">
            <w:pPr>
              <w:pStyle w:val="10"/>
            </w:pPr>
            <w:r>
              <w:t xml:space="preserve">            </w:t>
            </w:r>
            <w:r>
              <w:tab/>
            </w:r>
            <w:r>
              <w:tab/>
              <w:t>return $buffer;</w:t>
            </w:r>
          </w:p>
          <w:p w14:paraId="7985CE48" w14:textId="77777777" w:rsidR="00F93675" w:rsidRDefault="00E85859">
            <w:pPr>
              <w:pStyle w:val="10"/>
            </w:pPr>
            <w:r>
              <w:lastRenderedPageBreak/>
              <w:t xml:space="preserve">        </w:t>
            </w:r>
            <w:r>
              <w:tab/>
            </w:r>
            <w:r>
              <w:tab/>
              <w:t>}</w:t>
            </w:r>
          </w:p>
          <w:p w14:paraId="1D47951F" w14:textId="77777777" w:rsidR="00F93675" w:rsidRDefault="00E85859">
            <w:pPr>
              <w:pStyle w:val="10"/>
            </w:pPr>
            <w:r>
              <w:t xml:space="preserve">      </w:t>
            </w:r>
            <w:r>
              <w:tab/>
            </w:r>
            <w:r>
              <w:tab/>
              <w:t>} else {</w:t>
            </w:r>
          </w:p>
          <w:p w14:paraId="5E309A1B" w14:textId="2A1CF20B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"파일을 읽어올 수 없습니다.";</w:t>
            </w:r>
          </w:p>
          <w:p w14:paraId="0994E178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2F9A5C09" w14:textId="77777777" w:rsidR="00F93675" w:rsidRDefault="00E85859">
            <w:pPr>
              <w:pStyle w:val="10"/>
            </w:pPr>
            <w:r>
              <w:tab/>
            </w:r>
            <w:r>
              <w:tab/>
              <w:t>}</w:t>
            </w:r>
          </w:p>
          <w:p w14:paraId="4FC99BE3" w14:textId="77777777" w:rsidR="00F93675" w:rsidRDefault="00E85859">
            <w:pPr>
              <w:pStyle w:val="10"/>
            </w:pPr>
            <w:r>
              <w:tab/>
              <w:t>}</w:t>
            </w:r>
          </w:p>
          <w:p w14:paraId="046E2C69" w14:textId="77777777" w:rsidR="00F93675" w:rsidRDefault="00E85859">
            <w:pPr>
              <w:pStyle w:val="10"/>
            </w:pPr>
            <w:r>
              <w:tab/>
            </w:r>
          </w:p>
          <w:p w14:paraId="11AA5C90" w14:textId="77777777" w:rsidR="00F93675" w:rsidRDefault="00E85859">
            <w:pPr>
              <w:pStyle w:val="10"/>
            </w:pPr>
            <w:r>
              <w:tab/>
              <w:t>$temp = new JinyFiles();</w:t>
            </w:r>
          </w:p>
          <w:p w14:paraId="4FADBE6D" w14:textId="77777777" w:rsidR="00F93675" w:rsidRDefault="00E85859">
            <w:pPr>
              <w:pStyle w:val="10"/>
            </w:pPr>
            <w:r>
              <w:tab/>
              <w:t>echo $temp-&gt;fileLoad("./temp.htm");</w:t>
            </w:r>
          </w:p>
          <w:p w14:paraId="576F4BB0" w14:textId="77777777" w:rsidR="00F93675" w:rsidRDefault="00F93675">
            <w:pPr>
              <w:pStyle w:val="10"/>
            </w:pPr>
          </w:p>
          <w:p w14:paraId="63B794F3" w14:textId="77777777" w:rsidR="00F93675" w:rsidRDefault="00E85859">
            <w:pPr>
              <w:pStyle w:val="10"/>
            </w:pPr>
            <w:r>
              <w:t>?&gt;</w:t>
            </w:r>
          </w:p>
        </w:tc>
      </w:tr>
    </w:tbl>
    <w:p w14:paraId="0BF1D303" w14:textId="77777777" w:rsidR="00F93675" w:rsidRDefault="00F93675">
      <w:pPr>
        <w:pStyle w:val="10"/>
      </w:pPr>
    </w:p>
    <w:p w14:paraId="5738DBBA" w14:textId="10874CC2" w:rsidR="00F93675" w:rsidRPr="00A3269A" w:rsidRDefault="00425A73">
      <w:pPr>
        <w:pStyle w:val="10"/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temp.htm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097F854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2E0E" w14:textId="77777777" w:rsidR="00F93675" w:rsidRDefault="00E85859">
            <w:pPr>
              <w:pStyle w:val="10"/>
            </w:pPr>
            <w:r>
              <w:t>&lt;html&gt;</w:t>
            </w:r>
          </w:p>
          <w:p w14:paraId="14BCBDC2" w14:textId="77777777" w:rsidR="00F93675" w:rsidRDefault="00E85859">
            <w:pPr>
              <w:pStyle w:val="10"/>
            </w:pPr>
            <w:r>
              <w:tab/>
              <w:t>&lt;head&gt;</w:t>
            </w:r>
          </w:p>
          <w:p w14:paraId="27C879D2" w14:textId="77777777" w:rsidR="00F93675" w:rsidRDefault="00E85859">
            <w:pPr>
              <w:pStyle w:val="10"/>
            </w:pPr>
            <w:r>
              <w:tab/>
            </w:r>
            <w:r>
              <w:tab/>
            </w:r>
          </w:p>
          <w:p w14:paraId="50F6258F" w14:textId="77777777" w:rsidR="00F93675" w:rsidRDefault="00E85859">
            <w:pPr>
              <w:pStyle w:val="10"/>
            </w:pPr>
            <w:r>
              <w:tab/>
              <w:t>&lt;/head&gt;</w:t>
            </w:r>
          </w:p>
          <w:p w14:paraId="0E0BC89A" w14:textId="77777777" w:rsidR="00F93675" w:rsidRDefault="00E85859">
            <w:pPr>
              <w:pStyle w:val="10"/>
            </w:pPr>
            <w:r>
              <w:tab/>
              <w:t>&lt;body&gt;</w:t>
            </w:r>
          </w:p>
          <w:p w14:paraId="751B73C4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&lt;h1&gt;안녕하세요. jinyPHP입니다.&lt;/h1&gt;</w:t>
            </w:r>
          </w:p>
          <w:p w14:paraId="39350C68" w14:textId="77777777" w:rsidR="00F93675" w:rsidRDefault="00E85859">
            <w:pPr>
              <w:pStyle w:val="10"/>
            </w:pPr>
            <w:r>
              <w:tab/>
              <w:t>&lt;/body&gt;</w:t>
            </w:r>
          </w:p>
          <w:p w14:paraId="4329C254" w14:textId="77777777" w:rsidR="00F93675" w:rsidRDefault="00E85859">
            <w:pPr>
              <w:pStyle w:val="10"/>
            </w:pPr>
            <w:r>
              <w:t>&lt;/html&gt;</w:t>
            </w:r>
          </w:p>
          <w:p w14:paraId="3410F479" w14:textId="77777777" w:rsidR="00F93675" w:rsidRDefault="00F93675">
            <w:pPr>
              <w:pStyle w:val="10"/>
            </w:pPr>
          </w:p>
        </w:tc>
      </w:tr>
    </w:tbl>
    <w:p w14:paraId="7C28948F" w14:textId="77777777" w:rsidR="00F93675" w:rsidRDefault="00F93675">
      <w:pPr>
        <w:pStyle w:val="10"/>
      </w:pPr>
    </w:p>
    <w:p w14:paraId="3BD832C0" w14:textId="3EF273CE" w:rsidR="00F93675" w:rsidRDefault="008E1605">
      <w:pPr>
        <w:pStyle w:val="10"/>
      </w:pPr>
      <w:r w:rsidRPr="008E1605">
        <w:rPr>
          <w:rFonts w:ascii="Arial Unicode MS" w:eastAsia="Arial Unicode MS" w:hAnsi="Arial Unicode MS" w:cs="Arial Unicode MS"/>
          <w:b/>
        </w:rPr>
        <w:t>화면 출력)</w:t>
      </w:r>
    </w:p>
    <w:p w14:paraId="701FD2E1" w14:textId="77777777" w:rsidR="00F93675" w:rsidRDefault="00E85859">
      <w:pPr>
        <w:pStyle w:val="10"/>
      </w:pPr>
      <w:r>
        <w:rPr>
          <w:noProof/>
        </w:rPr>
        <w:drawing>
          <wp:inline distT="114300" distB="114300" distL="114300" distR="114300" wp14:anchorId="4B451D5D" wp14:editId="35846655">
            <wp:extent cx="6120000" cy="1422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FE9E77F" w14:textId="011A9504" w:rsidR="00F93675" w:rsidRDefault="00F93675">
      <w:pPr>
        <w:pStyle w:val="10"/>
      </w:pPr>
    </w:p>
    <w:p w14:paraId="73D36EFA" w14:textId="1EED0E45" w:rsidR="003B260C" w:rsidRDefault="003B260C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뷰와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분리한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 xml:space="preserve">.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5434F1">
        <w:rPr>
          <w:rFonts w:hint="eastAsia"/>
        </w:rPr>
        <w:t>한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5434F1">
        <w:rPr>
          <w:rFonts w:hint="eastAsia"/>
        </w:rPr>
        <w:t>해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관리합니다</w:t>
      </w:r>
      <w:r>
        <w:rPr>
          <w:rFonts w:hint="eastAsia"/>
        </w:rPr>
        <w:t>.</w:t>
      </w:r>
    </w:p>
    <w:p w14:paraId="1B629A07" w14:textId="77777777" w:rsidR="00092BEA" w:rsidRDefault="00092BEA">
      <w:pPr>
        <w:pStyle w:val="10"/>
      </w:pPr>
    </w:p>
    <w:p w14:paraId="30BBBC6F" w14:textId="765169B8" w:rsidR="00F93675" w:rsidRDefault="0018531C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19.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3 코드</w:t>
      </w:r>
      <w:r w:rsidR="00831321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치환</w:t>
      </w:r>
    </w:p>
    <w:p w14:paraId="76978299" w14:textId="77777777" w:rsidR="00F93675" w:rsidRDefault="00F93675">
      <w:pPr>
        <w:pStyle w:val="10"/>
      </w:pPr>
    </w:p>
    <w:p w14:paraId="2D7A29E2" w14:textId="5F8C10B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템플릿을 이용하여 HTML 파일 그대로 내용을 다시 </w:t>
      </w:r>
      <w:r w:rsidR="003B260C">
        <w:rPr>
          <w:rFonts w:ascii="Arial Unicode MS" w:eastAsia="Arial Unicode MS" w:hAnsi="Arial Unicode MS" w:cs="Arial Unicode MS" w:hint="eastAsia"/>
        </w:rPr>
        <w:t>재</w:t>
      </w:r>
      <w:r>
        <w:rPr>
          <w:rFonts w:ascii="Arial Unicode MS" w:eastAsia="Arial Unicode MS" w:hAnsi="Arial Unicode MS" w:cs="Arial Unicode MS"/>
        </w:rPr>
        <w:t xml:space="preserve">출력하는 것입니다. </w:t>
      </w:r>
    </w:p>
    <w:p w14:paraId="42A59825" w14:textId="77777777" w:rsidR="00F93675" w:rsidRDefault="00F93675">
      <w:pPr>
        <w:pStyle w:val="10"/>
      </w:pPr>
    </w:p>
    <w:p w14:paraId="65CAA37F" w14:textId="5B6609C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하지만 이러한 방식</w:t>
      </w:r>
      <w:r w:rsidR="00831321">
        <w:rPr>
          <w:rFonts w:ascii="Arial Unicode MS" w:eastAsia="Arial Unicode MS" w:hAnsi="Arial Unicode MS" w:cs="Arial Unicode MS" w:hint="eastAsia"/>
        </w:rPr>
        <w:t>의 문제는</w:t>
      </w:r>
      <w:r>
        <w:rPr>
          <w:rFonts w:ascii="Arial Unicode MS" w:eastAsia="Arial Unicode MS" w:hAnsi="Arial Unicode MS" w:cs="Arial Unicode MS"/>
        </w:rPr>
        <w:t xml:space="preserve"> 동적인 데이터를 가지고 있는 HTML</w:t>
      </w:r>
      <w:r w:rsidR="003B260C">
        <w:rPr>
          <w:rFonts w:ascii="Arial Unicode MS" w:eastAsia="Arial Unicode MS" w:hAnsi="Arial Unicode MS" w:cs="Arial Unicode MS" w:hint="eastAsia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r w:rsidR="003B260C">
        <w:rPr>
          <w:rFonts w:ascii="Arial Unicode MS" w:eastAsia="Arial Unicode MS" w:hAnsi="Arial Unicode MS" w:cs="Arial Unicode MS" w:hint="eastAsia"/>
        </w:rPr>
        <w:t xml:space="preserve">데이터 </w:t>
      </w:r>
      <w:r>
        <w:rPr>
          <w:rFonts w:ascii="Arial Unicode MS" w:eastAsia="Arial Unicode MS" w:hAnsi="Arial Unicode MS" w:cs="Arial Unicode MS"/>
        </w:rPr>
        <w:t>처리가 어렵다는 것입니다. 그래서 이전에는 html 코드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&lt;?php ~ ?&gt;를 삽입하여 코드를 처리</w:t>
      </w:r>
      <w:r w:rsidR="00831321">
        <w:rPr>
          <w:rFonts w:ascii="Arial Unicode MS" w:eastAsia="Arial Unicode MS" w:hAnsi="Arial Unicode MS" w:cs="Arial Unicode MS" w:hint="eastAsia"/>
        </w:rPr>
        <w:t>했습</w:t>
      </w:r>
      <w:r>
        <w:rPr>
          <w:rFonts w:ascii="Arial Unicode MS" w:eastAsia="Arial Unicode MS" w:hAnsi="Arial Unicode MS" w:cs="Arial Unicode MS"/>
        </w:rPr>
        <w:t>니다.</w:t>
      </w:r>
    </w:p>
    <w:p w14:paraId="29EF3A19" w14:textId="77777777" w:rsidR="00F93675" w:rsidRDefault="00F93675">
      <w:pPr>
        <w:pStyle w:val="10"/>
      </w:pPr>
    </w:p>
    <w:p w14:paraId="59948754" w14:textId="314C4549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 xml:space="preserve">템플릿에서 동적으로 처리하고자 하는 내용이 있다고 하면 </w:t>
      </w:r>
      <w:r>
        <w:rPr>
          <w:rFonts w:ascii="Arial Unicode MS" w:eastAsia="Arial Unicode MS" w:hAnsi="Arial Unicode MS" w:cs="Arial Unicode MS"/>
          <w:b/>
        </w:rPr>
        <w:t>치환</w:t>
      </w:r>
      <w:r w:rsidR="00831321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키워드</w:t>
      </w:r>
      <w:r>
        <w:rPr>
          <w:rFonts w:ascii="Arial Unicode MS" w:eastAsia="Arial Unicode MS" w:hAnsi="Arial Unicode MS" w:cs="Arial Unicode MS"/>
        </w:rPr>
        <w:t>를 만들어 사용합니다. 기존 html 파일에 특정한 키워드를 만들어 놓고, PHP에서 화면을 출력하기 전에 치환 키워드를 동적 데이터로 변경하는 방식입니다.</w:t>
      </w:r>
    </w:p>
    <w:p w14:paraId="32188ED6" w14:textId="77777777" w:rsidR="00F93675" w:rsidRDefault="00F93675">
      <w:pPr>
        <w:pStyle w:val="10"/>
      </w:pPr>
    </w:p>
    <w:p w14:paraId="732C821A" w14:textId="75891864" w:rsidR="00F93675" w:rsidRPr="00A3269A" w:rsidRDefault="00425A73">
      <w:pPr>
        <w:pStyle w:val="10"/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web-03.php</w:t>
      </w: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3C778BF1" w14:textId="77777777" w:rsidTr="005434F1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312C" w14:textId="77777777" w:rsidR="00F93675" w:rsidRDefault="00E85859">
            <w:pPr>
              <w:pStyle w:val="10"/>
            </w:pPr>
            <w:r>
              <w:t>&lt;?php</w:t>
            </w:r>
          </w:p>
          <w:p w14:paraId="3C303CCD" w14:textId="77777777" w:rsidR="00F93675" w:rsidRDefault="00E85859">
            <w:pPr>
              <w:pStyle w:val="10"/>
            </w:pPr>
            <w:r>
              <w:tab/>
              <w:t>class JinyFiles {</w:t>
            </w:r>
          </w:p>
          <w:p w14:paraId="219959D1" w14:textId="77777777" w:rsidR="00F93675" w:rsidRDefault="00E85859">
            <w:pPr>
              <w:pStyle w:val="10"/>
            </w:pPr>
            <w:r>
              <w:tab/>
            </w:r>
            <w:r>
              <w:tab/>
              <w:t>public function fileLoad($filename)</w:t>
            </w:r>
          </w:p>
          <w:p w14:paraId="13177C7F" w14:textId="77777777" w:rsidR="00F93675" w:rsidRDefault="00E85859">
            <w:pPr>
              <w:pStyle w:val="10"/>
            </w:pPr>
            <w:r>
              <w:tab/>
            </w:r>
            <w:r>
              <w:tab/>
              <w:t>{</w:t>
            </w:r>
          </w:p>
          <w:p w14:paraId="070FD840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  <w:t>if ($fp = fopen($filename, "r")){</w:t>
            </w:r>
          </w:p>
          <w:p w14:paraId="05E7C700" w14:textId="77777777" w:rsidR="00F93675" w:rsidRDefault="00E85859">
            <w:pPr>
              <w:pStyle w:val="10"/>
            </w:pPr>
            <w:r>
              <w:t xml:space="preserve">     </w:t>
            </w:r>
            <w:r>
              <w:tab/>
            </w:r>
            <w:r>
              <w:tab/>
            </w:r>
            <w:r>
              <w:tab/>
              <w:t>if ($fp){</w:t>
            </w:r>
          </w:p>
          <w:p w14:paraId="27CA03DF" w14:textId="77777777" w:rsidR="00F93675" w:rsidRDefault="00E85859">
            <w:pPr>
              <w:pStyle w:val="10"/>
            </w:pPr>
            <w:r>
              <w:t xml:space="preserve">            </w:t>
            </w:r>
            <w:r>
              <w:tab/>
            </w:r>
            <w:r>
              <w:tab/>
              <w:t>while (!feof ($fp)) $buffer .= fgets($fp, 4096);</w:t>
            </w:r>
          </w:p>
          <w:p w14:paraId="0C0356AF" w14:textId="77777777" w:rsidR="00F93675" w:rsidRDefault="00E85859">
            <w:pPr>
              <w:pStyle w:val="10"/>
            </w:pPr>
            <w:r>
              <w:t xml:space="preserve">            </w:t>
            </w:r>
            <w:r>
              <w:tab/>
            </w:r>
            <w:r>
              <w:tab/>
              <w:t>fclose($fp);</w:t>
            </w:r>
          </w:p>
          <w:p w14:paraId="772134CA" w14:textId="77777777" w:rsidR="00F93675" w:rsidRDefault="00E85859">
            <w:pPr>
              <w:pStyle w:val="10"/>
            </w:pPr>
            <w:r>
              <w:t xml:space="preserve">            </w:t>
            </w:r>
            <w:r>
              <w:tab/>
            </w:r>
            <w:r>
              <w:tab/>
              <w:t>return $buffer;</w:t>
            </w:r>
          </w:p>
          <w:p w14:paraId="4FF31295" w14:textId="77777777" w:rsidR="00F93675" w:rsidRDefault="00E85859">
            <w:pPr>
              <w:pStyle w:val="10"/>
            </w:pPr>
            <w:r>
              <w:t xml:space="preserve">        </w:t>
            </w:r>
            <w:r>
              <w:tab/>
            </w:r>
            <w:r>
              <w:tab/>
              <w:t>}</w:t>
            </w:r>
          </w:p>
          <w:p w14:paraId="3B1CB8DE" w14:textId="77777777" w:rsidR="00F93675" w:rsidRDefault="00E85859">
            <w:pPr>
              <w:pStyle w:val="10"/>
            </w:pPr>
            <w:r>
              <w:t xml:space="preserve">      </w:t>
            </w:r>
            <w:r>
              <w:tab/>
            </w:r>
            <w:r>
              <w:tab/>
              <w:t>} else {</w:t>
            </w:r>
          </w:p>
          <w:p w14:paraId="57ECF536" w14:textId="27799F41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"파일을 읽어올 수 없습니다.";</w:t>
            </w:r>
          </w:p>
          <w:p w14:paraId="38880D48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567255E0" w14:textId="77777777" w:rsidR="00F93675" w:rsidRDefault="00E85859">
            <w:pPr>
              <w:pStyle w:val="10"/>
            </w:pPr>
            <w:r>
              <w:tab/>
            </w:r>
            <w:r>
              <w:tab/>
              <w:t>}</w:t>
            </w:r>
          </w:p>
          <w:p w14:paraId="7B556097" w14:textId="77777777" w:rsidR="00F93675" w:rsidRDefault="00E85859">
            <w:pPr>
              <w:pStyle w:val="10"/>
            </w:pPr>
            <w:r>
              <w:tab/>
              <w:t>}</w:t>
            </w:r>
          </w:p>
          <w:p w14:paraId="1567887B" w14:textId="77777777" w:rsidR="00F93675" w:rsidRDefault="00E85859">
            <w:pPr>
              <w:pStyle w:val="10"/>
            </w:pPr>
            <w:r>
              <w:tab/>
            </w:r>
          </w:p>
          <w:p w14:paraId="3FEB8178" w14:textId="77777777" w:rsidR="00F93675" w:rsidRDefault="00E85859">
            <w:pPr>
              <w:pStyle w:val="10"/>
            </w:pPr>
            <w:r>
              <w:tab/>
              <w:t>$temp = new JinyFiles();</w:t>
            </w:r>
          </w:p>
          <w:p w14:paraId="48D2A791" w14:textId="77777777" w:rsidR="00F93675" w:rsidRDefault="00E85859">
            <w:pPr>
              <w:pStyle w:val="10"/>
            </w:pPr>
            <w:r>
              <w:tab/>
              <w:t>$body = $temp-&gt;fileLoad("./temp-02.htm");</w:t>
            </w:r>
          </w:p>
          <w:p w14:paraId="547350BF" w14:textId="77777777" w:rsidR="00F93675" w:rsidRDefault="00F93675">
            <w:pPr>
              <w:pStyle w:val="10"/>
            </w:pPr>
          </w:p>
          <w:p w14:paraId="66ED9EE1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// 치환</w:t>
            </w:r>
            <w:r w:rsidR="00831321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키워드를 변경합니다.</w:t>
            </w:r>
          </w:p>
          <w:p w14:paraId="44F5025E" w14:textId="77777777" w:rsidR="00F93675" w:rsidRDefault="00E85859">
            <w:pPr>
              <w:pStyle w:val="10"/>
            </w:pPr>
            <w:r>
              <w:t xml:space="preserve">  $name = "jiny LEE";</w:t>
            </w:r>
          </w:p>
          <w:p w14:paraId="0668A7D2" w14:textId="77777777" w:rsidR="00F93675" w:rsidRDefault="00E85859">
            <w:pPr>
              <w:pStyle w:val="10"/>
            </w:pPr>
            <w:r>
              <w:t xml:space="preserve">  $body = str_replace("{(userName)}",$name,$body);</w:t>
            </w:r>
          </w:p>
          <w:p w14:paraId="77FAC454" w14:textId="77777777" w:rsidR="00F93675" w:rsidRDefault="00F93675">
            <w:pPr>
              <w:pStyle w:val="10"/>
            </w:pPr>
          </w:p>
          <w:p w14:paraId="6A4ACEB0" w14:textId="77777777" w:rsidR="00F93675" w:rsidRDefault="00E85859">
            <w:pPr>
              <w:pStyle w:val="10"/>
            </w:pPr>
            <w:r>
              <w:t xml:space="preserve">  echo $body;</w:t>
            </w:r>
          </w:p>
          <w:p w14:paraId="52E81FA9" w14:textId="77777777" w:rsidR="00F93675" w:rsidRDefault="00E85859">
            <w:pPr>
              <w:pStyle w:val="10"/>
            </w:pPr>
            <w:r>
              <w:t>?&gt;</w:t>
            </w:r>
          </w:p>
          <w:p w14:paraId="2E137B8D" w14:textId="77777777" w:rsidR="00F93675" w:rsidRDefault="00F93675">
            <w:pPr>
              <w:pStyle w:val="10"/>
            </w:pPr>
          </w:p>
        </w:tc>
      </w:tr>
    </w:tbl>
    <w:p w14:paraId="51406D79" w14:textId="77777777" w:rsidR="00F93675" w:rsidRDefault="00F93675">
      <w:pPr>
        <w:pStyle w:val="10"/>
      </w:pPr>
    </w:p>
    <w:p w14:paraId="2FB49B64" w14:textId="32091A94" w:rsidR="00F93675" w:rsidRPr="00A3269A" w:rsidRDefault="00425A73">
      <w:pPr>
        <w:pStyle w:val="10"/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temp-02.htm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0104DF4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636E" w14:textId="77777777" w:rsidR="00F93675" w:rsidRDefault="00E85859">
            <w:pPr>
              <w:pStyle w:val="10"/>
            </w:pPr>
            <w:r>
              <w:t>&lt;html&gt;</w:t>
            </w:r>
          </w:p>
          <w:p w14:paraId="2F53156E" w14:textId="77777777" w:rsidR="00F93675" w:rsidRDefault="00E85859">
            <w:pPr>
              <w:pStyle w:val="10"/>
            </w:pPr>
            <w:r>
              <w:tab/>
              <w:t>&lt;head&gt;</w:t>
            </w:r>
          </w:p>
          <w:p w14:paraId="2169E5B8" w14:textId="77777777" w:rsidR="00F93675" w:rsidRDefault="00E85859">
            <w:pPr>
              <w:pStyle w:val="10"/>
            </w:pPr>
            <w:r>
              <w:tab/>
            </w:r>
            <w:r>
              <w:tab/>
            </w:r>
          </w:p>
          <w:p w14:paraId="769E85A1" w14:textId="77777777" w:rsidR="00F93675" w:rsidRDefault="00E85859">
            <w:pPr>
              <w:pStyle w:val="10"/>
            </w:pPr>
            <w:r>
              <w:tab/>
              <w:t>&lt;/head&gt;</w:t>
            </w:r>
          </w:p>
          <w:p w14:paraId="3A795DC3" w14:textId="77777777" w:rsidR="00F93675" w:rsidRDefault="00E85859">
            <w:pPr>
              <w:pStyle w:val="10"/>
            </w:pPr>
            <w:r>
              <w:tab/>
              <w:t>&lt;body&gt;</w:t>
            </w:r>
          </w:p>
          <w:p w14:paraId="5D0EC772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&lt;h1&gt;안녕하세요. 이름은 {(userName)} 입니다.&lt;/h1&gt;</w:t>
            </w:r>
          </w:p>
          <w:p w14:paraId="1B0656CE" w14:textId="77777777" w:rsidR="00F93675" w:rsidRDefault="00E85859">
            <w:pPr>
              <w:pStyle w:val="10"/>
            </w:pPr>
            <w:r>
              <w:tab/>
              <w:t>&lt;/body&gt;</w:t>
            </w:r>
          </w:p>
          <w:p w14:paraId="5D3CD003" w14:textId="77777777" w:rsidR="00F93675" w:rsidRDefault="00E85859">
            <w:pPr>
              <w:pStyle w:val="10"/>
            </w:pPr>
            <w:r>
              <w:t>&lt;/html&gt;</w:t>
            </w:r>
          </w:p>
        </w:tc>
      </w:tr>
    </w:tbl>
    <w:p w14:paraId="32F58420" w14:textId="77777777" w:rsidR="00F93675" w:rsidRDefault="00F93675">
      <w:pPr>
        <w:pStyle w:val="10"/>
      </w:pPr>
    </w:p>
    <w:p w14:paraId="0FDA8C5B" w14:textId="10368CE2" w:rsidR="00F93675" w:rsidRDefault="008E1605">
      <w:pPr>
        <w:pStyle w:val="10"/>
      </w:pPr>
      <w:r w:rsidRPr="008E1605">
        <w:rPr>
          <w:rFonts w:ascii="Arial Unicode MS" w:eastAsia="Arial Unicode MS" w:hAnsi="Arial Unicode MS" w:cs="Arial Unicode MS"/>
          <w:b/>
        </w:rPr>
        <w:t>화면 출력</w:t>
      </w:r>
    </w:p>
    <w:p w14:paraId="4E473E09" w14:textId="77777777" w:rsidR="00F93675" w:rsidRDefault="00E85859">
      <w:pPr>
        <w:pStyle w:val="10"/>
      </w:pPr>
      <w:r>
        <w:rPr>
          <w:noProof/>
        </w:rPr>
        <w:lastRenderedPageBreak/>
        <w:drawing>
          <wp:inline distT="114300" distB="114300" distL="114300" distR="114300" wp14:anchorId="335693C9" wp14:editId="1B7055BF">
            <wp:extent cx="6120000" cy="1422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3BF98" w14:textId="77777777" w:rsidR="00F93675" w:rsidRDefault="00F93675">
      <w:pPr>
        <w:pStyle w:val="10"/>
        <w:rPr>
          <w:b/>
        </w:rPr>
      </w:pPr>
    </w:p>
    <w:p w14:paraId="5C79DD9E" w14:textId="5805E0F9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위의 예제를 보면 템플릿 파일을 읽어서 변수에 저장합니다.</w:t>
      </w:r>
      <w:r w:rsidR="003B260C">
        <w:rPr>
          <w:rFonts w:ascii="Arial Unicode MS" w:eastAsia="Arial Unicode MS" w:hAnsi="Arial Unicode MS" w:cs="Arial Unicode MS"/>
        </w:rPr>
        <w:t xml:space="preserve"> </w:t>
      </w:r>
      <w:r w:rsidR="003B260C">
        <w:rPr>
          <w:rFonts w:ascii="Arial Unicode MS" w:eastAsia="Arial Unicode MS" w:hAnsi="Arial Unicode MS" w:cs="Arial Unicode MS" w:hint="eastAsia"/>
        </w:rPr>
        <w:t xml:space="preserve">변수는 </w:t>
      </w:r>
      <w:r w:rsidR="003B260C">
        <w:rPr>
          <w:rFonts w:ascii="Arial Unicode MS" w:eastAsia="Arial Unicode MS" w:hAnsi="Arial Unicode MS" w:cs="Arial Unicode MS"/>
        </w:rPr>
        <w:t xml:space="preserve">html </w:t>
      </w:r>
      <w:r w:rsidR="003B260C">
        <w:rPr>
          <w:rFonts w:ascii="Arial Unicode MS" w:eastAsia="Arial Unicode MS" w:hAnsi="Arial Unicode MS" w:cs="Arial Unicode MS" w:hint="eastAsia"/>
        </w:rPr>
        <w:t>본문 코드를 담고 있습니다.</w:t>
      </w:r>
    </w:p>
    <w:p w14:paraId="4A37E777" w14:textId="77777777" w:rsidR="00F93675" w:rsidRDefault="00F93675">
      <w:pPr>
        <w:pStyle w:val="10"/>
      </w:pPr>
    </w:p>
    <w:p w14:paraId="5DB79DBD" w14:textId="6E43CA52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문자열을 치환하는 내부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함수를 통</w:t>
      </w:r>
      <w:r w:rsidR="00831321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치환 키워드를 찾아서 데이터로 변경</w:t>
      </w:r>
      <w:r w:rsidR="00AB5D07">
        <w:rPr>
          <w:rFonts w:ascii="Arial Unicode MS" w:eastAsia="Arial Unicode MS" w:hAnsi="Arial Unicode MS" w:cs="Arial Unicode MS" w:hint="eastAsia"/>
        </w:rPr>
        <w:t>한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화면</w:t>
      </w:r>
      <w:r w:rsidR="00831321">
        <w:rPr>
          <w:rFonts w:ascii="Arial Unicode MS" w:eastAsia="Arial Unicode MS" w:hAnsi="Arial Unicode MS" w:cs="Arial Unicode MS" w:hint="eastAsia"/>
        </w:rPr>
        <w:t xml:space="preserve">에 </w:t>
      </w:r>
      <w:r>
        <w:rPr>
          <w:rFonts w:ascii="Arial Unicode MS" w:eastAsia="Arial Unicode MS" w:hAnsi="Arial Unicode MS" w:cs="Arial Unicode MS"/>
        </w:rPr>
        <w:t>출력합니다.</w:t>
      </w:r>
    </w:p>
    <w:p w14:paraId="682B4FDF" w14:textId="77777777" w:rsidR="00F93675" w:rsidRDefault="00F93675">
      <w:pPr>
        <w:pStyle w:val="10"/>
      </w:pPr>
    </w:p>
    <w:p w14:paraId="60A413A6" w14:textId="55DD02D4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str_replace() 함수는 문자열의 일치되는 내용을 찾아서 다른 문자로 바</w:t>
      </w:r>
      <w:r w:rsidR="00AB5D07">
        <w:rPr>
          <w:rFonts w:ascii="Arial Unicode MS" w:eastAsia="Arial Unicode MS" w:hAnsi="Arial Unicode MS" w:cs="Arial Unicode MS" w:hint="eastAsia"/>
        </w:rPr>
        <w:t>꿔</w:t>
      </w:r>
      <w:r>
        <w:rPr>
          <w:rFonts w:ascii="Arial Unicode MS" w:eastAsia="Arial Unicode MS" w:hAnsi="Arial Unicode MS" w:cs="Arial Unicode MS"/>
        </w:rPr>
        <w:t>주는 함수</w:t>
      </w:r>
      <w:r w:rsidR="008404AA">
        <w:rPr>
          <w:rFonts w:ascii="Arial Unicode MS" w:eastAsia="Arial Unicode MS" w:hAnsi="Arial Unicode MS" w:cs="Arial Unicode MS"/>
        </w:rPr>
        <w:t>입니다.</w:t>
      </w:r>
    </w:p>
    <w:p w14:paraId="1192A7E4" w14:textId="77777777" w:rsidR="00F93675" w:rsidRDefault="00F93675">
      <w:pPr>
        <w:pStyle w:val="10"/>
      </w:pP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1B499E1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8E79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$body = str_replace(치환</w:t>
            </w:r>
            <w:r w:rsidR="00AB5D07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문자, 대체</w:t>
            </w:r>
            <w:r w:rsidR="00AB5D07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문자, $body);</w:t>
            </w:r>
          </w:p>
        </w:tc>
      </w:tr>
    </w:tbl>
    <w:p w14:paraId="72427B92" w14:textId="77777777" w:rsidR="00F93675" w:rsidRDefault="00F93675">
      <w:pPr>
        <w:pStyle w:val="10"/>
      </w:pPr>
    </w:p>
    <w:p w14:paraId="7B8B781C" w14:textId="7CEF3CCC" w:rsidR="00F93675" w:rsidRDefault="00E85859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가변적으로 처리해야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하는 내용은 템플릿에서 치환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문자로 넣어둡니다. PHP는 템플릿 파일을 읽은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후에 치환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문자</w:t>
      </w:r>
      <w:r w:rsidR="00AB5D07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실제적인 데이터로 변경</w:t>
      </w:r>
      <w:r w:rsidR="0083132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화면에 출력</w:t>
      </w:r>
      <w:r w:rsidR="00AB5D07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가변적인 화면을 구현할 수 있습니다.</w:t>
      </w:r>
    </w:p>
    <w:p w14:paraId="308BD5EA" w14:textId="77777777" w:rsidR="00092BEA" w:rsidRDefault="00092BEA">
      <w:pPr>
        <w:pStyle w:val="10"/>
        <w:rPr>
          <w:rFonts w:ascii="Arial Unicode MS" w:eastAsia="Arial Unicode MS" w:hAnsi="Arial Unicode MS" w:cs="Arial Unicode MS"/>
        </w:rPr>
      </w:pPr>
    </w:p>
    <w:p w14:paraId="7F9A42B4" w14:textId="77777777" w:rsidR="00092BEA" w:rsidRDefault="00092BEA">
      <w:pPr>
        <w:pStyle w:val="10"/>
      </w:pPr>
    </w:p>
    <w:p w14:paraId="5BFDE548" w14:textId="00FC5ED7" w:rsidR="00F93675" w:rsidRDefault="0018531C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19.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4 폼</w:t>
      </w:r>
      <w:r w:rsidR="00AB5D07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입력</w:t>
      </w:r>
    </w:p>
    <w:p w14:paraId="3651D898" w14:textId="77777777" w:rsidR="00F93675" w:rsidRDefault="00E85859">
      <w:pPr>
        <w:pStyle w:val="10"/>
      </w:pPr>
      <w:r>
        <w:t>====================</w:t>
      </w:r>
    </w:p>
    <w:p w14:paraId="7CEF0619" w14:textId="77777777" w:rsidR="00F93675" w:rsidRDefault="00F93675">
      <w:pPr>
        <w:pStyle w:val="10"/>
      </w:pPr>
    </w:p>
    <w:p w14:paraId="78C9E6D6" w14:textId="745CA3E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HTML의 &lt;form&gt; 태그는 브라우저를 통</w:t>
      </w:r>
      <w:r w:rsidR="00AB5D07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사용자 입력을 받아서 서버로 전송하는 기능을 합니다.</w:t>
      </w:r>
      <w:r w:rsidR="00ED70C8">
        <w:rPr>
          <w:rFonts w:ascii="Arial Unicode MS" w:eastAsia="Arial Unicode MS" w:hAnsi="Arial Unicode MS" w:cs="Arial Unicode MS"/>
        </w:rPr>
        <w:t xml:space="preserve"> </w:t>
      </w:r>
      <w:r w:rsidR="005434F1">
        <w:rPr>
          <w:rFonts w:ascii="Arial Unicode MS" w:eastAsia="Arial Unicode MS" w:hAnsi="Arial Unicode MS" w:cs="Arial Unicode MS" w:hint="eastAsia"/>
        </w:rPr>
        <w:t>폼</w:t>
      </w:r>
      <w:r w:rsidR="00ED70C8">
        <w:rPr>
          <w:rFonts w:ascii="Arial Unicode MS" w:eastAsia="Arial Unicode MS" w:hAnsi="Arial Unicode MS" w:cs="Arial Unicode MS" w:hint="eastAsia"/>
        </w:rPr>
        <w:t xml:space="preserve"> 요소는 </w:t>
      </w:r>
      <w:r w:rsidR="00ED70C8">
        <w:rPr>
          <w:rFonts w:ascii="Arial Unicode MS" w:eastAsia="Arial Unicode MS" w:hAnsi="Arial Unicode MS" w:cs="Arial Unicode MS"/>
        </w:rPr>
        <w:t xml:space="preserve">HTML </w:t>
      </w:r>
      <w:r w:rsidR="00ED70C8">
        <w:rPr>
          <w:rFonts w:ascii="Arial Unicode MS" w:eastAsia="Arial Unicode MS" w:hAnsi="Arial Unicode MS" w:cs="Arial Unicode MS" w:hint="eastAsia"/>
        </w:rPr>
        <w:t>에서 예전부터 사용을 해오던 클라이언트</w:t>
      </w:r>
      <w:r w:rsidR="005434F1">
        <w:rPr>
          <w:rFonts w:ascii="Arial Unicode MS" w:eastAsia="Arial Unicode MS" w:hAnsi="Arial Unicode MS" w:cs="Arial Unicode MS" w:hint="eastAsia"/>
        </w:rPr>
        <w:t xml:space="preserve">와 </w:t>
      </w:r>
      <w:r w:rsidR="00ED70C8">
        <w:rPr>
          <w:rFonts w:ascii="Arial Unicode MS" w:eastAsia="Arial Unicode MS" w:hAnsi="Arial Unicode MS" w:cs="Arial Unicode MS" w:hint="eastAsia"/>
        </w:rPr>
        <w:t>서버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 w:rsidR="00ED70C8">
        <w:rPr>
          <w:rFonts w:ascii="Arial Unicode MS" w:eastAsia="Arial Unicode MS" w:hAnsi="Arial Unicode MS" w:cs="Arial Unicode MS" w:hint="eastAsia"/>
        </w:rPr>
        <w:t>간 통신 방법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 w:rsidR="00ED70C8">
        <w:rPr>
          <w:rFonts w:ascii="Arial Unicode MS" w:eastAsia="Arial Unicode MS" w:hAnsi="Arial Unicode MS" w:cs="Arial Unicode MS" w:hint="eastAsia"/>
        </w:rPr>
        <w:t>중 하나입니다.</w:t>
      </w:r>
    </w:p>
    <w:p w14:paraId="74A9A663" w14:textId="77777777" w:rsidR="00F93675" w:rsidRDefault="00F93675">
      <w:pPr>
        <w:pStyle w:val="10"/>
      </w:pPr>
    </w:p>
    <w:p w14:paraId="2B610D8A" w14:textId="4AEC173D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폼 태그</w:t>
      </w:r>
      <w:r w:rsidR="00ED70C8">
        <w:rPr>
          <w:rFonts w:ascii="Arial Unicode MS" w:eastAsia="Arial Unicode MS" w:hAnsi="Arial Unicode MS" w:cs="Arial Unicode MS" w:hint="eastAsia"/>
        </w:rPr>
        <w:t>를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D70C8">
        <w:rPr>
          <w:rFonts w:ascii="Arial Unicode MS" w:eastAsia="Arial Unicode MS" w:hAnsi="Arial Unicode MS" w:cs="Arial Unicode MS" w:hint="eastAsia"/>
        </w:rPr>
        <w:t xml:space="preserve">사용하는 형식은 </w:t>
      </w:r>
      <w:r w:rsidR="00AB5D07">
        <w:rPr>
          <w:rFonts w:ascii="Arial Unicode MS" w:eastAsia="Arial Unicode MS" w:hAnsi="Arial Unicode MS" w:cs="Arial Unicode MS" w:hint="eastAsia"/>
        </w:rPr>
        <w:t>아래와 같</w:t>
      </w:r>
      <w:r w:rsidR="00ED70C8">
        <w:rPr>
          <w:rFonts w:ascii="Arial Unicode MS" w:eastAsia="Arial Unicode MS" w:hAnsi="Arial Unicode MS" w:cs="Arial Unicode MS" w:hint="eastAsia"/>
        </w:rPr>
        <w:t>습니다.</w:t>
      </w:r>
    </w:p>
    <w:p w14:paraId="45513E6D" w14:textId="77777777" w:rsidR="00F93675" w:rsidRDefault="00F93675">
      <w:pPr>
        <w:pStyle w:val="10"/>
      </w:pPr>
    </w:p>
    <w:p w14:paraId="58D4A686" w14:textId="77777777" w:rsidR="00F93675" w:rsidRDefault="00E85859">
      <w:pPr>
        <w:pStyle w:val="10"/>
      </w:pPr>
      <w:r>
        <w:t>&lt;form &gt;</w:t>
      </w:r>
    </w:p>
    <w:p w14:paraId="71055518" w14:textId="5E446B0E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ab/>
        <w:t>폼 요소…</w:t>
      </w:r>
    </w:p>
    <w:p w14:paraId="749E6191" w14:textId="77777777" w:rsidR="00F93675" w:rsidRDefault="00E85859">
      <w:pPr>
        <w:pStyle w:val="10"/>
      </w:pPr>
      <w:r>
        <w:tab/>
        <w:t>&lt;submit&gt;</w:t>
      </w:r>
    </w:p>
    <w:p w14:paraId="7B11EE95" w14:textId="77777777" w:rsidR="00F93675" w:rsidRDefault="00E85859">
      <w:pPr>
        <w:pStyle w:val="10"/>
      </w:pPr>
      <w:r>
        <w:t xml:space="preserve">&lt;/form&gt; </w:t>
      </w:r>
    </w:p>
    <w:p w14:paraId="79FAD485" w14:textId="77777777" w:rsidR="00F93675" w:rsidRDefault="00F93675">
      <w:pPr>
        <w:pStyle w:val="10"/>
      </w:pPr>
    </w:p>
    <w:p w14:paraId="26B7DF0A" w14:textId="3500CDC1" w:rsidR="00F93675" w:rsidRDefault="00ED70C8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HTML에서 </w:t>
      </w:r>
      <w:r w:rsidR="00E85859">
        <w:rPr>
          <w:rFonts w:ascii="Arial Unicode MS" w:eastAsia="Arial Unicode MS" w:hAnsi="Arial Unicode MS" w:cs="Arial Unicode MS"/>
        </w:rPr>
        <w:t>폼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요소들</w:t>
      </w:r>
      <w:r w:rsidR="00AB5D07">
        <w:rPr>
          <w:rFonts w:ascii="Arial Unicode MS" w:eastAsia="Arial Unicode MS" w:hAnsi="Arial Unicode MS" w:cs="Arial Unicode MS" w:hint="eastAsia"/>
        </w:rPr>
        <w:t>은</w:t>
      </w:r>
      <w:r w:rsidR="00E85859">
        <w:rPr>
          <w:rFonts w:ascii="Arial Unicode MS" w:eastAsia="Arial Unicode MS" w:hAnsi="Arial Unicode MS" w:cs="Arial Unicode MS"/>
        </w:rPr>
        <w:t xml:space="preserve"> &lt;form&gt;&lt;/form&gt;</w:t>
      </w:r>
      <w:r w:rsidR="00AB5D07">
        <w:rPr>
          <w:rFonts w:ascii="Arial Unicode MS" w:eastAsia="Arial Unicode MS" w:hAnsi="Arial Unicode MS" w:cs="Arial Unicode MS" w:hint="eastAsia"/>
        </w:rPr>
        <w:t xml:space="preserve"> 태</w:t>
      </w:r>
      <w:r w:rsidR="00E85859">
        <w:rPr>
          <w:rFonts w:ascii="Arial Unicode MS" w:eastAsia="Arial Unicode MS" w:hAnsi="Arial Unicode MS" w:cs="Arial Unicode MS"/>
        </w:rPr>
        <w:t xml:space="preserve">그로 감싸져 있습니다. </w:t>
      </w:r>
      <w:r>
        <w:rPr>
          <w:rFonts w:ascii="Arial Unicode MS" w:eastAsia="Arial Unicode MS" w:hAnsi="Arial Unicode MS" w:cs="Arial Unicode MS" w:hint="eastAsia"/>
        </w:rPr>
        <w:t xml:space="preserve">또한, </w:t>
      </w:r>
      <w:r w:rsidR="00E85859">
        <w:rPr>
          <w:rFonts w:ascii="Arial Unicode MS" w:eastAsia="Arial Unicode MS" w:hAnsi="Arial Unicode MS" w:cs="Arial Unicode MS"/>
        </w:rPr>
        <w:t xml:space="preserve">폼 </w:t>
      </w:r>
      <w:r w:rsidR="00AB5D07" w:rsidRPr="00A3269A">
        <w:rPr>
          <w:rFonts w:ascii="Arial Unicode MS" w:eastAsia="Arial Unicode MS" w:hAnsi="Arial Unicode MS" w:cs="Arial Unicode MS"/>
        </w:rPr>
        <w:t>태그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안에는 폼 정보를 서버로 전송하는 버튼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역할의 &lt;submit&gt; 요소를 추가로 하나 더 가지고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서</w:t>
      </w:r>
      <w:r w:rsidR="00974E0D">
        <w:rPr>
          <w:rFonts w:ascii="Arial Unicode MS" w:eastAsia="Arial Unicode MS" w:hAnsi="Arial Unicode MS" w:cs="Arial Unicode MS" w:hint="eastAsia"/>
        </w:rPr>
        <w:t>브</w:t>
      </w:r>
      <w:r>
        <w:rPr>
          <w:rFonts w:ascii="Arial Unicode MS" w:eastAsia="Arial Unicode MS" w:hAnsi="Arial Unicode MS" w:cs="Arial Unicode MS" w:hint="eastAsia"/>
        </w:rPr>
        <w:t>밋</w:t>
      </w:r>
      <w:r w:rsidR="005434F1">
        <w:rPr>
          <w:rFonts w:ascii="Arial Unicode MS" w:eastAsia="Arial Unicode MS" w:hAnsi="Arial Unicode MS" w:cs="Arial Unicode MS" w:hint="eastAsia"/>
        </w:rPr>
        <w:t>(</w:t>
      </w:r>
      <w:r w:rsidR="005434F1">
        <w:rPr>
          <w:rFonts w:ascii="Arial Unicode MS" w:eastAsia="Arial Unicode MS" w:hAnsi="Arial Unicode MS" w:cs="Arial Unicode MS"/>
        </w:rPr>
        <w:t>submit)</w:t>
      </w:r>
      <w:r>
        <w:rPr>
          <w:rFonts w:ascii="Arial Unicode MS" w:eastAsia="Arial Unicode MS" w:hAnsi="Arial Unicode MS" w:cs="Arial Unicode MS" w:hint="eastAsia"/>
        </w:rPr>
        <w:t xml:space="preserve"> 버튼을 클릭하면 폼의 데이터를 서버로 전송합니다.</w:t>
      </w:r>
    </w:p>
    <w:p w14:paraId="76F44BAF" w14:textId="77777777" w:rsidR="00F93675" w:rsidRDefault="00F93675">
      <w:pPr>
        <w:pStyle w:val="10"/>
      </w:pPr>
    </w:p>
    <w:p w14:paraId="01A0D586" w14:textId="0AD30049" w:rsidR="00F93675" w:rsidRDefault="00425A73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temp-03.htm</w:t>
      </w: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5203009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244A" w14:textId="77777777" w:rsidR="00F93675" w:rsidRDefault="00E85859">
            <w:pPr>
              <w:pStyle w:val="10"/>
            </w:pPr>
            <w:r>
              <w:t>&lt;html&gt;</w:t>
            </w:r>
          </w:p>
          <w:p w14:paraId="4278DD9C" w14:textId="77777777" w:rsidR="00F93675" w:rsidRDefault="00E85859">
            <w:pPr>
              <w:pStyle w:val="10"/>
            </w:pPr>
            <w:r>
              <w:lastRenderedPageBreak/>
              <w:tab/>
              <w:t>&lt;body&gt;</w:t>
            </w:r>
          </w:p>
          <w:p w14:paraId="31DA8DE4" w14:textId="77777777" w:rsidR="00F93675" w:rsidRDefault="00F93675">
            <w:pPr>
              <w:pStyle w:val="10"/>
            </w:pPr>
          </w:p>
          <w:p w14:paraId="28822850" w14:textId="77777777" w:rsidR="00F93675" w:rsidRDefault="00E85859">
            <w:pPr>
              <w:pStyle w:val="10"/>
            </w:pPr>
            <w:r>
              <w:tab/>
            </w:r>
            <w:r>
              <w:tab/>
              <w:t>&lt;form action="web-04.php" method="post"&gt;</w:t>
            </w:r>
          </w:p>
          <w:p w14:paraId="24515FA7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이름: &lt;input type="text" name="name"&gt;&lt;br&gt;</w:t>
            </w:r>
          </w:p>
          <w:p w14:paraId="60CF544B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이메일: &lt;input type="text" name="email"&gt;&lt;br&gt;</w:t>
            </w:r>
          </w:p>
          <w:p w14:paraId="0CE1BE28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  <w:t>&lt;input type="submit"&gt;</w:t>
            </w:r>
          </w:p>
          <w:p w14:paraId="4B48B024" w14:textId="77777777" w:rsidR="00F93675" w:rsidRDefault="00E85859">
            <w:pPr>
              <w:pStyle w:val="10"/>
            </w:pPr>
            <w:r>
              <w:tab/>
            </w:r>
            <w:r>
              <w:tab/>
              <w:t>&lt;/form&gt;</w:t>
            </w:r>
          </w:p>
          <w:p w14:paraId="3E9A23FA" w14:textId="77777777" w:rsidR="00F93675" w:rsidRDefault="00E85859">
            <w:pPr>
              <w:pStyle w:val="10"/>
            </w:pPr>
            <w:r>
              <w:tab/>
            </w:r>
            <w:r>
              <w:tab/>
            </w:r>
          </w:p>
          <w:p w14:paraId="3A6311ED" w14:textId="77777777" w:rsidR="00F93675" w:rsidRDefault="00E85859">
            <w:pPr>
              <w:pStyle w:val="10"/>
            </w:pPr>
            <w:r>
              <w:tab/>
              <w:t>&lt;/body&gt;</w:t>
            </w:r>
          </w:p>
          <w:p w14:paraId="05B37E5A" w14:textId="77777777" w:rsidR="00F93675" w:rsidRDefault="00E85859">
            <w:pPr>
              <w:pStyle w:val="10"/>
            </w:pPr>
            <w:r>
              <w:t>&lt;/html&gt;</w:t>
            </w:r>
          </w:p>
        </w:tc>
      </w:tr>
    </w:tbl>
    <w:p w14:paraId="583A55AE" w14:textId="77777777" w:rsidR="00F93675" w:rsidRDefault="00F93675">
      <w:pPr>
        <w:pStyle w:val="10"/>
      </w:pPr>
    </w:p>
    <w:p w14:paraId="50F5D039" w14:textId="3D7ACA3B" w:rsidR="00F93675" w:rsidRDefault="008E1605">
      <w:pPr>
        <w:pStyle w:val="10"/>
      </w:pPr>
      <w:r w:rsidRPr="008E1605">
        <w:rPr>
          <w:rFonts w:ascii="Arial Unicode MS" w:eastAsia="Arial Unicode MS" w:hAnsi="Arial Unicode MS" w:cs="Arial Unicode MS"/>
          <w:b/>
        </w:rPr>
        <w:t>화면 출력</w:t>
      </w:r>
    </w:p>
    <w:p w14:paraId="0141F6A6" w14:textId="77777777" w:rsidR="00F93675" w:rsidRDefault="00E85859">
      <w:pPr>
        <w:pStyle w:val="10"/>
      </w:pPr>
      <w:r>
        <w:rPr>
          <w:noProof/>
        </w:rPr>
        <w:drawing>
          <wp:inline distT="114300" distB="114300" distL="114300" distR="114300" wp14:anchorId="3F963E0E" wp14:editId="01D7655F">
            <wp:extent cx="6120000" cy="1422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ECE9" w14:textId="77777777" w:rsidR="00F93675" w:rsidRDefault="00F93675">
      <w:pPr>
        <w:pStyle w:val="10"/>
      </w:pPr>
    </w:p>
    <w:p w14:paraId="44507FBC" w14:textId="1CB7A5D5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위의 예처럼 temp-03.htm 파일은 폼 태그를 가지고 있는 </w:t>
      </w:r>
      <w:r w:rsidR="0018531C">
        <w:rPr>
          <w:rFonts w:ascii="Arial Unicode MS" w:eastAsia="Arial Unicode MS" w:hAnsi="Arial Unicode MS" w:cs="Arial Unicode MS"/>
        </w:rPr>
        <w:t>웹 페이지</w:t>
      </w:r>
      <w:r w:rsidR="008404AA">
        <w:rPr>
          <w:rFonts w:ascii="Arial Unicode MS" w:eastAsia="Arial Unicode MS" w:hAnsi="Arial Unicode MS" w:cs="Arial Unicode MS"/>
        </w:rPr>
        <w:t>입니다.</w:t>
      </w:r>
      <w:r>
        <w:rPr>
          <w:rFonts w:ascii="Arial Unicode MS" w:eastAsia="Arial Unicode MS" w:hAnsi="Arial Unicode MS" w:cs="Arial Unicode MS"/>
        </w:rPr>
        <w:t xml:space="preserve"> 이름과 이메일을 입력받을 수 있는 입력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창과 전송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확인을 할 수 있는 </w:t>
      </w:r>
      <w:r w:rsidR="00ED70C8">
        <w:rPr>
          <w:rFonts w:ascii="Arial Unicode MS" w:eastAsia="Arial Unicode MS" w:hAnsi="Arial Unicode MS" w:cs="Arial Unicode MS" w:hint="eastAsia"/>
        </w:rPr>
        <w:t>서</w:t>
      </w:r>
      <w:r w:rsidR="00974E0D">
        <w:rPr>
          <w:rFonts w:ascii="Arial Unicode MS" w:eastAsia="Arial Unicode MS" w:hAnsi="Arial Unicode MS" w:cs="Arial Unicode MS" w:hint="eastAsia"/>
        </w:rPr>
        <w:t>브</w:t>
      </w:r>
      <w:r w:rsidR="00ED70C8">
        <w:rPr>
          <w:rFonts w:ascii="Arial Unicode MS" w:eastAsia="Arial Unicode MS" w:hAnsi="Arial Unicode MS" w:cs="Arial Unicode MS" w:hint="eastAsia"/>
        </w:rPr>
        <w:t xml:space="preserve">밋 </w:t>
      </w:r>
      <w:r>
        <w:rPr>
          <w:rFonts w:ascii="Arial Unicode MS" w:eastAsia="Arial Unicode MS" w:hAnsi="Arial Unicode MS" w:cs="Arial Unicode MS"/>
        </w:rPr>
        <w:t>버튼을 하나 출력합니다.</w:t>
      </w:r>
    </w:p>
    <w:p w14:paraId="5F413379" w14:textId="77777777" w:rsidR="00F93675" w:rsidRDefault="00F93675">
      <w:pPr>
        <w:pStyle w:val="10"/>
      </w:pPr>
    </w:p>
    <w:p w14:paraId="6360A38A" w14:textId="52BC01AE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폼 </w:t>
      </w:r>
      <w:r w:rsidR="00AB5D07" w:rsidRPr="00A3269A">
        <w:rPr>
          <w:rFonts w:ascii="Arial Unicode MS" w:eastAsia="Arial Unicode MS" w:hAnsi="Arial Unicode MS" w:cs="Arial Unicode MS"/>
        </w:rPr>
        <w:t>태그</w:t>
      </w:r>
      <w:r w:rsidR="00ED70C8">
        <w:rPr>
          <w:rFonts w:ascii="Arial Unicode MS" w:eastAsia="Arial Unicode MS" w:hAnsi="Arial Unicode MS" w:cs="Arial Unicode MS" w:hint="eastAsia"/>
        </w:rPr>
        <w:t>는 다양한</w:t>
      </w:r>
      <w:r>
        <w:rPr>
          <w:rFonts w:ascii="Arial Unicode MS" w:eastAsia="Arial Unicode MS" w:hAnsi="Arial Unicode MS" w:cs="Arial Unicode MS"/>
        </w:rPr>
        <w:t xml:space="preserve"> 속성</w:t>
      </w:r>
      <w:r w:rsidR="00ED70C8">
        <w:rPr>
          <w:rFonts w:ascii="Arial Unicode MS" w:eastAsia="Arial Unicode MS" w:hAnsi="Arial Unicode MS" w:cs="Arial Unicode MS" w:hint="eastAsia"/>
        </w:rPr>
        <w:t>을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D70C8">
        <w:rPr>
          <w:rFonts w:ascii="Arial Unicode MS" w:eastAsia="Arial Unicode MS" w:hAnsi="Arial Unicode MS" w:cs="Arial Unicode MS" w:hint="eastAsia"/>
        </w:rPr>
        <w:t xml:space="preserve">설정할 수 있습니다. 그 </w:t>
      </w:r>
      <w:r>
        <w:rPr>
          <w:rFonts w:ascii="Arial Unicode MS" w:eastAsia="Arial Unicode MS" w:hAnsi="Arial Unicode MS" w:cs="Arial Unicode MS"/>
        </w:rPr>
        <w:t>중에</w:t>
      </w:r>
      <w:r w:rsidR="00ED70C8"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 action이라는 설정 부분이 있습니다. action 속성은 폼 페이지에서 사용자가 전송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버튼을 클릭했을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</w:t>
      </w:r>
      <w:r w:rsidR="00ED70C8">
        <w:rPr>
          <w:rFonts w:ascii="Arial Unicode MS" w:eastAsia="Arial Unicode MS" w:hAnsi="Arial Unicode MS" w:cs="Arial Unicode MS" w:hint="eastAsia"/>
        </w:rPr>
        <w:t>서버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 w:rsidR="00ED70C8">
        <w:rPr>
          <w:rFonts w:ascii="Arial Unicode MS" w:eastAsia="Arial Unicode MS" w:hAnsi="Arial Unicode MS" w:cs="Arial Unicode MS" w:hint="eastAsia"/>
        </w:rPr>
        <w:t xml:space="preserve">쪽에서 데이터를 받아 처리할 수 있는 스크립트의 </w:t>
      </w:r>
      <w:r w:rsidR="00ED70C8">
        <w:rPr>
          <w:rFonts w:ascii="Arial Unicode MS" w:eastAsia="Arial Unicode MS" w:hAnsi="Arial Unicode MS" w:cs="Arial Unicode MS"/>
        </w:rPr>
        <w:t>URL</w:t>
      </w:r>
      <w:r w:rsidR="00ED70C8">
        <w:rPr>
          <w:rFonts w:ascii="Arial Unicode MS" w:eastAsia="Arial Unicode MS" w:hAnsi="Arial Unicode MS" w:cs="Arial Unicode MS" w:hint="eastAsia"/>
        </w:rPr>
        <w:t xml:space="preserve">입니다. </w:t>
      </w:r>
      <w:r w:rsidR="005434F1">
        <w:rPr>
          <w:rFonts w:ascii="Arial Unicode MS" w:eastAsia="Arial Unicode MS" w:hAnsi="Arial Unicode MS" w:cs="Arial Unicode MS"/>
        </w:rPr>
        <w:t>a</w:t>
      </w:r>
      <w:r w:rsidR="00ED70C8">
        <w:rPr>
          <w:rFonts w:ascii="Arial Unicode MS" w:eastAsia="Arial Unicode MS" w:hAnsi="Arial Unicode MS" w:cs="Arial Unicode MS"/>
        </w:rPr>
        <w:t>ction</w:t>
      </w:r>
      <w:r w:rsidR="00ED70C8">
        <w:rPr>
          <w:rFonts w:ascii="Arial Unicode MS" w:eastAsia="Arial Unicode MS" w:hAnsi="Arial Unicode MS" w:cs="Arial Unicode MS" w:hint="eastAsia"/>
        </w:rPr>
        <w:t xml:space="preserve">은 </w:t>
      </w:r>
      <w:r>
        <w:rPr>
          <w:rFonts w:ascii="Arial Unicode MS" w:eastAsia="Arial Unicode MS" w:hAnsi="Arial Unicode MS" w:cs="Arial Unicode MS"/>
        </w:rPr>
        <w:t>입력한 데이터를 전달하는 페이지 주소를 설정하는 속성입니다.</w:t>
      </w:r>
    </w:p>
    <w:p w14:paraId="0D6EC545" w14:textId="77777777" w:rsidR="00F93675" w:rsidRDefault="00F93675">
      <w:pPr>
        <w:pStyle w:val="10"/>
      </w:pPr>
    </w:p>
    <w:p w14:paraId="6D929D43" w14:textId="214DDEC2" w:rsidR="00F93675" w:rsidRDefault="00ED70C8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만일 </w:t>
      </w:r>
      <w:r w:rsidR="00E85859">
        <w:rPr>
          <w:rFonts w:ascii="Arial Unicode MS" w:eastAsia="Arial Unicode MS" w:hAnsi="Arial Unicode MS" w:cs="Arial Unicode MS"/>
        </w:rPr>
        <w:t>action=”web-04.php” 형태</w:t>
      </w:r>
      <w:r>
        <w:rPr>
          <w:rFonts w:ascii="Arial Unicode MS" w:eastAsia="Arial Unicode MS" w:hAnsi="Arial Unicode MS" w:cs="Arial Unicode MS" w:hint="eastAsia"/>
        </w:rPr>
        <w:t>로 설정했다면</w:t>
      </w:r>
      <w:r w:rsidR="00E85859">
        <w:rPr>
          <w:rFonts w:ascii="Arial Unicode MS" w:eastAsia="Arial Unicode MS" w:hAnsi="Arial Unicode MS" w:cs="Arial Unicode MS"/>
        </w:rPr>
        <w:t xml:space="preserve"> 클릭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 xml:space="preserve">시 web-04.php 파일로 데이터와 함께 페이지를 </w:t>
      </w:r>
      <w:r>
        <w:rPr>
          <w:rFonts w:ascii="Arial Unicode MS" w:eastAsia="Arial Unicode MS" w:hAnsi="Arial Unicode MS" w:cs="Arial Unicode MS" w:hint="eastAsia"/>
        </w:rPr>
        <w:t>처리</w:t>
      </w:r>
      <w:r w:rsidR="00E85859">
        <w:rPr>
          <w:rFonts w:ascii="Arial Unicode MS" w:eastAsia="Arial Unicode MS" w:hAnsi="Arial Unicode MS" w:cs="Arial Unicode MS"/>
        </w:rPr>
        <w:t>한다는 의미입니다.</w:t>
      </w:r>
    </w:p>
    <w:p w14:paraId="0E701FE2" w14:textId="7E83DC97" w:rsidR="00ED70C8" w:rsidRDefault="00ED70C8">
      <w:pPr>
        <w:pStyle w:val="10"/>
        <w:rPr>
          <w:rFonts w:ascii="Arial Unicode MS" w:eastAsia="Arial Unicode MS" w:hAnsi="Arial Unicode MS" w:cs="Arial Unicode MS"/>
        </w:rPr>
      </w:pPr>
    </w:p>
    <w:p w14:paraId="23B2959A" w14:textId="7830AAD0" w:rsidR="00ED70C8" w:rsidRDefault="00ED70C8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그럼 데이터를 처리하는 </w:t>
      </w:r>
      <w:r>
        <w:rPr>
          <w:rFonts w:ascii="Arial Unicode MS" w:eastAsia="Arial Unicode MS" w:hAnsi="Arial Unicode MS" w:cs="Arial Unicode MS"/>
        </w:rPr>
        <w:t xml:space="preserve">web-04.php </w:t>
      </w:r>
      <w:r>
        <w:rPr>
          <w:rFonts w:ascii="Arial Unicode MS" w:eastAsia="Arial Unicode MS" w:hAnsi="Arial Unicode MS" w:cs="Arial Unicode MS" w:hint="eastAsia"/>
        </w:rPr>
        <w:t>파일의 내용을 확인해 보도록 하겠습니다.</w:t>
      </w:r>
    </w:p>
    <w:p w14:paraId="2CA81232" w14:textId="77777777" w:rsidR="00F93675" w:rsidRDefault="00F93675">
      <w:pPr>
        <w:pStyle w:val="10"/>
      </w:pPr>
    </w:p>
    <w:p w14:paraId="46CECF92" w14:textId="7681E950" w:rsidR="00F93675" w:rsidRPr="00A3269A" w:rsidRDefault="00425A73">
      <w:pPr>
        <w:pStyle w:val="10"/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web-04.php</w:t>
      </w:r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0B23F12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FB8E" w14:textId="77777777" w:rsidR="00F93675" w:rsidRDefault="00E85859">
            <w:pPr>
              <w:pStyle w:val="10"/>
            </w:pPr>
            <w:r>
              <w:t>&lt;html&gt;</w:t>
            </w:r>
          </w:p>
          <w:p w14:paraId="00465BBE" w14:textId="77777777" w:rsidR="00F93675" w:rsidRDefault="00E85859">
            <w:pPr>
              <w:pStyle w:val="10"/>
            </w:pPr>
            <w:r>
              <w:tab/>
              <w:t>&lt;body&gt;</w:t>
            </w:r>
          </w:p>
          <w:p w14:paraId="263A43BE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안녕하세요 &lt;?php echo $_POST["name"]; ?&gt;&lt;br&gt;</w:t>
            </w:r>
          </w:p>
          <w:p w14:paraId="2445A0F3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입력한 이메일 주소는 &lt;?php echo $_POST["email"]; ?&gt;</w:t>
            </w:r>
          </w:p>
          <w:p w14:paraId="1E3C52BC" w14:textId="77777777" w:rsidR="00F93675" w:rsidRDefault="00E85859">
            <w:pPr>
              <w:pStyle w:val="10"/>
            </w:pPr>
            <w:r>
              <w:tab/>
              <w:t>&lt;body&gt;</w:t>
            </w:r>
          </w:p>
          <w:p w14:paraId="0B3EC294" w14:textId="77777777" w:rsidR="00F93675" w:rsidRDefault="00E85859">
            <w:pPr>
              <w:pStyle w:val="10"/>
            </w:pPr>
            <w:r>
              <w:t>&lt;html&gt;</w:t>
            </w:r>
          </w:p>
          <w:p w14:paraId="01BB57CC" w14:textId="77777777" w:rsidR="00F93675" w:rsidRDefault="00F93675">
            <w:pPr>
              <w:pStyle w:val="10"/>
            </w:pPr>
          </w:p>
        </w:tc>
      </w:tr>
    </w:tbl>
    <w:p w14:paraId="7CE6EF95" w14:textId="77777777" w:rsidR="00F93675" w:rsidRDefault="00F93675">
      <w:pPr>
        <w:pStyle w:val="10"/>
      </w:pPr>
    </w:p>
    <w:p w14:paraId="4282217A" w14:textId="71B89F50" w:rsidR="00F93675" w:rsidRDefault="008E1605">
      <w:pPr>
        <w:pStyle w:val="10"/>
      </w:pPr>
      <w:r w:rsidRPr="008E1605">
        <w:rPr>
          <w:rFonts w:ascii="Arial Unicode MS" w:eastAsia="Arial Unicode MS" w:hAnsi="Arial Unicode MS" w:cs="Arial Unicode MS"/>
          <w:b/>
        </w:rPr>
        <w:t>화면 출력</w:t>
      </w:r>
    </w:p>
    <w:p w14:paraId="154B27B4" w14:textId="77777777" w:rsidR="00F93675" w:rsidRDefault="00E85859">
      <w:pPr>
        <w:pStyle w:val="10"/>
      </w:pPr>
      <w:r>
        <w:rPr>
          <w:noProof/>
        </w:rPr>
        <w:drawing>
          <wp:inline distT="114300" distB="114300" distL="114300" distR="114300" wp14:anchorId="3F58AF86" wp14:editId="4852827F">
            <wp:extent cx="6120000" cy="1422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</w:p>
    <w:p w14:paraId="7F3EEAD2" w14:textId="77777777" w:rsidR="00F93675" w:rsidRDefault="00F93675">
      <w:pPr>
        <w:pStyle w:val="10"/>
      </w:pPr>
    </w:p>
    <w:p w14:paraId="2BC3709A" w14:textId="57FCE11D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위</w:t>
      </w:r>
      <w:r w:rsidR="00AB5D07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폼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 w:rsidR="00ED70C8">
        <w:rPr>
          <w:rFonts w:ascii="Arial Unicode MS" w:eastAsia="Arial Unicode MS" w:hAnsi="Arial Unicode MS" w:cs="Arial Unicode MS" w:hint="eastAsia"/>
        </w:rPr>
        <w:t>요소를 가지고 있는</w:t>
      </w:r>
      <w:r>
        <w:rPr>
          <w:rFonts w:ascii="Arial Unicode MS" w:eastAsia="Arial Unicode MS" w:hAnsi="Arial Unicode MS" w:cs="Arial Unicode MS"/>
        </w:rPr>
        <w:t xml:space="preserve"> 페이지에서 간단한 정보를 </w:t>
      </w:r>
      <w:r w:rsidR="00ED70C8">
        <w:rPr>
          <w:rFonts w:ascii="Arial Unicode MS" w:eastAsia="Arial Unicode MS" w:hAnsi="Arial Unicode MS" w:cs="Arial Unicode MS"/>
        </w:rPr>
        <w:t xml:space="preserve">input </w:t>
      </w:r>
      <w:r w:rsidR="005434F1">
        <w:rPr>
          <w:rFonts w:ascii="Arial Unicode MS" w:eastAsia="Arial Unicode MS" w:hAnsi="Arial Unicode MS" w:cs="Arial Unicode MS" w:hint="eastAsia"/>
        </w:rPr>
        <w:t>태</w:t>
      </w:r>
      <w:r w:rsidR="00ED70C8">
        <w:rPr>
          <w:rFonts w:ascii="Arial Unicode MS" w:eastAsia="Arial Unicode MS" w:hAnsi="Arial Unicode MS" w:cs="Arial Unicode MS" w:hint="eastAsia"/>
        </w:rPr>
        <w:t xml:space="preserve">그 입력창에 데이터를 </w:t>
      </w:r>
      <w:r>
        <w:rPr>
          <w:rFonts w:ascii="Arial Unicode MS" w:eastAsia="Arial Unicode MS" w:hAnsi="Arial Unicode MS" w:cs="Arial Unicode MS"/>
        </w:rPr>
        <w:t>입력</w:t>
      </w:r>
      <w:r w:rsidR="00AB5D07">
        <w:rPr>
          <w:rFonts w:ascii="Arial Unicode MS" w:eastAsia="Arial Unicode MS" w:hAnsi="Arial Unicode MS" w:cs="Arial Unicode MS" w:hint="eastAsia"/>
        </w:rPr>
        <w:t xml:space="preserve">한 </w:t>
      </w:r>
      <w:r>
        <w:rPr>
          <w:rFonts w:ascii="Arial Unicode MS" w:eastAsia="Arial Unicode MS" w:hAnsi="Arial Unicode MS" w:cs="Arial Unicode MS"/>
        </w:rPr>
        <w:t>후 전송</w:t>
      </w:r>
      <w:r w:rsidR="00ED70C8">
        <w:rPr>
          <w:rFonts w:ascii="Arial Unicode MS" w:eastAsia="Arial Unicode MS" w:hAnsi="Arial Unicode MS" w:cs="Arial Unicode MS" w:hint="eastAsia"/>
        </w:rPr>
        <w:t>(</w:t>
      </w:r>
      <w:r w:rsidR="005434F1">
        <w:rPr>
          <w:rFonts w:ascii="Arial Unicode MS" w:eastAsia="Arial Unicode MS" w:hAnsi="Arial Unicode MS" w:cs="Arial Unicode MS"/>
        </w:rPr>
        <w:t>submit</w:t>
      </w:r>
      <w:r w:rsidR="00ED70C8">
        <w:rPr>
          <w:rFonts w:ascii="Arial Unicode MS" w:eastAsia="Arial Unicode MS" w:hAnsi="Arial Unicode MS" w:cs="Arial Unicode MS" w:hint="eastAsia"/>
        </w:rPr>
        <w:t>)</w:t>
      </w:r>
      <w:r w:rsidR="005434F1">
        <w:rPr>
          <w:rFonts w:ascii="Arial Unicode MS" w:eastAsia="Arial Unicode MS" w:hAnsi="Arial Unicode MS" w:cs="Arial Unicode MS" w:hint="eastAsia"/>
        </w:rPr>
        <w:t>을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클릭하면 web-04.php 파일로 </w:t>
      </w:r>
      <w:r w:rsidR="00ED70C8">
        <w:rPr>
          <w:rFonts w:ascii="Arial Unicode MS" w:eastAsia="Arial Unicode MS" w:hAnsi="Arial Unicode MS" w:cs="Arial Unicode MS"/>
        </w:rPr>
        <w:t>url</w:t>
      </w:r>
      <w:r w:rsidR="00ED70C8">
        <w:rPr>
          <w:rFonts w:ascii="Arial Unicode MS" w:eastAsia="Arial Unicode MS" w:hAnsi="Arial Unicode MS" w:cs="Arial Unicode MS" w:hint="eastAsia"/>
        </w:rPr>
        <w:t xml:space="preserve">이 </w:t>
      </w:r>
      <w:r w:rsidR="005434F1">
        <w:rPr>
          <w:rFonts w:ascii="Arial Unicode MS" w:eastAsia="Arial Unicode MS" w:hAnsi="Arial Unicode MS" w:cs="Arial Unicode MS" w:hint="eastAsia"/>
        </w:rPr>
        <w:t>함께</w:t>
      </w:r>
      <w:r w:rsidR="00ED70C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이동합니다.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브라우저 상단 주소란에 보면 </w:t>
      </w:r>
      <w:r w:rsidR="00AB5D07">
        <w:rPr>
          <w:rFonts w:ascii="Arial Unicode MS" w:eastAsia="Arial Unicode MS" w:hAnsi="Arial Unicode MS" w:cs="Arial Unicode MS" w:hint="eastAsia"/>
        </w:rPr>
        <w:t>URL</w:t>
      </w:r>
      <w:r w:rsidR="00AB5D0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주소가 변경되는 것을 확인할 수 있습니다.</w:t>
      </w:r>
    </w:p>
    <w:p w14:paraId="03C39698" w14:textId="77777777" w:rsidR="00F93675" w:rsidRDefault="00F93675">
      <w:pPr>
        <w:pStyle w:val="10"/>
      </w:pPr>
    </w:p>
    <w:p w14:paraId="0175061C" w14:textId="315C7547" w:rsidR="00F93675" w:rsidRDefault="00BB2EFF">
      <w:pPr>
        <w:pStyle w:val="10"/>
      </w:pPr>
      <w:r>
        <w:rPr>
          <w:rFonts w:ascii="Arial Unicode MS" w:eastAsia="Arial Unicode MS" w:hAnsi="Arial Unicode MS" w:cs="Arial Unicode MS" w:hint="eastAsia"/>
        </w:rPr>
        <w:t>폼 서</w:t>
      </w:r>
      <w:r w:rsidR="00974E0D">
        <w:rPr>
          <w:rFonts w:ascii="Arial Unicode MS" w:eastAsia="Arial Unicode MS" w:hAnsi="Arial Unicode MS" w:cs="Arial Unicode MS" w:hint="eastAsia"/>
        </w:rPr>
        <w:t>브</w:t>
      </w:r>
      <w:r>
        <w:rPr>
          <w:rFonts w:ascii="Arial Unicode MS" w:eastAsia="Arial Unicode MS" w:hAnsi="Arial Unicode MS" w:cs="Arial Unicode MS" w:hint="eastAsia"/>
        </w:rPr>
        <w:t xml:space="preserve">밋으로 페이지를 이동할 경우에는 </w:t>
      </w:r>
      <w:r>
        <w:rPr>
          <w:rFonts w:ascii="Arial Unicode MS" w:eastAsia="Arial Unicode MS" w:hAnsi="Arial Unicode MS" w:cs="Arial Unicode MS"/>
        </w:rPr>
        <w:t xml:space="preserve">url </w:t>
      </w:r>
      <w:r>
        <w:rPr>
          <w:rFonts w:ascii="Arial Unicode MS" w:eastAsia="Arial Unicode MS" w:hAnsi="Arial Unicode MS" w:cs="Arial Unicode MS" w:hint="eastAsia"/>
        </w:rPr>
        <w:t xml:space="preserve">변경과 같이 이전 페이지 </w:t>
      </w:r>
      <w:r>
        <w:rPr>
          <w:rFonts w:ascii="Arial Unicode MS" w:eastAsia="Arial Unicode MS" w:hAnsi="Arial Unicode MS" w:cs="Arial Unicode MS"/>
        </w:rPr>
        <w:t xml:space="preserve">form </w:t>
      </w:r>
      <w:r>
        <w:rPr>
          <w:rFonts w:ascii="Arial Unicode MS" w:eastAsia="Arial Unicode MS" w:hAnsi="Arial Unicode MS" w:cs="Arial Unicode MS" w:hint="eastAsia"/>
        </w:rPr>
        <w:t xml:space="preserve">요소의 데이터 또한 </w:t>
      </w:r>
      <w:r w:rsidR="005434F1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 w:hint="eastAsia"/>
        </w:rPr>
        <w:t xml:space="preserve"> 전송합니다. 전송된 데이터의 타입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POST, GET </w:t>
      </w:r>
      <w:r>
        <w:rPr>
          <w:rFonts w:ascii="Arial Unicode MS" w:eastAsia="Arial Unicode MS" w:hAnsi="Arial Unicode MS" w:cs="Arial Unicode MS" w:hint="eastAsia"/>
        </w:rPr>
        <w:t>방식을 체크하여 폼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요소의 데이터를 읽어 올 수 있습니다.</w:t>
      </w:r>
      <w:r w:rsidR="00E85859">
        <w:rPr>
          <w:rFonts w:ascii="Arial Unicode MS" w:eastAsia="Arial Unicode MS" w:hAnsi="Arial Unicode MS" w:cs="Arial Unicode MS"/>
        </w:rPr>
        <w:t xml:space="preserve"> 입력한 데이터가 </w:t>
      </w:r>
      <w:r w:rsidR="00AB5D07">
        <w:rPr>
          <w:rFonts w:ascii="Arial Unicode MS" w:eastAsia="Arial Unicode MS" w:hAnsi="Arial Unicode MS" w:cs="Arial Unicode MS" w:hint="eastAsia"/>
        </w:rPr>
        <w:t>함께</w:t>
      </w:r>
      <w:r w:rsidR="00E85859">
        <w:rPr>
          <w:rFonts w:ascii="Arial Unicode MS" w:eastAsia="Arial Unicode MS" w:hAnsi="Arial Unicode MS" w:cs="Arial Unicode MS"/>
        </w:rPr>
        <w:t xml:space="preserve"> 전달</w:t>
      </w:r>
      <w:r>
        <w:rPr>
          <w:rFonts w:ascii="Arial Unicode MS" w:eastAsia="Arial Unicode MS" w:hAnsi="Arial Unicode MS" w:cs="Arial Unicode MS" w:hint="eastAsia"/>
        </w:rPr>
        <w:t>된</w:t>
      </w:r>
      <w:r w:rsidR="00E85859">
        <w:rPr>
          <w:rFonts w:ascii="Arial Unicode MS" w:eastAsia="Arial Unicode MS" w:hAnsi="Arial Unicode MS" w:cs="Arial Unicode MS"/>
        </w:rPr>
        <w:t xml:space="preserve"> 데이터를 읽어서 화면에 출력이 가능합니다.</w:t>
      </w:r>
    </w:p>
    <w:p w14:paraId="01781F31" w14:textId="77777777" w:rsidR="00F93675" w:rsidRPr="00092BEA" w:rsidRDefault="00F93675">
      <w:pPr>
        <w:pStyle w:val="10"/>
        <w:rPr>
          <w:b/>
        </w:rPr>
      </w:pPr>
    </w:p>
    <w:p w14:paraId="7851450F" w14:textId="77777777" w:rsidR="00F93675" w:rsidRPr="00092BEA" w:rsidRDefault="00F93675">
      <w:pPr>
        <w:pStyle w:val="10"/>
        <w:rPr>
          <w:b/>
        </w:rPr>
      </w:pPr>
    </w:p>
    <w:p w14:paraId="60D346DF" w14:textId="430BFB2F" w:rsidR="00F93675" w:rsidRDefault="0018531C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19.</w:t>
      </w:r>
      <w:r w:rsidR="00E85859">
        <w:rPr>
          <w:rFonts w:ascii="Arial Unicode MS" w:eastAsia="Arial Unicode MS" w:hAnsi="Arial Unicode MS" w:cs="Arial Unicode MS"/>
          <w:b/>
          <w:sz w:val="36"/>
          <w:szCs w:val="36"/>
        </w:rPr>
        <w:t>5 폼 데이터</w:t>
      </w:r>
    </w:p>
    <w:p w14:paraId="138D27E8" w14:textId="77777777" w:rsidR="00F93675" w:rsidRDefault="00F93675">
      <w:pPr>
        <w:pStyle w:val="10"/>
      </w:pPr>
    </w:p>
    <w:p w14:paraId="29409CEA" w14:textId="7B122D79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HTML 폼에서 전송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클릭을 하면 입력한 데이터가 서버로 전송</w:t>
      </w:r>
      <w:r w:rsidR="00AB5D07">
        <w:rPr>
          <w:rFonts w:ascii="Arial Unicode MS" w:eastAsia="Arial Unicode MS" w:hAnsi="Arial Unicode MS" w:cs="Arial Unicode MS" w:hint="eastAsia"/>
        </w:rPr>
        <w:t>됩</w:t>
      </w:r>
      <w:r>
        <w:rPr>
          <w:rFonts w:ascii="Arial Unicode MS" w:eastAsia="Arial Unicode MS" w:hAnsi="Arial Unicode MS" w:cs="Arial Unicode MS"/>
        </w:rPr>
        <w:t xml:space="preserve">니다. </w:t>
      </w:r>
      <w:r w:rsidR="00BB2EFF">
        <w:rPr>
          <w:rFonts w:ascii="Arial Unicode MS" w:eastAsia="Arial Unicode MS" w:hAnsi="Arial Unicode MS" w:cs="Arial Unicode MS" w:hint="eastAsia"/>
        </w:rPr>
        <w:t>보통 웹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 w:rsidR="00BB2EFF">
        <w:rPr>
          <w:rFonts w:ascii="Arial Unicode MS" w:eastAsia="Arial Unicode MS" w:hAnsi="Arial Unicode MS" w:cs="Arial Unicode MS" w:hint="eastAsia"/>
        </w:rPr>
        <w:t>페이지에서 서버로 데이터를 전송하는 방법은 크게 두</w:t>
      </w:r>
      <w:r w:rsidR="005434F1">
        <w:rPr>
          <w:rFonts w:ascii="Arial Unicode MS" w:eastAsia="Arial Unicode MS" w:hAnsi="Arial Unicode MS" w:cs="Arial Unicode MS" w:hint="eastAsia"/>
        </w:rPr>
        <w:t xml:space="preserve"> </w:t>
      </w:r>
      <w:r w:rsidR="00BB2EFF">
        <w:rPr>
          <w:rFonts w:ascii="Arial Unicode MS" w:eastAsia="Arial Unicode MS" w:hAnsi="Arial Unicode MS" w:cs="Arial Unicode MS" w:hint="eastAsia"/>
        </w:rPr>
        <w:t xml:space="preserve">가지가 있습니다. </w:t>
      </w:r>
      <w:r w:rsidR="00BB2EFF">
        <w:rPr>
          <w:rFonts w:ascii="Arial Unicode MS" w:eastAsia="Arial Unicode MS" w:hAnsi="Arial Unicode MS" w:cs="Arial Unicode MS"/>
        </w:rPr>
        <w:t xml:space="preserve">GET </w:t>
      </w:r>
      <w:r w:rsidR="00BB2EFF">
        <w:rPr>
          <w:rFonts w:ascii="Arial Unicode MS" w:eastAsia="Arial Unicode MS" w:hAnsi="Arial Unicode MS" w:cs="Arial Unicode MS" w:hint="eastAsia"/>
        </w:rPr>
        <w:t xml:space="preserve">방식과 </w:t>
      </w:r>
      <w:r w:rsidR="00BB2EFF">
        <w:rPr>
          <w:rFonts w:ascii="Arial Unicode MS" w:eastAsia="Arial Unicode MS" w:hAnsi="Arial Unicode MS" w:cs="Arial Unicode MS"/>
        </w:rPr>
        <w:t xml:space="preserve">POST </w:t>
      </w:r>
      <w:r w:rsidR="00BB2EFF">
        <w:rPr>
          <w:rFonts w:ascii="Arial Unicode MS" w:eastAsia="Arial Unicode MS" w:hAnsi="Arial Unicode MS" w:cs="Arial Unicode MS" w:hint="eastAsia"/>
        </w:rPr>
        <w:t xml:space="preserve">방식입니다. </w:t>
      </w:r>
      <w:r>
        <w:rPr>
          <w:rFonts w:ascii="Arial Unicode MS" w:eastAsia="Arial Unicode MS" w:hAnsi="Arial Unicode MS" w:cs="Arial Unicode MS"/>
        </w:rPr>
        <w:t>폼</w:t>
      </w:r>
      <w:r w:rsidR="00BB2EFF">
        <w:rPr>
          <w:rFonts w:ascii="Arial Unicode MS" w:eastAsia="Arial Unicode MS" w:hAnsi="Arial Unicode MS" w:cs="Arial Unicode MS" w:hint="eastAsia"/>
        </w:rPr>
        <w:t>(</w:t>
      </w:r>
      <w:r w:rsidR="00BB2EFF">
        <w:rPr>
          <w:rFonts w:ascii="Arial Unicode MS" w:eastAsia="Arial Unicode MS" w:hAnsi="Arial Unicode MS" w:cs="Arial Unicode MS"/>
        </w:rPr>
        <w:t>form</w:t>
      </w:r>
      <w:r w:rsidR="00BB2EFF">
        <w:rPr>
          <w:rFonts w:ascii="Arial Unicode MS" w:eastAsia="Arial Unicode MS" w:hAnsi="Arial Unicode MS" w:cs="Arial Unicode MS" w:hint="eastAsia"/>
        </w:rPr>
        <w:t>)</w:t>
      </w:r>
      <w:r w:rsidR="00BB2EFF">
        <w:rPr>
          <w:rFonts w:ascii="Arial Unicode MS" w:eastAsia="Arial Unicode MS" w:hAnsi="Arial Unicode MS" w:cs="Arial Unicode MS"/>
        </w:rPr>
        <w:t xml:space="preserve"> </w:t>
      </w:r>
      <w:r w:rsidR="005434F1">
        <w:rPr>
          <w:rFonts w:ascii="Arial Unicode MS" w:eastAsia="Arial Unicode MS" w:hAnsi="Arial Unicode MS" w:cs="Arial Unicode MS" w:hint="eastAsia"/>
        </w:rPr>
        <w:t>태</w:t>
      </w:r>
      <w:r w:rsidR="00BB2EFF">
        <w:rPr>
          <w:rFonts w:ascii="Arial Unicode MS" w:eastAsia="Arial Unicode MS" w:hAnsi="Arial Unicode MS" w:cs="Arial Unicode MS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에서는 데이터를 전송하는 방식을 </w:t>
      </w:r>
      <w:r w:rsidR="00BB2EFF">
        <w:rPr>
          <w:rFonts w:ascii="Arial Unicode MS" w:eastAsia="Arial Unicode MS" w:hAnsi="Arial Unicode MS" w:cs="Arial Unicode MS" w:hint="eastAsia"/>
        </w:rPr>
        <w:t xml:space="preserve">사용자가 직접 </w:t>
      </w:r>
      <w:r>
        <w:rPr>
          <w:rFonts w:ascii="Arial Unicode MS" w:eastAsia="Arial Unicode MS" w:hAnsi="Arial Unicode MS" w:cs="Arial Unicode MS"/>
        </w:rPr>
        <w:t>속성값을 통</w:t>
      </w:r>
      <w:r w:rsidR="00AB5D07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 w:rsidR="00BB2EFF">
        <w:rPr>
          <w:rFonts w:ascii="Arial Unicode MS" w:eastAsia="Arial Unicode MS" w:hAnsi="Arial Unicode MS" w:cs="Arial Unicode MS" w:hint="eastAsia"/>
        </w:rPr>
        <w:t>지정</w:t>
      </w:r>
      <w:r>
        <w:rPr>
          <w:rFonts w:ascii="Arial Unicode MS" w:eastAsia="Arial Unicode MS" w:hAnsi="Arial Unicode MS" w:cs="Arial Unicode MS"/>
        </w:rPr>
        <w:t>할 수 있습니다.</w:t>
      </w:r>
    </w:p>
    <w:p w14:paraId="2ED0883D" w14:textId="77777777" w:rsidR="00F93675" w:rsidRDefault="00F93675">
      <w:pPr>
        <w:pStyle w:val="10"/>
      </w:pPr>
    </w:p>
    <w:p w14:paraId="11074DBA" w14:textId="77777777" w:rsidR="00F93675" w:rsidRDefault="00E85859">
      <w:pPr>
        <w:pStyle w:val="10"/>
      </w:pPr>
      <w:r w:rsidRPr="00A3269A">
        <w:rPr>
          <w:rFonts w:ascii="Arial Unicode MS" w:eastAsia="Arial Unicode MS" w:hAnsi="Arial Unicode MS" w:cs="Arial Unicode MS"/>
          <w:b/>
        </w:rPr>
        <w:t>method="post"</w:t>
      </w:r>
      <w:r>
        <w:rPr>
          <w:rFonts w:ascii="Arial Unicode MS" w:eastAsia="Arial Unicode MS" w:hAnsi="Arial Unicode MS" w:cs="Arial Unicode MS"/>
        </w:rPr>
        <w:t xml:space="preserve"> 또는 </w:t>
      </w:r>
      <w:r w:rsidRPr="00A3269A">
        <w:rPr>
          <w:rFonts w:ascii="Arial Unicode MS" w:eastAsia="Arial Unicode MS" w:hAnsi="Arial Unicode MS" w:cs="Arial Unicode MS"/>
          <w:b/>
        </w:rPr>
        <w:t>method="get"</w:t>
      </w:r>
    </w:p>
    <w:p w14:paraId="603D8992" w14:textId="77777777" w:rsidR="00F93675" w:rsidRDefault="00F93675">
      <w:pPr>
        <w:pStyle w:val="10"/>
      </w:pPr>
    </w:p>
    <w:p w14:paraId="33D39E4D" w14:textId="43AA2169" w:rsidR="00F93675" w:rsidRDefault="00BB2EFF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형태로 적어 주시면 됩니다. 지정한 </w:t>
      </w:r>
      <w:r w:rsidR="00E85859">
        <w:rPr>
          <w:rFonts w:ascii="Arial Unicode MS" w:eastAsia="Arial Unicode MS" w:hAnsi="Arial Unicode MS" w:cs="Arial Unicode MS"/>
        </w:rPr>
        <w:t>전송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 xml:space="preserve">방식 POST 또는 GET으로 설정할 수 있습니다. </w:t>
      </w:r>
    </w:p>
    <w:p w14:paraId="586CB7E7" w14:textId="77777777" w:rsidR="00F93675" w:rsidRDefault="00F93675">
      <w:pPr>
        <w:pStyle w:val="10"/>
      </w:pPr>
    </w:p>
    <w:p w14:paraId="5DD80124" w14:textId="77777777" w:rsidR="00AB5D07" w:rsidRDefault="00AB5D07">
      <w:pPr>
        <w:pStyle w:val="10"/>
      </w:pPr>
    </w:p>
    <w:p w14:paraId="42B0B551" w14:textId="70D09215" w:rsidR="00F93675" w:rsidRDefault="0018531C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19.</w:t>
      </w:r>
      <w:r w:rsidR="00E85859">
        <w:rPr>
          <w:b/>
          <w:sz w:val="28"/>
          <w:szCs w:val="28"/>
        </w:rPr>
        <w:t>5.1 GET</w:t>
      </w:r>
    </w:p>
    <w:p w14:paraId="082EB053" w14:textId="77777777" w:rsidR="00F93675" w:rsidRDefault="00F93675">
      <w:pPr>
        <w:pStyle w:val="10"/>
      </w:pPr>
    </w:p>
    <w:p w14:paraId="022F13EF" w14:textId="0A6031FC" w:rsidR="00F93675" w:rsidRDefault="00BB2EFF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GET </w:t>
      </w:r>
      <w:r>
        <w:rPr>
          <w:rFonts w:ascii="Arial Unicode MS" w:eastAsia="Arial Unicode MS" w:hAnsi="Arial Unicode MS" w:cs="Arial Unicode MS" w:hint="eastAsia"/>
        </w:rPr>
        <w:t>방식의 전송은</w:t>
      </w:r>
      <w:r>
        <w:rPr>
          <w:rFonts w:ascii="Arial Unicode MS" w:eastAsia="Arial Unicode MS" w:hAnsi="Arial Unicode MS" w:cs="Arial Unicode MS"/>
        </w:rPr>
        <w:t xml:space="preserve">url </w:t>
      </w:r>
      <w:r>
        <w:rPr>
          <w:rFonts w:ascii="Arial Unicode MS" w:eastAsia="Arial Unicode MS" w:hAnsi="Arial Unicode MS" w:cs="Arial Unicode MS" w:hint="eastAsia"/>
        </w:rPr>
        <w:t xml:space="preserve">페이지에서 데이터를 조회하는 용도로 많이 사용합니다. </w:t>
      </w:r>
      <w:r w:rsidR="00E85859">
        <w:rPr>
          <w:rFonts w:ascii="Arial Unicode MS" w:eastAsia="Arial Unicode MS" w:hAnsi="Arial Unicode MS" w:cs="Arial Unicode MS"/>
        </w:rPr>
        <w:t>GET방식은 데이터를 전송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시에 URL 쿼리스트링 방식으로 전달하는 것을 말합니다. 즉 데이터가 URL 주소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형태로 변경되어 데이터를 전달합니다.</w:t>
      </w:r>
    </w:p>
    <w:p w14:paraId="276A4E71" w14:textId="344FF9E0" w:rsidR="00BB2EFF" w:rsidRDefault="00BB2EFF">
      <w:pPr>
        <w:pStyle w:val="10"/>
        <w:rPr>
          <w:rFonts w:ascii="Arial Unicode MS" w:eastAsia="Arial Unicode MS" w:hAnsi="Arial Unicode MS" w:cs="Arial Unicode MS"/>
        </w:rPr>
      </w:pPr>
    </w:p>
    <w:p w14:paraId="7B31E262" w14:textId="574FBF22" w:rsidR="00BB2EFF" w:rsidRDefault="00BB2EFF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예) </w:t>
      </w:r>
      <w:r>
        <w:rPr>
          <w:rFonts w:ascii="Arial Unicode MS" w:eastAsia="Arial Unicode MS" w:hAnsi="Arial Unicode MS" w:cs="Arial Unicode MS"/>
        </w:rPr>
        <w:t>jinyphp.com/test.php?name=hojin&amp;country=korea</w:t>
      </w:r>
    </w:p>
    <w:p w14:paraId="631C58A4" w14:textId="2964605B" w:rsidR="00F93675" w:rsidRDefault="00F93675">
      <w:pPr>
        <w:pStyle w:val="10"/>
      </w:pPr>
    </w:p>
    <w:p w14:paraId="0AD15735" w14:textId="36670C3E" w:rsidR="00BB2EFF" w:rsidRDefault="00BB2EFF">
      <w:pPr>
        <w:pStyle w:val="10"/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?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 xml:space="preserve">. </w:t>
      </w:r>
      <w:r>
        <w:rPr>
          <w:rFonts w:hint="eastAsia"/>
        </w:rPr>
        <w:t>이름</w:t>
      </w:r>
      <w:r>
        <w:rPr>
          <w:rFonts w:hint="eastAsia"/>
        </w:rPr>
        <w:t>=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5434F1">
        <w:rPr>
          <w:rFonts w:hint="eastAsia"/>
        </w:rPr>
        <w:t xml:space="preserve"> </w:t>
      </w:r>
      <w:r>
        <w:rPr>
          <w:rFonts w:hint="eastAsia"/>
        </w:rPr>
        <w:t>쌍의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이루어지며</w:t>
      </w:r>
      <w:r>
        <w:rPr>
          <w:rFonts w:hint="eastAsia"/>
        </w:rPr>
        <w:t xml:space="preserve">,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연결합니다</w:t>
      </w:r>
      <w:r>
        <w:rPr>
          <w:rFonts w:hint="eastAsia"/>
        </w:rPr>
        <w:t>.</w:t>
      </w:r>
    </w:p>
    <w:p w14:paraId="767EDBC4" w14:textId="77777777" w:rsidR="00BB2EFF" w:rsidRPr="00BB2EFF" w:rsidRDefault="00BB2EFF">
      <w:pPr>
        <w:pStyle w:val="10"/>
      </w:pPr>
    </w:p>
    <w:p w14:paraId="51817AD9" w14:textId="731EB6CA" w:rsidR="00F93675" w:rsidRDefault="00BB2EFF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이처럼 </w:t>
      </w:r>
      <w:r w:rsidR="00E85859">
        <w:rPr>
          <w:rFonts w:ascii="Arial Unicode MS" w:eastAsia="Arial Unicode MS" w:hAnsi="Arial Unicode MS" w:cs="Arial Unicode MS"/>
        </w:rPr>
        <w:t>URL로 표현되는 GET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방식의 데이터 전송은 누구나 알 수 있는 데이터 표현식</w:t>
      </w:r>
      <w:r w:rsidR="008404AA">
        <w:rPr>
          <w:rFonts w:ascii="Arial Unicode MS" w:eastAsia="Arial Unicode MS" w:hAnsi="Arial Unicode MS" w:cs="Arial Unicode MS"/>
        </w:rPr>
        <w:t>입니다.</w:t>
      </w:r>
      <w:r w:rsidR="00E85859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URL</w:t>
      </w:r>
      <w:r>
        <w:rPr>
          <w:rFonts w:ascii="Arial Unicode MS" w:eastAsia="Arial Unicode MS" w:hAnsi="Arial Unicode MS" w:cs="Arial Unicode MS" w:hint="eastAsia"/>
        </w:rPr>
        <w:t>주소만 보면은 사용자가 입력한 데이터가 무</w:t>
      </w:r>
      <w:r w:rsidR="006B0CB5">
        <w:rPr>
          <w:rFonts w:ascii="Arial Unicode MS" w:eastAsia="Arial Unicode MS" w:hAnsi="Arial Unicode MS" w:cs="Arial Unicode MS" w:hint="eastAsia"/>
        </w:rPr>
        <w:t>엇</w:t>
      </w:r>
      <w:r>
        <w:rPr>
          <w:rFonts w:ascii="Arial Unicode MS" w:eastAsia="Arial Unicode MS" w:hAnsi="Arial Unicode MS" w:cs="Arial Unicode MS" w:hint="eastAsia"/>
        </w:rPr>
        <w:t>인지</w:t>
      </w:r>
      <w:r w:rsidR="007F1338">
        <w:rPr>
          <w:rFonts w:ascii="Arial Unicode MS" w:eastAsia="Arial Unicode MS" w:hAnsi="Arial Unicode MS" w:cs="Arial Unicode MS" w:hint="eastAsia"/>
        </w:rPr>
        <w:t xml:space="preserve">, 데이터 변수는 어떻게 되는지 직관적으로 확인할 수 있습니다. 이러한 점 때문에 </w:t>
      </w:r>
      <w:r w:rsidR="00E85859">
        <w:rPr>
          <w:rFonts w:ascii="Arial Unicode MS" w:eastAsia="Arial Unicode MS" w:hAnsi="Arial Unicode MS" w:cs="Arial Unicode MS"/>
        </w:rPr>
        <w:t>GET</w:t>
      </w:r>
      <w:r w:rsidR="006B0CB5">
        <w:rPr>
          <w:rFonts w:ascii="Arial Unicode MS" w:eastAsia="Arial Unicode MS" w:hAnsi="Arial Unicode MS" w:cs="Arial Unicode MS"/>
        </w:rPr>
        <w:t xml:space="preserve"> </w:t>
      </w:r>
      <w:r w:rsidR="007F1338">
        <w:rPr>
          <w:rFonts w:ascii="Arial Unicode MS" w:eastAsia="Arial Unicode MS" w:hAnsi="Arial Unicode MS" w:cs="Arial Unicode MS" w:hint="eastAsia"/>
        </w:rPr>
        <w:t>방식</w:t>
      </w:r>
      <w:r w:rsidR="00E85859">
        <w:rPr>
          <w:rFonts w:ascii="Arial Unicode MS" w:eastAsia="Arial Unicode MS" w:hAnsi="Arial Unicode MS" w:cs="Arial Unicode MS"/>
        </w:rPr>
        <w:t>은 중요하지 않은 데이터를 전송할 경우</w:t>
      </w:r>
      <w:r w:rsidR="007F1338">
        <w:rPr>
          <w:rFonts w:ascii="Arial Unicode MS" w:eastAsia="Arial Unicode MS" w:hAnsi="Arial Unicode MS" w:cs="Arial Unicode MS" w:hint="eastAsia"/>
        </w:rPr>
        <w:t>에</w:t>
      </w:r>
      <w:r w:rsidR="00E85859">
        <w:rPr>
          <w:rFonts w:ascii="Arial Unicode MS" w:eastAsia="Arial Unicode MS" w:hAnsi="Arial Unicode MS" w:cs="Arial Unicode MS"/>
        </w:rPr>
        <w:t xml:space="preserve"> 많이 사용합니다.</w:t>
      </w:r>
      <w:r w:rsidR="007F1338">
        <w:rPr>
          <w:rFonts w:ascii="Arial Unicode MS" w:eastAsia="Arial Unicode MS" w:hAnsi="Arial Unicode MS" w:cs="Arial Unicode MS"/>
        </w:rPr>
        <w:t xml:space="preserve"> </w:t>
      </w:r>
      <w:r w:rsidR="007F1338">
        <w:rPr>
          <w:rFonts w:ascii="Arial Unicode MS" w:eastAsia="Arial Unicode MS" w:hAnsi="Arial Unicode MS" w:cs="Arial Unicode MS" w:hint="eastAsia"/>
        </w:rPr>
        <w:t>주로 데이터를 조회하는</w:t>
      </w:r>
      <w:r w:rsidR="006B0CB5">
        <w:rPr>
          <w:rFonts w:ascii="Arial Unicode MS" w:eastAsia="Arial Unicode MS" w:hAnsi="Arial Unicode MS" w:cs="Arial Unicode MS" w:hint="eastAsia"/>
        </w:rPr>
        <w:t xml:space="preserve"> </w:t>
      </w:r>
      <w:r w:rsidR="007F1338">
        <w:rPr>
          <w:rFonts w:ascii="Arial Unicode MS" w:eastAsia="Arial Unicode MS" w:hAnsi="Arial Unicode MS" w:cs="Arial Unicode MS" w:hint="eastAsia"/>
        </w:rPr>
        <w:t>데 필요한 필터링 정보만 전달합니다.</w:t>
      </w:r>
      <w:r w:rsidR="007F1338">
        <w:rPr>
          <w:rFonts w:ascii="Arial Unicode MS" w:eastAsia="Arial Unicode MS" w:hAnsi="Arial Unicode MS" w:cs="Arial Unicode MS"/>
        </w:rPr>
        <w:t xml:space="preserve"> </w:t>
      </w:r>
      <w:r w:rsidR="007F1338">
        <w:rPr>
          <w:rFonts w:ascii="Arial Unicode MS" w:eastAsia="Arial Unicode MS" w:hAnsi="Arial Unicode MS" w:cs="Arial Unicode MS" w:hint="eastAsia"/>
        </w:rPr>
        <w:t>만일,</w:t>
      </w:r>
      <w:r w:rsidR="00A3269A">
        <w:rPr>
          <w:rFonts w:ascii="Arial Unicode MS" w:eastAsia="Arial Unicode MS" w:hAnsi="Arial Unicode MS" w:cs="Arial Unicode MS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 xml:space="preserve">중요한 </w:t>
      </w:r>
      <w:r w:rsidR="007F1338">
        <w:rPr>
          <w:rFonts w:ascii="Arial Unicode MS" w:eastAsia="Arial Unicode MS" w:hAnsi="Arial Unicode MS" w:cs="Arial Unicode MS" w:hint="eastAsia"/>
        </w:rPr>
        <w:t xml:space="preserve">개인정보와 같은 </w:t>
      </w:r>
      <w:r w:rsidR="00E85859">
        <w:rPr>
          <w:rFonts w:ascii="Arial Unicode MS" w:eastAsia="Arial Unicode MS" w:hAnsi="Arial Unicode MS" w:cs="Arial Unicode MS"/>
        </w:rPr>
        <w:t>데이터일 경우 GET 방식으로 전송하면 안</w:t>
      </w:r>
      <w:r w:rsidR="006B0CB5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됩니다.</w:t>
      </w:r>
    </w:p>
    <w:p w14:paraId="6F52BD8E" w14:textId="77777777" w:rsidR="00F93675" w:rsidRDefault="00F93675">
      <w:pPr>
        <w:pStyle w:val="10"/>
      </w:pPr>
    </w:p>
    <w:p w14:paraId="543EF1E9" w14:textId="3E04E408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GET 방식은 2</w:t>
      </w:r>
      <w:r w:rsidR="00AB5D07">
        <w:rPr>
          <w:rFonts w:ascii="Arial Unicode MS" w:eastAsia="Arial Unicode MS" w:hAnsi="Arial Unicode MS" w:cs="Arial Unicode MS" w:hint="eastAsia"/>
        </w:rPr>
        <w:t xml:space="preserve">천여 </w:t>
      </w:r>
      <w:r>
        <w:rPr>
          <w:rFonts w:ascii="Arial Unicode MS" w:eastAsia="Arial Unicode MS" w:hAnsi="Arial Unicode MS" w:cs="Arial Unicode MS"/>
        </w:rPr>
        <w:t>개의 문자들로 데이터를 전송</w:t>
      </w:r>
      <w:r w:rsidR="00AB5D07">
        <w:rPr>
          <w:rFonts w:ascii="Arial Unicode MS" w:eastAsia="Arial Unicode MS" w:hAnsi="Arial Unicode MS" w:cs="Arial Unicode MS" w:hint="eastAsia"/>
        </w:rPr>
        <w:t>하기</w:t>
      </w:r>
      <w:r>
        <w:rPr>
          <w:rFonts w:ascii="Arial Unicode MS" w:eastAsia="Arial Unicode MS" w:hAnsi="Arial Unicode MS" w:cs="Arial Unicode MS"/>
        </w:rPr>
        <w:t xml:space="preserve">에 충분한 데이터 양이 아닙니다. 하지만 GET 방식은 데이터가 </w:t>
      </w:r>
      <w:r w:rsidR="00AB5D07">
        <w:rPr>
          <w:rFonts w:ascii="Arial Unicode MS" w:eastAsia="Arial Unicode MS" w:hAnsi="Arial Unicode MS" w:cs="Arial Unicode MS" w:hint="eastAsia"/>
        </w:rPr>
        <w:t>URL</w:t>
      </w:r>
      <w:r>
        <w:rPr>
          <w:rFonts w:ascii="Arial Unicode MS" w:eastAsia="Arial Unicode MS" w:hAnsi="Arial Unicode MS" w:cs="Arial Unicode MS"/>
        </w:rPr>
        <w:t>로 표시되기 때문에 페이지의 북마크나 공개 되도 되는 데이터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호출할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유용합니다.</w:t>
      </w:r>
    </w:p>
    <w:p w14:paraId="0DD36545" w14:textId="77777777" w:rsidR="00F93675" w:rsidRDefault="00F93675">
      <w:pPr>
        <w:pStyle w:val="10"/>
      </w:pPr>
    </w:p>
    <w:p w14:paraId="01E0B195" w14:textId="77777777" w:rsidR="00F93675" w:rsidRDefault="00F93675">
      <w:pPr>
        <w:pStyle w:val="10"/>
      </w:pPr>
    </w:p>
    <w:p w14:paraId="2409465F" w14:textId="5CACD07C" w:rsidR="00F93675" w:rsidRDefault="0018531C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19.</w:t>
      </w:r>
      <w:r w:rsidR="00E85859">
        <w:rPr>
          <w:b/>
          <w:sz w:val="28"/>
          <w:szCs w:val="28"/>
        </w:rPr>
        <w:t>5.2 POST</w:t>
      </w:r>
    </w:p>
    <w:p w14:paraId="5300E959" w14:textId="77777777" w:rsidR="00F93675" w:rsidRDefault="00F93675">
      <w:pPr>
        <w:pStyle w:val="10"/>
      </w:pPr>
    </w:p>
    <w:p w14:paraId="6504EC66" w14:textId="6ED5F2FC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POST는 GET과 달리 전송되는 </w:t>
      </w:r>
      <w:r w:rsidR="004B1CC4">
        <w:rPr>
          <w:rFonts w:ascii="Arial Unicode MS" w:eastAsia="Arial Unicode MS" w:hAnsi="Arial Unicode MS" w:cs="Arial Unicode MS" w:hint="eastAsia"/>
        </w:rPr>
        <w:t xml:space="preserve">데이터 </w:t>
      </w:r>
      <w:r>
        <w:rPr>
          <w:rFonts w:ascii="Arial Unicode MS" w:eastAsia="Arial Unicode MS" w:hAnsi="Arial Unicode MS" w:cs="Arial Unicode MS"/>
        </w:rPr>
        <w:t>양의 제한</w:t>
      </w:r>
      <w:r w:rsidR="006B0CB5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없</w:t>
      </w:r>
      <w:r w:rsidR="004B1CC4">
        <w:rPr>
          <w:rFonts w:ascii="Arial Unicode MS" w:eastAsia="Arial Unicode MS" w:hAnsi="Arial Unicode MS" w:cs="Arial Unicode MS" w:hint="eastAsia"/>
        </w:rPr>
        <w:t xml:space="preserve">습니다. 또한 </w:t>
      </w:r>
      <w:r>
        <w:rPr>
          <w:rFonts w:ascii="Arial Unicode MS" w:eastAsia="Arial Unicode MS" w:hAnsi="Arial Unicode MS" w:cs="Arial Unicode MS"/>
        </w:rPr>
        <w:t>비공개적으로 데이터를 전달</w:t>
      </w:r>
      <w:r w:rsidR="004B1CC4">
        <w:rPr>
          <w:rFonts w:ascii="Arial Unicode MS" w:eastAsia="Arial Unicode MS" w:hAnsi="Arial Unicode MS" w:cs="Arial Unicode MS" w:hint="eastAsia"/>
        </w:rPr>
        <w:t xml:space="preserve">하기 때문에 </w:t>
      </w:r>
      <w:r w:rsidR="004B1CC4">
        <w:rPr>
          <w:rFonts w:ascii="Arial Unicode MS" w:eastAsia="Arial Unicode MS" w:hAnsi="Arial Unicode MS" w:cs="Arial Unicode MS"/>
        </w:rPr>
        <w:t xml:space="preserve">GET </w:t>
      </w:r>
      <w:r w:rsidR="004B1CC4">
        <w:rPr>
          <w:rFonts w:ascii="Arial Unicode MS" w:eastAsia="Arial Unicode MS" w:hAnsi="Arial Unicode MS" w:cs="Arial Unicode MS" w:hint="eastAsia"/>
        </w:rPr>
        <w:t>방식보다 좀</w:t>
      </w:r>
      <w:r w:rsidR="0065196E">
        <w:rPr>
          <w:rFonts w:ascii="Arial Unicode MS" w:eastAsia="Arial Unicode MS" w:hAnsi="Arial Unicode MS" w:cs="Arial Unicode MS" w:hint="eastAsia"/>
        </w:rPr>
        <w:t xml:space="preserve"> </w:t>
      </w:r>
      <w:r w:rsidR="004B1CC4">
        <w:rPr>
          <w:rFonts w:ascii="Arial Unicode MS" w:eastAsia="Arial Unicode MS" w:hAnsi="Arial Unicode MS" w:cs="Arial Unicode MS" w:hint="eastAsia"/>
        </w:rPr>
        <w:t>더 안전</w:t>
      </w:r>
      <w:r>
        <w:rPr>
          <w:rFonts w:ascii="Arial Unicode MS" w:eastAsia="Arial Unicode MS" w:hAnsi="Arial Unicode MS" w:cs="Arial Unicode MS"/>
        </w:rPr>
        <w:t>합니다. POST 방식은 URL에 데이터를 표시하지 않습니다.</w:t>
      </w:r>
    </w:p>
    <w:p w14:paraId="08EDE292" w14:textId="77777777" w:rsidR="00F93675" w:rsidRDefault="00F93675">
      <w:pPr>
        <w:pStyle w:val="10"/>
      </w:pPr>
    </w:p>
    <w:p w14:paraId="2919A287" w14:textId="649CD194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하지만 URL</w:t>
      </w:r>
      <w:r w:rsidR="00AB5D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형태로 처리되지 않기 때문에 </w:t>
      </w:r>
      <w:r w:rsidR="004B1CC4">
        <w:rPr>
          <w:rFonts w:ascii="Arial Unicode MS" w:eastAsia="Arial Unicode MS" w:hAnsi="Arial Unicode MS" w:cs="Arial Unicode MS" w:hint="eastAsia"/>
        </w:rPr>
        <w:t xml:space="preserve">폼을 서브 및 처리를 </w:t>
      </w:r>
      <w:r w:rsidR="004B1CC4">
        <w:rPr>
          <w:rFonts w:ascii="Arial Unicode MS" w:eastAsia="Arial Unicode MS" w:hAnsi="Arial Unicode MS" w:cs="Arial Unicode MS"/>
        </w:rPr>
        <w:t>후에</w:t>
      </w:r>
      <w:r w:rsidR="004B1CC4">
        <w:rPr>
          <w:rFonts w:ascii="Arial Unicode MS" w:eastAsia="Arial Unicode MS" w:hAnsi="Arial Unicode MS" w:cs="Arial Unicode MS" w:hint="eastAsia"/>
        </w:rPr>
        <w:t xml:space="preserve"> </w:t>
      </w:r>
      <w:r w:rsidR="004B1CC4">
        <w:rPr>
          <w:rFonts w:ascii="Arial Unicode MS" w:eastAsia="Arial Unicode MS" w:hAnsi="Arial Unicode MS" w:cs="Arial Unicode MS"/>
        </w:rPr>
        <w:t xml:space="preserve">history back </w:t>
      </w:r>
      <w:r w:rsidR="004B1CC4">
        <w:rPr>
          <w:rFonts w:ascii="Arial Unicode MS" w:eastAsia="Arial Unicode MS" w:hAnsi="Arial Unicode MS" w:cs="Arial Unicode MS" w:hint="eastAsia"/>
        </w:rPr>
        <w:t>과 같은 처리</w:t>
      </w:r>
      <w:r w:rsidR="006B0CB5">
        <w:rPr>
          <w:rFonts w:ascii="Arial Unicode MS" w:eastAsia="Arial Unicode MS" w:hAnsi="Arial Unicode MS" w:cs="Arial Unicode MS" w:hint="eastAsia"/>
        </w:rPr>
        <w:t xml:space="preserve"> </w:t>
      </w:r>
      <w:r w:rsidR="004B1CC4">
        <w:rPr>
          <w:rFonts w:ascii="Arial Unicode MS" w:eastAsia="Arial Unicode MS" w:hAnsi="Arial Unicode MS" w:cs="Arial Unicode MS" w:hint="eastAsia"/>
        </w:rPr>
        <w:t xml:space="preserve">시 </w:t>
      </w:r>
      <w:r>
        <w:rPr>
          <w:rFonts w:ascii="Arial Unicode MS" w:eastAsia="Arial Unicode MS" w:hAnsi="Arial Unicode MS" w:cs="Arial Unicode MS"/>
        </w:rPr>
        <w:t>북마크</w:t>
      </w:r>
      <w:r w:rsidR="004B1CC4">
        <w:rPr>
          <w:rFonts w:ascii="Arial Unicode MS" w:eastAsia="Arial Unicode MS" w:hAnsi="Arial Unicode MS" w:cs="Arial Unicode MS" w:hint="eastAsia"/>
        </w:rPr>
        <w:t>가 정상적으로 동작하지 않을 수 있습니다.</w:t>
      </w:r>
    </w:p>
    <w:p w14:paraId="577CE451" w14:textId="77777777" w:rsidR="00F93675" w:rsidRPr="00AB5D07" w:rsidRDefault="00F93675">
      <w:pPr>
        <w:pStyle w:val="10"/>
      </w:pPr>
    </w:p>
    <w:p w14:paraId="2B1EA3BD" w14:textId="47CF484F" w:rsidR="00F93675" w:rsidRDefault="004B1CC4">
      <w:pPr>
        <w:pStyle w:val="10"/>
      </w:pPr>
      <w:r>
        <w:rPr>
          <w:rFonts w:ascii="Arial Unicode MS" w:eastAsia="Arial Unicode MS" w:hAnsi="Arial Unicode MS" w:cs="Arial Unicode MS" w:hint="eastAsia"/>
        </w:rPr>
        <w:t>또한</w:t>
      </w:r>
      <w:r w:rsidR="006B0CB5">
        <w:rPr>
          <w:rFonts w:ascii="Arial Unicode MS" w:eastAsia="Arial Unicode MS" w:hAnsi="Arial Unicode MS" w:cs="Arial Unicode MS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POST는 대량의 데이터를 처리할 수 있는 점을 이용하여 바이너리 같은 파일도 전송이 가능합니다. 특히 서버에 파일을 업로드할</w:t>
      </w:r>
      <w:r w:rsidR="008A64FC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수 있는 멀티</w:t>
      </w:r>
      <w:r w:rsidR="008A64FC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파트 바이너리와 같은 고급</w:t>
      </w:r>
      <w:r w:rsidR="008A64FC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기능을 지원합니다.</w:t>
      </w:r>
      <w:r w:rsidRPr="004B1CC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파일 업로드 기능을 </w:t>
      </w:r>
      <w:r w:rsidR="006B0CB5">
        <w:rPr>
          <w:rFonts w:ascii="Arial Unicode MS" w:eastAsia="Arial Unicode MS" w:hAnsi="Arial Unicode MS" w:cs="Arial Unicode MS" w:hint="eastAsia"/>
        </w:rPr>
        <w:t>사</w:t>
      </w:r>
      <w:r>
        <w:rPr>
          <w:rFonts w:ascii="Arial Unicode MS" w:eastAsia="Arial Unicode MS" w:hAnsi="Arial Unicode MS" w:cs="Arial Unicode MS" w:hint="eastAsia"/>
        </w:rPr>
        <w:t xml:space="preserve">용할 때는 </w:t>
      </w:r>
      <w:r>
        <w:rPr>
          <w:rFonts w:ascii="Arial Unicode MS" w:eastAsia="Arial Unicode MS" w:hAnsi="Arial Unicode MS" w:cs="Arial Unicode MS"/>
        </w:rPr>
        <w:t xml:space="preserve">POST </w:t>
      </w:r>
      <w:r>
        <w:rPr>
          <w:rFonts w:ascii="Arial Unicode MS" w:eastAsia="Arial Unicode MS" w:hAnsi="Arial Unicode MS" w:cs="Arial Unicode MS" w:hint="eastAsia"/>
        </w:rPr>
        <w:t>방식으로 이용해야 합니다.</w:t>
      </w:r>
    </w:p>
    <w:p w14:paraId="517C496C" w14:textId="77777777" w:rsidR="00F93675" w:rsidRPr="004B1CC4" w:rsidRDefault="00F93675">
      <w:pPr>
        <w:pStyle w:val="10"/>
      </w:pPr>
    </w:p>
    <w:p w14:paraId="2819A42E" w14:textId="77777777" w:rsidR="00F93675" w:rsidRDefault="00F93675">
      <w:pPr>
        <w:pStyle w:val="10"/>
      </w:pPr>
    </w:p>
    <w:p w14:paraId="7ABC3A6B" w14:textId="7615CE92" w:rsidR="00F93675" w:rsidRDefault="0018531C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19.</w:t>
      </w:r>
      <w:r w:rsidR="00E85859">
        <w:rPr>
          <w:rFonts w:ascii="Arial Unicode MS" w:eastAsia="Arial Unicode MS" w:hAnsi="Arial Unicode MS" w:cs="Arial Unicode MS"/>
          <w:b/>
          <w:sz w:val="28"/>
          <w:szCs w:val="28"/>
        </w:rPr>
        <w:t>5.3 글로벌</w:t>
      </w:r>
      <w:r w:rsidR="00A51D3D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E85859">
        <w:rPr>
          <w:rFonts w:ascii="Arial Unicode MS" w:eastAsia="Arial Unicode MS" w:hAnsi="Arial Unicode MS" w:cs="Arial Unicode MS"/>
          <w:b/>
          <w:sz w:val="28"/>
          <w:szCs w:val="28"/>
        </w:rPr>
        <w:t>변수</w:t>
      </w:r>
    </w:p>
    <w:p w14:paraId="604545C9" w14:textId="77777777" w:rsidR="00F93675" w:rsidRDefault="00F93675">
      <w:pPr>
        <w:pStyle w:val="10"/>
      </w:pPr>
    </w:p>
    <w:p w14:paraId="5C931F10" w14:textId="1540232E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 w:rsidR="004B1CC4">
        <w:rPr>
          <w:rFonts w:ascii="Arial Unicode MS" w:eastAsia="Arial Unicode MS" w:hAnsi="Arial Unicode MS" w:cs="Arial Unicode MS" w:hint="eastAsia"/>
        </w:rPr>
        <w:t>언어</w:t>
      </w:r>
      <w:r>
        <w:rPr>
          <w:rFonts w:ascii="Arial Unicode MS" w:eastAsia="Arial Unicode MS" w:hAnsi="Arial Unicode MS" w:cs="Arial Unicode MS"/>
        </w:rPr>
        <w:t xml:space="preserve">는 </w:t>
      </w:r>
      <w:r w:rsidR="004B1CC4">
        <w:rPr>
          <w:rFonts w:ascii="Arial Unicode MS" w:eastAsia="Arial Unicode MS" w:hAnsi="Arial Unicode MS" w:cs="Arial Unicode MS"/>
        </w:rPr>
        <w:t>HTML</w:t>
      </w:r>
      <w:r>
        <w:rPr>
          <w:rFonts w:ascii="Arial Unicode MS" w:eastAsia="Arial Unicode MS" w:hAnsi="Arial Unicode MS" w:cs="Arial Unicode MS"/>
        </w:rPr>
        <w:t>폼</w:t>
      </w:r>
      <w:r w:rsidR="004B1CC4">
        <w:rPr>
          <w:rFonts w:ascii="Arial Unicode MS" w:eastAsia="Arial Unicode MS" w:hAnsi="Arial Unicode MS" w:cs="Arial Unicode MS" w:hint="eastAsia"/>
        </w:rPr>
        <w:t xml:space="preserve"> 요소</w:t>
      </w:r>
      <w:r>
        <w:rPr>
          <w:rFonts w:ascii="Arial Unicode MS" w:eastAsia="Arial Unicode MS" w:hAnsi="Arial Unicode MS" w:cs="Arial Unicode MS"/>
        </w:rPr>
        <w:t>로 전달</w:t>
      </w:r>
      <w:r w:rsidR="004B1CC4">
        <w:rPr>
          <w:rFonts w:ascii="Arial Unicode MS" w:eastAsia="Arial Unicode MS" w:hAnsi="Arial Unicode MS" w:cs="Arial Unicode MS" w:hint="eastAsia"/>
        </w:rPr>
        <w:t>되는</w:t>
      </w:r>
      <w:r>
        <w:rPr>
          <w:rFonts w:ascii="Arial Unicode MS" w:eastAsia="Arial Unicode MS" w:hAnsi="Arial Unicode MS" w:cs="Arial Unicode MS"/>
        </w:rPr>
        <w:t xml:space="preserve"> 데이터를 </w:t>
      </w:r>
      <w:r w:rsidR="004B1CC4">
        <w:rPr>
          <w:rFonts w:ascii="Arial Unicode MS" w:eastAsia="Arial Unicode MS" w:hAnsi="Arial Unicode MS" w:cs="Arial Unicode MS" w:hint="eastAsia"/>
        </w:rPr>
        <w:t>쉽게 처리</w:t>
      </w:r>
      <w:r>
        <w:rPr>
          <w:rFonts w:ascii="Arial Unicode MS" w:eastAsia="Arial Unicode MS" w:hAnsi="Arial Unicode MS" w:cs="Arial Unicode MS"/>
        </w:rPr>
        <w:t xml:space="preserve"> </w:t>
      </w:r>
      <w:r w:rsidR="004B1CC4">
        <w:rPr>
          <w:rFonts w:ascii="Arial Unicode MS" w:eastAsia="Arial Unicode MS" w:hAnsi="Arial Unicode MS" w:cs="Arial Unicode MS" w:hint="eastAsia"/>
        </w:rPr>
        <w:t xml:space="preserve">할 </w:t>
      </w:r>
      <w:r>
        <w:rPr>
          <w:rFonts w:ascii="Arial Unicode MS" w:eastAsia="Arial Unicode MS" w:hAnsi="Arial Unicode MS" w:cs="Arial Unicode MS"/>
        </w:rPr>
        <w:t xml:space="preserve">수 있는 글로벌 </w:t>
      </w:r>
      <w:r w:rsidR="004B1CC4">
        <w:rPr>
          <w:rFonts w:ascii="Arial Unicode MS" w:eastAsia="Arial Unicode MS" w:hAnsi="Arial Unicode MS" w:cs="Arial Unicode MS" w:hint="eastAsia"/>
        </w:rPr>
        <w:t>슈퍼</w:t>
      </w:r>
      <w:r>
        <w:rPr>
          <w:rFonts w:ascii="Arial Unicode MS" w:eastAsia="Arial Unicode MS" w:hAnsi="Arial Unicode MS" w:cs="Arial Unicode MS"/>
        </w:rPr>
        <w:t>변수를 제공합니다.</w:t>
      </w:r>
      <w:r w:rsidR="004B1CC4">
        <w:rPr>
          <w:rFonts w:ascii="Arial Unicode MS" w:eastAsia="Arial Unicode MS" w:hAnsi="Arial Unicode MS" w:cs="Arial Unicode MS"/>
        </w:rPr>
        <w:t xml:space="preserve"> </w:t>
      </w:r>
      <w:r w:rsidR="004B1CC4">
        <w:rPr>
          <w:rFonts w:ascii="Arial Unicode MS" w:eastAsia="Arial Unicode MS" w:hAnsi="Arial Unicode MS" w:cs="Arial Unicode MS" w:hint="eastAsia"/>
        </w:rPr>
        <w:t>글로벌 슈퍼변수를 이용하면 쉽게 전달되는 데이터를 접근하고 읽어 올 수 있습니다.</w:t>
      </w:r>
    </w:p>
    <w:p w14:paraId="131B89FF" w14:textId="77777777" w:rsidR="00F93675" w:rsidRPr="004B1CC4" w:rsidRDefault="00F93675">
      <w:pPr>
        <w:pStyle w:val="10"/>
      </w:pPr>
    </w:p>
    <w:p w14:paraId="2289C5AB" w14:textId="44E1D08A" w:rsidR="00F93675" w:rsidRDefault="00E85859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</w:rPr>
        <w:t xml:space="preserve">GET으로 전송할 경우에는 </w:t>
      </w:r>
      <w:r w:rsidR="004B1CC4">
        <w:rPr>
          <w:rFonts w:ascii="Arial Unicode MS" w:eastAsia="Arial Unicode MS" w:hAnsi="Arial Unicode MS" w:cs="Arial Unicode MS" w:hint="eastAsia"/>
        </w:rPr>
        <w:t xml:space="preserve">슈퍼변수 </w:t>
      </w:r>
      <w:r>
        <w:rPr>
          <w:rFonts w:ascii="Arial Unicode MS" w:eastAsia="Arial Unicode MS" w:hAnsi="Arial Unicode MS" w:cs="Arial Unicode MS"/>
        </w:rPr>
        <w:t xml:space="preserve">$_GET 배열 사용이 가능합니다. 또한 POST로 전송할 경우에는 </w:t>
      </w:r>
      <w:r w:rsidR="004B1CC4">
        <w:rPr>
          <w:rFonts w:ascii="Arial Unicode MS" w:eastAsia="Arial Unicode MS" w:hAnsi="Arial Unicode MS" w:cs="Arial Unicode MS" w:hint="eastAsia"/>
        </w:rPr>
        <w:t xml:space="preserve">슈퍼변수 </w:t>
      </w:r>
      <w:r>
        <w:rPr>
          <w:rFonts w:ascii="Arial Unicode MS" w:eastAsia="Arial Unicode MS" w:hAnsi="Arial Unicode MS" w:cs="Arial Unicode MS"/>
        </w:rPr>
        <w:t>$_POST 배열 사용</w:t>
      </w:r>
      <w:r w:rsidR="00A51D3D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가능합니다.</w:t>
      </w:r>
    </w:p>
    <w:p w14:paraId="1A70F648" w14:textId="77777777" w:rsidR="00F93675" w:rsidRPr="004B1CC4" w:rsidRDefault="00F93675">
      <w:pPr>
        <w:pStyle w:val="10"/>
        <w:rPr>
          <w:b/>
          <w:sz w:val="36"/>
          <w:szCs w:val="36"/>
        </w:rPr>
      </w:pPr>
    </w:p>
    <w:p w14:paraId="7AA4F4BB" w14:textId="77777777" w:rsidR="00A51D3D" w:rsidRDefault="00A51D3D">
      <w:pPr>
        <w:pStyle w:val="10"/>
        <w:rPr>
          <w:b/>
          <w:sz w:val="36"/>
          <w:szCs w:val="36"/>
        </w:rPr>
      </w:pPr>
    </w:p>
    <w:p w14:paraId="254D9C34" w14:textId="260A1414" w:rsidR="00F93675" w:rsidRDefault="0018531C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19.</w:t>
      </w:r>
      <w:r w:rsidR="00E85859">
        <w:rPr>
          <w:b/>
          <w:sz w:val="28"/>
          <w:szCs w:val="28"/>
        </w:rPr>
        <w:t>5.4 REQUEST</w:t>
      </w:r>
    </w:p>
    <w:p w14:paraId="7661E98F" w14:textId="77777777" w:rsidR="00F93675" w:rsidRDefault="00F93675">
      <w:pPr>
        <w:pStyle w:val="10"/>
      </w:pPr>
    </w:p>
    <w:p w14:paraId="254A0A76" w14:textId="77777777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폼의 데이터가 전달될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POST로 전달된 것인지 GET 방식으로 전달된 것인지 확인이 필요합니다. 전달 방식에 따라서 $_GET과  $_POST를 구별해야 하기 때문입니다.</w:t>
      </w:r>
    </w:p>
    <w:p w14:paraId="24801FEB" w14:textId="77777777" w:rsidR="00F93675" w:rsidRDefault="00F93675">
      <w:pPr>
        <w:pStyle w:val="10"/>
      </w:pPr>
    </w:p>
    <w:p w14:paraId="6255460C" w14:textId="39D4F0FF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$_SERVER["REQUEST_METHOD"] 글로벌 변수는 폼의 전송 method 속성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확인할 수 있습니다.</w:t>
      </w:r>
    </w:p>
    <w:p w14:paraId="7C6D25BA" w14:textId="77777777" w:rsidR="00F93675" w:rsidRDefault="00F93675">
      <w:pPr>
        <w:pStyle w:val="10"/>
        <w:rPr>
          <w:b/>
        </w:rPr>
      </w:pPr>
    </w:p>
    <w:p w14:paraId="024D5BF1" w14:textId="3C0DE0BF" w:rsidR="00F93675" w:rsidRPr="00A3269A" w:rsidRDefault="00425A73">
      <w:pPr>
        <w:pStyle w:val="10"/>
      </w:pPr>
      <w:r>
        <w:rPr>
          <w:rFonts w:ascii="Arial Unicode MS" w:eastAsia="Arial Unicode MS" w:hAnsi="Arial Unicode MS" w:cs="Arial Unicode MS"/>
          <w:b/>
        </w:rPr>
        <w:t>예제 파일</w:t>
      </w:r>
      <w:r w:rsidR="00E85859">
        <w:rPr>
          <w:rFonts w:ascii="Arial Unicode MS" w:eastAsia="Arial Unicode MS" w:hAnsi="Arial Unicode MS" w:cs="Arial Unicode MS"/>
          <w:b/>
        </w:rPr>
        <w:t xml:space="preserve"> </w:t>
      </w:r>
      <w:r w:rsidR="00E85859" w:rsidRPr="00A3269A">
        <w:rPr>
          <w:rFonts w:ascii="Arial Unicode MS" w:eastAsia="Arial Unicode MS" w:hAnsi="Arial Unicode MS" w:cs="Arial Unicode MS"/>
        </w:rPr>
        <w:t>web-05.php</w:t>
      </w:r>
    </w:p>
    <w:p w14:paraId="6CCCDA54" w14:textId="77777777" w:rsidR="00F93675" w:rsidRDefault="00F93675">
      <w:pPr>
        <w:pStyle w:val="10"/>
        <w:rPr>
          <w:b/>
        </w:rPr>
      </w:pP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1FBC859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C80D" w14:textId="77777777" w:rsidR="00F93675" w:rsidRDefault="00E85859">
            <w:pPr>
              <w:pStyle w:val="10"/>
            </w:pPr>
            <w:r>
              <w:t>&lt;html&gt;</w:t>
            </w:r>
          </w:p>
          <w:p w14:paraId="0F6744C3" w14:textId="77777777" w:rsidR="00F93675" w:rsidRDefault="00E85859">
            <w:pPr>
              <w:pStyle w:val="10"/>
            </w:pPr>
            <w:r>
              <w:tab/>
              <w:t>&lt;body&gt;</w:t>
            </w:r>
          </w:p>
          <w:p w14:paraId="07C59C7F" w14:textId="77777777" w:rsidR="00F93675" w:rsidRDefault="00F93675">
            <w:pPr>
              <w:pStyle w:val="10"/>
            </w:pPr>
          </w:p>
          <w:p w14:paraId="43117BB2" w14:textId="77777777" w:rsidR="00F93675" w:rsidRDefault="00E85859">
            <w:pPr>
              <w:pStyle w:val="10"/>
            </w:pPr>
            <w:r>
              <w:tab/>
            </w:r>
            <w:r>
              <w:tab/>
              <w:t xml:space="preserve">&lt;form method="post" action="&lt;?php echo </w:t>
            </w:r>
            <w:r w:rsidRPr="00A3269A">
              <w:rPr>
                <w:b/>
              </w:rPr>
              <w:t>$_SERVER['PHP_SELF']</w:t>
            </w:r>
            <w:r>
              <w:t>;?&gt;"&gt;</w:t>
            </w:r>
          </w:p>
          <w:p w14:paraId="10C3210D" w14:textId="77777777" w:rsidR="00F93675" w:rsidRDefault="00E85859">
            <w:pPr>
              <w:pStyle w:val="10"/>
            </w:pPr>
            <w:r>
              <w:t xml:space="preserve"> </w:t>
            </w:r>
          </w:p>
          <w:p w14:paraId="28D7AAD8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이름: &lt;input type="text" name="username"&gt;</w:t>
            </w:r>
          </w:p>
          <w:p w14:paraId="74C1E001" w14:textId="77777777" w:rsidR="00F93675" w:rsidRDefault="00E85859">
            <w:pPr>
              <w:pStyle w:val="1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&lt;input type="submit"&gt;</w:t>
            </w:r>
          </w:p>
          <w:p w14:paraId="4CBB87C4" w14:textId="77777777" w:rsidR="00F93675" w:rsidRDefault="00E85859">
            <w:pPr>
              <w:pStyle w:val="10"/>
            </w:pPr>
            <w:r>
              <w:tab/>
            </w:r>
            <w:r>
              <w:tab/>
              <w:t>&lt;/form&gt;</w:t>
            </w:r>
          </w:p>
          <w:p w14:paraId="5154385A" w14:textId="77777777" w:rsidR="00F93675" w:rsidRDefault="00F93675">
            <w:pPr>
              <w:pStyle w:val="10"/>
            </w:pPr>
          </w:p>
          <w:p w14:paraId="2702BFD8" w14:textId="77777777" w:rsidR="00F93675" w:rsidRDefault="00E85859">
            <w:pPr>
              <w:pStyle w:val="10"/>
            </w:pPr>
            <w:r>
              <w:tab/>
            </w:r>
            <w:r>
              <w:tab/>
              <w:t>&lt;?php</w:t>
            </w:r>
          </w:p>
          <w:p w14:paraId="2F869192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</w:r>
          </w:p>
          <w:p w14:paraId="588B482F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  <w:t>if (</w:t>
            </w:r>
            <w:r w:rsidRPr="00A3269A">
              <w:rPr>
                <w:b/>
              </w:rPr>
              <w:t>$_SERVER["REQUEST_METHOD"] == "POST"</w:t>
            </w:r>
            <w:r>
              <w:t>) {</w:t>
            </w:r>
          </w:p>
          <w:p w14:paraId="725D0B1D" w14:textId="57CBADEF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3B260C">
              <w:tab/>
            </w:r>
            <w:r>
              <w:rPr>
                <w:rFonts w:ascii="Arial Unicode MS" w:eastAsia="Arial Unicode MS" w:hAnsi="Arial Unicode MS" w:cs="Arial Unicode MS"/>
              </w:rPr>
              <w:t>// input 필드의 데이터를 가지고 옵니다.</w:t>
            </w:r>
          </w:p>
          <w:p w14:paraId="768041C8" w14:textId="3BDC8DEE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 w:rsidR="003B260C">
              <w:tab/>
            </w:r>
            <w:r>
              <w:t>$name = $_POST['username'];</w:t>
            </w:r>
          </w:p>
          <w:p w14:paraId="31688560" w14:textId="173DB0B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 w:rsidR="003B260C">
              <w:tab/>
            </w:r>
            <w:r>
              <w:t>if (empty($name)) {</w:t>
            </w:r>
          </w:p>
          <w:p w14:paraId="11D18720" w14:textId="34B11A5F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3B260C">
              <w:tab/>
            </w:r>
            <w:r>
              <w:rPr>
                <w:rFonts w:ascii="Arial Unicode MS" w:eastAsia="Arial Unicode MS" w:hAnsi="Arial Unicode MS" w:cs="Arial Unicode MS"/>
              </w:rPr>
              <w:t>echo "이름이 입력되지 않았습니다";</w:t>
            </w:r>
          </w:p>
          <w:p w14:paraId="2E398289" w14:textId="094D89B4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 w:rsidR="003B260C">
              <w:tab/>
            </w:r>
            <w:r>
              <w:t>} else {</w:t>
            </w:r>
          </w:p>
          <w:p w14:paraId="6F51862D" w14:textId="7EA87409" w:rsidR="00F93675" w:rsidRDefault="00E85859">
            <w:pPr>
              <w:pStyle w:val="10"/>
            </w:pPr>
            <w:r>
              <w:t xml:space="preserve">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3B260C">
              <w:tab/>
            </w:r>
            <w:r>
              <w:t>echo $name;</w:t>
            </w:r>
          </w:p>
          <w:p w14:paraId="25956655" w14:textId="1F787F92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 w:rsidR="003B260C">
              <w:tab/>
            </w:r>
            <w:r>
              <w:t>}</w:t>
            </w:r>
          </w:p>
          <w:p w14:paraId="6F8399A0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  <w:t>}</w:t>
            </w:r>
          </w:p>
          <w:p w14:paraId="26A98BA8" w14:textId="77777777" w:rsidR="00F93675" w:rsidRDefault="00E85859">
            <w:pPr>
              <w:pStyle w:val="10"/>
            </w:pPr>
            <w:r>
              <w:tab/>
            </w:r>
            <w:r>
              <w:tab/>
              <w:t>?&gt;</w:t>
            </w:r>
          </w:p>
          <w:p w14:paraId="515F81AC" w14:textId="77777777" w:rsidR="00F93675" w:rsidRDefault="00F93675">
            <w:pPr>
              <w:pStyle w:val="10"/>
            </w:pPr>
          </w:p>
          <w:p w14:paraId="57FE94ED" w14:textId="77777777" w:rsidR="00F93675" w:rsidRDefault="00E85859">
            <w:pPr>
              <w:pStyle w:val="10"/>
            </w:pPr>
            <w:r>
              <w:tab/>
              <w:t>&lt;/body&gt;</w:t>
            </w:r>
          </w:p>
          <w:p w14:paraId="5CA42216" w14:textId="77777777" w:rsidR="00F93675" w:rsidRDefault="00E85859">
            <w:pPr>
              <w:pStyle w:val="10"/>
            </w:pPr>
            <w:r>
              <w:t>&lt;/html&gt;</w:t>
            </w:r>
          </w:p>
        </w:tc>
      </w:tr>
    </w:tbl>
    <w:p w14:paraId="1E5E3618" w14:textId="77777777" w:rsidR="00F93675" w:rsidRDefault="00F93675">
      <w:pPr>
        <w:pStyle w:val="10"/>
      </w:pPr>
    </w:p>
    <w:p w14:paraId="1F4E05B2" w14:textId="2330FC79" w:rsidR="00F93675" w:rsidRDefault="008E1605">
      <w:pPr>
        <w:pStyle w:val="10"/>
      </w:pPr>
      <w:r w:rsidRPr="008E1605">
        <w:rPr>
          <w:rFonts w:ascii="Arial Unicode MS" w:eastAsia="Arial Unicode MS" w:hAnsi="Arial Unicode MS" w:cs="Arial Unicode MS"/>
          <w:b/>
        </w:rPr>
        <w:t>화면 출력)</w:t>
      </w:r>
    </w:p>
    <w:p w14:paraId="0F3D4260" w14:textId="77777777" w:rsidR="00F93675" w:rsidRDefault="00E85859">
      <w:pPr>
        <w:pStyle w:val="10"/>
      </w:pPr>
      <w:r>
        <w:rPr>
          <w:noProof/>
        </w:rPr>
        <w:drawing>
          <wp:inline distT="114300" distB="114300" distL="114300" distR="114300" wp14:anchorId="20651250" wp14:editId="607C482C">
            <wp:extent cx="6120000" cy="1422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82601" w14:textId="77777777" w:rsidR="00F93675" w:rsidRDefault="00F93675">
      <w:pPr>
        <w:pStyle w:val="10"/>
      </w:pPr>
    </w:p>
    <w:p w14:paraId="6B46D8FD" w14:textId="64A69016" w:rsidR="00F93675" w:rsidRDefault="003B260C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유형이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인지를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POST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읽어와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>.</w:t>
      </w:r>
    </w:p>
    <w:p w14:paraId="71BF6320" w14:textId="564AB09E" w:rsidR="003B260C" w:rsidRDefault="003B260C">
      <w:pPr>
        <w:pStyle w:val="10"/>
      </w:pPr>
    </w:p>
    <w:p w14:paraId="0A66901E" w14:textId="77777777" w:rsidR="003B260C" w:rsidRDefault="003B260C">
      <w:pPr>
        <w:pStyle w:val="10"/>
      </w:pPr>
    </w:p>
    <w:p w14:paraId="17FF5FF1" w14:textId="2952749E" w:rsidR="00F93675" w:rsidRDefault="0018531C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19.</w:t>
      </w:r>
      <w:r w:rsidR="00E85859">
        <w:rPr>
          <w:b/>
          <w:sz w:val="36"/>
          <w:szCs w:val="36"/>
        </w:rPr>
        <w:t>6 $_GET</w:t>
      </w:r>
    </w:p>
    <w:p w14:paraId="7F76BF8D" w14:textId="77777777" w:rsidR="00F93675" w:rsidRDefault="00F93675">
      <w:pPr>
        <w:pStyle w:val="10"/>
      </w:pPr>
    </w:p>
    <w:p w14:paraId="099F8C12" w14:textId="771C3320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$_GET은 PHP의 글로벌 </w:t>
      </w:r>
      <w:r w:rsidR="004B1CC4">
        <w:rPr>
          <w:rFonts w:ascii="Arial Unicode MS" w:eastAsia="Arial Unicode MS" w:hAnsi="Arial Unicode MS" w:cs="Arial Unicode MS" w:hint="eastAsia"/>
        </w:rPr>
        <w:t>슈퍼</w:t>
      </w:r>
      <w:r>
        <w:rPr>
          <w:rFonts w:ascii="Arial Unicode MS" w:eastAsia="Arial Unicode MS" w:hAnsi="Arial Unicode MS" w:cs="Arial Unicode MS"/>
        </w:rPr>
        <w:t>변수로 웹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URL로 주어지는 </w:t>
      </w:r>
      <w:r w:rsidR="001639A0">
        <w:rPr>
          <w:rFonts w:ascii="Arial Unicode MS" w:eastAsia="Arial Unicode MS" w:hAnsi="Arial Unicode MS" w:cs="Arial Unicode MS" w:hint="eastAsia"/>
        </w:rPr>
        <w:t>폼의 데이터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쉽게 글로벌 변수를 통</w:t>
      </w:r>
      <w:r w:rsidR="00A51D3D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 w:rsidR="001639A0">
        <w:rPr>
          <w:rFonts w:ascii="Arial Unicode MS" w:eastAsia="Arial Unicode MS" w:hAnsi="Arial Unicode MS" w:cs="Arial Unicode MS" w:hint="eastAsia"/>
        </w:rPr>
        <w:t xml:space="preserve">받아 올 수 있는 </w:t>
      </w:r>
      <w:r>
        <w:rPr>
          <w:rFonts w:ascii="Arial Unicode MS" w:eastAsia="Arial Unicode MS" w:hAnsi="Arial Unicode MS" w:cs="Arial Unicode MS"/>
        </w:rPr>
        <w:t>특수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 w:rsidR="001639A0">
        <w:rPr>
          <w:rFonts w:ascii="Arial Unicode MS" w:eastAsia="Arial Unicode MS" w:hAnsi="Arial Unicode MS" w:cs="Arial Unicode MS" w:hint="eastAsia"/>
        </w:rPr>
        <w:t>변수</w:t>
      </w:r>
      <w:r>
        <w:rPr>
          <w:rFonts w:ascii="Arial Unicode MS" w:eastAsia="Arial Unicode MS" w:hAnsi="Arial Unicode MS" w:cs="Arial Unicode MS"/>
        </w:rPr>
        <w:t>입니다.</w:t>
      </w:r>
    </w:p>
    <w:p w14:paraId="48CD4E27" w14:textId="77777777" w:rsidR="00F93675" w:rsidRDefault="00F93675">
      <w:pPr>
        <w:pStyle w:val="10"/>
      </w:pPr>
    </w:p>
    <w:p w14:paraId="073C102E" w14:textId="501E2488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브라우저에서 </w:t>
      </w:r>
      <w:r w:rsidR="00A51D3D">
        <w:rPr>
          <w:rFonts w:ascii="Arial Unicode MS" w:eastAsia="Arial Unicode MS" w:hAnsi="Arial Unicode MS" w:cs="Arial Unicode MS" w:hint="eastAsia"/>
        </w:rPr>
        <w:t>URL</w:t>
      </w:r>
      <w:r>
        <w:rPr>
          <w:rFonts w:ascii="Arial Unicode MS" w:eastAsia="Arial Unicode MS" w:hAnsi="Arial Unicode MS" w:cs="Arial Unicode MS"/>
        </w:rPr>
        <w:t xml:space="preserve"> 입력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아래</w:t>
      </w:r>
      <w:r w:rsidR="00A51D3D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도메인 주소와 같이 ?와 &amp; 기호를 함께 사용</w:t>
      </w:r>
      <w:r w:rsidR="00A51D3D">
        <w:rPr>
          <w:rFonts w:ascii="Arial Unicode MS" w:eastAsia="Arial Unicode MS" w:hAnsi="Arial Unicode MS" w:cs="Arial Unicode MS" w:hint="eastAsia"/>
        </w:rPr>
        <w:t>한 것</w:t>
      </w:r>
      <w:r>
        <w:rPr>
          <w:rFonts w:ascii="Arial Unicode MS" w:eastAsia="Arial Unicode MS" w:hAnsi="Arial Unicode MS" w:cs="Arial Unicode MS"/>
        </w:rPr>
        <w:t xml:space="preserve">을 </w:t>
      </w:r>
      <w:r w:rsidR="00A51D3D">
        <w:rPr>
          <w:rFonts w:ascii="Arial Unicode MS" w:eastAsia="Arial Unicode MS" w:hAnsi="Arial Unicode MS" w:cs="Arial Unicode MS" w:hint="eastAsia"/>
        </w:rPr>
        <w:t xml:space="preserve">본 </w:t>
      </w:r>
      <w:r>
        <w:rPr>
          <w:rFonts w:ascii="Arial Unicode MS" w:eastAsia="Arial Unicode MS" w:hAnsi="Arial Unicode MS" w:cs="Arial Unicode MS"/>
        </w:rPr>
        <w:t xml:space="preserve">적이 있을 것입니다. 통상적으로 html 페이지를 </w:t>
      </w:r>
      <w:r w:rsidR="00A51D3D">
        <w:rPr>
          <w:rFonts w:ascii="Arial Unicode MS" w:eastAsia="Arial Unicode MS" w:hAnsi="Arial Unicode MS" w:cs="Arial Unicode MS" w:hint="eastAsia"/>
        </w:rPr>
        <w:t>URL</w:t>
      </w:r>
      <w:r>
        <w:rPr>
          <w:rFonts w:ascii="Arial Unicode MS" w:eastAsia="Arial Unicode MS" w:hAnsi="Arial Unicode MS" w:cs="Arial Unicode MS"/>
        </w:rPr>
        <w:t>로 호출할 때 임의의 데이터를 같이 포함하여 전달할 수 있는데</w:t>
      </w:r>
      <w:r w:rsidR="00A51D3D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이렇게 전달되는 변수들을 GET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방식의 데이터 전달이라고 합니다.</w:t>
      </w:r>
    </w:p>
    <w:p w14:paraId="2645584E" w14:textId="77777777" w:rsidR="00F93675" w:rsidRDefault="00F93675">
      <w:pPr>
        <w:pStyle w:val="10"/>
      </w:pPr>
    </w:p>
    <w:p w14:paraId="79BF19BD" w14:textId="77777777" w:rsidR="00F93675" w:rsidRDefault="00E85859">
      <w:pPr>
        <w:pStyle w:val="10"/>
      </w:pPr>
      <w:r>
        <w:t>http://www.jinyphp.com/list.php?board=notice&amp;uid=1</w:t>
      </w:r>
    </w:p>
    <w:p w14:paraId="334B598D" w14:textId="77777777" w:rsidR="00F93675" w:rsidRDefault="00F93675">
      <w:pPr>
        <w:pStyle w:val="10"/>
      </w:pPr>
    </w:p>
    <w:p w14:paraId="6CB753A8" w14:textId="6B03879F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위의 </w:t>
      </w:r>
      <w:r w:rsidR="00A51D3D">
        <w:rPr>
          <w:rFonts w:ascii="Arial Unicode MS" w:eastAsia="Arial Unicode MS" w:hAnsi="Arial Unicode MS" w:cs="Arial Unicode MS" w:hint="eastAsia"/>
        </w:rPr>
        <w:t xml:space="preserve">URL </w:t>
      </w:r>
      <w:r>
        <w:rPr>
          <w:rFonts w:ascii="Arial Unicode MS" w:eastAsia="Arial Unicode MS" w:hAnsi="Arial Unicode MS" w:cs="Arial Unicode MS"/>
        </w:rPr>
        <w:t>주소를 보면 list.php 파일명 뒤에 ? 기호를 만나면 ?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뒤의 문자열은 GET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형태의 데이터를 전달한다는 의미</w:t>
      </w:r>
      <w:r w:rsidR="008404AA">
        <w:rPr>
          <w:rFonts w:ascii="Arial Unicode MS" w:eastAsia="Arial Unicode MS" w:hAnsi="Arial Unicode MS" w:cs="Arial Unicode MS"/>
        </w:rPr>
        <w:t>입니다.</w:t>
      </w:r>
    </w:p>
    <w:p w14:paraId="50114147" w14:textId="77777777" w:rsidR="00F93675" w:rsidRPr="00A51D3D" w:rsidRDefault="00F93675">
      <w:pPr>
        <w:pStyle w:val="10"/>
      </w:pPr>
    </w:p>
    <w:p w14:paraId="41021457" w14:textId="0176BEE6" w:rsidR="00F93675" w:rsidRDefault="00E85859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?</w:t>
      </w:r>
      <w:r w:rsidR="00A51D3D">
        <w:rPr>
          <w:rFonts w:ascii="Arial Unicode MS" w:eastAsia="Arial Unicode MS" w:hAnsi="Arial Unicode MS" w:cs="Arial Unicode MS" w:hint="eastAsia"/>
        </w:rPr>
        <w:t xml:space="preserve"> 뒤</w:t>
      </w:r>
      <w:r>
        <w:rPr>
          <w:rFonts w:ascii="Arial Unicode MS" w:eastAsia="Arial Unicode MS" w:hAnsi="Arial Unicode MS" w:cs="Arial Unicode MS"/>
        </w:rPr>
        <w:t>의 문자열을 다시 정리해 보면</w:t>
      </w:r>
      <w:r w:rsidR="00A51D3D">
        <w:rPr>
          <w:rFonts w:ascii="Arial Unicode MS" w:eastAsia="Arial Unicode MS" w:hAnsi="Arial Unicode MS" w:cs="Arial Unicode MS" w:hint="eastAsia"/>
        </w:rPr>
        <w:t>,</w:t>
      </w:r>
    </w:p>
    <w:p w14:paraId="07D31564" w14:textId="77777777" w:rsidR="00A51D3D" w:rsidRDefault="00A51D3D">
      <w:pPr>
        <w:pStyle w:val="10"/>
      </w:pPr>
    </w:p>
    <w:p w14:paraId="47E85141" w14:textId="77777777" w:rsidR="00F93675" w:rsidRDefault="00E85859">
      <w:pPr>
        <w:pStyle w:val="10"/>
      </w:pPr>
      <w:r>
        <w:t>boad=notice&amp;uid=1</w:t>
      </w:r>
    </w:p>
    <w:p w14:paraId="3681FFBC" w14:textId="77777777" w:rsidR="00F93675" w:rsidRDefault="00F93675">
      <w:pPr>
        <w:pStyle w:val="10"/>
      </w:pPr>
    </w:p>
    <w:p w14:paraId="343C8FF6" w14:textId="77777777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변수명 = 값 &amp; 변수명 = 값 &amp; 변수명 = 값</w:t>
      </w:r>
    </w:p>
    <w:p w14:paraId="126BA0D8" w14:textId="77777777" w:rsidR="00F93675" w:rsidRDefault="00F93675">
      <w:pPr>
        <w:pStyle w:val="10"/>
      </w:pPr>
    </w:p>
    <w:p w14:paraId="46063517" w14:textId="1891C1D7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변수명과 데이터는 =로 연결되어 한 세트로 설정되</w:t>
      </w:r>
      <w:r w:rsidR="00A51D3D">
        <w:rPr>
          <w:rFonts w:ascii="Arial Unicode MS" w:eastAsia="Arial Unicode MS" w:hAnsi="Arial Unicode MS" w:cs="Arial Unicode MS" w:hint="eastAsia"/>
        </w:rPr>
        <w:t>며,</w:t>
      </w:r>
      <w:r>
        <w:rPr>
          <w:rFonts w:ascii="Arial Unicode MS" w:eastAsia="Arial Unicode MS" w:hAnsi="Arial Unicode MS" w:cs="Arial Unicode MS"/>
        </w:rPr>
        <w:t xml:space="preserve"> 여러 변수</w:t>
      </w:r>
      <w:r w:rsidR="00A51D3D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연결할 때는 &amp;로 연결할 수 있습니다.</w:t>
      </w:r>
    </w:p>
    <w:p w14:paraId="772F9D27" w14:textId="77777777" w:rsidR="00F93675" w:rsidRPr="00A51D3D" w:rsidRDefault="00F93675">
      <w:pPr>
        <w:pStyle w:val="10"/>
      </w:pPr>
    </w:p>
    <w:p w14:paraId="78ACCD49" w14:textId="0A3E4E10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즉</w:t>
      </w:r>
      <w:r w:rsidR="00A51D3D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&amp;가 많을수록 전달되는 변수들이 많다고 보면 됩니다.</w:t>
      </w:r>
    </w:p>
    <w:p w14:paraId="184C6DEC" w14:textId="77777777" w:rsidR="00F93675" w:rsidRDefault="00F93675">
      <w:pPr>
        <w:pStyle w:val="10"/>
      </w:pPr>
    </w:p>
    <w:p w14:paraId="4721A8B6" w14:textId="13457715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이렇게 </w:t>
      </w:r>
      <w:r w:rsidR="00A51D3D">
        <w:rPr>
          <w:rFonts w:ascii="Arial Unicode MS" w:eastAsia="Arial Unicode MS" w:hAnsi="Arial Unicode MS" w:cs="Arial Unicode MS" w:hint="eastAsia"/>
        </w:rPr>
        <w:t>URL</w:t>
      </w:r>
      <w:r>
        <w:rPr>
          <w:rFonts w:ascii="Arial Unicode MS" w:eastAsia="Arial Unicode MS" w:hAnsi="Arial Unicode MS" w:cs="Arial Unicode MS"/>
        </w:rPr>
        <w:t>을 이용하여 전송된 GET 방식의 데이터는 PHP의 슈퍼 글로벌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 $_GET 변수명으로 데이터를 가지고 올 수 있습니다.</w:t>
      </w:r>
    </w:p>
    <w:p w14:paraId="71522DDF" w14:textId="7E78CD34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$_GET은 어레이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변수로 뒤에 ['변수명'] url로 입력된 변수명을 입력</w:t>
      </w:r>
      <w:r w:rsidR="00A51D3D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됩니다.</w:t>
      </w:r>
    </w:p>
    <w:p w14:paraId="78B6C975" w14:textId="77777777" w:rsidR="00F93675" w:rsidRDefault="00F93675">
      <w:pPr>
        <w:pStyle w:val="10"/>
      </w:pPr>
    </w:p>
    <w:p w14:paraId="175B7AAD" w14:textId="787BF835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ab/>
        <w:t>http://www.jinyphp.com/list.php</w:t>
      </w:r>
      <w:r w:rsidRPr="00A3269A">
        <w:rPr>
          <w:rFonts w:ascii="Arial Unicode MS" w:eastAsia="Arial Unicode MS" w:hAnsi="Arial Unicode MS" w:cs="Arial Unicode MS"/>
          <w:b/>
        </w:rPr>
        <w:t>?board=notice&amp;uid=1</w:t>
      </w:r>
      <w:r>
        <w:rPr>
          <w:rFonts w:ascii="Arial Unicode MS" w:eastAsia="Arial Unicode MS" w:hAnsi="Arial Unicode MS" w:cs="Arial Unicode MS"/>
        </w:rPr>
        <w:t xml:space="preserve"> 으로 접속하면</w:t>
      </w:r>
    </w:p>
    <w:p w14:paraId="2B7E0B5A" w14:textId="77777777" w:rsidR="00F93675" w:rsidRDefault="00F93675">
      <w:pPr>
        <w:pStyle w:val="10"/>
      </w:pPr>
    </w:p>
    <w:p w14:paraId="1D8640A2" w14:textId="46EE12E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ab/>
        <w:t>$_GET['</w:t>
      </w:r>
      <w:r w:rsidRPr="00A3269A">
        <w:rPr>
          <w:rFonts w:ascii="Arial Unicode MS" w:eastAsia="Arial Unicode MS" w:hAnsi="Arial Unicode MS" w:cs="Arial Unicode MS"/>
          <w:b/>
        </w:rPr>
        <w:t>board</w:t>
      </w:r>
      <w:r>
        <w:rPr>
          <w:rFonts w:ascii="Arial Unicode MS" w:eastAsia="Arial Unicode MS" w:hAnsi="Arial Unicode MS" w:cs="Arial Unicode MS"/>
        </w:rPr>
        <w:t>'] =&gt; "notice" 값을 읽어올 수 있습니다.</w:t>
      </w:r>
    </w:p>
    <w:p w14:paraId="426A3E86" w14:textId="3657CEF5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ab/>
        <w:t>$_GET['</w:t>
      </w:r>
      <w:r w:rsidRPr="00A3269A">
        <w:rPr>
          <w:rFonts w:ascii="Arial Unicode MS" w:eastAsia="Arial Unicode MS" w:hAnsi="Arial Unicode MS" w:cs="Arial Unicode MS"/>
          <w:b/>
        </w:rPr>
        <w:t>uid</w:t>
      </w:r>
      <w:r>
        <w:rPr>
          <w:rFonts w:ascii="Arial Unicode MS" w:eastAsia="Arial Unicode MS" w:hAnsi="Arial Unicode MS" w:cs="Arial Unicode MS"/>
        </w:rPr>
        <w:t>'] =&gt; "1" 값을 읽어올 수 있습니다.</w:t>
      </w:r>
    </w:p>
    <w:p w14:paraId="00ED72F3" w14:textId="77777777" w:rsidR="00F93675" w:rsidRDefault="00F93675">
      <w:pPr>
        <w:pStyle w:val="10"/>
      </w:pPr>
    </w:p>
    <w:p w14:paraId="305F86B5" w14:textId="04B0CB58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 xml:space="preserve">PHP로 </w:t>
      </w:r>
      <w:r w:rsidR="0018531C">
        <w:rPr>
          <w:rFonts w:ascii="Arial Unicode MS" w:eastAsia="Arial Unicode MS" w:hAnsi="Arial Unicode MS" w:cs="Arial Unicode MS"/>
        </w:rPr>
        <w:t>웹 페이지</w:t>
      </w:r>
      <w:r>
        <w:rPr>
          <w:rFonts w:ascii="Arial Unicode MS" w:eastAsia="Arial Unicode MS" w:hAnsi="Arial Unicode MS" w:cs="Arial Unicode MS"/>
        </w:rPr>
        <w:t>를 개발할</w:t>
      </w:r>
      <w:r w:rsidR="00A51D3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GET 방식의 데이터 전달은 아주 많이 사용하는 방법이고, 쉽게 PHP에 데이터를 전달할 수 있습니다.</w:t>
      </w:r>
    </w:p>
    <w:p w14:paraId="5BBF8A98" w14:textId="77777777" w:rsidR="00F93675" w:rsidRDefault="00F93675">
      <w:pPr>
        <w:pStyle w:val="10"/>
      </w:pPr>
    </w:p>
    <w:p w14:paraId="2DB983B8" w14:textId="3A86E7C3" w:rsidR="00F93675" w:rsidRDefault="00E85859">
      <w:pPr>
        <w:pStyle w:val="10"/>
      </w:pPr>
      <w:bookmarkStart w:id="0" w:name="_GoBack"/>
      <w:bookmarkEnd w:id="0"/>
      <w:del w:id="1" w:author="이호진" w:date="2017-09-19T18:43:00Z">
        <w:r w:rsidDel="00A3269A">
          <w:rPr>
            <w:rFonts w:ascii="Arial Unicode MS" w:eastAsia="Arial Unicode MS" w:hAnsi="Arial Unicode MS" w:cs="Arial Unicode MS"/>
          </w:rPr>
          <w:delText xml:space="preserve">그럼 list.php </w:delText>
        </w:r>
      </w:del>
      <w:r>
        <w:rPr>
          <w:rFonts w:ascii="Arial Unicode MS" w:eastAsia="Arial Unicode MS" w:hAnsi="Arial Unicode MS" w:cs="Arial Unicode MS"/>
        </w:rPr>
        <w:t>페이지 만들어 보</w:t>
      </w:r>
      <w:r w:rsidR="00D16F05">
        <w:rPr>
          <w:rFonts w:ascii="Arial Unicode MS" w:eastAsia="Arial Unicode MS" w:hAnsi="Arial Unicode MS" w:cs="Arial Unicode MS" w:hint="eastAsia"/>
        </w:rPr>
        <w:t>겠습니다.</w:t>
      </w:r>
    </w:p>
    <w:p w14:paraId="635D4518" w14:textId="21501B10" w:rsidR="00A3269A" w:rsidRPr="00A3269A" w:rsidRDefault="00A3269A">
      <w:pPr>
        <w:pStyle w:val="10"/>
        <w:rPr>
          <w:rFonts w:hint="eastAsia"/>
        </w:rPr>
      </w:pPr>
      <w:ins w:id="2" w:author="이호진" w:date="2017-09-19T18:43:00Z">
        <w:r>
          <w:rPr>
            <w:rFonts w:hint="eastAsia"/>
          </w:rPr>
          <w:lastRenderedPageBreak/>
          <w:t>예제파일</w:t>
        </w:r>
        <w:r>
          <w:rPr>
            <w:rFonts w:hint="eastAsia"/>
          </w:rPr>
          <w:t xml:space="preserve">: </w:t>
        </w:r>
        <w:r>
          <w:t>list.php</w:t>
        </w:r>
      </w:ins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334B631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F140" w14:textId="77777777" w:rsidR="00F93675" w:rsidRDefault="00E85859">
            <w:pPr>
              <w:pStyle w:val="10"/>
            </w:pPr>
            <w:r>
              <w:t>&lt;html&gt;</w:t>
            </w:r>
          </w:p>
          <w:p w14:paraId="0F7A0210" w14:textId="77777777" w:rsidR="00F93675" w:rsidRDefault="00E85859">
            <w:pPr>
              <w:pStyle w:val="10"/>
            </w:pPr>
            <w:r>
              <w:tab/>
            </w:r>
            <w:r>
              <w:tab/>
              <w:t>&lt;body&gt;</w:t>
            </w:r>
          </w:p>
          <w:p w14:paraId="56ADE32C" w14:textId="74955BB3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D16F05">
              <w:rPr>
                <w:rFonts w:ascii="Arial Unicode MS" w:eastAsia="Arial Unicode MS" w:hAnsi="Arial Unicode MS" w:cs="Arial Unicode MS" w:hint="eastAsia"/>
              </w:rPr>
              <w:t>게</w:t>
            </w:r>
            <w:r>
              <w:rPr>
                <w:rFonts w:ascii="Arial Unicode MS" w:eastAsia="Arial Unicode MS" w:hAnsi="Arial Unicode MS" w:cs="Arial Unicode MS"/>
              </w:rPr>
              <w:t>시판 목록을 출력합니다.</w:t>
            </w:r>
          </w:p>
          <w:p w14:paraId="67F0F423" w14:textId="77777777" w:rsidR="00F93675" w:rsidRDefault="00E85859">
            <w:pPr>
              <w:pStyle w:val="10"/>
            </w:pPr>
            <w:r>
              <w:tab/>
            </w:r>
            <w:r>
              <w:tab/>
              <w:t>&lt;?php</w:t>
            </w:r>
          </w:p>
          <w:p w14:paraId="21D2C4CC" w14:textId="20EBC9C5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</w:t>
            </w:r>
            <w:r w:rsidR="00D16F05">
              <w:rPr>
                <w:rFonts w:ascii="Arial Unicode MS" w:eastAsia="Arial Unicode MS" w:hAnsi="Arial Unicode MS" w:cs="Arial Unicode MS" w:hint="eastAsia"/>
              </w:rPr>
              <w:t>게</w:t>
            </w:r>
            <w:r>
              <w:rPr>
                <w:rFonts w:ascii="Arial Unicode MS" w:eastAsia="Arial Unicode MS" w:hAnsi="Arial Unicode MS" w:cs="Arial Unicode MS"/>
              </w:rPr>
              <w:t>시판</w:t>
            </w:r>
            <w:r w:rsidR="00D16F05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 = " . $_GET['notice'] . "&lt;br&gt;";</w:t>
            </w:r>
          </w:p>
          <w:p w14:paraId="2DD49709" w14:textId="10A83D72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</w:t>
            </w:r>
            <w:r w:rsidR="00D16F05">
              <w:rPr>
                <w:rFonts w:ascii="Arial Unicode MS" w:eastAsia="Arial Unicode MS" w:hAnsi="Arial Unicode MS" w:cs="Arial Unicode MS" w:hint="eastAsia"/>
              </w:rPr>
              <w:t>게</w:t>
            </w:r>
            <w:r>
              <w:rPr>
                <w:rFonts w:ascii="Arial Unicode MS" w:eastAsia="Arial Unicode MS" w:hAnsi="Arial Unicode MS" w:cs="Arial Unicode MS"/>
              </w:rPr>
              <w:t>시판</w:t>
            </w:r>
            <w:r w:rsidR="00D16F05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번호 = " . $_GET['uid'] . "&lt;br&gt;";</w:t>
            </w:r>
          </w:p>
          <w:p w14:paraId="4FB2EE57" w14:textId="77777777" w:rsidR="00F93675" w:rsidRDefault="00E85859">
            <w:pPr>
              <w:pStyle w:val="10"/>
            </w:pPr>
            <w:r>
              <w:tab/>
            </w:r>
            <w:r>
              <w:tab/>
              <w:t>?&gt;</w:t>
            </w:r>
          </w:p>
          <w:p w14:paraId="1E6E50AE" w14:textId="77777777" w:rsidR="00F93675" w:rsidRDefault="00F93675">
            <w:pPr>
              <w:pStyle w:val="10"/>
            </w:pPr>
          </w:p>
          <w:p w14:paraId="0919EB39" w14:textId="77777777" w:rsidR="00F93675" w:rsidRDefault="00E85859">
            <w:pPr>
              <w:pStyle w:val="10"/>
            </w:pPr>
            <w:r>
              <w:tab/>
            </w:r>
            <w:r>
              <w:tab/>
              <w:t>&lt;/body&gt;</w:t>
            </w:r>
          </w:p>
          <w:p w14:paraId="42618C2D" w14:textId="77777777" w:rsidR="00F93675" w:rsidRDefault="00E85859">
            <w:pPr>
              <w:pStyle w:val="10"/>
            </w:pPr>
            <w:r>
              <w:tab/>
              <w:t>&lt;/html&gt;</w:t>
            </w:r>
          </w:p>
        </w:tc>
      </w:tr>
    </w:tbl>
    <w:p w14:paraId="6E25C498" w14:textId="77777777" w:rsidR="00F93675" w:rsidRDefault="00F93675">
      <w:pPr>
        <w:pStyle w:val="10"/>
      </w:pPr>
    </w:p>
    <w:p w14:paraId="39F3E77E" w14:textId="77777777" w:rsidR="00F93675" w:rsidRDefault="00F93675">
      <w:pPr>
        <w:pStyle w:val="10"/>
      </w:pPr>
    </w:p>
    <w:p w14:paraId="5D049261" w14:textId="25BB061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위의 예제를 실행</w:t>
      </w:r>
      <w:r w:rsidR="00D16F05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입력된 GET</w:t>
      </w:r>
      <w:r w:rsidR="00D16F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출력</w:t>
      </w:r>
      <w:r w:rsidR="003A26CD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137089A1" w14:textId="77777777" w:rsidR="00F93675" w:rsidRDefault="00F93675">
      <w:pPr>
        <w:pStyle w:val="10"/>
      </w:pPr>
    </w:p>
    <w:p w14:paraId="5F5C98AA" w14:textId="3FB06DBA" w:rsidR="00F93675" w:rsidRPr="00092BEA" w:rsidRDefault="0018531C">
      <w:pPr>
        <w:pStyle w:val="10"/>
      </w:pPr>
      <w:r>
        <w:rPr>
          <w:rFonts w:ascii="Arial Unicode MS" w:eastAsia="Arial Unicode MS" w:hAnsi="Arial Unicode MS" w:cs="Arial Unicode MS"/>
        </w:rPr>
        <w:t>웹 페이지</w:t>
      </w:r>
      <w:r w:rsidR="00E85859">
        <w:rPr>
          <w:rFonts w:ascii="Arial Unicode MS" w:eastAsia="Arial Unicode MS" w:hAnsi="Arial Unicode MS" w:cs="Arial Unicode MS"/>
        </w:rPr>
        <w:t>에서 GET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 xml:space="preserve">방식의 데이터 전송은 </w:t>
      </w:r>
      <w:r w:rsidR="003A26CD">
        <w:rPr>
          <w:rFonts w:ascii="Arial Unicode MS" w:eastAsia="Arial Unicode MS" w:hAnsi="Arial Unicode MS" w:cs="Arial Unicode MS" w:hint="eastAsia"/>
        </w:rPr>
        <w:t>URL</w:t>
      </w:r>
      <w:r w:rsidR="003A26CD">
        <w:rPr>
          <w:rFonts w:ascii="Arial Unicode MS" w:eastAsia="Arial Unicode MS" w:hAnsi="Arial Unicode MS" w:cs="Arial Unicode MS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 xml:space="preserve">방식 이외 form </w:t>
      </w:r>
      <w:r w:rsidR="00AB5D07" w:rsidRPr="00A3269A">
        <w:rPr>
          <w:rFonts w:ascii="Arial Unicode MS" w:eastAsia="Arial Unicode MS" w:hAnsi="Arial Unicode MS" w:cs="Arial Unicode MS"/>
        </w:rPr>
        <w:t>태그</w:t>
      </w:r>
      <w:r w:rsidR="00E85859">
        <w:rPr>
          <w:rFonts w:ascii="Arial Unicode MS" w:eastAsia="Arial Unicode MS" w:hAnsi="Arial Unicode MS" w:cs="Arial Unicode MS"/>
        </w:rPr>
        <w:t xml:space="preserve">의 </w:t>
      </w:r>
      <w:r w:rsidR="00E85859" w:rsidRPr="00A3269A">
        <w:rPr>
          <w:rFonts w:ascii="Arial Unicode MS" w:eastAsia="Arial Unicode MS" w:hAnsi="Arial Unicode MS" w:cs="Arial Unicode MS"/>
          <w:b/>
        </w:rPr>
        <w:t>method="get"</w:t>
      </w:r>
      <w:r w:rsidR="00E85859">
        <w:rPr>
          <w:rFonts w:ascii="Arial Unicode MS" w:eastAsia="Arial Unicode MS" w:hAnsi="Arial Unicode MS" w:cs="Arial Unicode MS"/>
        </w:rPr>
        <w:t xml:space="preserve"> 설정으로 데이터를 전달할 수 있습니다.</w:t>
      </w:r>
    </w:p>
    <w:p w14:paraId="7E598DEB" w14:textId="77777777" w:rsidR="00F93675" w:rsidRDefault="00F93675">
      <w:pPr>
        <w:pStyle w:val="10"/>
      </w:pPr>
    </w:p>
    <w:p w14:paraId="4CA65A3F" w14:textId="77777777" w:rsidR="00F93675" w:rsidRDefault="00F93675">
      <w:pPr>
        <w:pStyle w:val="10"/>
      </w:pPr>
    </w:p>
    <w:p w14:paraId="24E0EFB1" w14:textId="6E6E4E36" w:rsidR="00F93675" w:rsidRDefault="0018531C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19.</w:t>
      </w:r>
      <w:r w:rsidR="00E85859">
        <w:rPr>
          <w:b/>
          <w:sz w:val="36"/>
          <w:szCs w:val="36"/>
        </w:rPr>
        <w:t>7 $_POST</w:t>
      </w:r>
    </w:p>
    <w:p w14:paraId="21FA53F1" w14:textId="77777777" w:rsidR="00F93675" w:rsidRDefault="00F93675">
      <w:pPr>
        <w:pStyle w:val="10"/>
      </w:pPr>
    </w:p>
    <w:p w14:paraId="1B72F7F4" w14:textId="61497DF3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$_POST</w:t>
      </w:r>
      <w:r w:rsidR="003A26CD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PHP의 글로벌 변수로 웹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가장 많이 사용하는 변수입니다. $_POST는 HTML에서 데이터를 전달하는 방식으로 </w:t>
      </w:r>
      <w:commentRangeStart w:id="3"/>
      <w:commentRangeStart w:id="4"/>
      <w:r w:rsidR="003A26CD">
        <w:rPr>
          <w:rFonts w:ascii="Arial Unicode MS" w:eastAsia="Arial Unicode MS" w:hAnsi="Arial Unicode MS" w:cs="Arial Unicode MS" w:hint="eastAsia"/>
        </w:rPr>
        <w:t>form</w:t>
      </w:r>
      <w:commentRangeEnd w:id="3"/>
      <w:r w:rsidR="003A26CD">
        <w:rPr>
          <w:rStyle w:val="af3"/>
        </w:rPr>
        <w:commentReference w:id="3"/>
      </w:r>
      <w:commentRangeEnd w:id="4"/>
      <w:r w:rsidR="00092BEA">
        <w:rPr>
          <w:rStyle w:val="af3"/>
        </w:rPr>
        <w:commentReference w:id="4"/>
      </w:r>
      <w:r>
        <w:rPr>
          <w:rFonts w:ascii="Arial Unicode MS" w:eastAsia="Arial Unicode MS" w:hAnsi="Arial Unicode MS" w:cs="Arial Unicode MS"/>
        </w:rPr>
        <w:t xml:space="preserve">에서 method="post"로 설정한 후에 </w:t>
      </w:r>
      <w:commentRangeStart w:id="5"/>
      <w:commentRangeStart w:id="6"/>
      <w:r w:rsidR="003A26CD">
        <w:rPr>
          <w:rFonts w:ascii="Arial Unicode MS" w:eastAsia="Arial Unicode MS" w:hAnsi="Arial Unicode MS" w:cs="Arial Unicode MS" w:hint="eastAsia"/>
        </w:rPr>
        <w:t>submit</w:t>
      </w:r>
      <w:commentRangeEnd w:id="5"/>
      <w:r w:rsidR="003A26CD">
        <w:rPr>
          <w:rStyle w:val="af3"/>
        </w:rPr>
        <w:commentReference w:id="5"/>
      </w:r>
      <w:commentRangeEnd w:id="6"/>
      <w:r w:rsidR="00092BEA">
        <w:rPr>
          <w:rStyle w:val="af3"/>
        </w:rPr>
        <w:commentReference w:id="6"/>
      </w:r>
      <w:r>
        <w:rPr>
          <w:rFonts w:ascii="Arial Unicode MS" w:eastAsia="Arial Unicode MS" w:hAnsi="Arial Unicode MS" w:cs="Arial Unicode MS"/>
        </w:rPr>
        <w:t>을 통</w:t>
      </w:r>
      <w:r w:rsidR="003A26CD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전달되는 데이터를 받을 수 있습니다.</w:t>
      </w:r>
    </w:p>
    <w:p w14:paraId="249F1659" w14:textId="77777777" w:rsidR="00F93675" w:rsidRDefault="00F93675">
      <w:pPr>
        <w:pStyle w:val="10"/>
      </w:pPr>
    </w:p>
    <w:p w14:paraId="06290B7C" w14:textId="6CBFCDF3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GET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방식의 데이터 전달 방식은 </w:t>
      </w:r>
      <w:r w:rsidR="003A26CD">
        <w:rPr>
          <w:rFonts w:ascii="Arial Unicode MS" w:eastAsia="Arial Unicode MS" w:hAnsi="Arial Unicode MS" w:cs="Arial Unicode MS" w:hint="eastAsia"/>
        </w:rPr>
        <w:t>URL</w:t>
      </w:r>
      <w:r>
        <w:rPr>
          <w:rFonts w:ascii="Arial Unicode MS" w:eastAsia="Arial Unicode MS" w:hAnsi="Arial Unicode MS" w:cs="Arial Unicode MS"/>
        </w:rPr>
        <w:t xml:space="preserve">에 자신이 전송하고자 하는 변수명과 데이터 값이 </w:t>
      </w:r>
      <w:r w:rsidR="003A26CD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표기되어 보안적인 면에서 </w:t>
      </w:r>
      <w:r w:rsidR="003A26CD">
        <w:rPr>
          <w:rFonts w:ascii="Arial Unicode MS" w:eastAsia="Arial Unicode MS" w:hAnsi="Arial Unicode MS" w:cs="Arial Unicode MS" w:hint="eastAsia"/>
        </w:rPr>
        <w:t xml:space="preserve">취약점이 </w:t>
      </w:r>
      <w:r>
        <w:rPr>
          <w:rFonts w:ascii="Arial Unicode MS" w:eastAsia="Arial Unicode MS" w:hAnsi="Arial Unicode MS" w:cs="Arial Unicode MS"/>
        </w:rPr>
        <w:t>노출됩니다.</w:t>
      </w:r>
    </w:p>
    <w:p w14:paraId="6FAA3B88" w14:textId="77777777" w:rsidR="00F93675" w:rsidRDefault="00F93675">
      <w:pPr>
        <w:pStyle w:val="10"/>
      </w:pPr>
    </w:p>
    <w:p w14:paraId="70BAC60B" w14:textId="09FC40A1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이런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점을 보완하고자 대부분의 </w:t>
      </w:r>
      <w:r w:rsidR="0018531C">
        <w:rPr>
          <w:rFonts w:ascii="Arial Unicode MS" w:eastAsia="Arial Unicode MS" w:hAnsi="Arial Unicode MS" w:cs="Arial Unicode MS"/>
        </w:rPr>
        <w:t>웹 페이지</w:t>
      </w:r>
      <w:r>
        <w:rPr>
          <w:rFonts w:ascii="Arial Unicode MS" w:eastAsia="Arial Unicode MS" w:hAnsi="Arial Unicode MS" w:cs="Arial Unicode MS"/>
        </w:rPr>
        <w:t xml:space="preserve">에서 데이터를 전송할 때 POST 방식을 </w:t>
      </w:r>
      <w:r w:rsidR="003A26CD">
        <w:rPr>
          <w:rFonts w:ascii="Arial Unicode MS" w:eastAsia="Arial Unicode MS" w:hAnsi="Arial Unicode MS" w:cs="Arial Unicode MS" w:hint="eastAsia"/>
        </w:rPr>
        <w:t>주로</w:t>
      </w:r>
      <w:r>
        <w:rPr>
          <w:rFonts w:ascii="Arial Unicode MS" w:eastAsia="Arial Unicode MS" w:hAnsi="Arial Unicode MS" w:cs="Arial Unicode MS"/>
        </w:rPr>
        <w:t xml:space="preserve"> 이용합니다. 로그인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페이지, 회원가입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민감한 데이터일수록 POST 방식을 선호합니다.</w:t>
      </w:r>
    </w:p>
    <w:p w14:paraId="484C74BA" w14:textId="77777777" w:rsidR="00F93675" w:rsidRPr="003A26CD" w:rsidRDefault="00F93675">
      <w:pPr>
        <w:pStyle w:val="10"/>
      </w:pPr>
    </w:p>
    <w:p w14:paraId="3826F097" w14:textId="021488CC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PHP에서 POST 방식의 데이터는 PHP의 슈퍼 글로벌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 $_POST 변수명으로 데이터를 가</w:t>
      </w:r>
      <w:r w:rsidR="00974E0D">
        <w:rPr>
          <w:rFonts w:ascii="Arial Unicode MS" w:eastAsia="Arial Unicode MS" w:hAnsi="Arial Unicode MS" w:cs="Arial Unicode MS" w:hint="eastAsia"/>
        </w:rPr>
        <w:t>져</w:t>
      </w:r>
      <w:r>
        <w:rPr>
          <w:rFonts w:ascii="Arial Unicode MS" w:eastAsia="Arial Unicode MS" w:hAnsi="Arial Unicode MS" w:cs="Arial Unicode MS"/>
        </w:rPr>
        <w:t>올 수 있습니다.</w:t>
      </w:r>
    </w:p>
    <w:p w14:paraId="48E8B5B5" w14:textId="3D15CBBE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$_POST</w:t>
      </w:r>
      <w:r w:rsidR="003A26CD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어레이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변수로 뒤에 ['변수명']</w:t>
      </w:r>
      <w:r w:rsidR="003A26CD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로 form에서 정의된 이름을 변수명으로 입력</w:t>
      </w:r>
      <w:r w:rsidR="003A26CD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됩니다.</w:t>
      </w:r>
    </w:p>
    <w:p w14:paraId="228FCD54" w14:textId="77777777" w:rsidR="00F93675" w:rsidRDefault="00F93675">
      <w:pPr>
        <w:pStyle w:val="10"/>
      </w:pPr>
    </w:p>
    <w:p w14:paraId="759BAEE1" w14:textId="3EA17F63" w:rsidR="00F93675" w:rsidRDefault="003A26CD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예를 들면, </w:t>
      </w:r>
      <w:r w:rsidR="00E85859">
        <w:rPr>
          <w:rFonts w:ascii="Arial Unicode MS" w:eastAsia="Arial Unicode MS" w:hAnsi="Arial Unicode MS" w:cs="Arial Unicode MS"/>
        </w:rPr>
        <w:t>폼문에서 &lt;input type=text name=username &gt; 형태로 이름을 지정</w:t>
      </w:r>
      <w:r w:rsidR="00974E0D"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E85859">
        <w:rPr>
          <w:rFonts w:ascii="Arial Unicode MS" w:eastAsia="Arial Unicode MS" w:hAnsi="Arial Unicode MS" w:cs="Arial Unicode MS"/>
        </w:rPr>
        <w:t>후 submit하면 PHP에서는 $_POST['username'] 형태로 form의 입력된 데이터 값을 읽어올 수 있습니다.</w:t>
      </w:r>
    </w:p>
    <w:p w14:paraId="7090F343" w14:textId="35B61DAF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>$_POST 글로벌 변수는 어레이 변수로 여러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폼의 데이터를 담아서 한</w:t>
      </w:r>
      <w:r w:rsidR="003A26C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번에 전달할 수 있습니다.</w:t>
      </w:r>
    </w:p>
    <w:p w14:paraId="03D1361F" w14:textId="77777777" w:rsidR="00F93675" w:rsidRDefault="00F93675">
      <w:pPr>
        <w:pStyle w:val="10"/>
      </w:pPr>
    </w:p>
    <w:p w14:paraId="436DADE6" w14:textId="08B7127A" w:rsidR="00F93675" w:rsidRDefault="00AB5D07">
      <w:pPr>
        <w:pStyle w:val="10"/>
      </w:pPr>
      <w:r w:rsidRPr="00AB5D07">
        <w:rPr>
          <w:rFonts w:ascii="Arial Unicode MS" w:eastAsia="Arial Unicode MS" w:hAnsi="Arial Unicode MS" w:cs="Arial Unicode MS"/>
          <w:b/>
        </w:rPr>
        <w:t>폼 입력</w:t>
      </w:r>
      <w:r w:rsidR="00E85859">
        <w:rPr>
          <w:rFonts w:ascii="Arial Unicode MS" w:eastAsia="Arial Unicode MS" w:hAnsi="Arial Unicode MS" w:cs="Arial Unicode MS"/>
          <w:b/>
        </w:rPr>
        <w:t xml:space="preserve"> 예제</w:t>
      </w:r>
      <w:r w:rsidR="00E85859">
        <w:t xml:space="preserve"> write.php</w:t>
      </w:r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93675" w14:paraId="2733003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2AFE" w14:textId="77777777" w:rsidR="00F93675" w:rsidRDefault="00E85859">
            <w:pPr>
              <w:pStyle w:val="10"/>
            </w:pPr>
            <w:r>
              <w:t>&lt;html&gt;</w:t>
            </w:r>
          </w:p>
          <w:p w14:paraId="7E3F3553" w14:textId="77777777" w:rsidR="00F93675" w:rsidRDefault="00E85859">
            <w:pPr>
              <w:pStyle w:val="10"/>
            </w:pPr>
            <w:r>
              <w:tab/>
            </w:r>
            <w:r>
              <w:tab/>
              <w:t>&lt;body&gt;</w:t>
            </w:r>
          </w:p>
          <w:p w14:paraId="59EDB64C" w14:textId="77777777" w:rsidR="00F93675" w:rsidRDefault="00F93675">
            <w:pPr>
              <w:pStyle w:val="10"/>
            </w:pPr>
          </w:p>
          <w:p w14:paraId="0F777946" w14:textId="77777777" w:rsidR="00F93675" w:rsidRDefault="00E85859">
            <w:pPr>
              <w:pStyle w:val="10"/>
            </w:pPr>
            <w:r>
              <w:tab/>
            </w:r>
            <w:r>
              <w:tab/>
              <w:t>&lt;form method="post" action="&lt;?php echo $_SERVER['PHP_SELF'];?&gt;"&gt;</w:t>
            </w:r>
          </w:p>
          <w:p w14:paraId="757428F9" w14:textId="77777777" w:rsidR="00F93675" w:rsidRDefault="00E85859">
            <w:pPr>
              <w:pStyle w:val="10"/>
            </w:pPr>
            <w:r>
              <w:t xml:space="preserve"> </w:t>
            </w:r>
          </w:p>
          <w:p w14:paraId="0454E1A8" w14:textId="77777777" w:rsidR="00F93675" w:rsidRDefault="00E85859">
            <w:pPr>
              <w:pStyle w:val="1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Name: &lt;input type="text" name="username"&gt;</w:t>
            </w:r>
          </w:p>
          <w:p w14:paraId="47618D9F" w14:textId="77777777" w:rsidR="00F93675" w:rsidRDefault="00E85859">
            <w:pPr>
              <w:pStyle w:val="1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&lt;input type="submit"&gt;</w:t>
            </w:r>
          </w:p>
          <w:p w14:paraId="0482F152" w14:textId="77777777" w:rsidR="00F93675" w:rsidRDefault="00E85859">
            <w:pPr>
              <w:pStyle w:val="10"/>
            </w:pPr>
            <w:r>
              <w:tab/>
            </w:r>
            <w:r>
              <w:tab/>
              <w:t>&lt;/form&gt;</w:t>
            </w:r>
          </w:p>
          <w:p w14:paraId="2E708120" w14:textId="77777777" w:rsidR="00F93675" w:rsidRDefault="00F93675">
            <w:pPr>
              <w:pStyle w:val="10"/>
            </w:pPr>
          </w:p>
          <w:p w14:paraId="2D167427" w14:textId="77777777" w:rsidR="00F93675" w:rsidRDefault="00E85859">
            <w:pPr>
              <w:pStyle w:val="10"/>
            </w:pPr>
            <w:r>
              <w:tab/>
            </w:r>
            <w:r>
              <w:tab/>
              <w:t>&lt;?php</w:t>
            </w:r>
          </w:p>
          <w:p w14:paraId="5172D99A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  <w:t>if ($_SERVER["REQUEST_METHOD"] == "POST") {</w:t>
            </w:r>
          </w:p>
          <w:p w14:paraId="3E12D631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input 필드의 데이터를 가지고 옵니다.</w:t>
            </w:r>
          </w:p>
          <w:p w14:paraId="73AFE931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$name = $_POST['username'];</w:t>
            </w:r>
          </w:p>
          <w:p w14:paraId="3E92035F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if (empty($name)) {</w:t>
            </w:r>
          </w:p>
          <w:p w14:paraId="0298360C" w14:textId="77777777" w:rsidR="00F93675" w:rsidRDefault="00E85859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"이름이 입력되지 않았습니다";</w:t>
            </w:r>
          </w:p>
          <w:p w14:paraId="245E185E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} else {</w:t>
            </w:r>
          </w:p>
          <w:p w14:paraId="48D995DB" w14:textId="77777777" w:rsidR="00F93675" w:rsidRDefault="00E85859">
            <w:pPr>
              <w:pStyle w:val="10"/>
            </w:pPr>
            <w:r>
              <w:t xml:space="preserve">       </w:t>
            </w:r>
            <w:r>
              <w:tab/>
            </w:r>
            <w:r>
              <w:tab/>
            </w:r>
            <w:r>
              <w:tab/>
            </w:r>
            <w:r>
              <w:tab/>
              <w:t>echo $name;</w:t>
            </w:r>
          </w:p>
          <w:p w14:paraId="5E56DCE1" w14:textId="77777777" w:rsidR="00F93675" w:rsidRDefault="00E85859">
            <w:pPr>
              <w:pStyle w:val="10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}</w:t>
            </w:r>
          </w:p>
          <w:p w14:paraId="45649A46" w14:textId="77777777" w:rsidR="00F93675" w:rsidRDefault="00E85859">
            <w:pPr>
              <w:pStyle w:val="10"/>
            </w:pPr>
            <w:r>
              <w:tab/>
            </w:r>
            <w:r>
              <w:tab/>
            </w:r>
            <w:r>
              <w:tab/>
              <w:t>}</w:t>
            </w:r>
          </w:p>
          <w:p w14:paraId="3F7F56E8" w14:textId="77777777" w:rsidR="00F93675" w:rsidRDefault="00E85859">
            <w:pPr>
              <w:pStyle w:val="10"/>
            </w:pPr>
            <w:r>
              <w:tab/>
            </w:r>
            <w:r>
              <w:tab/>
              <w:t>?&gt;</w:t>
            </w:r>
          </w:p>
          <w:p w14:paraId="1335D634" w14:textId="77777777" w:rsidR="00F93675" w:rsidRDefault="00F93675">
            <w:pPr>
              <w:pStyle w:val="10"/>
            </w:pPr>
          </w:p>
          <w:p w14:paraId="13674D27" w14:textId="77777777" w:rsidR="00F93675" w:rsidRDefault="00E85859">
            <w:pPr>
              <w:pStyle w:val="10"/>
            </w:pPr>
            <w:r>
              <w:tab/>
              <w:t>&lt;/body&gt;</w:t>
            </w:r>
          </w:p>
          <w:p w14:paraId="7D0796D9" w14:textId="3219450A" w:rsidR="00F93675" w:rsidRDefault="00E85859">
            <w:pPr>
              <w:pStyle w:val="10"/>
            </w:pPr>
            <w:r>
              <w:t>&lt;/html&gt;</w:t>
            </w:r>
          </w:p>
        </w:tc>
      </w:tr>
    </w:tbl>
    <w:p w14:paraId="5865BBF7" w14:textId="58511747" w:rsidR="00F93675" w:rsidRDefault="00F93675">
      <w:pPr>
        <w:pStyle w:val="10"/>
      </w:pPr>
    </w:p>
    <w:p w14:paraId="39F6DC14" w14:textId="77777777" w:rsidR="001639A0" w:rsidRDefault="001639A0">
      <w:pPr>
        <w:pStyle w:val="10"/>
      </w:pPr>
    </w:p>
    <w:p w14:paraId="51E8D4F6" w14:textId="37AA76EC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위의 write.php 예제를 실행</w:t>
      </w:r>
      <w:r w:rsidR="007D0BC0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 xml:space="preserve">면 이름이 username으로 설정된 input 값을 </w:t>
      </w:r>
      <w:r w:rsidR="007D0BC0">
        <w:rPr>
          <w:rFonts w:ascii="Arial Unicode MS" w:eastAsia="Arial Unicode MS" w:hAnsi="Arial Unicode MS" w:cs="Arial Unicode MS" w:hint="eastAsia"/>
        </w:rPr>
        <w:t>submit</w:t>
      </w:r>
      <w:r>
        <w:rPr>
          <w:rFonts w:ascii="Arial Unicode MS" w:eastAsia="Arial Unicode MS" w:hAnsi="Arial Unicode MS" w:cs="Arial Unicode MS"/>
        </w:rPr>
        <w:t>한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경우에 입력된 값을 출력</w:t>
      </w:r>
      <w:r w:rsidR="007D0BC0">
        <w:rPr>
          <w:rFonts w:ascii="Arial Unicode MS" w:eastAsia="Arial Unicode MS" w:hAnsi="Arial Unicode MS" w:cs="Arial Unicode MS" w:hint="eastAsia"/>
        </w:rPr>
        <w:t>합니다</w:t>
      </w:r>
      <w:r w:rsidR="008404AA">
        <w:rPr>
          <w:rFonts w:ascii="Arial Unicode MS" w:eastAsia="Arial Unicode MS" w:hAnsi="Arial Unicode MS" w:cs="Arial Unicode MS"/>
        </w:rPr>
        <w:t>.</w:t>
      </w:r>
    </w:p>
    <w:p w14:paraId="6C3EC039" w14:textId="77777777" w:rsidR="00F93675" w:rsidRPr="007D0BC0" w:rsidRDefault="00F93675">
      <w:pPr>
        <w:pStyle w:val="10"/>
      </w:pPr>
    </w:p>
    <w:p w14:paraId="3E614943" w14:textId="43589B04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form method="post" 폼의 메</w:t>
      </w:r>
      <w:r w:rsidR="007D0BC0"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드를 POST로 설정합니다. 그리고 </w:t>
      </w:r>
      <w:r w:rsidR="007D0BC0">
        <w:rPr>
          <w:rFonts w:ascii="Arial Unicode MS" w:eastAsia="Arial Unicode MS" w:hAnsi="Arial Unicode MS" w:cs="Arial Unicode MS" w:hint="eastAsia"/>
        </w:rPr>
        <w:t>submit</w:t>
      </w:r>
      <w:r>
        <w:rPr>
          <w:rFonts w:ascii="Arial Unicode MS" w:eastAsia="Arial Unicode MS" w:hAnsi="Arial Unicode MS" w:cs="Arial Unicode MS"/>
        </w:rPr>
        <w:t>할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실행할 페이지 동작 action=을 직접 write.php로 써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수도 있지만 PHP의 슈퍼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글</w:t>
      </w:r>
      <w:r w:rsidR="007D0BC0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>벌 변수 $_SERVER['PHP_SELF']를 참조하여 현재의 자기 자신의 페이지로 설정합니다.</w:t>
      </w:r>
    </w:p>
    <w:p w14:paraId="3544613D" w14:textId="77777777" w:rsidR="00F93675" w:rsidRDefault="00F93675">
      <w:pPr>
        <w:pStyle w:val="10"/>
      </w:pPr>
    </w:p>
    <w:p w14:paraId="1B532918" w14:textId="4E5C7C46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action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직접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입력하는 방식 이외에 $_SERVER['PHP_SELF']를 사용하면 싱글 페이지 제작</w:t>
      </w:r>
      <w:r w:rsidR="007D0BC0">
        <w:rPr>
          <w:rFonts w:ascii="Arial Unicode MS" w:eastAsia="Arial Unicode MS" w:hAnsi="Arial Unicode MS" w:cs="Arial Unicode MS" w:hint="eastAsia"/>
        </w:rPr>
        <w:t xml:space="preserve"> 시</w:t>
      </w:r>
      <w:r>
        <w:rPr>
          <w:rFonts w:ascii="Arial Unicode MS" w:eastAsia="Arial Unicode MS" w:hAnsi="Arial Unicode MS" w:cs="Arial Unicode MS"/>
        </w:rPr>
        <w:t xml:space="preserve"> 별도</w:t>
      </w:r>
      <w:r w:rsidR="007D0BC0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매번 수정</w:t>
      </w:r>
      <w:r w:rsidR="007D0BC0">
        <w:rPr>
          <w:rFonts w:ascii="Arial Unicode MS" w:eastAsia="Arial Unicode MS" w:hAnsi="Arial Unicode MS" w:cs="Arial Unicode MS" w:hint="eastAsia"/>
        </w:rPr>
        <w:t>하지 않아도</w:t>
      </w:r>
      <w:r>
        <w:rPr>
          <w:rFonts w:ascii="Arial Unicode MS" w:eastAsia="Arial Unicode MS" w:hAnsi="Arial Unicode MS" w:cs="Arial Unicode MS"/>
        </w:rPr>
        <w:t xml:space="preserve"> 자기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자신을 호출하기 때문에 편리합니다.</w:t>
      </w:r>
    </w:p>
    <w:p w14:paraId="605C3F94" w14:textId="77777777" w:rsidR="00F93675" w:rsidRPr="007D0BC0" w:rsidRDefault="00F93675">
      <w:pPr>
        <w:pStyle w:val="10"/>
      </w:pPr>
    </w:p>
    <w:p w14:paraId="4E000401" w14:textId="729256F4" w:rsidR="00F93675" w:rsidRDefault="00E85859">
      <w:pPr>
        <w:pStyle w:val="10"/>
      </w:pPr>
      <w:r>
        <w:rPr>
          <w:rFonts w:ascii="Arial Unicode MS" w:eastAsia="Arial Unicode MS" w:hAnsi="Arial Unicode MS" w:cs="Arial Unicode MS"/>
        </w:rPr>
        <w:t>$_SERVER["REQUEST_METHOD"] 는 form 입력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METHOD 값을 확인할 수 있는 변수</w:t>
      </w:r>
      <w:r w:rsidR="008404AA">
        <w:rPr>
          <w:rFonts w:ascii="Arial Unicode MS" w:eastAsia="Arial Unicode MS" w:hAnsi="Arial Unicode MS" w:cs="Arial Unicode MS"/>
        </w:rPr>
        <w:t>입니다.</w:t>
      </w:r>
      <w:r>
        <w:rPr>
          <w:rFonts w:ascii="Arial Unicode MS" w:eastAsia="Arial Unicode MS" w:hAnsi="Arial Unicode MS" w:cs="Arial Unicode MS"/>
        </w:rPr>
        <w:t xml:space="preserve"> 만일 </w:t>
      </w:r>
      <w:r w:rsidR="007D0BC0">
        <w:rPr>
          <w:rFonts w:ascii="Arial Unicode MS" w:eastAsia="Arial Unicode MS" w:hAnsi="Arial Unicode MS" w:cs="Arial Unicode MS" w:hint="eastAsia"/>
        </w:rPr>
        <w:t>METHOD</w:t>
      </w:r>
      <w:r>
        <w:rPr>
          <w:rFonts w:ascii="Arial Unicode MS" w:eastAsia="Arial Unicode MS" w:hAnsi="Arial Unicode MS" w:cs="Arial Unicode MS"/>
        </w:rPr>
        <w:t>가 POST일</w:t>
      </w:r>
      <w:r w:rsidR="007D0BC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username input 값을 읽어옵니다. 읽어온 값을 확인해</w:t>
      </w:r>
      <w:r w:rsidR="007D0BC0"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 내용이 있으면 echo문을 이용하여 화면에 출력하고</w:t>
      </w:r>
      <w:r w:rsidR="007D0BC0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</w:t>
      </w:r>
      <w:r w:rsidR="007D0BC0">
        <w:rPr>
          <w:rFonts w:ascii="Arial Unicode MS" w:eastAsia="Arial Unicode MS" w:hAnsi="Arial Unicode MS" w:cs="Arial Unicode MS" w:hint="eastAsia"/>
        </w:rPr>
        <w:t xml:space="preserve">내용이 </w:t>
      </w:r>
      <w:r>
        <w:rPr>
          <w:rFonts w:ascii="Arial Unicode MS" w:eastAsia="Arial Unicode MS" w:hAnsi="Arial Unicode MS" w:cs="Arial Unicode MS"/>
        </w:rPr>
        <w:t>없는 경우는 "이름이 입력되지 않았습니다"를 표시합니다.</w:t>
      </w:r>
    </w:p>
    <w:sectPr w:rsidR="00F93675" w:rsidSect="00F93675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oon's note" w:date="2017-06-15T13:18:00Z" w:initials="jn">
    <w:p w14:paraId="1B98370B" w14:textId="77777777" w:rsidR="00BB2EFF" w:rsidRDefault="00BB2EFF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3984523A" w14:textId="77777777" w:rsidR="00BB2EFF" w:rsidRDefault="00BB2EFF">
      <w:pPr>
        <w:pStyle w:val="af4"/>
      </w:pPr>
      <w:r>
        <w:rPr>
          <w:rFonts w:hint="eastAsia"/>
        </w:rPr>
        <w:t>FROM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form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듯하여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  <w:r>
        <w:rPr>
          <w:rFonts w:hint="eastAsia"/>
        </w:rPr>
        <w:t xml:space="preserve">.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rPr>
          <w:rFonts w:hint="eastAsia"/>
        </w:rPr>
        <w:t>.</w:t>
      </w:r>
    </w:p>
  </w:comment>
  <w:comment w:id="4" w:author="이호진" w:date="2017-07-12T20:43:00Z" w:initials="이">
    <w:p w14:paraId="24533B83" w14:textId="77777777" w:rsidR="00BB2EFF" w:rsidRPr="00092BEA" w:rsidRDefault="00BB2EFF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오타였습니다</w:t>
      </w:r>
      <w:r>
        <w:rPr>
          <w:rFonts w:hint="eastAsia"/>
        </w:rPr>
        <w:t>.</w:t>
      </w:r>
    </w:p>
  </w:comment>
  <w:comment w:id="5" w:author="joon's note" w:date="2017-06-15T13:18:00Z" w:initials="jn">
    <w:p w14:paraId="281ECC29" w14:textId="77777777" w:rsidR="00BB2EFF" w:rsidRDefault="00BB2EFF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408B03E1" w14:textId="77777777" w:rsidR="00BB2EFF" w:rsidRDefault="00BB2EFF">
      <w:pPr>
        <w:pStyle w:val="af4"/>
      </w:pPr>
      <w:r>
        <w:rPr>
          <w:rFonts w:hint="eastAsia"/>
        </w:rPr>
        <w:t>서밋인</w:t>
      </w:r>
      <w:r>
        <w:rPr>
          <w:rFonts w:hint="eastAsia"/>
        </w:rPr>
        <w:t xml:space="preserve"> </w:t>
      </w:r>
      <w:r>
        <w:rPr>
          <w:rFonts w:hint="eastAsia"/>
        </w:rPr>
        <w:t>듯하여</w:t>
      </w:r>
      <w:r>
        <w:rPr>
          <w:rFonts w:hint="eastAsia"/>
        </w:rPr>
        <w:t xml:space="preserve"> </w:t>
      </w:r>
      <w:r>
        <w:rPr>
          <w:rFonts w:hint="eastAsia"/>
        </w:rPr>
        <w:t>본문과</w:t>
      </w:r>
      <w:r>
        <w:rPr>
          <w:rFonts w:hint="eastAsia"/>
        </w:rPr>
        <w:t xml:space="preserve"> </w:t>
      </w:r>
      <w:r>
        <w:rPr>
          <w:rFonts w:hint="eastAsia"/>
        </w:rPr>
        <w:t>통일성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영문으로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  <w:r>
        <w:rPr>
          <w:rFonts w:hint="eastAsia"/>
        </w:rPr>
        <w:t>.</w:t>
      </w:r>
    </w:p>
  </w:comment>
  <w:comment w:id="6" w:author="이호진" w:date="2017-07-12T20:43:00Z" w:initials="이">
    <w:p w14:paraId="3020B76A" w14:textId="77777777" w:rsidR="00BB2EFF" w:rsidRDefault="00BB2EFF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84523A" w15:done="0"/>
  <w15:commentEx w15:paraId="24533B83" w15:paraIdParent="3984523A" w15:done="0"/>
  <w15:commentEx w15:paraId="408B03E1" w15:done="0"/>
  <w15:commentEx w15:paraId="3020B76A" w15:paraIdParent="408B03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84523A" w16cid:durableId="1D11084A"/>
  <w16cid:commentId w16cid:paraId="24533B83" w16cid:durableId="1D110860"/>
  <w16cid:commentId w16cid:paraId="408B03E1" w16cid:durableId="1D11084B"/>
  <w16cid:commentId w16cid:paraId="3020B76A" w16cid:durableId="1D1108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FD847" w14:textId="77777777" w:rsidR="00B308A0" w:rsidRDefault="00B308A0" w:rsidP="0018531C">
      <w:pPr>
        <w:spacing w:line="240" w:lineRule="auto"/>
      </w:pPr>
      <w:r>
        <w:separator/>
      </w:r>
    </w:p>
  </w:endnote>
  <w:endnote w:type="continuationSeparator" w:id="0">
    <w:p w14:paraId="1B415F04" w14:textId="77777777" w:rsidR="00B308A0" w:rsidRDefault="00B308A0" w:rsidP="00185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B02D" w14:textId="77777777" w:rsidR="00B308A0" w:rsidRDefault="00B308A0" w:rsidP="0018531C">
      <w:pPr>
        <w:spacing w:line="240" w:lineRule="auto"/>
      </w:pPr>
      <w:r>
        <w:separator/>
      </w:r>
    </w:p>
  </w:footnote>
  <w:footnote w:type="continuationSeparator" w:id="0">
    <w:p w14:paraId="3ECE85F4" w14:textId="77777777" w:rsidR="00B308A0" w:rsidRDefault="00B308A0" w:rsidP="0018531C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3675"/>
    <w:rsid w:val="00092BEA"/>
    <w:rsid w:val="001041BC"/>
    <w:rsid w:val="001639A0"/>
    <w:rsid w:val="0018531C"/>
    <w:rsid w:val="003A26CD"/>
    <w:rsid w:val="003A6337"/>
    <w:rsid w:val="003B260C"/>
    <w:rsid w:val="00425A73"/>
    <w:rsid w:val="00442FFE"/>
    <w:rsid w:val="004B1CC4"/>
    <w:rsid w:val="005434F1"/>
    <w:rsid w:val="0065196E"/>
    <w:rsid w:val="00696390"/>
    <w:rsid w:val="006B0CB5"/>
    <w:rsid w:val="007D0BC0"/>
    <w:rsid w:val="007F1338"/>
    <w:rsid w:val="007F582A"/>
    <w:rsid w:val="00831321"/>
    <w:rsid w:val="008404AA"/>
    <w:rsid w:val="008A64FC"/>
    <w:rsid w:val="008E1605"/>
    <w:rsid w:val="0090753B"/>
    <w:rsid w:val="00974E0D"/>
    <w:rsid w:val="009E647B"/>
    <w:rsid w:val="00A3269A"/>
    <w:rsid w:val="00A51D3D"/>
    <w:rsid w:val="00A705B0"/>
    <w:rsid w:val="00AB5D07"/>
    <w:rsid w:val="00B308A0"/>
    <w:rsid w:val="00BB2EFF"/>
    <w:rsid w:val="00D16F05"/>
    <w:rsid w:val="00D733B2"/>
    <w:rsid w:val="00DA46CF"/>
    <w:rsid w:val="00DA7814"/>
    <w:rsid w:val="00E14332"/>
    <w:rsid w:val="00E85859"/>
    <w:rsid w:val="00ED70C8"/>
    <w:rsid w:val="00F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7EE1B"/>
  <w15:docId w15:val="{1ECB1B76-9601-4564-BD0A-6217F417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3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F9367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F9367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9367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9367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9367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F9367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F93675"/>
  </w:style>
  <w:style w:type="table" w:customStyle="1" w:styleId="TableNormal">
    <w:name w:val="Table Normal"/>
    <w:rsid w:val="00F936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93675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93675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F93675"/>
    <w:tblPr>
      <w:tblStyleRowBandSize w:val="1"/>
      <w:tblStyleColBandSize w:val="1"/>
    </w:tblPr>
  </w:style>
  <w:style w:type="table" w:customStyle="1" w:styleId="a6">
    <w:basedOn w:val="TableNormal"/>
    <w:rsid w:val="00F93675"/>
    <w:tblPr>
      <w:tblStyleRowBandSize w:val="1"/>
      <w:tblStyleColBandSize w:val="1"/>
    </w:tblPr>
  </w:style>
  <w:style w:type="table" w:customStyle="1" w:styleId="a7">
    <w:basedOn w:val="TableNormal"/>
    <w:rsid w:val="00F93675"/>
    <w:tblPr>
      <w:tblStyleRowBandSize w:val="1"/>
      <w:tblStyleColBandSize w:val="1"/>
    </w:tblPr>
  </w:style>
  <w:style w:type="table" w:customStyle="1" w:styleId="a8">
    <w:basedOn w:val="TableNormal"/>
    <w:rsid w:val="00F93675"/>
    <w:tblPr>
      <w:tblStyleRowBandSize w:val="1"/>
      <w:tblStyleColBandSize w:val="1"/>
    </w:tblPr>
  </w:style>
  <w:style w:type="table" w:customStyle="1" w:styleId="a9">
    <w:basedOn w:val="TableNormal"/>
    <w:rsid w:val="00F93675"/>
    <w:tblPr>
      <w:tblStyleRowBandSize w:val="1"/>
      <w:tblStyleColBandSize w:val="1"/>
    </w:tblPr>
  </w:style>
  <w:style w:type="table" w:customStyle="1" w:styleId="aa">
    <w:basedOn w:val="TableNormal"/>
    <w:rsid w:val="00F93675"/>
    <w:tblPr>
      <w:tblStyleRowBandSize w:val="1"/>
      <w:tblStyleColBandSize w:val="1"/>
    </w:tblPr>
  </w:style>
  <w:style w:type="table" w:customStyle="1" w:styleId="ab">
    <w:basedOn w:val="TableNormal"/>
    <w:rsid w:val="00F93675"/>
    <w:tblPr>
      <w:tblStyleRowBandSize w:val="1"/>
      <w:tblStyleColBandSize w:val="1"/>
    </w:tblPr>
  </w:style>
  <w:style w:type="table" w:customStyle="1" w:styleId="ac">
    <w:basedOn w:val="TableNormal"/>
    <w:rsid w:val="00F93675"/>
    <w:tblPr>
      <w:tblStyleRowBandSize w:val="1"/>
      <w:tblStyleColBandSize w:val="1"/>
    </w:tblPr>
  </w:style>
  <w:style w:type="table" w:customStyle="1" w:styleId="ad">
    <w:basedOn w:val="TableNormal"/>
    <w:rsid w:val="00F93675"/>
    <w:tblPr>
      <w:tblStyleRowBandSize w:val="1"/>
      <w:tblStyleColBandSize w:val="1"/>
    </w:tblPr>
  </w:style>
  <w:style w:type="table" w:customStyle="1" w:styleId="ae">
    <w:basedOn w:val="TableNormal"/>
    <w:rsid w:val="00F93675"/>
    <w:tblPr>
      <w:tblStyleRowBandSize w:val="1"/>
      <w:tblStyleColBandSize w:val="1"/>
    </w:tblPr>
  </w:style>
  <w:style w:type="table" w:customStyle="1" w:styleId="af">
    <w:basedOn w:val="TableNormal"/>
    <w:rsid w:val="00F93675"/>
    <w:tblPr>
      <w:tblStyleRowBandSize w:val="1"/>
      <w:tblStyleColBandSize w:val="1"/>
    </w:tblPr>
  </w:style>
  <w:style w:type="paragraph" w:styleId="af0">
    <w:name w:val="header"/>
    <w:basedOn w:val="a"/>
    <w:link w:val="Char"/>
    <w:uiPriority w:val="99"/>
    <w:unhideWhenUsed/>
    <w:rsid w:val="001853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18531C"/>
  </w:style>
  <w:style w:type="paragraph" w:styleId="af1">
    <w:name w:val="footer"/>
    <w:basedOn w:val="a"/>
    <w:link w:val="Char0"/>
    <w:uiPriority w:val="99"/>
    <w:unhideWhenUsed/>
    <w:rsid w:val="001853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18531C"/>
  </w:style>
  <w:style w:type="paragraph" w:styleId="af2">
    <w:name w:val="Balloon Text"/>
    <w:basedOn w:val="a"/>
    <w:link w:val="Char1"/>
    <w:uiPriority w:val="99"/>
    <w:semiHidden/>
    <w:unhideWhenUsed/>
    <w:rsid w:val="0018531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2"/>
    <w:uiPriority w:val="99"/>
    <w:semiHidden/>
    <w:rsid w:val="0018531C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3A26CD"/>
    <w:rPr>
      <w:sz w:val="18"/>
      <w:szCs w:val="18"/>
    </w:rPr>
  </w:style>
  <w:style w:type="paragraph" w:styleId="af4">
    <w:name w:val="annotation text"/>
    <w:basedOn w:val="a"/>
    <w:link w:val="Char2"/>
    <w:uiPriority w:val="99"/>
    <w:semiHidden/>
    <w:unhideWhenUsed/>
    <w:rsid w:val="003A26CD"/>
    <w:pPr>
      <w:jc w:val="left"/>
    </w:pPr>
  </w:style>
  <w:style w:type="character" w:customStyle="1" w:styleId="Char2">
    <w:name w:val="메모 텍스트 Char"/>
    <w:basedOn w:val="a0"/>
    <w:link w:val="af4"/>
    <w:uiPriority w:val="99"/>
    <w:semiHidden/>
    <w:rsid w:val="003A26CD"/>
  </w:style>
  <w:style w:type="paragraph" w:styleId="af5">
    <w:name w:val="annotation subject"/>
    <w:basedOn w:val="af4"/>
    <w:next w:val="af4"/>
    <w:link w:val="Char3"/>
    <w:uiPriority w:val="99"/>
    <w:semiHidden/>
    <w:unhideWhenUsed/>
    <w:rsid w:val="003A26CD"/>
    <w:rPr>
      <w:b/>
      <w:bCs/>
    </w:rPr>
  </w:style>
  <w:style w:type="character" w:customStyle="1" w:styleId="Char3">
    <w:name w:val="메모 주제 Char"/>
    <w:basedOn w:val="Char2"/>
    <w:link w:val="af5"/>
    <w:uiPriority w:val="99"/>
    <w:semiHidden/>
    <w:rsid w:val="003A26CD"/>
    <w:rPr>
      <w:b/>
      <w:bCs/>
    </w:rPr>
  </w:style>
  <w:style w:type="paragraph" w:styleId="af6">
    <w:name w:val="Revision"/>
    <w:hidden/>
    <w:uiPriority w:val="99"/>
    <w:semiHidden/>
    <w:rsid w:val="003A26C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B6CC4-EB42-4EF7-A4F9-D1182D67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22</cp:revision>
  <dcterms:created xsi:type="dcterms:W3CDTF">2017-06-14T07:33:00Z</dcterms:created>
  <dcterms:modified xsi:type="dcterms:W3CDTF">2017-09-19T09:43:00Z</dcterms:modified>
</cp:coreProperties>
</file>