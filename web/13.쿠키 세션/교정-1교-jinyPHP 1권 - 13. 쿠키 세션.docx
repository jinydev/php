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4D7ECFA" w14:textId="348DFE3F" w:rsidR="00FE1F65" w:rsidRDefault="00B112D2">
      <w:pPr>
        <w:pStyle w:val="10"/>
      </w:pPr>
      <w:r>
        <w:rPr>
          <w:rFonts w:ascii="Arial Unicode MS" w:eastAsia="Arial Unicode MS" w:hAnsi="Arial Unicode MS" w:cs="Arial Unicode MS"/>
        </w:rPr>
        <w:t xml:space="preserve">jinyPHP 1권 - </w:t>
      </w:r>
      <w:r w:rsidR="00A40605">
        <w:rPr>
          <w:rFonts w:ascii="Arial Unicode MS" w:eastAsia="Arial Unicode MS" w:hAnsi="Arial Unicode MS" w:cs="Arial Unicode MS"/>
        </w:rPr>
        <w:t>13.</w:t>
      </w:r>
      <w:r>
        <w:rPr>
          <w:rFonts w:ascii="Arial Unicode MS" w:eastAsia="Arial Unicode MS" w:hAnsi="Arial Unicode MS" w:cs="Arial Unicode MS"/>
        </w:rPr>
        <w:t xml:space="preserve"> 쿠키 </w:t>
      </w:r>
      <w:r w:rsidR="00F60040">
        <w:rPr>
          <w:rFonts w:ascii="Arial Unicode MS" w:eastAsia="Arial Unicode MS" w:hAnsi="Arial Unicode MS" w:cs="Arial Unicode MS"/>
        </w:rPr>
        <w:t>세션</w:t>
      </w:r>
    </w:p>
    <w:p w14:paraId="6AAAE70B" w14:textId="77777777" w:rsidR="00FE1F65" w:rsidRDefault="00FE1F65">
      <w:pPr>
        <w:pStyle w:val="10"/>
      </w:pPr>
    </w:p>
    <w:p w14:paraId="396E81FD" w14:textId="57A82AA0" w:rsidR="00FE1F65" w:rsidRDefault="00A40605">
      <w:pPr>
        <w:pStyle w:val="10"/>
        <w:rPr>
          <w:b/>
          <w:sz w:val="48"/>
          <w:szCs w:val="48"/>
        </w:rPr>
      </w:pPr>
      <w:r>
        <w:rPr>
          <w:rFonts w:ascii="Arial Unicode MS" w:eastAsia="Arial Unicode MS" w:hAnsi="Arial Unicode MS" w:cs="Arial Unicode MS"/>
          <w:b/>
          <w:sz w:val="48"/>
          <w:szCs w:val="48"/>
        </w:rPr>
        <w:t>13</w:t>
      </w:r>
      <w:r w:rsidR="00B112D2">
        <w:rPr>
          <w:rFonts w:ascii="Arial Unicode MS" w:eastAsia="Arial Unicode MS" w:hAnsi="Arial Unicode MS" w:cs="Arial Unicode MS"/>
          <w:b/>
          <w:sz w:val="48"/>
          <w:szCs w:val="48"/>
        </w:rPr>
        <w:t xml:space="preserve"> 쿠키</w:t>
      </w:r>
      <w:r>
        <w:rPr>
          <w:rFonts w:ascii="Arial Unicode MS" w:eastAsia="Arial Unicode MS" w:hAnsi="Arial Unicode MS" w:cs="Arial Unicode MS" w:hint="eastAsia"/>
          <w:b/>
          <w:sz w:val="48"/>
          <w:szCs w:val="48"/>
        </w:rPr>
        <w:t xml:space="preserve"> </w:t>
      </w:r>
      <w:r w:rsidR="00F60040">
        <w:rPr>
          <w:rFonts w:ascii="Arial Unicode MS" w:eastAsia="Arial Unicode MS" w:hAnsi="Arial Unicode MS" w:cs="Arial Unicode MS"/>
          <w:b/>
          <w:sz w:val="48"/>
          <w:szCs w:val="48"/>
        </w:rPr>
        <w:t>세션</w:t>
      </w:r>
    </w:p>
    <w:p w14:paraId="710E3D1C" w14:textId="77777777" w:rsidR="00FE1F65" w:rsidRDefault="00FE1F65">
      <w:pPr>
        <w:pStyle w:val="10"/>
      </w:pPr>
    </w:p>
    <w:p w14:paraId="75EFA714" w14:textId="5A684C9E" w:rsidR="00FE1F65" w:rsidRPr="00CA34BE" w:rsidRDefault="00CA34BE">
      <w:pPr>
        <w:pStyle w:val="1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</w:rPr>
        <w:t>요즘 대부분의 웹</w:t>
      </w:r>
      <w:r w:rsidR="00362196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 w:hint="eastAsia"/>
        </w:rPr>
        <w:t>사이트들은 서버와 사용자</w:t>
      </w:r>
      <w:r w:rsidR="00362196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 w:hint="eastAsia"/>
        </w:rPr>
        <w:t xml:space="preserve">간 데이터를 주고 받습니다. 또한 </w:t>
      </w:r>
      <w:r w:rsidR="00B112D2">
        <w:rPr>
          <w:rFonts w:ascii="Arial Unicode MS" w:eastAsia="Arial Unicode MS" w:hAnsi="Arial Unicode MS" w:cs="Arial Unicode MS"/>
        </w:rPr>
        <w:t>일부 웹</w:t>
      </w:r>
      <w:r w:rsidR="00A40605">
        <w:rPr>
          <w:rFonts w:ascii="Arial Unicode MS" w:eastAsia="Arial Unicode MS" w:hAnsi="Arial Unicode MS" w:cs="Arial Unicode MS" w:hint="eastAsia"/>
        </w:rPr>
        <w:t xml:space="preserve"> </w:t>
      </w:r>
      <w:r w:rsidR="00B112D2">
        <w:rPr>
          <w:rFonts w:ascii="Arial Unicode MS" w:eastAsia="Arial Unicode MS" w:hAnsi="Arial Unicode MS" w:cs="Arial Unicode MS"/>
        </w:rPr>
        <w:t>사이트</w:t>
      </w:r>
      <w:r>
        <w:rPr>
          <w:rFonts w:ascii="Arial Unicode MS" w:eastAsia="Arial Unicode MS" w:hAnsi="Arial Unicode MS" w:cs="Arial Unicode MS" w:hint="eastAsia"/>
        </w:rPr>
        <w:t>는 접속하는 사용자의 데이터를 임시로 저장하여 데이터 처리를 계속 하거나 사용자를 구별하기도 합니다.</w:t>
      </w:r>
      <w:r w:rsidR="00A40605">
        <w:rPr>
          <w:rFonts w:ascii="Arial Unicode MS" w:eastAsia="Arial Unicode MS" w:hAnsi="Arial Unicode MS" w:cs="Arial Unicode MS" w:hint="eastAsia"/>
        </w:rPr>
        <w:t xml:space="preserve"> </w:t>
      </w:r>
      <w:r w:rsidR="00B112D2">
        <w:rPr>
          <w:rFonts w:ascii="Arial Unicode MS" w:eastAsia="Arial Unicode MS" w:hAnsi="Arial Unicode MS" w:cs="Arial Unicode MS"/>
        </w:rPr>
        <w:t>예를 들어, 회원</w:t>
      </w:r>
      <w:r w:rsidR="00A40605">
        <w:rPr>
          <w:rFonts w:ascii="Arial Unicode MS" w:eastAsia="Arial Unicode MS" w:hAnsi="Arial Unicode MS" w:cs="Arial Unicode MS" w:hint="eastAsia"/>
        </w:rPr>
        <w:t xml:space="preserve"> </w:t>
      </w:r>
      <w:r w:rsidR="00B112D2">
        <w:rPr>
          <w:rFonts w:ascii="Arial Unicode MS" w:eastAsia="Arial Unicode MS" w:hAnsi="Arial Unicode MS" w:cs="Arial Unicode MS"/>
        </w:rPr>
        <w:t>로그인 상태</w:t>
      </w:r>
      <w:r>
        <w:rPr>
          <w:rFonts w:ascii="Arial Unicode MS" w:eastAsia="Arial Unicode MS" w:hAnsi="Arial Unicode MS" w:cs="Arial Unicode MS" w:hint="eastAsia"/>
        </w:rPr>
        <w:t>, 쇼핑몰의 장바구니 등이</w:t>
      </w:r>
      <w:r w:rsidR="00B112D2">
        <w:rPr>
          <w:rFonts w:ascii="Arial Unicode MS" w:eastAsia="Arial Unicode MS" w:hAnsi="Arial Unicode MS" w:cs="Arial Unicode MS"/>
        </w:rPr>
        <w:t xml:space="preserve"> 그렇습니다.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eastAsia"/>
        </w:rPr>
        <w:t>웹</w:t>
      </w:r>
      <w:r w:rsidR="00362196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 w:hint="eastAsia"/>
        </w:rPr>
        <w:t xml:space="preserve">서비스에서 임시 데이터를 저장하는 방법으로 자주 사용하는 기능은 쿠키 기능과 </w:t>
      </w:r>
      <w:r w:rsidR="009E0407">
        <w:rPr>
          <w:rFonts w:ascii="Arial Unicode MS" w:eastAsia="Arial Unicode MS" w:hAnsi="Arial Unicode MS" w:cs="Arial Unicode MS" w:hint="eastAsia"/>
        </w:rPr>
        <w:t>세</w:t>
      </w:r>
      <w:r>
        <w:rPr>
          <w:rFonts w:ascii="Arial Unicode MS" w:eastAsia="Arial Unicode MS" w:hAnsi="Arial Unicode MS" w:cs="Arial Unicode MS" w:hint="eastAsia"/>
        </w:rPr>
        <w:t>션 기능입니다.</w:t>
      </w:r>
      <w:r w:rsidDel="00CA34BE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쿠키와 세션은 웹</w:t>
      </w:r>
      <w:r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사이트를 개발, 설계</w:t>
      </w:r>
      <w:r>
        <w:rPr>
          <w:rFonts w:ascii="Arial Unicode MS" w:eastAsia="Arial Unicode MS" w:hAnsi="Arial Unicode MS" w:cs="Arial Unicode MS" w:hint="eastAsia"/>
        </w:rPr>
        <w:t>할 때</w:t>
      </w:r>
      <w:r>
        <w:rPr>
          <w:rFonts w:ascii="Arial Unicode MS" w:eastAsia="Arial Unicode MS" w:hAnsi="Arial Unicode MS" w:cs="Arial Unicode MS"/>
        </w:rPr>
        <w:t xml:space="preserve"> 가장 중요하고 많이 사용하는 기능입니다.</w:t>
      </w:r>
    </w:p>
    <w:p w14:paraId="05E9B0C4" w14:textId="77777777" w:rsidR="00FE1F65" w:rsidRDefault="00FE1F65">
      <w:pPr>
        <w:pStyle w:val="10"/>
      </w:pPr>
    </w:p>
    <w:p w14:paraId="712F0479" w14:textId="77777777" w:rsidR="00CA34BE" w:rsidRPr="00CA34BE" w:rsidRDefault="00CA34BE">
      <w:pPr>
        <w:pStyle w:val="10"/>
      </w:pPr>
    </w:p>
    <w:p w14:paraId="33CB9BC8" w14:textId="1308B0F9" w:rsidR="00FE1F65" w:rsidRDefault="00A40605">
      <w:pPr>
        <w:pStyle w:val="10"/>
        <w:rPr>
          <w:b/>
          <w:sz w:val="36"/>
          <w:szCs w:val="36"/>
        </w:rPr>
      </w:pPr>
      <w:r>
        <w:rPr>
          <w:rFonts w:ascii="Arial Unicode MS" w:eastAsia="Arial Unicode MS" w:hAnsi="Arial Unicode MS" w:cs="Arial Unicode MS"/>
          <w:b/>
          <w:sz w:val="36"/>
          <w:szCs w:val="36"/>
        </w:rPr>
        <w:t>13.</w:t>
      </w:r>
      <w:r w:rsidR="00B112D2">
        <w:rPr>
          <w:rFonts w:ascii="Arial Unicode MS" w:eastAsia="Arial Unicode MS" w:hAnsi="Arial Unicode MS" w:cs="Arial Unicode MS"/>
          <w:b/>
          <w:sz w:val="36"/>
          <w:szCs w:val="36"/>
        </w:rPr>
        <w:t xml:space="preserve">1 쿠키 </w:t>
      </w:r>
    </w:p>
    <w:p w14:paraId="72C77D9B" w14:textId="77777777" w:rsidR="00FE1F65" w:rsidRDefault="00FE1F65">
      <w:pPr>
        <w:pStyle w:val="10"/>
      </w:pPr>
    </w:p>
    <w:p w14:paraId="6A2A8563" w14:textId="7E7B5140" w:rsidR="00CA34BE" w:rsidRDefault="00CA34BE">
      <w:pPr>
        <w:pStyle w:val="1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</w:rPr>
        <w:t>예전부터 가장 많이 사용하는 데이터 임시 저장 방법으로</w:t>
      </w:r>
      <w:r w:rsidR="009E0407">
        <w:rPr>
          <w:rFonts w:ascii="Arial Unicode MS" w:eastAsia="Arial Unicode MS" w:hAnsi="Arial Unicode MS" w:cs="Arial Unicode MS" w:hint="eastAsia"/>
        </w:rPr>
        <w:t>는</w:t>
      </w:r>
      <w:r>
        <w:rPr>
          <w:rFonts w:ascii="Arial Unicode MS" w:eastAsia="Arial Unicode MS" w:hAnsi="Arial Unicode MS" w:cs="Arial Unicode MS" w:hint="eastAsia"/>
        </w:rPr>
        <w:t xml:space="preserve"> 쿠키 기능을 사용합니다.</w:t>
      </w:r>
      <w:r>
        <w:rPr>
          <w:rFonts w:ascii="Arial Unicode MS" w:eastAsia="Arial Unicode MS" w:hAnsi="Arial Unicode MS" w:cs="Arial Unicode MS"/>
        </w:rPr>
        <w:t xml:space="preserve"> </w:t>
      </w:r>
      <w:r w:rsidR="00B112D2">
        <w:rPr>
          <w:rFonts w:ascii="Arial Unicode MS" w:eastAsia="Arial Unicode MS" w:hAnsi="Arial Unicode MS" w:cs="Arial Unicode MS"/>
        </w:rPr>
        <w:t>쿠키</w:t>
      </w:r>
      <w:r w:rsidR="00A40605">
        <w:rPr>
          <w:rFonts w:ascii="Arial Unicode MS" w:eastAsia="Arial Unicode MS" w:hAnsi="Arial Unicode MS" w:cs="Arial Unicode MS" w:hint="eastAsia"/>
        </w:rPr>
        <w:t>(</w:t>
      </w:r>
      <w:r w:rsidR="00A40605" w:rsidRPr="00A40605">
        <w:rPr>
          <w:rFonts w:ascii="Arial Unicode MS" w:eastAsia="Arial Unicode MS" w:hAnsi="Arial Unicode MS" w:cs="Arial Unicode MS"/>
        </w:rPr>
        <w:t>cookie</w:t>
      </w:r>
      <w:r w:rsidR="00A40605">
        <w:rPr>
          <w:rFonts w:ascii="Arial Unicode MS" w:eastAsia="Arial Unicode MS" w:hAnsi="Arial Unicode MS" w:cs="Arial Unicode MS" w:hint="eastAsia"/>
        </w:rPr>
        <w:t>)</w:t>
      </w:r>
      <w:r w:rsidR="00B112D2">
        <w:rPr>
          <w:rFonts w:ascii="Arial Unicode MS" w:eastAsia="Arial Unicode MS" w:hAnsi="Arial Unicode MS" w:cs="Arial Unicode MS"/>
        </w:rPr>
        <w:t>는 웹</w:t>
      </w:r>
      <w:r w:rsidR="00A40605">
        <w:rPr>
          <w:rFonts w:ascii="Arial Unicode MS" w:eastAsia="Arial Unicode MS" w:hAnsi="Arial Unicode MS" w:cs="Arial Unicode MS" w:hint="eastAsia"/>
        </w:rPr>
        <w:t xml:space="preserve"> </w:t>
      </w:r>
      <w:r w:rsidR="00B112D2">
        <w:rPr>
          <w:rFonts w:ascii="Arial Unicode MS" w:eastAsia="Arial Unicode MS" w:hAnsi="Arial Unicode MS" w:cs="Arial Unicode MS"/>
        </w:rPr>
        <w:t xml:space="preserve">사이트를 접속한 사용자 </w:t>
      </w:r>
      <w:r>
        <w:rPr>
          <w:rFonts w:ascii="Arial Unicode MS" w:eastAsia="Arial Unicode MS" w:hAnsi="Arial Unicode MS" w:cs="Arial Unicode MS" w:hint="eastAsia"/>
        </w:rPr>
        <w:t xml:space="preserve">임시 데이터를 </w:t>
      </w:r>
      <w:r w:rsidR="00A40605">
        <w:rPr>
          <w:rFonts w:ascii="Arial Unicode MS" w:eastAsia="Arial Unicode MS" w:hAnsi="Arial Unicode MS" w:cs="Arial Unicode MS"/>
        </w:rPr>
        <w:t>브라우저</w:t>
      </w:r>
      <w:r w:rsidR="00B112D2">
        <w:rPr>
          <w:rFonts w:ascii="Arial Unicode MS" w:eastAsia="Arial Unicode MS" w:hAnsi="Arial Unicode MS" w:cs="Arial Unicode MS"/>
        </w:rPr>
        <w:t>에 저장</w:t>
      </w:r>
      <w:r>
        <w:rPr>
          <w:rFonts w:ascii="Arial Unicode MS" w:eastAsia="Arial Unicode MS" w:hAnsi="Arial Unicode MS" w:cs="Arial Unicode MS" w:hint="eastAsia"/>
        </w:rPr>
        <w:t>하는 방법입니다.</w:t>
      </w:r>
      <w:r w:rsidR="00B112D2">
        <w:rPr>
          <w:rFonts w:ascii="Arial Unicode MS" w:eastAsia="Arial Unicode MS" w:hAnsi="Arial Unicode MS" w:cs="Arial Unicode MS"/>
        </w:rPr>
        <w:t xml:space="preserve"> </w:t>
      </w:r>
    </w:p>
    <w:p w14:paraId="7C4C1E52" w14:textId="77777777" w:rsidR="00CA34BE" w:rsidRDefault="00CA34BE">
      <w:pPr>
        <w:pStyle w:val="10"/>
        <w:rPr>
          <w:rFonts w:ascii="Arial Unicode MS" w:eastAsia="Arial Unicode MS" w:hAnsi="Arial Unicode MS" w:cs="Arial Unicode MS"/>
        </w:rPr>
      </w:pPr>
    </w:p>
    <w:p w14:paraId="0F343D8F" w14:textId="6C60BC6D" w:rsidR="00FE1F65" w:rsidRDefault="00B112D2">
      <w:pPr>
        <w:pStyle w:val="10"/>
      </w:pPr>
      <w:r>
        <w:rPr>
          <w:rFonts w:ascii="Arial Unicode MS" w:eastAsia="Arial Unicode MS" w:hAnsi="Arial Unicode MS" w:cs="Arial Unicode MS"/>
        </w:rPr>
        <w:t xml:space="preserve">쿠키는 </w:t>
      </w:r>
      <w:r w:rsidR="00CA34BE">
        <w:rPr>
          <w:rFonts w:ascii="Arial Unicode MS" w:eastAsia="Arial Unicode MS" w:hAnsi="Arial Unicode MS" w:cs="Arial Unicode MS" w:hint="eastAsia"/>
        </w:rPr>
        <w:t xml:space="preserve">매우 작은 </w:t>
      </w:r>
      <w:r>
        <w:rPr>
          <w:rFonts w:ascii="Arial Unicode MS" w:eastAsia="Arial Unicode MS" w:hAnsi="Arial Unicode MS" w:cs="Arial Unicode MS"/>
        </w:rPr>
        <w:t xml:space="preserve">4KB 이하의 </w:t>
      </w:r>
      <w:r w:rsidR="00CA34BE">
        <w:rPr>
          <w:rFonts w:ascii="Arial Unicode MS" w:eastAsia="Arial Unicode MS" w:hAnsi="Arial Unicode MS" w:cs="Arial Unicode MS" w:hint="eastAsia"/>
        </w:rPr>
        <w:t xml:space="preserve">데이터 </w:t>
      </w:r>
      <w:r>
        <w:rPr>
          <w:rFonts w:ascii="Arial Unicode MS" w:eastAsia="Arial Unicode MS" w:hAnsi="Arial Unicode MS" w:cs="Arial Unicode MS"/>
        </w:rPr>
        <w:t>크기</w:t>
      </w:r>
      <w:r w:rsidR="00CA34BE">
        <w:rPr>
          <w:rFonts w:ascii="Arial Unicode MS" w:eastAsia="Arial Unicode MS" w:hAnsi="Arial Unicode MS" w:cs="Arial Unicode MS" w:hint="eastAsia"/>
        </w:rPr>
        <w:t>입니다.</w:t>
      </w:r>
      <w:r>
        <w:rPr>
          <w:rFonts w:ascii="Arial Unicode MS" w:eastAsia="Arial Unicode MS" w:hAnsi="Arial Unicode MS" w:cs="Arial Unicode MS"/>
        </w:rPr>
        <w:t xml:space="preserve"> 사용자의 </w:t>
      </w:r>
      <w:r w:rsidR="00CA34BE">
        <w:rPr>
          <w:rFonts w:ascii="Arial Unicode MS" w:eastAsia="Arial Unicode MS" w:hAnsi="Arial Unicode MS" w:cs="Arial Unicode MS" w:hint="eastAsia"/>
        </w:rPr>
        <w:t xml:space="preserve">접속된 </w:t>
      </w:r>
      <w:r>
        <w:rPr>
          <w:rFonts w:ascii="Arial Unicode MS" w:eastAsia="Arial Unicode MS" w:hAnsi="Arial Unicode MS" w:cs="Arial Unicode MS"/>
        </w:rPr>
        <w:t xml:space="preserve">컴퓨터에 저장됩니다. </w:t>
      </w:r>
      <w:r w:rsidR="00CA34BE">
        <w:rPr>
          <w:rFonts w:ascii="Arial Unicode MS" w:eastAsia="Arial Unicode MS" w:hAnsi="Arial Unicode MS" w:cs="Arial Unicode MS"/>
        </w:rPr>
        <w:t>4KB</w:t>
      </w:r>
      <w:r w:rsidR="00CA34BE">
        <w:rPr>
          <w:rFonts w:ascii="Arial Unicode MS" w:eastAsia="Arial Unicode MS" w:hAnsi="Arial Unicode MS" w:cs="Arial Unicode MS" w:hint="eastAsia"/>
        </w:rPr>
        <w:t xml:space="preserve">의 용량은 </w:t>
      </w:r>
      <w:r>
        <w:rPr>
          <w:rFonts w:ascii="Arial Unicode MS" w:eastAsia="Arial Unicode MS" w:hAnsi="Arial Unicode MS" w:cs="Arial Unicode MS"/>
        </w:rPr>
        <w:t xml:space="preserve">대략 300개 정도의 정보를 </w:t>
      </w:r>
      <w:r w:rsidR="00CA34BE">
        <w:rPr>
          <w:rFonts w:ascii="Arial Unicode MS" w:eastAsia="Arial Unicode MS" w:hAnsi="Arial Unicode MS" w:cs="Arial Unicode MS" w:hint="eastAsia"/>
        </w:rPr>
        <w:t xml:space="preserve">간단한 데이터를 </w:t>
      </w:r>
      <w:r>
        <w:rPr>
          <w:rFonts w:ascii="Arial Unicode MS" w:eastAsia="Arial Unicode MS" w:hAnsi="Arial Unicode MS" w:cs="Arial Unicode MS"/>
        </w:rPr>
        <w:t>저장할 수 있습니다.</w:t>
      </w:r>
    </w:p>
    <w:p w14:paraId="622A3D89" w14:textId="77777777" w:rsidR="00FE1F65" w:rsidRPr="00CA34BE" w:rsidRDefault="00FE1F65">
      <w:pPr>
        <w:pStyle w:val="10"/>
      </w:pPr>
    </w:p>
    <w:p w14:paraId="3D494B42" w14:textId="3027BAC3" w:rsidR="009F02A0" w:rsidRPr="009F02A0" w:rsidRDefault="00CA34BE">
      <w:pPr>
        <w:pStyle w:val="1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</w:rPr>
        <w:t xml:space="preserve">쿠키는 </w:t>
      </w:r>
      <w:r w:rsidR="00B112D2">
        <w:rPr>
          <w:rFonts w:ascii="Arial Unicode MS" w:eastAsia="Arial Unicode MS" w:hAnsi="Arial Unicode MS" w:cs="Arial Unicode MS"/>
        </w:rPr>
        <w:t xml:space="preserve">주로 접속한 페이지의 상태 등을 </w:t>
      </w:r>
      <w:r>
        <w:rPr>
          <w:rFonts w:ascii="Arial Unicode MS" w:eastAsia="Arial Unicode MS" w:hAnsi="Arial Unicode MS" w:cs="Arial Unicode MS" w:hint="eastAsia"/>
        </w:rPr>
        <w:t>저장을 할 때 사용합니다.</w:t>
      </w:r>
      <w:r w:rsidR="00B112D2">
        <w:rPr>
          <w:rFonts w:ascii="Arial Unicode MS" w:eastAsia="Arial Unicode MS" w:hAnsi="Arial Unicode MS" w:cs="Arial Unicode MS"/>
        </w:rPr>
        <w:t xml:space="preserve"> 매번 사용자가 서버로 페이지 요청을 할</w:t>
      </w:r>
      <w:r w:rsidR="00A40605">
        <w:rPr>
          <w:rFonts w:ascii="Arial Unicode MS" w:eastAsia="Arial Unicode MS" w:hAnsi="Arial Unicode MS" w:cs="Arial Unicode MS" w:hint="eastAsia"/>
        </w:rPr>
        <w:t xml:space="preserve"> </w:t>
      </w:r>
      <w:r w:rsidR="00B112D2">
        <w:rPr>
          <w:rFonts w:ascii="Arial Unicode MS" w:eastAsia="Arial Unicode MS" w:hAnsi="Arial Unicode MS" w:cs="Arial Unicode MS"/>
        </w:rPr>
        <w:t>때 쿠키</w:t>
      </w:r>
      <w:r w:rsidR="00A40605">
        <w:rPr>
          <w:rFonts w:ascii="Arial Unicode MS" w:eastAsia="Arial Unicode MS" w:hAnsi="Arial Unicode MS" w:cs="Arial Unicode MS" w:hint="eastAsia"/>
        </w:rPr>
        <w:t xml:space="preserve"> </w:t>
      </w:r>
      <w:r w:rsidR="00B112D2">
        <w:rPr>
          <w:rFonts w:ascii="Arial Unicode MS" w:eastAsia="Arial Unicode MS" w:hAnsi="Arial Unicode MS" w:cs="Arial Unicode MS"/>
        </w:rPr>
        <w:t xml:space="preserve">정보도 같이 </w:t>
      </w:r>
      <w:r>
        <w:rPr>
          <w:rFonts w:ascii="Arial Unicode MS" w:eastAsia="Arial Unicode MS" w:hAnsi="Arial Unicode MS" w:cs="Arial Unicode MS" w:hint="eastAsia"/>
        </w:rPr>
        <w:t xml:space="preserve">서버로 </w:t>
      </w:r>
      <w:r w:rsidR="00B112D2">
        <w:rPr>
          <w:rFonts w:ascii="Arial Unicode MS" w:eastAsia="Arial Unicode MS" w:hAnsi="Arial Unicode MS" w:cs="Arial Unicode MS"/>
        </w:rPr>
        <w:t>전송됩니다.</w:t>
      </w:r>
    </w:p>
    <w:p w14:paraId="0205F400" w14:textId="6AB0A069" w:rsidR="009F02A0" w:rsidRDefault="009F02A0">
      <w:pPr>
        <w:pStyle w:val="10"/>
      </w:pPr>
    </w:p>
    <w:p w14:paraId="1506DD19" w14:textId="3623B77E" w:rsidR="009F02A0" w:rsidRDefault="009F02A0" w:rsidP="009F02A0">
      <w:pPr>
        <w:pStyle w:val="10"/>
        <w:jc w:val="center"/>
      </w:pPr>
      <w:r>
        <w:rPr>
          <w:noProof/>
        </w:rPr>
        <w:drawing>
          <wp:inline distT="0" distB="0" distL="0" distR="0" wp14:anchorId="01935E7C" wp14:editId="04B2FB4D">
            <wp:extent cx="4791075" cy="1768669"/>
            <wp:effectExtent l="0" t="0" r="0" b="0"/>
            <wp:docPr id="1" name="그림 1" descr="C:\Users\infoh\AppData\Local\Microsoft\Windows\INetCache\Content.Word\그림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nfoh\AppData\Local\Microsoft\Windows\INetCache\Content.Word\그림2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703" cy="1779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FF5043" w14:textId="77777777" w:rsidR="00FE1F65" w:rsidRDefault="00FE1F65">
      <w:pPr>
        <w:pStyle w:val="10"/>
      </w:pPr>
    </w:p>
    <w:p w14:paraId="07B6F4DB" w14:textId="27F8D3AB" w:rsidR="00FE1F65" w:rsidRDefault="00B112D2">
      <w:pPr>
        <w:pStyle w:val="10"/>
      </w:pPr>
      <w:r>
        <w:rPr>
          <w:rFonts w:ascii="Arial Unicode MS" w:eastAsia="Arial Unicode MS" w:hAnsi="Arial Unicode MS" w:cs="Arial Unicode MS"/>
        </w:rPr>
        <w:t xml:space="preserve">쿠키는 PHP </w:t>
      </w:r>
      <w:r w:rsidR="00CA34BE">
        <w:rPr>
          <w:rFonts w:ascii="Arial Unicode MS" w:eastAsia="Arial Unicode MS" w:hAnsi="Arial Unicode MS" w:cs="Arial Unicode MS" w:hint="eastAsia"/>
        </w:rPr>
        <w:t xml:space="preserve">이외에 </w:t>
      </w:r>
      <w:r>
        <w:rPr>
          <w:rFonts w:ascii="Arial Unicode MS" w:eastAsia="Arial Unicode MS" w:hAnsi="Arial Unicode MS" w:cs="Arial Unicode MS"/>
        </w:rPr>
        <w:t>자바스크립트를 통</w:t>
      </w:r>
      <w:r w:rsidR="00A40605">
        <w:rPr>
          <w:rFonts w:ascii="Arial Unicode MS" w:eastAsia="Arial Unicode MS" w:hAnsi="Arial Unicode MS" w:cs="Arial Unicode MS" w:hint="eastAsia"/>
        </w:rPr>
        <w:t>해</w:t>
      </w:r>
      <w:r>
        <w:rPr>
          <w:rFonts w:ascii="Arial Unicode MS" w:eastAsia="Arial Unicode MS" w:hAnsi="Arial Unicode MS" w:cs="Arial Unicode MS"/>
        </w:rPr>
        <w:t xml:space="preserve"> 클라이언트에서</w:t>
      </w:r>
      <w:r w:rsidR="00CA34BE">
        <w:rPr>
          <w:rFonts w:ascii="Arial Unicode MS" w:eastAsia="Arial Unicode MS" w:hAnsi="Arial Unicode MS" w:cs="Arial Unicode MS" w:hint="eastAsia"/>
        </w:rPr>
        <w:t xml:space="preserve"> 직접 설정 및 변경</w:t>
      </w:r>
      <w:r>
        <w:rPr>
          <w:rFonts w:ascii="Arial Unicode MS" w:eastAsia="Arial Unicode MS" w:hAnsi="Arial Unicode MS" w:cs="Arial Unicode MS"/>
        </w:rPr>
        <w:t xml:space="preserve">도 </w:t>
      </w:r>
      <w:r w:rsidR="00CA34BE">
        <w:rPr>
          <w:rFonts w:ascii="Arial Unicode MS" w:eastAsia="Arial Unicode MS" w:hAnsi="Arial Unicode MS" w:cs="Arial Unicode MS" w:hint="eastAsia"/>
        </w:rPr>
        <w:t>가능합니다.</w:t>
      </w:r>
      <w:r w:rsidR="00CA34BE">
        <w:rPr>
          <w:rFonts w:ascii="Arial Unicode MS" w:eastAsia="Arial Unicode MS" w:hAnsi="Arial Unicode MS" w:cs="Arial Unicode MS"/>
        </w:rPr>
        <w:t xml:space="preserve"> </w:t>
      </w:r>
      <w:r w:rsidR="00CA34BE">
        <w:rPr>
          <w:rFonts w:ascii="Arial Unicode MS" w:eastAsia="Arial Unicode MS" w:hAnsi="Arial Unicode MS" w:cs="Arial Unicode MS" w:hint="eastAsia"/>
        </w:rPr>
        <w:t>이러한 점으로 인하여 쿠키는 특정한 사용자 및 해킹</w:t>
      </w:r>
      <w:r w:rsidR="009E0407">
        <w:rPr>
          <w:rFonts w:ascii="Arial Unicode MS" w:eastAsia="Arial Unicode MS" w:hAnsi="Arial Unicode MS" w:cs="Arial Unicode MS" w:hint="eastAsia"/>
        </w:rPr>
        <w:t xml:space="preserve"> </w:t>
      </w:r>
      <w:r w:rsidR="00CA34BE">
        <w:rPr>
          <w:rFonts w:ascii="Arial Unicode MS" w:eastAsia="Arial Unicode MS" w:hAnsi="Arial Unicode MS" w:cs="Arial Unicode MS" w:hint="eastAsia"/>
        </w:rPr>
        <w:t>등에 의해서 조작될 수도 있습니다.</w:t>
      </w:r>
    </w:p>
    <w:p w14:paraId="10DC3939" w14:textId="77777777" w:rsidR="00FE1F65" w:rsidRPr="00CA34BE" w:rsidRDefault="00FE1F65">
      <w:pPr>
        <w:pStyle w:val="10"/>
      </w:pPr>
    </w:p>
    <w:p w14:paraId="6B8BF401" w14:textId="6E01B852" w:rsidR="00FE1F65" w:rsidRDefault="00B112D2">
      <w:pPr>
        <w:pStyle w:val="10"/>
      </w:pPr>
      <w:r>
        <w:rPr>
          <w:rFonts w:ascii="Arial Unicode MS" w:eastAsia="Arial Unicode MS" w:hAnsi="Arial Unicode MS" w:cs="Arial Unicode MS"/>
        </w:rPr>
        <w:t>따라서 쿠키는 중요하지 않</w:t>
      </w:r>
      <w:r w:rsidR="00A40605">
        <w:rPr>
          <w:rFonts w:ascii="Arial Unicode MS" w:eastAsia="Arial Unicode MS" w:hAnsi="Arial Unicode MS" w:cs="Arial Unicode MS" w:hint="eastAsia"/>
        </w:rPr>
        <w:t>은</w:t>
      </w:r>
      <w:r>
        <w:rPr>
          <w:rFonts w:ascii="Arial Unicode MS" w:eastAsia="Arial Unicode MS" w:hAnsi="Arial Unicode MS" w:cs="Arial Unicode MS"/>
        </w:rPr>
        <w:t xml:space="preserve"> </w:t>
      </w:r>
      <w:r w:rsidR="00E33E3E">
        <w:rPr>
          <w:rFonts w:ascii="Arial Unicode MS" w:eastAsia="Arial Unicode MS" w:hAnsi="Arial Unicode MS" w:cs="Arial Unicode MS" w:hint="eastAsia"/>
        </w:rPr>
        <w:t xml:space="preserve">임시 </w:t>
      </w:r>
      <w:r>
        <w:rPr>
          <w:rFonts w:ascii="Arial Unicode MS" w:eastAsia="Arial Unicode MS" w:hAnsi="Arial Unicode MS" w:cs="Arial Unicode MS"/>
        </w:rPr>
        <w:t>데이터 정보</w:t>
      </w:r>
      <w:r w:rsidR="00A40605">
        <w:rPr>
          <w:rFonts w:ascii="Arial Unicode MS" w:eastAsia="Arial Unicode MS" w:hAnsi="Arial Unicode MS" w:cs="Arial Unicode MS" w:hint="eastAsia"/>
        </w:rPr>
        <w:t>를</w:t>
      </w:r>
      <w:r>
        <w:rPr>
          <w:rFonts w:ascii="Arial Unicode MS" w:eastAsia="Arial Unicode MS" w:hAnsi="Arial Unicode MS" w:cs="Arial Unicode MS"/>
        </w:rPr>
        <w:t xml:space="preserve"> 저장할</w:t>
      </w:r>
      <w:r w:rsidR="00A40605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 xml:space="preserve">때 적당합니다. </w:t>
      </w:r>
    </w:p>
    <w:p w14:paraId="731CC252" w14:textId="77777777" w:rsidR="00FE1F65" w:rsidRPr="00A40605" w:rsidRDefault="00FE1F65">
      <w:pPr>
        <w:pStyle w:val="10"/>
        <w:rPr>
          <w:b/>
        </w:rPr>
      </w:pPr>
    </w:p>
    <w:p w14:paraId="3157BCA6" w14:textId="77777777" w:rsidR="00FE1F65" w:rsidRDefault="00FE1F65">
      <w:pPr>
        <w:pStyle w:val="10"/>
      </w:pPr>
    </w:p>
    <w:p w14:paraId="0DED05B3" w14:textId="53090D16" w:rsidR="00FE1F65" w:rsidRDefault="00A40605">
      <w:pPr>
        <w:pStyle w:val="10"/>
        <w:rPr>
          <w:b/>
          <w:sz w:val="28"/>
          <w:szCs w:val="28"/>
        </w:rPr>
      </w:pPr>
      <w:r>
        <w:rPr>
          <w:rFonts w:ascii="Arial Unicode MS" w:eastAsia="Arial Unicode MS" w:hAnsi="Arial Unicode MS" w:cs="Arial Unicode MS"/>
          <w:b/>
          <w:sz w:val="28"/>
          <w:szCs w:val="28"/>
        </w:rPr>
        <w:lastRenderedPageBreak/>
        <w:t>13.</w:t>
      </w:r>
      <w:r w:rsidR="00B112D2">
        <w:rPr>
          <w:rFonts w:ascii="Arial Unicode MS" w:eastAsia="Arial Unicode MS" w:hAnsi="Arial Unicode MS" w:cs="Arial Unicode MS"/>
          <w:b/>
          <w:sz w:val="28"/>
          <w:szCs w:val="28"/>
        </w:rPr>
        <w:t>1.1 쿠키의 저장</w:t>
      </w:r>
    </w:p>
    <w:p w14:paraId="0150611C" w14:textId="78125BD8" w:rsidR="00FE1F65" w:rsidRDefault="00B112D2">
      <w:pPr>
        <w:pStyle w:val="10"/>
      </w:pPr>
      <w:r>
        <w:rPr>
          <w:rFonts w:ascii="Arial Unicode MS" w:eastAsia="Arial Unicode MS" w:hAnsi="Arial Unicode MS" w:cs="Arial Unicode MS"/>
        </w:rPr>
        <w:t xml:space="preserve">쿠키는 접속한 사용자 컴퓨터에 저장되는 데이터 입니다. </w:t>
      </w:r>
      <w:r w:rsidR="00103A83">
        <w:rPr>
          <w:rFonts w:ascii="Arial Unicode MS" w:eastAsia="Arial Unicode MS" w:hAnsi="Arial Unicode MS" w:cs="Arial Unicode MS" w:hint="eastAsia"/>
        </w:rPr>
        <w:t>그렇기 때문에</w:t>
      </w:r>
      <w:ins w:id="0" w:author="이호진" w:date="2017-09-19T18:08:00Z">
        <w:r w:rsidR="00D42D9A">
          <w:rPr>
            <w:rFonts w:ascii="Arial Unicode MS" w:eastAsia="Arial Unicode MS" w:hAnsi="Arial Unicode MS" w:cs="Arial Unicode MS" w:hint="eastAsia"/>
          </w:rPr>
          <w:t xml:space="preserve"> </w:t>
        </w:r>
      </w:ins>
      <w:r>
        <w:rPr>
          <w:rFonts w:ascii="Arial Unicode MS" w:eastAsia="Arial Unicode MS" w:hAnsi="Arial Unicode MS" w:cs="Arial Unicode MS"/>
        </w:rPr>
        <w:t>접속자 브라우저가 실행되고 있는 경우에만 존재합니다.</w:t>
      </w:r>
    </w:p>
    <w:p w14:paraId="03AA29D8" w14:textId="77777777" w:rsidR="00FE1F65" w:rsidRDefault="00FE1F65">
      <w:pPr>
        <w:pStyle w:val="10"/>
      </w:pPr>
    </w:p>
    <w:p w14:paraId="3213FF90" w14:textId="25212CAC" w:rsidR="00FE1F65" w:rsidRDefault="00B112D2">
      <w:pPr>
        <w:pStyle w:val="10"/>
      </w:pPr>
      <w:r>
        <w:rPr>
          <w:rFonts w:ascii="Arial Unicode MS" w:eastAsia="Arial Unicode MS" w:hAnsi="Arial Unicode MS" w:cs="Arial Unicode MS"/>
        </w:rPr>
        <w:t xml:space="preserve">PHP </w:t>
      </w:r>
      <w:r w:rsidR="00103A83">
        <w:rPr>
          <w:rFonts w:ascii="Arial Unicode MS" w:eastAsia="Arial Unicode MS" w:hAnsi="Arial Unicode MS" w:cs="Arial Unicode MS" w:hint="eastAsia"/>
        </w:rPr>
        <w:t xml:space="preserve">언어는 </w:t>
      </w:r>
      <w:r>
        <w:rPr>
          <w:rFonts w:ascii="Arial Unicode MS" w:eastAsia="Arial Unicode MS" w:hAnsi="Arial Unicode MS" w:cs="Arial Unicode MS"/>
        </w:rPr>
        <w:t xml:space="preserve">간단한 쿠키 </w:t>
      </w:r>
      <w:r w:rsidR="00103A83">
        <w:rPr>
          <w:rFonts w:ascii="Arial Unicode MS" w:eastAsia="Arial Unicode MS" w:hAnsi="Arial Unicode MS" w:cs="Arial Unicode MS" w:hint="eastAsia"/>
        </w:rPr>
        <w:t>내부</w:t>
      </w:r>
      <w:r w:rsidR="009E0407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함수를 통</w:t>
      </w:r>
      <w:r w:rsidR="00A40605">
        <w:rPr>
          <w:rFonts w:ascii="Arial Unicode MS" w:eastAsia="Arial Unicode MS" w:hAnsi="Arial Unicode MS" w:cs="Arial Unicode MS" w:hint="eastAsia"/>
        </w:rPr>
        <w:t>해</w:t>
      </w:r>
      <w:r>
        <w:rPr>
          <w:rFonts w:ascii="Arial Unicode MS" w:eastAsia="Arial Unicode MS" w:hAnsi="Arial Unicode MS" w:cs="Arial Unicode MS"/>
        </w:rPr>
        <w:t xml:space="preserve"> </w:t>
      </w:r>
      <w:r w:rsidR="00103A83">
        <w:rPr>
          <w:rFonts w:ascii="Arial Unicode MS" w:eastAsia="Arial Unicode MS" w:hAnsi="Arial Unicode MS" w:cs="Arial Unicode MS" w:hint="eastAsia"/>
        </w:rPr>
        <w:t>쿠키</w:t>
      </w:r>
      <w:r w:rsidR="009E0407">
        <w:rPr>
          <w:rFonts w:ascii="Arial Unicode MS" w:eastAsia="Arial Unicode MS" w:hAnsi="Arial Unicode MS" w:cs="Arial Unicode MS" w:hint="eastAsia"/>
        </w:rPr>
        <w:t xml:space="preserve"> </w:t>
      </w:r>
      <w:r w:rsidR="00103A83">
        <w:rPr>
          <w:rFonts w:ascii="Arial Unicode MS" w:eastAsia="Arial Unicode MS" w:hAnsi="Arial Unicode MS" w:cs="Arial Unicode MS" w:hint="eastAsia"/>
        </w:rPr>
        <w:t>값을 설정할 수 있습니다. 생성된 쿠키</w:t>
      </w:r>
      <w:r w:rsidR="009E0407">
        <w:rPr>
          <w:rFonts w:ascii="Arial Unicode MS" w:eastAsia="Arial Unicode MS" w:hAnsi="Arial Unicode MS" w:cs="Arial Unicode MS" w:hint="eastAsia"/>
        </w:rPr>
        <w:t xml:space="preserve"> </w:t>
      </w:r>
      <w:r w:rsidR="00103A83">
        <w:rPr>
          <w:rFonts w:ascii="Arial Unicode MS" w:eastAsia="Arial Unicode MS" w:hAnsi="Arial Unicode MS" w:cs="Arial Unicode MS" w:hint="eastAsia"/>
        </w:rPr>
        <w:t xml:space="preserve">값은 </w:t>
      </w:r>
      <w:r>
        <w:rPr>
          <w:rFonts w:ascii="Arial Unicode MS" w:eastAsia="Arial Unicode MS" w:hAnsi="Arial Unicode MS" w:cs="Arial Unicode MS"/>
        </w:rPr>
        <w:t xml:space="preserve">접속 사용자 브라우저에게 쿠키를 </w:t>
      </w:r>
      <w:r w:rsidR="00103A83">
        <w:rPr>
          <w:rFonts w:ascii="Arial Unicode MS" w:eastAsia="Arial Unicode MS" w:hAnsi="Arial Unicode MS" w:cs="Arial Unicode MS" w:hint="eastAsia"/>
        </w:rPr>
        <w:t xml:space="preserve">전송하고 </w:t>
      </w:r>
      <w:r>
        <w:rPr>
          <w:rFonts w:ascii="Arial Unicode MS" w:eastAsia="Arial Unicode MS" w:hAnsi="Arial Unicode MS" w:cs="Arial Unicode MS"/>
        </w:rPr>
        <w:t>생성</w:t>
      </w:r>
      <w:r w:rsidR="00103A83">
        <w:rPr>
          <w:rFonts w:ascii="Arial Unicode MS" w:eastAsia="Arial Unicode MS" w:hAnsi="Arial Unicode MS" w:cs="Arial Unicode MS" w:hint="eastAsia"/>
        </w:rPr>
        <w:t>됩니다.</w:t>
      </w:r>
    </w:p>
    <w:p w14:paraId="44401036" w14:textId="77777777" w:rsidR="00FE1F65" w:rsidRDefault="00FE1F65">
      <w:pPr>
        <w:pStyle w:val="10"/>
      </w:pPr>
    </w:p>
    <w:p w14:paraId="5E8FB33B" w14:textId="52B96817" w:rsidR="00FE1F65" w:rsidRDefault="00D42D9A">
      <w:pPr>
        <w:pStyle w:val="10"/>
      </w:pPr>
      <w:ins w:id="1" w:author="이호진" w:date="2017-09-19T18:09:00Z">
        <w:r>
          <w:rPr>
            <w:rFonts w:ascii="Arial Unicode MS" w:eastAsia="Arial Unicode MS" w:hAnsi="Arial Unicode MS" w:cs="Arial Unicode MS" w:hint="eastAsia"/>
            <w:b/>
          </w:rPr>
          <w:t>|관련함수|</w:t>
        </w:r>
      </w:ins>
      <w:del w:id="2" w:author="이호진" w:date="2017-09-19T18:09:00Z">
        <w:r w:rsidR="00B112D2" w:rsidDel="00D42D9A">
          <w:rPr>
            <w:rFonts w:ascii="Arial Unicode MS" w:eastAsia="Arial Unicode MS" w:hAnsi="Arial Unicode MS" w:cs="Arial Unicode MS"/>
            <w:b/>
          </w:rPr>
          <w:delText>사용</w:delText>
        </w:r>
        <w:r w:rsidR="00A40605" w:rsidDel="00D42D9A">
          <w:rPr>
            <w:rFonts w:ascii="Arial Unicode MS" w:eastAsia="Arial Unicode MS" w:hAnsi="Arial Unicode MS" w:cs="Arial Unicode MS" w:hint="eastAsia"/>
            <w:b/>
          </w:rPr>
          <w:delText xml:space="preserve"> </w:delText>
        </w:r>
        <w:r w:rsidR="00B112D2" w:rsidDel="00D42D9A">
          <w:rPr>
            <w:rFonts w:ascii="Arial Unicode MS" w:eastAsia="Arial Unicode MS" w:hAnsi="Arial Unicode MS" w:cs="Arial Unicode MS"/>
            <w:b/>
          </w:rPr>
          <w:delText>문법</w:delText>
        </w:r>
      </w:del>
    </w:p>
    <w:tbl>
      <w:tblPr>
        <w:tblStyle w:val="a5"/>
        <w:tblW w:w="9638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FE1F65" w14:paraId="0CE2EAFC" w14:textId="77777777"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BB606" w14:textId="77777777" w:rsidR="00FE1F65" w:rsidRDefault="00B112D2">
            <w:pPr>
              <w:pStyle w:val="10"/>
            </w:pPr>
            <w:r>
              <w:t xml:space="preserve">bool </w:t>
            </w:r>
            <w:r w:rsidRPr="00D42D9A">
              <w:rPr>
                <w:b/>
              </w:rPr>
              <w:t>setcookie</w:t>
            </w:r>
            <w:r>
              <w:t>(name, value, expire, path, domain, secure, httponly);</w:t>
            </w:r>
          </w:p>
        </w:tc>
      </w:tr>
    </w:tbl>
    <w:p w14:paraId="785D811D" w14:textId="77777777" w:rsidR="00FE1F65" w:rsidRDefault="00FE1F65">
      <w:pPr>
        <w:pStyle w:val="10"/>
      </w:pPr>
    </w:p>
    <w:p w14:paraId="362F1EE3" w14:textId="52E4F951" w:rsidR="00FE1F65" w:rsidRDefault="00103A83">
      <w:pPr>
        <w:pStyle w:val="10"/>
      </w:pPr>
      <w:r>
        <w:rPr>
          <w:rFonts w:ascii="Arial Unicode MS" w:eastAsia="Arial Unicode MS" w:hAnsi="Arial Unicode MS" w:cs="Arial Unicode MS"/>
        </w:rPr>
        <w:t>PHP</w:t>
      </w:r>
      <w:r>
        <w:rPr>
          <w:rFonts w:ascii="Arial Unicode MS" w:eastAsia="Arial Unicode MS" w:hAnsi="Arial Unicode MS" w:cs="Arial Unicode MS" w:hint="eastAsia"/>
        </w:rPr>
        <w:t xml:space="preserve">의 </w:t>
      </w:r>
      <w:r w:rsidR="00B112D2">
        <w:rPr>
          <w:rFonts w:ascii="Arial Unicode MS" w:eastAsia="Arial Unicode MS" w:hAnsi="Arial Unicode MS" w:cs="Arial Unicode MS"/>
        </w:rPr>
        <w:t>setcookie() 함수</w:t>
      </w:r>
      <w:r>
        <w:rPr>
          <w:rFonts w:ascii="Arial Unicode MS" w:eastAsia="Arial Unicode MS" w:hAnsi="Arial Unicode MS" w:cs="Arial Unicode MS" w:hint="eastAsia"/>
        </w:rPr>
        <w:t>를 통</w:t>
      </w:r>
      <w:r w:rsidR="009E0407">
        <w:rPr>
          <w:rFonts w:ascii="Arial Unicode MS" w:eastAsia="Arial Unicode MS" w:hAnsi="Arial Unicode MS" w:cs="Arial Unicode MS" w:hint="eastAsia"/>
        </w:rPr>
        <w:t xml:space="preserve">해 </w:t>
      </w:r>
      <w:r w:rsidR="00B112D2">
        <w:rPr>
          <w:rFonts w:ascii="Arial Unicode MS" w:eastAsia="Arial Unicode MS" w:hAnsi="Arial Unicode MS" w:cs="Arial Unicode MS"/>
        </w:rPr>
        <w:t>쿠키를 설정하기 위해서 몇</w:t>
      </w:r>
      <w:r w:rsidR="00A40605">
        <w:rPr>
          <w:rFonts w:ascii="Arial Unicode MS" w:eastAsia="Arial Unicode MS" w:hAnsi="Arial Unicode MS" w:cs="Arial Unicode MS" w:hint="eastAsia"/>
        </w:rPr>
        <w:t xml:space="preserve"> </w:t>
      </w:r>
      <w:r w:rsidR="00B112D2">
        <w:rPr>
          <w:rFonts w:ascii="Arial Unicode MS" w:eastAsia="Arial Unicode MS" w:hAnsi="Arial Unicode MS" w:cs="Arial Unicode MS"/>
        </w:rPr>
        <w:t>개의 인자</w:t>
      </w:r>
      <w:r w:rsidR="00A40605">
        <w:rPr>
          <w:rFonts w:ascii="Arial Unicode MS" w:eastAsia="Arial Unicode MS" w:hAnsi="Arial Unicode MS" w:cs="Arial Unicode MS" w:hint="eastAsia"/>
        </w:rPr>
        <w:t xml:space="preserve"> </w:t>
      </w:r>
      <w:r w:rsidR="00B112D2">
        <w:rPr>
          <w:rFonts w:ascii="Arial Unicode MS" w:eastAsia="Arial Unicode MS" w:hAnsi="Arial Unicode MS" w:cs="Arial Unicode MS"/>
        </w:rPr>
        <w:t xml:space="preserve">값이 필요합니다. 또한 </w:t>
      </w:r>
      <w:r>
        <w:rPr>
          <w:rFonts w:ascii="Arial Unicode MS" w:eastAsia="Arial Unicode MS" w:hAnsi="Arial Unicode MS" w:cs="Arial Unicode MS" w:hint="eastAsia"/>
        </w:rPr>
        <w:t xml:space="preserve">쿠키의 실행 </w:t>
      </w:r>
      <w:r w:rsidR="00B112D2">
        <w:rPr>
          <w:rFonts w:ascii="Arial Unicode MS" w:eastAsia="Arial Unicode MS" w:hAnsi="Arial Unicode MS" w:cs="Arial Unicode MS"/>
        </w:rPr>
        <w:t>결과</w:t>
      </w:r>
      <w:r>
        <w:rPr>
          <w:rFonts w:ascii="Arial Unicode MS" w:eastAsia="Arial Unicode MS" w:hAnsi="Arial Unicode MS" w:cs="Arial Unicode MS" w:hint="eastAsia"/>
        </w:rPr>
        <w:t xml:space="preserve"> 값을</w:t>
      </w:r>
      <w:r w:rsidR="00B112D2">
        <w:rPr>
          <w:rFonts w:ascii="Arial Unicode MS" w:eastAsia="Arial Unicode MS" w:hAnsi="Arial Unicode MS" w:cs="Arial Unicode MS"/>
        </w:rPr>
        <w:t xml:space="preserve"> 논리값으로 </w:t>
      </w:r>
      <w:r>
        <w:rPr>
          <w:rFonts w:ascii="Arial Unicode MS" w:eastAsia="Arial Unicode MS" w:hAnsi="Arial Unicode MS" w:cs="Arial Unicode MS" w:hint="eastAsia"/>
        </w:rPr>
        <w:t>반환</w:t>
      </w:r>
      <w:r w:rsidR="009E0407">
        <w:rPr>
          <w:rFonts w:ascii="Arial Unicode MS" w:eastAsia="Arial Unicode MS" w:hAnsi="Arial Unicode MS" w:cs="Arial Unicode MS" w:hint="eastAsia"/>
        </w:rPr>
        <w:t>할</w:t>
      </w:r>
      <w:r w:rsidR="00B112D2">
        <w:rPr>
          <w:rFonts w:ascii="Arial Unicode MS" w:eastAsia="Arial Unicode MS" w:hAnsi="Arial Unicode MS" w:cs="Arial Unicode MS"/>
        </w:rPr>
        <w:t xml:space="preserve"> 수 있습니다. </w:t>
      </w:r>
    </w:p>
    <w:p w14:paraId="48C0ACED" w14:textId="77777777" w:rsidR="00FE1F65" w:rsidRDefault="00FE1F65">
      <w:pPr>
        <w:pStyle w:val="10"/>
      </w:pPr>
    </w:p>
    <w:p w14:paraId="22B6DE5C" w14:textId="0CB369E7" w:rsidR="00FE1F65" w:rsidRDefault="00B112D2">
      <w:pPr>
        <w:pStyle w:val="10"/>
        <w:numPr>
          <w:ilvl w:val="0"/>
          <w:numId w:val="1"/>
        </w:numPr>
        <w:ind w:hanging="360"/>
        <w:contextualSpacing/>
      </w:pPr>
      <w:r>
        <w:rPr>
          <w:rFonts w:ascii="Arial Unicode MS" w:eastAsia="Arial Unicode MS" w:hAnsi="Arial Unicode MS" w:cs="Arial Unicode MS"/>
        </w:rPr>
        <w:t>name = 입력 인자</w:t>
      </w:r>
      <w:r w:rsidR="00A40605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중 name</w:t>
      </w:r>
      <w:r w:rsidR="00103A83">
        <w:rPr>
          <w:rFonts w:ascii="Arial Unicode MS" w:eastAsia="Arial Unicode MS" w:hAnsi="Arial Unicode MS" w:cs="Arial Unicode MS" w:hint="eastAsia"/>
        </w:rPr>
        <w:t>값</w:t>
      </w:r>
      <w:r>
        <w:rPr>
          <w:rFonts w:ascii="Arial Unicode MS" w:eastAsia="Arial Unicode MS" w:hAnsi="Arial Unicode MS" w:cs="Arial Unicode MS"/>
        </w:rPr>
        <w:t>은 필수 항목입니다.</w:t>
      </w:r>
    </w:p>
    <w:p w14:paraId="5C7D363A" w14:textId="77777777" w:rsidR="00FE1F65" w:rsidRDefault="00B112D2">
      <w:pPr>
        <w:pStyle w:val="10"/>
        <w:numPr>
          <w:ilvl w:val="0"/>
          <w:numId w:val="1"/>
        </w:numPr>
        <w:ind w:hanging="360"/>
        <w:contextualSpacing/>
      </w:pPr>
      <w:r>
        <w:rPr>
          <w:rFonts w:ascii="Arial Unicode MS" w:eastAsia="Arial Unicode MS" w:hAnsi="Arial Unicode MS" w:cs="Arial Unicode MS"/>
        </w:rPr>
        <w:t>value = 쿠키의 이름과 관련된 값</w:t>
      </w:r>
    </w:p>
    <w:p w14:paraId="4A9641DC" w14:textId="353D80BA" w:rsidR="00FE1F65" w:rsidRDefault="00B112D2">
      <w:pPr>
        <w:pStyle w:val="10"/>
        <w:numPr>
          <w:ilvl w:val="0"/>
          <w:numId w:val="1"/>
        </w:numPr>
        <w:ind w:hanging="360"/>
        <w:contextualSpacing/>
      </w:pPr>
      <w:r>
        <w:rPr>
          <w:rFonts w:ascii="Arial Unicode MS" w:eastAsia="Arial Unicode MS" w:hAnsi="Arial Unicode MS" w:cs="Arial Unicode MS"/>
        </w:rPr>
        <w:t>expire = 쿠키 유효 기간. expire</w:t>
      </w:r>
      <w:r w:rsidR="00A40605">
        <w:rPr>
          <w:rFonts w:ascii="Arial Unicode MS" w:eastAsia="Arial Unicode MS" w:hAnsi="Arial Unicode MS" w:cs="Arial Unicode MS" w:hint="eastAsia"/>
        </w:rPr>
        <w:t>를</w:t>
      </w:r>
      <w:r>
        <w:rPr>
          <w:rFonts w:ascii="Arial Unicode MS" w:eastAsia="Arial Unicode MS" w:hAnsi="Arial Unicode MS" w:cs="Arial Unicode MS"/>
        </w:rPr>
        <w:t xml:space="preserve"> 기술하지 않으면 현재 웹</w:t>
      </w:r>
      <w:r w:rsidR="00A40605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브라우저가 실행되는 동안만 유효함</w:t>
      </w:r>
    </w:p>
    <w:p w14:paraId="01697941" w14:textId="77777777" w:rsidR="00FE1F65" w:rsidRDefault="00B112D2">
      <w:pPr>
        <w:pStyle w:val="10"/>
        <w:numPr>
          <w:ilvl w:val="0"/>
          <w:numId w:val="1"/>
        </w:numPr>
        <w:ind w:hanging="360"/>
        <w:contextualSpacing/>
      </w:pPr>
      <w:r>
        <w:rPr>
          <w:rFonts w:ascii="Arial Unicode MS" w:eastAsia="Arial Unicode MS" w:hAnsi="Arial Unicode MS" w:cs="Arial Unicode MS"/>
        </w:rPr>
        <w:t>path = 쿠키를 전송할 요청</w:t>
      </w:r>
      <w:r w:rsidR="00A40605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경로</w:t>
      </w:r>
    </w:p>
    <w:p w14:paraId="465D6E68" w14:textId="77777777" w:rsidR="00FE1F65" w:rsidRDefault="00B112D2">
      <w:pPr>
        <w:pStyle w:val="10"/>
        <w:numPr>
          <w:ilvl w:val="0"/>
          <w:numId w:val="1"/>
        </w:numPr>
        <w:ind w:hanging="360"/>
        <w:contextualSpacing/>
      </w:pPr>
      <w:r>
        <w:rPr>
          <w:rFonts w:ascii="Arial Unicode MS" w:eastAsia="Arial Unicode MS" w:hAnsi="Arial Unicode MS" w:cs="Arial Unicode MS"/>
        </w:rPr>
        <w:t>domain = 쿠키를 전송할 도메인</w:t>
      </w:r>
    </w:p>
    <w:p w14:paraId="096163AD" w14:textId="77777777" w:rsidR="00FE1F65" w:rsidRDefault="00B112D2">
      <w:pPr>
        <w:pStyle w:val="10"/>
        <w:numPr>
          <w:ilvl w:val="0"/>
          <w:numId w:val="1"/>
        </w:numPr>
        <w:ind w:hanging="360"/>
        <w:contextualSpacing/>
      </w:pPr>
      <w:commentRangeStart w:id="3"/>
      <w:commentRangeStart w:id="4"/>
      <w:r>
        <w:t>secure</w:t>
      </w:r>
    </w:p>
    <w:p w14:paraId="7839A542" w14:textId="77777777" w:rsidR="00FE1F65" w:rsidRDefault="00B112D2">
      <w:pPr>
        <w:pStyle w:val="10"/>
        <w:numPr>
          <w:ilvl w:val="0"/>
          <w:numId w:val="1"/>
        </w:numPr>
        <w:ind w:hanging="360"/>
        <w:contextualSpacing/>
      </w:pPr>
      <w:r>
        <w:t>httponly</w:t>
      </w:r>
    </w:p>
    <w:commentRangeEnd w:id="3"/>
    <w:p w14:paraId="5685C4C5" w14:textId="77777777" w:rsidR="00FE1F65" w:rsidRDefault="00A40605">
      <w:pPr>
        <w:pStyle w:val="10"/>
      </w:pPr>
      <w:r>
        <w:rPr>
          <w:rStyle w:val="af7"/>
        </w:rPr>
        <w:commentReference w:id="3"/>
      </w:r>
      <w:commentRangeEnd w:id="4"/>
      <w:r w:rsidR="00103A83">
        <w:rPr>
          <w:rStyle w:val="af7"/>
        </w:rPr>
        <w:commentReference w:id="4"/>
      </w:r>
      <w:r w:rsidR="00B112D2">
        <w:rPr>
          <w:rFonts w:ascii="Arial Unicode MS" w:eastAsia="Arial Unicode MS" w:hAnsi="Arial Unicode MS" w:cs="Arial Unicode MS"/>
        </w:rPr>
        <w:t>그</w:t>
      </w:r>
      <w:r>
        <w:rPr>
          <w:rFonts w:ascii="Arial Unicode MS" w:eastAsia="Arial Unicode MS" w:hAnsi="Arial Unicode MS" w:cs="Arial Unicode MS" w:hint="eastAsia"/>
        </w:rPr>
        <w:t xml:space="preserve"> </w:t>
      </w:r>
      <w:r w:rsidR="00B112D2">
        <w:rPr>
          <w:rFonts w:ascii="Arial Unicode MS" w:eastAsia="Arial Unicode MS" w:hAnsi="Arial Unicode MS" w:cs="Arial Unicode MS"/>
        </w:rPr>
        <w:t>외 나머지는 인자 파라미터는 옵션입니다.</w:t>
      </w:r>
    </w:p>
    <w:p w14:paraId="64DA93B4" w14:textId="77777777" w:rsidR="00FE1F65" w:rsidRDefault="00FE1F65">
      <w:pPr>
        <w:pStyle w:val="10"/>
      </w:pPr>
    </w:p>
    <w:p w14:paraId="30614DF0" w14:textId="77777777" w:rsidR="00FE1F65" w:rsidRDefault="00B112D2">
      <w:pPr>
        <w:pStyle w:val="10"/>
        <w:rPr>
          <w:b/>
          <w:sz w:val="28"/>
          <w:szCs w:val="28"/>
        </w:rPr>
      </w:pPr>
      <w:r>
        <w:rPr>
          <w:rFonts w:ascii="Arial Unicode MS" w:eastAsia="Arial Unicode MS" w:hAnsi="Arial Unicode MS" w:cs="Arial Unicode MS"/>
          <w:b/>
          <w:sz w:val="28"/>
          <w:szCs w:val="28"/>
        </w:rPr>
        <w:t>쿠키 이름 및 규칙</w:t>
      </w:r>
    </w:p>
    <w:p w14:paraId="7D849D70" w14:textId="38414D2A" w:rsidR="00FE1F65" w:rsidRDefault="00B112D2">
      <w:pPr>
        <w:pStyle w:val="10"/>
      </w:pPr>
      <w:r>
        <w:rPr>
          <w:rFonts w:ascii="Arial Unicode MS" w:eastAsia="Arial Unicode MS" w:hAnsi="Arial Unicode MS" w:cs="Arial Unicode MS"/>
        </w:rPr>
        <w:t>쿠키</w:t>
      </w:r>
      <w:r w:rsidR="009E0407">
        <w:rPr>
          <w:rFonts w:ascii="Arial Unicode MS" w:eastAsia="Arial Unicode MS" w:hAnsi="Arial Unicode MS" w:cs="Arial Unicode MS" w:hint="eastAsia"/>
        </w:rPr>
        <w:t xml:space="preserve"> </w:t>
      </w:r>
      <w:r w:rsidR="00103A83">
        <w:rPr>
          <w:rFonts w:ascii="Arial Unicode MS" w:eastAsia="Arial Unicode MS" w:hAnsi="Arial Unicode MS" w:cs="Arial Unicode MS" w:hint="eastAsia"/>
        </w:rPr>
        <w:t>이름을</w:t>
      </w:r>
      <w:r>
        <w:rPr>
          <w:rFonts w:ascii="Arial Unicode MS" w:eastAsia="Arial Unicode MS" w:hAnsi="Arial Unicode MS" w:cs="Arial Unicode MS"/>
        </w:rPr>
        <w:t xml:space="preserve"> 생성할</w:t>
      </w:r>
      <w:r w:rsidR="00A40605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 xml:space="preserve">때 </w:t>
      </w:r>
      <w:r w:rsidR="00103A83">
        <w:rPr>
          <w:rFonts w:ascii="Arial Unicode MS" w:eastAsia="Arial Unicode MS" w:hAnsi="Arial Unicode MS" w:cs="Arial Unicode MS" w:hint="eastAsia"/>
        </w:rPr>
        <w:t xml:space="preserve">작명하는 </w:t>
      </w:r>
      <w:r>
        <w:rPr>
          <w:rFonts w:ascii="Arial Unicode MS" w:eastAsia="Arial Unicode MS" w:hAnsi="Arial Unicode MS" w:cs="Arial Unicode MS"/>
        </w:rPr>
        <w:t>이름은 RFC2109</w:t>
      </w:r>
      <w:r w:rsidR="009E0407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 xml:space="preserve">규약을 따라서 만들어야 합니다. </w:t>
      </w:r>
    </w:p>
    <w:p w14:paraId="6398DC14" w14:textId="77777777" w:rsidR="00FE1F65" w:rsidRDefault="00FE1F65">
      <w:pPr>
        <w:pStyle w:val="10"/>
      </w:pPr>
    </w:p>
    <w:p w14:paraId="7A3FD7FC" w14:textId="77777777" w:rsidR="00FE1F65" w:rsidRDefault="00B112D2">
      <w:pPr>
        <w:pStyle w:val="10"/>
      </w:pPr>
      <w:r>
        <w:rPr>
          <w:rFonts w:ascii="Arial Unicode MS" w:eastAsia="Arial Unicode MS" w:hAnsi="Arial Unicode MS" w:cs="Arial Unicode MS"/>
        </w:rPr>
        <w:t>쿠키</w:t>
      </w:r>
      <w:r w:rsidR="00A40605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이름은 아스키</w:t>
      </w:r>
      <w:r w:rsidR="00A40605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코드 알파벳 및 숫자만 포함할 수 있습니다. 즉 콤마(,), 세미콜론(;), 공백('') 등의 문자는 포함할 수 없습니다. 또한 $로 시작할 수 없습니다.</w:t>
      </w:r>
    </w:p>
    <w:p w14:paraId="7E4DCDE3" w14:textId="77777777" w:rsidR="00FE1F65" w:rsidRDefault="00FE1F65">
      <w:pPr>
        <w:pStyle w:val="10"/>
      </w:pPr>
    </w:p>
    <w:p w14:paraId="03CEE00B" w14:textId="1A3A526F" w:rsidR="00FE1F65" w:rsidRDefault="00B112D2">
      <w:pPr>
        <w:pStyle w:val="10"/>
      </w:pPr>
      <w:r>
        <w:rPr>
          <w:rFonts w:ascii="Arial Unicode MS" w:eastAsia="Arial Unicode MS" w:hAnsi="Arial Unicode MS" w:cs="Arial Unicode MS"/>
          <w:b/>
        </w:rPr>
        <w:t>예제</w:t>
      </w:r>
      <w:r w:rsidR="00A40605">
        <w:rPr>
          <w:rFonts w:ascii="Arial Unicode MS" w:eastAsia="Arial Unicode MS" w:hAnsi="Arial Unicode MS" w:cs="Arial Unicode MS" w:hint="eastAsia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 xml:space="preserve">파일 </w:t>
      </w:r>
      <w:r w:rsidR="005453D3" w:rsidRPr="00D42D9A">
        <w:rPr>
          <w:rFonts w:ascii="Arial Unicode MS" w:eastAsia="Arial Unicode MS" w:hAnsi="Arial Unicode MS" w:cs="Arial Unicode MS"/>
        </w:rPr>
        <w:t>cookie-01.php</w:t>
      </w:r>
    </w:p>
    <w:tbl>
      <w:tblPr>
        <w:tblStyle w:val="a6"/>
        <w:tblW w:w="9638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FE1F65" w14:paraId="1166802B" w14:textId="77777777"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5CB61" w14:textId="77777777" w:rsidR="00FE1F65" w:rsidRDefault="00B112D2">
            <w:pPr>
              <w:pStyle w:val="10"/>
            </w:pPr>
            <w:r>
              <w:t>&lt;?php</w:t>
            </w:r>
          </w:p>
          <w:p w14:paraId="6C0829B8" w14:textId="77777777" w:rsidR="00FE1F65" w:rsidRDefault="00B112D2">
            <w:pPr>
              <w:pStyle w:val="10"/>
            </w:pPr>
            <w:r>
              <w:tab/>
              <w:t>$cookie_name = "user";</w:t>
            </w:r>
          </w:p>
          <w:p w14:paraId="10355DC0" w14:textId="77777777" w:rsidR="00FE1F65" w:rsidRDefault="00B112D2">
            <w:pPr>
              <w:pStyle w:val="10"/>
            </w:pPr>
            <w:r>
              <w:tab/>
              <w:t>$cookie_value = "jiny";</w:t>
            </w:r>
          </w:p>
          <w:p w14:paraId="6A5A436C" w14:textId="50B29DB1" w:rsidR="00FE1F65" w:rsidRDefault="00B112D2">
            <w:pPr>
              <w:pStyle w:val="10"/>
            </w:pPr>
            <w:r>
              <w:tab/>
              <w:t>if</w:t>
            </w:r>
            <w:ins w:id="5" w:author="이호진" w:date="2017-09-19T18:09:00Z">
              <w:r w:rsidR="00D42D9A">
                <w:t xml:space="preserve"> </w:t>
              </w:r>
            </w:ins>
            <w:r>
              <w:t>(</w:t>
            </w:r>
            <w:r w:rsidRPr="00D42D9A">
              <w:rPr>
                <w:b/>
              </w:rPr>
              <w:t>setcookie($cookie_name, $cookie_value, time() + (86400 * 30), "/")</w:t>
            </w:r>
            <w:r>
              <w:t>)</w:t>
            </w:r>
            <w:ins w:id="6" w:author="이호진" w:date="2017-09-19T18:09:00Z">
              <w:r w:rsidR="00D42D9A">
                <w:t xml:space="preserve"> </w:t>
              </w:r>
            </w:ins>
            <w:r>
              <w:t>{</w:t>
            </w:r>
          </w:p>
          <w:p w14:paraId="23D97AAD" w14:textId="77777777" w:rsidR="00FE1F65" w:rsidRDefault="00B112D2">
            <w:pPr>
              <w:pStyle w:val="10"/>
            </w:pPr>
            <w:r>
              <w:tab/>
            </w:r>
            <w:r>
              <w:tab/>
              <w:t>// 86400 = 1 day</w:t>
            </w:r>
          </w:p>
          <w:p w14:paraId="6943FCA9" w14:textId="77777777" w:rsidR="00FE1F65" w:rsidRDefault="00B112D2">
            <w:pPr>
              <w:pStyle w:val="10"/>
            </w:pPr>
            <w:r>
              <w:rPr>
                <w:rFonts w:ascii="Arial Unicode MS" w:eastAsia="Arial Unicode MS" w:hAnsi="Arial Unicode MS" w:cs="Arial Unicode MS"/>
              </w:rPr>
              <w:tab/>
            </w:r>
            <w:r>
              <w:rPr>
                <w:rFonts w:ascii="Arial Unicode MS" w:eastAsia="Arial Unicode MS" w:hAnsi="Arial Unicode MS" w:cs="Arial Unicode MS"/>
              </w:rPr>
              <w:tab/>
              <w:t>echo "쿠키</w:t>
            </w:r>
            <w:r w:rsidR="00A40605">
              <w:rPr>
                <w:rFonts w:ascii="Arial Unicode MS" w:eastAsia="Arial Unicode MS" w:hAnsi="Arial Unicode MS" w:cs="Arial Unicode MS" w:hint="eastAsia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생성 성공";</w:t>
            </w:r>
          </w:p>
          <w:p w14:paraId="7040D9F9" w14:textId="77777777" w:rsidR="00FE1F65" w:rsidRDefault="00B112D2">
            <w:pPr>
              <w:pStyle w:val="10"/>
            </w:pPr>
            <w:r>
              <w:tab/>
              <w:t>} else {</w:t>
            </w:r>
          </w:p>
          <w:p w14:paraId="02F72BF5" w14:textId="77777777" w:rsidR="00FE1F65" w:rsidRDefault="00B112D2">
            <w:pPr>
              <w:pStyle w:val="10"/>
            </w:pPr>
            <w:r>
              <w:rPr>
                <w:rFonts w:ascii="Arial Unicode MS" w:eastAsia="Arial Unicode MS" w:hAnsi="Arial Unicode MS" w:cs="Arial Unicode MS"/>
              </w:rPr>
              <w:lastRenderedPageBreak/>
              <w:tab/>
            </w:r>
            <w:r>
              <w:rPr>
                <w:rFonts w:ascii="Arial Unicode MS" w:eastAsia="Arial Unicode MS" w:hAnsi="Arial Unicode MS" w:cs="Arial Unicode MS"/>
              </w:rPr>
              <w:tab/>
              <w:t>echo "쿠키</w:t>
            </w:r>
            <w:r w:rsidR="00A40605">
              <w:rPr>
                <w:rFonts w:ascii="Arial Unicode MS" w:eastAsia="Arial Unicode MS" w:hAnsi="Arial Unicode MS" w:cs="Arial Unicode MS" w:hint="eastAsia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생성 실패";</w:t>
            </w:r>
          </w:p>
          <w:p w14:paraId="5F5E0B47" w14:textId="77777777" w:rsidR="00FE1F65" w:rsidRDefault="00B112D2">
            <w:pPr>
              <w:pStyle w:val="10"/>
            </w:pPr>
            <w:r>
              <w:tab/>
              <w:t>}</w:t>
            </w:r>
          </w:p>
          <w:p w14:paraId="35E38241" w14:textId="77777777" w:rsidR="00FE1F65" w:rsidRDefault="00B112D2">
            <w:pPr>
              <w:pStyle w:val="10"/>
            </w:pPr>
            <w:r>
              <w:t>?&gt;</w:t>
            </w:r>
          </w:p>
          <w:p w14:paraId="7408D1D3" w14:textId="77777777" w:rsidR="00FE1F65" w:rsidRDefault="00FE1F65">
            <w:pPr>
              <w:pStyle w:val="10"/>
            </w:pPr>
          </w:p>
        </w:tc>
      </w:tr>
    </w:tbl>
    <w:p w14:paraId="244FB67B" w14:textId="2DDB2BCC" w:rsidR="00FE1F65" w:rsidRDefault="00D42D9A">
      <w:pPr>
        <w:pStyle w:val="10"/>
      </w:pPr>
      <w:ins w:id="7" w:author="이호진" w:date="2017-09-19T18:09:00Z">
        <w:r>
          <w:rPr>
            <w:rFonts w:hint="eastAsia"/>
          </w:rPr>
          <w:lastRenderedPageBreak/>
          <w:t xml:space="preserve"> </w:t>
        </w:r>
      </w:ins>
    </w:p>
    <w:p w14:paraId="211863C1" w14:textId="23A34EB3" w:rsidR="00FE1F65" w:rsidRPr="00D42D9A" w:rsidRDefault="005453D3">
      <w:pPr>
        <w:pStyle w:val="10"/>
        <w:rPr>
          <w:b/>
        </w:rPr>
      </w:pPr>
      <w:r w:rsidRPr="00D42D9A">
        <w:rPr>
          <w:rFonts w:ascii="Arial Unicode MS" w:eastAsia="Arial Unicode MS" w:hAnsi="Arial Unicode MS" w:cs="Arial Unicode MS"/>
          <w:b/>
        </w:rPr>
        <w:t>결과</w:t>
      </w:r>
    </w:p>
    <w:p w14:paraId="3FB79923" w14:textId="77777777" w:rsidR="00FE1F65" w:rsidRDefault="00B112D2">
      <w:pPr>
        <w:pStyle w:val="10"/>
      </w:pPr>
      <w:r>
        <w:rPr>
          <w:rFonts w:ascii="Arial Unicode MS" w:eastAsia="Arial Unicode MS" w:hAnsi="Arial Unicode MS" w:cs="Arial Unicode MS"/>
        </w:rPr>
        <w:t>쿠키</w:t>
      </w:r>
      <w:r w:rsidR="00A40605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생성 성공</w:t>
      </w:r>
    </w:p>
    <w:p w14:paraId="017AAC22" w14:textId="77777777" w:rsidR="00FE1F65" w:rsidRDefault="00FE1F65">
      <w:pPr>
        <w:pStyle w:val="10"/>
      </w:pPr>
    </w:p>
    <w:p w14:paraId="5A2A54B7" w14:textId="66BAAFB4" w:rsidR="00FE1F65" w:rsidRDefault="00103A83">
      <w:pPr>
        <w:pStyle w:val="10"/>
      </w:pPr>
      <w:r>
        <w:rPr>
          <w:rFonts w:ascii="Arial Unicode MS" w:eastAsia="Arial Unicode MS" w:hAnsi="Arial Unicode MS" w:cs="Arial Unicode MS" w:hint="eastAsia"/>
        </w:rPr>
        <w:t>위의 예제는 쿠키 생성에 대한 실험입니다.</w:t>
      </w:r>
      <w:r w:rsidR="00B112D2">
        <w:rPr>
          <w:rFonts w:ascii="Arial Unicode MS" w:eastAsia="Arial Unicode MS" w:hAnsi="Arial Unicode MS" w:cs="Arial Unicode MS"/>
        </w:rPr>
        <w:t xml:space="preserve"> 예제</w:t>
      </w:r>
      <w:r w:rsidR="00A40605">
        <w:rPr>
          <w:rFonts w:ascii="Arial Unicode MS" w:eastAsia="Arial Unicode MS" w:hAnsi="Arial Unicode MS" w:cs="Arial Unicode MS" w:hint="eastAsia"/>
        </w:rPr>
        <w:t xml:space="preserve"> </w:t>
      </w:r>
      <w:r w:rsidR="00B112D2">
        <w:rPr>
          <w:rFonts w:ascii="Arial Unicode MS" w:eastAsia="Arial Unicode MS" w:hAnsi="Arial Unicode MS" w:cs="Arial Unicode MS"/>
        </w:rPr>
        <w:t>코드를 보면 쿠키</w:t>
      </w:r>
      <w:r w:rsidR="00A40605">
        <w:rPr>
          <w:rFonts w:ascii="Arial Unicode MS" w:eastAsia="Arial Unicode MS" w:hAnsi="Arial Unicode MS" w:cs="Arial Unicode MS" w:hint="eastAsia"/>
        </w:rPr>
        <w:t xml:space="preserve"> </w:t>
      </w:r>
      <w:r w:rsidR="00B112D2">
        <w:rPr>
          <w:rFonts w:ascii="Arial Unicode MS" w:eastAsia="Arial Unicode MS" w:hAnsi="Arial Unicode MS" w:cs="Arial Unicode MS"/>
        </w:rPr>
        <w:t>이름 "user"에 사용자 이름 "jiny"를 30일(86400 * 30) 유효</w:t>
      </w:r>
      <w:r w:rsidR="00A40605">
        <w:rPr>
          <w:rFonts w:ascii="Arial Unicode MS" w:eastAsia="Arial Unicode MS" w:hAnsi="Arial Unicode MS" w:cs="Arial Unicode MS" w:hint="eastAsia"/>
        </w:rPr>
        <w:t xml:space="preserve"> </w:t>
      </w:r>
      <w:r w:rsidR="00B112D2">
        <w:rPr>
          <w:rFonts w:ascii="Arial Unicode MS" w:eastAsia="Arial Unicode MS" w:hAnsi="Arial Unicode MS" w:cs="Arial Unicode MS"/>
        </w:rPr>
        <w:t>기간으로 설정</w:t>
      </w:r>
      <w:r w:rsidR="00A40605">
        <w:rPr>
          <w:rFonts w:ascii="Arial Unicode MS" w:eastAsia="Arial Unicode MS" w:hAnsi="Arial Unicode MS" w:cs="Arial Unicode MS" w:hint="eastAsia"/>
        </w:rPr>
        <w:t>하는 단</w:t>
      </w:r>
      <w:r w:rsidR="00B112D2">
        <w:rPr>
          <w:rFonts w:ascii="Arial Unicode MS" w:eastAsia="Arial Unicode MS" w:hAnsi="Arial Unicode MS" w:cs="Arial Unicode MS"/>
        </w:rPr>
        <w:t>계입니다. 뒤</w:t>
      </w:r>
      <w:r w:rsidR="00A40605">
        <w:rPr>
          <w:rFonts w:ascii="Arial Unicode MS" w:eastAsia="Arial Unicode MS" w:hAnsi="Arial Unicode MS" w:cs="Arial Unicode MS" w:hint="eastAsia"/>
        </w:rPr>
        <w:t xml:space="preserve">의 </w:t>
      </w:r>
      <w:r w:rsidR="00B112D2">
        <w:rPr>
          <w:rFonts w:ascii="Arial Unicode MS" w:eastAsia="Arial Unicode MS" w:hAnsi="Arial Unicode MS" w:cs="Arial Unicode MS"/>
        </w:rPr>
        <w:t>"/"는 웹</w:t>
      </w:r>
      <w:r w:rsidR="00A40605">
        <w:rPr>
          <w:rFonts w:ascii="Arial Unicode MS" w:eastAsia="Arial Unicode MS" w:hAnsi="Arial Unicode MS" w:cs="Arial Unicode MS" w:hint="eastAsia"/>
        </w:rPr>
        <w:t xml:space="preserve"> </w:t>
      </w:r>
      <w:r w:rsidR="00B112D2">
        <w:rPr>
          <w:rFonts w:ascii="Arial Unicode MS" w:eastAsia="Arial Unicode MS" w:hAnsi="Arial Unicode MS" w:cs="Arial Unicode MS"/>
        </w:rPr>
        <w:t>사이트 전체에서 사용 가능</w:t>
      </w:r>
      <w:r w:rsidR="00A40605">
        <w:rPr>
          <w:rFonts w:ascii="Arial Unicode MS" w:eastAsia="Arial Unicode MS" w:hAnsi="Arial Unicode MS" w:cs="Arial Unicode MS" w:hint="eastAsia"/>
        </w:rPr>
        <w:t>하다</w:t>
      </w:r>
      <w:r w:rsidR="00B112D2">
        <w:rPr>
          <w:rFonts w:ascii="Arial Unicode MS" w:eastAsia="Arial Unicode MS" w:hAnsi="Arial Unicode MS" w:cs="Arial Unicode MS"/>
        </w:rPr>
        <w:t>는 의미입니다.</w:t>
      </w:r>
    </w:p>
    <w:p w14:paraId="2500CB72" w14:textId="77777777" w:rsidR="00FE1F65" w:rsidRDefault="00FE1F65">
      <w:pPr>
        <w:pStyle w:val="10"/>
      </w:pPr>
    </w:p>
    <w:p w14:paraId="2A89A6FD" w14:textId="397606A1" w:rsidR="00FE1F65" w:rsidRDefault="00B112D2">
      <w:pPr>
        <w:pStyle w:val="10"/>
      </w:pPr>
      <w:r>
        <w:rPr>
          <w:rFonts w:ascii="Arial Unicode MS" w:eastAsia="Arial Unicode MS" w:hAnsi="Arial Unicode MS" w:cs="Arial Unicode MS"/>
        </w:rPr>
        <w:t>별도의 서브 경로에서만 지정</w:t>
      </w:r>
      <w:r w:rsidR="00A40605">
        <w:rPr>
          <w:rFonts w:ascii="Arial Unicode MS" w:eastAsia="Arial Unicode MS" w:hAnsi="Arial Unicode MS" w:cs="Arial Unicode MS" w:hint="eastAsia"/>
        </w:rPr>
        <w:t>하</w:t>
      </w:r>
      <w:r>
        <w:rPr>
          <w:rFonts w:ascii="Arial Unicode MS" w:eastAsia="Arial Unicode MS" w:hAnsi="Arial Unicode MS" w:cs="Arial Unicode MS"/>
        </w:rPr>
        <w:t>려고 하면 path를 변경</w:t>
      </w:r>
      <w:r w:rsidR="00A40605">
        <w:rPr>
          <w:rFonts w:ascii="Arial Unicode MS" w:eastAsia="Arial Unicode MS" w:hAnsi="Arial Unicode MS" w:cs="Arial Unicode MS" w:hint="eastAsia"/>
        </w:rPr>
        <w:t>하</w:t>
      </w:r>
      <w:r>
        <w:rPr>
          <w:rFonts w:ascii="Arial Unicode MS" w:eastAsia="Arial Unicode MS" w:hAnsi="Arial Unicode MS" w:cs="Arial Unicode MS"/>
        </w:rPr>
        <w:t>면 됩니다.</w:t>
      </w:r>
    </w:p>
    <w:p w14:paraId="7DD7F1D4" w14:textId="77777777" w:rsidR="00FE1F65" w:rsidRDefault="00FE1F65">
      <w:pPr>
        <w:pStyle w:val="10"/>
      </w:pPr>
    </w:p>
    <w:p w14:paraId="60653B83" w14:textId="462CAB05" w:rsidR="00FE1F65" w:rsidRDefault="00B112D2">
      <w:pPr>
        <w:pStyle w:val="10"/>
      </w:pPr>
      <w:r>
        <w:rPr>
          <w:rFonts w:ascii="Arial Unicode MS" w:eastAsia="Arial Unicode MS" w:hAnsi="Arial Unicode MS" w:cs="Arial Unicode MS"/>
        </w:rPr>
        <w:t>setcookie() 함수</w:t>
      </w:r>
      <w:r w:rsidR="00103A83">
        <w:rPr>
          <w:rFonts w:ascii="Arial Unicode MS" w:eastAsia="Arial Unicode MS" w:hAnsi="Arial Unicode MS" w:cs="Arial Unicode MS" w:hint="eastAsia"/>
        </w:rPr>
        <w:t xml:space="preserve">를 사용하면서 주의해야 </w:t>
      </w:r>
      <w:r w:rsidR="00BD1900">
        <w:rPr>
          <w:rFonts w:ascii="Arial Unicode MS" w:eastAsia="Arial Unicode MS" w:hAnsi="Arial Unicode MS" w:cs="Arial Unicode MS" w:hint="eastAsia"/>
        </w:rPr>
        <w:t>할</w:t>
      </w:r>
      <w:r w:rsidR="00103A83">
        <w:rPr>
          <w:rFonts w:ascii="Arial Unicode MS" w:eastAsia="Arial Unicode MS" w:hAnsi="Arial Unicode MS" w:cs="Arial Unicode MS" w:hint="eastAsia"/>
        </w:rPr>
        <w:t xml:space="preserve"> 점은 </w:t>
      </w:r>
      <w:r>
        <w:rPr>
          <w:rFonts w:ascii="Arial Unicode MS" w:eastAsia="Arial Unicode MS" w:hAnsi="Arial Unicode MS" w:cs="Arial Unicode MS"/>
        </w:rPr>
        <w:t>웹</w:t>
      </w:r>
      <w:r w:rsidR="00A40605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사이트의 &lt;html&gt;</w:t>
      </w:r>
      <w:r w:rsidR="00A40605">
        <w:rPr>
          <w:rFonts w:ascii="Arial Unicode MS" w:eastAsia="Arial Unicode MS" w:hAnsi="Arial Unicode MS" w:cs="Arial Unicode MS" w:hint="eastAsia"/>
        </w:rPr>
        <w:t xml:space="preserve"> 태</w:t>
      </w:r>
      <w:r>
        <w:rPr>
          <w:rFonts w:ascii="Arial Unicode MS" w:eastAsia="Arial Unicode MS" w:hAnsi="Arial Unicode MS" w:cs="Arial Unicode MS"/>
        </w:rPr>
        <w:t>그 출력 전에 먼저</w:t>
      </w:r>
      <w:r w:rsidR="00103A83">
        <w:rPr>
          <w:rFonts w:ascii="Arial Unicode MS" w:eastAsia="Arial Unicode MS" w:hAnsi="Arial Unicode MS" w:cs="Arial Unicode MS" w:hint="eastAsia"/>
        </w:rPr>
        <w:t xml:space="preserve"> 쿠키</w:t>
      </w:r>
      <w:r w:rsidR="009E0407">
        <w:rPr>
          <w:rFonts w:ascii="Arial Unicode MS" w:eastAsia="Arial Unicode MS" w:hAnsi="Arial Unicode MS" w:cs="Arial Unicode MS" w:hint="eastAsia"/>
        </w:rPr>
        <w:t xml:space="preserve"> </w:t>
      </w:r>
      <w:r w:rsidR="00103A83">
        <w:rPr>
          <w:rFonts w:ascii="Arial Unicode MS" w:eastAsia="Arial Unicode MS" w:hAnsi="Arial Unicode MS" w:cs="Arial Unicode MS" w:hint="eastAsia"/>
        </w:rPr>
        <w:t>함수를</w:t>
      </w:r>
      <w:r>
        <w:rPr>
          <w:rFonts w:ascii="Arial Unicode MS" w:eastAsia="Arial Unicode MS" w:hAnsi="Arial Unicode MS" w:cs="Arial Unicode MS"/>
        </w:rPr>
        <w:t xml:space="preserve"> 실행</w:t>
      </w:r>
      <w:r w:rsidR="009E0407">
        <w:rPr>
          <w:rFonts w:ascii="Arial Unicode MS" w:eastAsia="Arial Unicode MS" w:hAnsi="Arial Unicode MS" w:cs="Arial Unicode MS" w:hint="eastAsia"/>
        </w:rPr>
        <w:t>해</w:t>
      </w:r>
      <w:r w:rsidR="00103A83">
        <w:rPr>
          <w:rFonts w:ascii="Arial Unicode MS" w:eastAsia="Arial Unicode MS" w:hAnsi="Arial Unicode MS" w:cs="Arial Unicode MS" w:hint="eastAsia"/>
        </w:rPr>
        <w:t>야 됩니다.</w:t>
      </w:r>
    </w:p>
    <w:p w14:paraId="26A90734" w14:textId="77777777" w:rsidR="00FE1F65" w:rsidRDefault="00FE1F65">
      <w:pPr>
        <w:pStyle w:val="10"/>
      </w:pPr>
    </w:p>
    <w:p w14:paraId="3D861DF9" w14:textId="69162ADB" w:rsidR="00FE1F65" w:rsidRDefault="00B112D2">
      <w:pPr>
        <w:pStyle w:val="10"/>
      </w:pPr>
      <w:r>
        <w:rPr>
          <w:rFonts w:ascii="Arial Unicode MS" w:eastAsia="Arial Unicode MS" w:hAnsi="Arial Unicode MS" w:cs="Arial Unicode MS"/>
        </w:rPr>
        <w:t>쿠키</w:t>
      </w:r>
      <w:r w:rsidR="00A40605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값은 전송</w:t>
      </w:r>
      <w:r w:rsidR="00A40605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시 자동적으로 URL</w:t>
      </w:r>
      <w:r w:rsidR="00A40605">
        <w:rPr>
          <w:rFonts w:ascii="Arial Unicode MS" w:eastAsia="Arial Unicode MS" w:hAnsi="Arial Unicode MS" w:cs="Arial Unicode MS" w:hint="eastAsia"/>
        </w:rPr>
        <w:t xml:space="preserve"> 인</w:t>
      </w:r>
      <w:r>
        <w:rPr>
          <w:rFonts w:ascii="Arial Unicode MS" w:eastAsia="Arial Unicode MS" w:hAnsi="Arial Unicode MS" w:cs="Arial Unicode MS"/>
        </w:rPr>
        <w:t xml:space="preserve">코딩하여 </w:t>
      </w:r>
      <w:r w:rsidR="00A40605">
        <w:rPr>
          <w:rFonts w:ascii="Arial Unicode MS" w:eastAsia="Arial Unicode MS" w:hAnsi="Arial Unicode MS" w:cs="Arial Unicode MS" w:hint="eastAsia"/>
        </w:rPr>
        <w:t>전송합</w:t>
      </w:r>
      <w:r>
        <w:rPr>
          <w:rFonts w:ascii="Arial Unicode MS" w:eastAsia="Arial Unicode MS" w:hAnsi="Arial Unicode MS" w:cs="Arial Unicode MS"/>
        </w:rPr>
        <w:t xml:space="preserve">니다. 또한 받을 때도 자동적으로 </w:t>
      </w:r>
      <w:r w:rsidR="00A40605">
        <w:rPr>
          <w:rFonts w:ascii="Arial Unicode MS" w:eastAsia="Arial Unicode MS" w:hAnsi="Arial Unicode MS" w:cs="Arial Unicode MS" w:hint="eastAsia"/>
        </w:rPr>
        <w:t>URL 인</w:t>
      </w:r>
      <w:r>
        <w:rPr>
          <w:rFonts w:ascii="Arial Unicode MS" w:eastAsia="Arial Unicode MS" w:hAnsi="Arial Unicode MS" w:cs="Arial Unicode MS"/>
        </w:rPr>
        <w:t xml:space="preserve">코딩되어 받습니다.  만일 </w:t>
      </w:r>
      <w:r w:rsidR="00A40605">
        <w:rPr>
          <w:rFonts w:ascii="Arial Unicode MS" w:eastAsia="Arial Unicode MS" w:hAnsi="Arial Unicode MS" w:cs="Arial Unicode MS" w:hint="eastAsia"/>
        </w:rPr>
        <w:t>인</w:t>
      </w:r>
      <w:r>
        <w:rPr>
          <w:rFonts w:ascii="Arial Unicode MS" w:eastAsia="Arial Unicode MS" w:hAnsi="Arial Unicode MS" w:cs="Arial Unicode MS"/>
        </w:rPr>
        <w:t>코딩하지 않</w:t>
      </w:r>
      <w:r w:rsidR="00A40605">
        <w:rPr>
          <w:rFonts w:ascii="Arial Unicode MS" w:eastAsia="Arial Unicode MS" w:hAnsi="Arial Unicode MS" w:cs="Arial Unicode MS" w:hint="eastAsia"/>
        </w:rPr>
        <w:t>으</w:t>
      </w:r>
      <w:r>
        <w:rPr>
          <w:rFonts w:ascii="Arial Unicode MS" w:eastAsia="Arial Unicode MS" w:hAnsi="Arial Unicode MS" w:cs="Arial Unicode MS"/>
        </w:rPr>
        <w:t>려면 setrawcookie()</w:t>
      </w:r>
      <w:r w:rsidR="00103A83">
        <w:rPr>
          <w:rFonts w:ascii="Arial Unicode MS" w:eastAsia="Arial Unicode MS" w:hAnsi="Arial Unicode MS" w:cs="Arial Unicode MS"/>
        </w:rPr>
        <w:t xml:space="preserve"> </w:t>
      </w:r>
      <w:r w:rsidR="00103A83">
        <w:rPr>
          <w:rFonts w:ascii="Arial Unicode MS" w:eastAsia="Arial Unicode MS" w:hAnsi="Arial Unicode MS" w:cs="Arial Unicode MS" w:hint="eastAsia"/>
        </w:rPr>
        <w:t>함수</w:t>
      </w:r>
      <w:r>
        <w:rPr>
          <w:rFonts w:ascii="Arial Unicode MS" w:eastAsia="Arial Unicode MS" w:hAnsi="Arial Unicode MS" w:cs="Arial Unicode MS"/>
        </w:rPr>
        <w:t>를 이용하면 됩니다.</w:t>
      </w:r>
    </w:p>
    <w:p w14:paraId="5D38A941" w14:textId="77777777" w:rsidR="00FE1F65" w:rsidRDefault="00FE1F65">
      <w:pPr>
        <w:pStyle w:val="10"/>
      </w:pPr>
    </w:p>
    <w:p w14:paraId="61C20D9C" w14:textId="77777777" w:rsidR="00FE1F65" w:rsidRDefault="00FE1F65">
      <w:pPr>
        <w:pStyle w:val="10"/>
      </w:pPr>
    </w:p>
    <w:p w14:paraId="43118873" w14:textId="40F740F4" w:rsidR="00FE1F65" w:rsidRDefault="00A40605">
      <w:pPr>
        <w:pStyle w:val="10"/>
      </w:pPr>
      <w:r>
        <w:rPr>
          <w:rFonts w:ascii="Arial Unicode MS" w:eastAsia="Arial Unicode MS" w:hAnsi="Arial Unicode MS" w:cs="Arial Unicode MS"/>
          <w:b/>
          <w:sz w:val="28"/>
          <w:szCs w:val="28"/>
        </w:rPr>
        <w:t>13.</w:t>
      </w:r>
      <w:r w:rsidR="00B112D2">
        <w:rPr>
          <w:rFonts w:ascii="Arial Unicode MS" w:eastAsia="Arial Unicode MS" w:hAnsi="Arial Unicode MS" w:cs="Arial Unicode MS"/>
          <w:b/>
          <w:sz w:val="28"/>
          <w:szCs w:val="28"/>
        </w:rPr>
        <w:t>1.2 쿠키</w:t>
      </w:r>
      <w:r>
        <w:rPr>
          <w:rFonts w:ascii="Arial Unicode MS" w:eastAsia="Arial Unicode MS" w:hAnsi="Arial Unicode MS" w:cs="Arial Unicode MS" w:hint="eastAsia"/>
          <w:b/>
          <w:sz w:val="28"/>
          <w:szCs w:val="28"/>
        </w:rPr>
        <w:t xml:space="preserve"> </w:t>
      </w:r>
      <w:r w:rsidR="00B112D2">
        <w:rPr>
          <w:rFonts w:ascii="Arial Unicode MS" w:eastAsia="Arial Unicode MS" w:hAnsi="Arial Unicode MS" w:cs="Arial Unicode MS"/>
          <w:b/>
          <w:sz w:val="28"/>
          <w:szCs w:val="28"/>
        </w:rPr>
        <w:t>값 확인</w:t>
      </w:r>
    </w:p>
    <w:p w14:paraId="12AC7CA5" w14:textId="1E77DF20" w:rsidR="00FE1F65" w:rsidRDefault="00B112D2">
      <w:pPr>
        <w:pStyle w:val="10"/>
      </w:pPr>
      <w:r>
        <w:rPr>
          <w:rFonts w:ascii="Arial Unicode MS" w:eastAsia="Arial Unicode MS" w:hAnsi="Arial Unicode MS" w:cs="Arial Unicode MS"/>
        </w:rPr>
        <w:t xml:space="preserve">PHP는 setcookie() 함수로 생성한 쿠키를 </w:t>
      </w:r>
      <w:r w:rsidRPr="00D42D9A">
        <w:rPr>
          <w:rFonts w:ascii="Arial Unicode MS" w:eastAsia="Arial Unicode MS" w:hAnsi="Arial Unicode MS" w:cs="Arial Unicode MS"/>
          <w:b/>
        </w:rPr>
        <w:t>슈퍼</w:t>
      </w:r>
      <w:r w:rsidR="00A40605" w:rsidRPr="00D42D9A">
        <w:rPr>
          <w:rFonts w:ascii="Arial Unicode MS" w:eastAsia="Arial Unicode MS" w:hAnsi="Arial Unicode MS" w:cs="Arial Unicode MS"/>
          <w:b/>
        </w:rPr>
        <w:t xml:space="preserve"> </w:t>
      </w:r>
      <w:r w:rsidRPr="00D42D9A">
        <w:rPr>
          <w:rFonts w:ascii="Arial Unicode MS" w:eastAsia="Arial Unicode MS" w:hAnsi="Arial Unicode MS" w:cs="Arial Unicode MS"/>
          <w:b/>
        </w:rPr>
        <w:t>변수 $_COOKIE</w:t>
      </w:r>
      <w:r>
        <w:rPr>
          <w:rFonts w:ascii="Arial Unicode MS" w:eastAsia="Arial Unicode MS" w:hAnsi="Arial Unicode MS" w:cs="Arial Unicode MS"/>
        </w:rPr>
        <w:t>를 통</w:t>
      </w:r>
      <w:r w:rsidR="00A40605">
        <w:rPr>
          <w:rFonts w:ascii="Arial Unicode MS" w:eastAsia="Arial Unicode MS" w:hAnsi="Arial Unicode MS" w:cs="Arial Unicode MS" w:hint="eastAsia"/>
        </w:rPr>
        <w:t>해</w:t>
      </w:r>
      <w:r>
        <w:rPr>
          <w:rFonts w:ascii="Arial Unicode MS" w:eastAsia="Arial Unicode MS" w:hAnsi="Arial Unicode MS" w:cs="Arial Unicode MS"/>
        </w:rPr>
        <w:t xml:space="preserve"> 확인할 수 있습니다.</w:t>
      </w:r>
    </w:p>
    <w:p w14:paraId="7E3689BF" w14:textId="77777777" w:rsidR="00FE1F65" w:rsidRDefault="00FE1F65">
      <w:pPr>
        <w:pStyle w:val="10"/>
      </w:pPr>
    </w:p>
    <w:p w14:paraId="0D4F735A" w14:textId="77B78DB6" w:rsidR="00FE1F65" w:rsidRDefault="00B112D2">
      <w:pPr>
        <w:pStyle w:val="10"/>
      </w:pPr>
      <w:r>
        <w:rPr>
          <w:rFonts w:ascii="Arial Unicode MS" w:eastAsia="Arial Unicode MS" w:hAnsi="Arial Unicode MS" w:cs="Arial Unicode MS"/>
        </w:rPr>
        <w:t>$_COOKIE는 배열</w:t>
      </w:r>
      <w:r w:rsidR="00A40605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변수입니다. 생성한 쿠키명을 배열의 키로 입력하면 설정한 쿠키</w:t>
      </w:r>
      <w:r w:rsidR="00A40605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값을 확인할 수 있습니다.</w:t>
      </w:r>
    </w:p>
    <w:p w14:paraId="3C090D0D" w14:textId="34AF4A04" w:rsidR="00FE1F65" w:rsidRDefault="00FE1F65">
      <w:pPr>
        <w:pStyle w:val="10"/>
        <w:rPr>
          <w:ins w:id="8" w:author="이호진" w:date="2017-09-19T18:09:00Z"/>
        </w:rPr>
      </w:pPr>
    </w:p>
    <w:p w14:paraId="43B75704" w14:textId="0D19E956" w:rsidR="00D42D9A" w:rsidRPr="00A40605" w:rsidRDefault="00D42D9A">
      <w:pPr>
        <w:pStyle w:val="10"/>
        <w:rPr>
          <w:rFonts w:hint="eastAsia"/>
        </w:rPr>
      </w:pPr>
      <w:ins w:id="9" w:author="이호진" w:date="2017-09-19T18:09:00Z">
        <w:r>
          <w:rPr>
            <w:rFonts w:hint="eastAsia"/>
          </w:rPr>
          <w:t>|</w:t>
        </w:r>
        <w:r>
          <w:rPr>
            <w:rFonts w:hint="eastAsia"/>
          </w:rPr>
          <w:t>문법</w:t>
        </w:r>
        <w:r>
          <w:rPr>
            <w:rFonts w:hint="eastAsia"/>
          </w:rPr>
          <w:t>|</w:t>
        </w:r>
      </w:ins>
    </w:p>
    <w:p w14:paraId="42467EE5" w14:textId="04E34FBA" w:rsidR="00FE1F65" w:rsidRPr="00D42D9A" w:rsidRDefault="00B112D2">
      <w:pPr>
        <w:pStyle w:val="10"/>
        <w:rPr>
          <w:rFonts w:ascii="Arial Unicode MS" w:eastAsia="Arial Unicode MS" w:hAnsi="Arial Unicode MS" w:cs="Arial Unicode MS"/>
          <w:b/>
        </w:rPr>
      </w:pPr>
      <w:r w:rsidRPr="00D42D9A">
        <w:rPr>
          <w:rFonts w:ascii="Arial Unicode MS" w:eastAsia="Arial Unicode MS" w:hAnsi="Arial Unicode MS" w:cs="Arial Unicode MS"/>
          <w:b/>
        </w:rPr>
        <w:t>$_COOKIE[쿠키명];</w:t>
      </w:r>
    </w:p>
    <w:p w14:paraId="1F765329" w14:textId="19611567" w:rsidR="00F7522B" w:rsidRDefault="00F7522B">
      <w:pPr>
        <w:pStyle w:val="10"/>
      </w:pPr>
    </w:p>
    <w:p w14:paraId="3C7ECB2A" w14:textId="57C47D12" w:rsidR="00F7522B" w:rsidRDefault="00F7522B">
      <w:pPr>
        <w:pStyle w:val="10"/>
      </w:pPr>
      <w:r>
        <w:rPr>
          <w:rFonts w:hint="eastAsia"/>
        </w:rPr>
        <w:t>PHP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쿠키</w:t>
      </w:r>
      <w:r w:rsidR="00BD1900"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이용하는</w:t>
      </w:r>
      <w:r>
        <w:rPr>
          <w:rFonts w:hint="eastAsia"/>
        </w:rPr>
        <w:t xml:space="preserve"> </w:t>
      </w:r>
      <w:r>
        <w:rPr>
          <w:rFonts w:hint="eastAsia"/>
        </w:rPr>
        <w:t>방법은</w:t>
      </w:r>
      <w:r>
        <w:rPr>
          <w:rFonts w:hint="eastAsia"/>
        </w:rPr>
        <w:t xml:space="preserve"> </w:t>
      </w:r>
      <w:r>
        <w:rPr>
          <w:rFonts w:hint="eastAsia"/>
        </w:rPr>
        <w:t>위처럼</w:t>
      </w:r>
      <w:r>
        <w:rPr>
          <w:rFonts w:hint="eastAsia"/>
        </w:rPr>
        <w:t xml:space="preserve"> </w:t>
      </w:r>
      <w:r>
        <w:rPr>
          <w:rFonts w:hint="eastAsia"/>
        </w:rPr>
        <w:t>매우</w:t>
      </w:r>
      <w:r>
        <w:rPr>
          <w:rFonts w:hint="eastAsia"/>
        </w:rPr>
        <w:t xml:space="preserve"> </w:t>
      </w:r>
      <w:r>
        <w:rPr>
          <w:rFonts w:hint="eastAsia"/>
        </w:rPr>
        <w:t>간단합니다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예제는</w:t>
      </w:r>
      <w:r>
        <w:rPr>
          <w:rFonts w:hint="eastAsia"/>
        </w:rPr>
        <w:t xml:space="preserve"> </w:t>
      </w:r>
      <w:r>
        <w:rPr>
          <w:rFonts w:hint="eastAsia"/>
        </w:rPr>
        <w:t>설정한</w:t>
      </w:r>
      <w:r>
        <w:rPr>
          <w:rFonts w:hint="eastAsia"/>
        </w:rPr>
        <w:t xml:space="preserve"> </w:t>
      </w:r>
      <w:r>
        <w:rPr>
          <w:rFonts w:hint="eastAsia"/>
        </w:rPr>
        <w:t>쿠키</w:t>
      </w:r>
      <w:r w:rsidR="00BD1900"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슈</w:t>
      </w:r>
      <w:r w:rsidR="00BD1900">
        <w:rPr>
          <w:rFonts w:hint="eastAsia"/>
        </w:rPr>
        <w:t>퍼</w:t>
      </w:r>
      <w:r>
        <w:rPr>
          <w:rFonts w:hint="eastAsia"/>
        </w:rPr>
        <w:t>변수를</w:t>
      </w:r>
      <w:r>
        <w:rPr>
          <w:rFonts w:hint="eastAsia"/>
        </w:rPr>
        <w:t xml:space="preserve"> </w:t>
      </w:r>
      <w:r>
        <w:rPr>
          <w:rFonts w:hint="eastAsia"/>
        </w:rPr>
        <w:t>통하여</w:t>
      </w:r>
      <w:r>
        <w:rPr>
          <w:rFonts w:hint="eastAsia"/>
        </w:rPr>
        <w:t xml:space="preserve"> </w:t>
      </w:r>
      <w:r>
        <w:rPr>
          <w:rFonts w:hint="eastAsia"/>
        </w:rPr>
        <w:t>확인하는</w:t>
      </w:r>
      <w:r>
        <w:rPr>
          <w:rFonts w:hint="eastAsia"/>
        </w:rPr>
        <w:t xml:space="preserve"> </w:t>
      </w:r>
      <w:r>
        <w:rPr>
          <w:rFonts w:hint="eastAsia"/>
        </w:rPr>
        <w:t>방법입니다</w:t>
      </w:r>
      <w:r>
        <w:rPr>
          <w:rFonts w:hint="eastAsia"/>
        </w:rPr>
        <w:t>.</w:t>
      </w:r>
    </w:p>
    <w:p w14:paraId="1E44F7FD" w14:textId="77777777" w:rsidR="00F7522B" w:rsidRDefault="00F7522B">
      <w:pPr>
        <w:pStyle w:val="10"/>
      </w:pPr>
    </w:p>
    <w:p w14:paraId="0FC3EAAC" w14:textId="7D0C8567" w:rsidR="00FE1F65" w:rsidRDefault="00B112D2">
      <w:pPr>
        <w:pStyle w:val="10"/>
      </w:pPr>
      <w:r>
        <w:rPr>
          <w:rFonts w:ascii="Arial Unicode MS" w:eastAsia="Arial Unicode MS" w:hAnsi="Arial Unicode MS" w:cs="Arial Unicode MS"/>
          <w:b/>
        </w:rPr>
        <w:t>예제</w:t>
      </w:r>
      <w:r w:rsidR="00A40605">
        <w:rPr>
          <w:rFonts w:ascii="Arial Unicode MS" w:eastAsia="Arial Unicode MS" w:hAnsi="Arial Unicode MS" w:cs="Arial Unicode MS" w:hint="eastAsia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파일</w:t>
      </w:r>
      <w:r w:rsidR="00A40605">
        <w:rPr>
          <w:rFonts w:ascii="Arial Unicode MS" w:eastAsia="Arial Unicode MS" w:hAnsi="Arial Unicode MS" w:cs="Arial Unicode MS"/>
          <w:b/>
        </w:rPr>
        <w:t xml:space="preserve"> </w:t>
      </w:r>
      <w:r w:rsidR="005453D3" w:rsidRPr="00D42D9A">
        <w:rPr>
          <w:rFonts w:ascii="Arial Unicode MS" w:eastAsia="Arial Unicode MS" w:hAnsi="Arial Unicode MS" w:cs="Arial Unicode MS"/>
        </w:rPr>
        <w:t>cookie-02.php</w:t>
      </w:r>
    </w:p>
    <w:tbl>
      <w:tblPr>
        <w:tblStyle w:val="a7"/>
        <w:tblW w:w="9638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FE1F65" w14:paraId="18FDD15B" w14:textId="77777777"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E755D" w14:textId="77777777" w:rsidR="00FE1F65" w:rsidRDefault="00B112D2">
            <w:pPr>
              <w:pStyle w:val="10"/>
            </w:pPr>
            <w:r>
              <w:t>&lt;?php</w:t>
            </w:r>
          </w:p>
          <w:p w14:paraId="47B9696B" w14:textId="169B7DFC" w:rsidR="00FE1F65" w:rsidRDefault="00B112D2">
            <w:pPr>
              <w:pStyle w:val="10"/>
            </w:pPr>
            <w:r>
              <w:tab/>
              <w:t>if</w:t>
            </w:r>
            <w:ins w:id="10" w:author="이호진" w:date="2017-09-19T18:09:00Z">
              <w:r w:rsidR="00D42D9A">
                <w:t xml:space="preserve"> </w:t>
              </w:r>
            </w:ins>
            <w:r>
              <w:t>(isset($_COOKIE['user'])) {</w:t>
            </w:r>
          </w:p>
          <w:p w14:paraId="2F0E18A5" w14:textId="77777777" w:rsidR="00FE1F65" w:rsidRDefault="00B112D2">
            <w:pPr>
              <w:pStyle w:val="10"/>
            </w:pPr>
            <w:r>
              <w:tab/>
            </w:r>
            <w:r>
              <w:tab/>
              <w:t>echo $_COOKIE['user'];</w:t>
            </w:r>
          </w:p>
          <w:p w14:paraId="4AD44590" w14:textId="77777777" w:rsidR="00FE1F65" w:rsidRDefault="00B112D2">
            <w:pPr>
              <w:pStyle w:val="10"/>
            </w:pPr>
            <w:r>
              <w:tab/>
              <w:t>} else {</w:t>
            </w:r>
          </w:p>
          <w:p w14:paraId="4C7D7410" w14:textId="77777777" w:rsidR="00FE1F65" w:rsidRDefault="00B112D2">
            <w:pPr>
              <w:pStyle w:val="10"/>
            </w:pPr>
            <w:r>
              <w:rPr>
                <w:rFonts w:ascii="Arial Unicode MS" w:eastAsia="Arial Unicode MS" w:hAnsi="Arial Unicode MS" w:cs="Arial Unicode MS"/>
              </w:rPr>
              <w:lastRenderedPageBreak/>
              <w:tab/>
            </w:r>
            <w:r>
              <w:rPr>
                <w:rFonts w:ascii="Arial Unicode MS" w:eastAsia="Arial Unicode MS" w:hAnsi="Arial Unicode MS" w:cs="Arial Unicode MS"/>
              </w:rPr>
              <w:tab/>
              <w:t>echo "쿠키가 없습니다.";</w:t>
            </w:r>
          </w:p>
          <w:p w14:paraId="03DA5FFC" w14:textId="77777777" w:rsidR="00FE1F65" w:rsidRDefault="00B112D2">
            <w:pPr>
              <w:pStyle w:val="10"/>
            </w:pPr>
            <w:r>
              <w:tab/>
              <w:t>}</w:t>
            </w:r>
          </w:p>
          <w:p w14:paraId="6BA0F5AD" w14:textId="77777777" w:rsidR="00FE1F65" w:rsidRDefault="00B112D2">
            <w:pPr>
              <w:pStyle w:val="10"/>
            </w:pPr>
            <w:r>
              <w:t>?&gt;</w:t>
            </w:r>
          </w:p>
        </w:tc>
      </w:tr>
    </w:tbl>
    <w:p w14:paraId="5C554BED" w14:textId="77777777" w:rsidR="00FE1F65" w:rsidRDefault="00FE1F65">
      <w:pPr>
        <w:pStyle w:val="10"/>
      </w:pPr>
    </w:p>
    <w:p w14:paraId="4F4EA1F5" w14:textId="5229EBF7" w:rsidR="00FE1F65" w:rsidRPr="00D42D9A" w:rsidRDefault="009E0407">
      <w:pPr>
        <w:pStyle w:val="10"/>
        <w:rPr>
          <w:b/>
        </w:rPr>
      </w:pPr>
      <w:r>
        <w:rPr>
          <w:rFonts w:ascii="Arial Unicode MS" w:eastAsia="Arial Unicode MS" w:hAnsi="Arial Unicode MS" w:cs="Arial Unicode MS"/>
          <w:b/>
        </w:rPr>
        <w:t>결과</w:t>
      </w:r>
    </w:p>
    <w:p w14:paraId="16A80C33" w14:textId="77777777" w:rsidR="00FE1F65" w:rsidRDefault="00B112D2">
      <w:pPr>
        <w:pStyle w:val="10"/>
      </w:pPr>
      <w:r>
        <w:t>jiny</w:t>
      </w:r>
    </w:p>
    <w:p w14:paraId="47E8ABFC" w14:textId="77777777" w:rsidR="00FE1F65" w:rsidRDefault="00FE1F65">
      <w:pPr>
        <w:pStyle w:val="10"/>
      </w:pPr>
    </w:p>
    <w:p w14:paraId="441AC9E0" w14:textId="19B06229" w:rsidR="00FE1F65" w:rsidRDefault="00F7522B">
      <w:pPr>
        <w:pStyle w:val="10"/>
      </w:pPr>
      <w:r>
        <w:rPr>
          <w:rFonts w:ascii="Arial Unicode MS" w:eastAsia="Arial Unicode MS" w:hAnsi="Arial Unicode MS" w:cs="Arial Unicode MS" w:hint="eastAsia"/>
        </w:rPr>
        <w:t xml:space="preserve">위의 </w:t>
      </w:r>
      <w:r w:rsidR="00BD1900">
        <w:rPr>
          <w:rFonts w:ascii="Arial Unicode MS" w:eastAsia="Arial Unicode MS" w:hAnsi="Arial Unicode MS" w:cs="Arial Unicode MS" w:hint="eastAsia"/>
        </w:rPr>
        <w:t>예에</w:t>
      </w:r>
      <w:r>
        <w:rPr>
          <w:rFonts w:ascii="Arial Unicode MS" w:eastAsia="Arial Unicode MS" w:hAnsi="Arial Unicode MS" w:cs="Arial Unicode MS" w:hint="eastAsia"/>
        </w:rPr>
        <w:t xml:space="preserve">서 보면 </w:t>
      </w:r>
      <w:r w:rsidR="00B112D2">
        <w:rPr>
          <w:rFonts w:ascii="Arial Unicode MS" w:eastAsia="Arial Unicode MS" w:hAnsi="Arial Unicode MS" w:cs="Arial Unicode MS"/>
        </w:rPr>
        <w:t>앞에서 설정한 쿠키</w:t>
      </w:r>
      <w:r w:rsidR="00A40605">
        <w:rPr>
          <w:rFonts w:ascii="Arial Unicode MS" w:eastAsia="Arial Unicode MS" w:hAnsi="Arial Unicode MS" w:cs="Arial Unicode MS" w:hint="eastAsia"/>
        </w:rPr>
        <w:t xml:space="preserve"> </w:t>
      </w:r>
      <w:r w:rsidR="00B112D2">
        <w:rPr>
          <w:rFonts w:ascii="Arial Unicode MS" w:eastAsia="Arial Unicode MS" w:hAnsi="Arial Unicode MS" w:cs="Arial Unicode MS"/>
        </w:rPr>
        <w:t>값을 슈퍼</w:t>
      </w:r>
      <w:r w:rsidR="00F54729">
        <w:rPr>
          <w:rFonts w:ascii="Arial Unicode MS" w:eastAsia="Arial Unicode MS" w:hAnsi="Arial Unicode MS" w:cs="Arial Unicode MS" w:hint="eastAsia"/>
        </w:rPr>
        <w:t xml:space="preserve"> </w:t>
      </w:r>
      <w:r w:rsidR="00B112D2">
        <w:rPr>
          <w:rFonts w:ascii="Arial Unicode MS" w:eastAsia="Arial Unicode MS" w:hAnsi="Arial Unicode MS" w:cs="Arial Unicode MS"/>
        </w:rPr>
        <w:t>변수를 통</w:t>
      </w:r>
      <w:r w:rsidR="00F54729">
        <w:rPr>
          <w:rFonts w:ascii="Arial Unicode MS" w:eastAsia="Arial Unicode MS" w:hAnsi="Arial Unicode MS" w:cs="Arial Unicode MS" w:hint="eastAsia"/>
        </w:rPr>
        <w:t>해</w:t>
      </w:r>
      <w:r w:rsidR="00B112D2">
        <w:rPr>
          <w:rFonts w:ascii="Arial Unicode MS" w:eastAsia="Arial Unicode MS" w:hAnsi="Arial Unicode MS" w:cs="Arial Unicode MS"/>
        </w:rPr>
        <w:t xml:space="preserve"> 간단하게 읽어올 수 있습니다.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eastAsia"/>
        </w:rPr>
        <w:t>그냥 배열 값으로 읽으면 됩니다.</w:t>
      </w:r>
    </w:p>
    <w:p w14:paraId="52BF5C5B" w14:textId="77777777" w:rsidR="00FE1F65" w:rsidRPr="00F54729" w:rsidRDefault="00FE1F65">
      <w:pPr>
        <w:pStyle w:val="10"/>
      </w:pPr>
    </w:p>
    <w:p w14:paraId="124701ED" w14:textId="7CA41B41" w:rsidR="00FE1F65" w:rsidRDefault="00B112D2">
      <w:pPr>
        <w:pStyle w:val="10"/>
      </w:pPr>
      <w:r>
        <w:rPr>
          <w:rFonts w:ascii="Arial Unicode MS" w:eastAsia="Arial Unicode MS" w:hAnsi="Arial Unicode MS" w:cs="Arial Unicode MS"/>
        </w:rPr>
        <w:t>슈퍼</w:t>
      </w:r>
      <w:r w:rsidR="00F54729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변수 $_COOKIE</w:t>
      </w:r>
      <w:r w:rsidR="00F54729">
        <w:rPr>
          <w:rFonts w:ascii="Arial Unicode MS" w:eastAsia="Arial Unicode MS" w:hAnsi="Arial Unicode MS" w:cs="Arial Unicode MS" w:hint="eastAsia"/>
        </w:rPr>
        <w:t>는</w:t>
      </w:r>
      <w:r>
        <w:rPr>
          <w:rFonts w:ascii="Arial Unicode MS" w:eastAsia="Arial Unicode MS" w:hAnsi="Arial Unicode MS" w:cs="Arial Unicode MS"/>
        </w:rPr>
        <w:t xml:space="preserve"> </w:t>
      </w:r>
      <w:r w:rsidR="00F7522B">
        <w:rPr>
          <w:rFonts w:ascii="Arial Unicode MS" w:eastAsia="Arial Unicode MS" w:hAnsi="Arial Unicode MS" w:cs="Arial Unicode MS" w:hint="eastAsia"/>
        </w:rPr>
        <w:t>다수의 쿠키</w:t>
      </w:r>
      <w:r w:rsidR="00BD1900">
        <w:rPr>
          <w:rFonts w:ascii="Arial Unicode MS" w:eastAsia="Arial Unicode MS" w:hAnsi="Arial Unicode MS" w:cs="Arial Unicode MS" w:hint="eastAsia"/>
        </w:rPr>
        <w:t xml:space="preserve"> </w:t>
      </w:r>
      <w:r w:rsidR="00F7522B">
        <w:rPr>
          <w:rFonts w:ascii="Arial Unicode MS" w:eastAsia="Arial Unicode MS" w:hAnsi="Arial Unicode MS" w:cs="Arial Unicode MS" w:hint="eastAsia"/>
        </w:rPr>
        <w:t>값의</w:t>
      </w:r>
      <w:r w:rsidR="00F54729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데이터를 저장</w:t>
      </w:r>
      <w:r w:rsidR="00F54729">
        <w:rPr>
          <w:rFonts w:ascii="Arial Unicode MS" w:eastAsia="Arial Unicode MS" w:hAnsi="Arial Unicode MS" w:cs="Arial Unicode MS" w:hint="eastAsia"/>
        </w:rPr>
        <w:t>하고</w:t>
      </w:r>
      <w:r>
        <w:rPr>
          <w:rFonts w:ascii="Arial Unicode MS" w:eastAsia="Arial Unicode MS" w:hAnsi="Arial Unicode MS" w:cs="Arial Unicode MS"/>
        </w:rPr>
        <w:t xml:space="preserve">, 읽어올 수 있습니다. 비록 쿠키가 많은 양의 데이터를 저장할 수 는 없지만 필요한 </w:t>
      </w:r>
      <w:r w:rsidR="00F54729">
        <w:rPr>
          <w:rFonts w:ascii="Arial Unicode MS" w:eastAsia="Arial Unicode MS" w:hAnsi="Arial Unicode MS" w:cs="Arial Unicode MS" w:hint="eastAsia"/>
        </w:rPr>
        <w:t>개</w:t>
      </w:r>
      <w:r>
        <w:rPr>
          <w:rFonts w:ascii="Arial Unicode MS" w:eastAsia="Arial Unicode MS" w:hAnsi="Arial Unicode MS" w:cs="Arial Unicode MS"/>
        </w:rPr>
        <w:t>수만큼 저장하여 배열로 읽</w:t>
      </w:r>
      <w:r w:rsidR="00F54729">
        <w:rPr>
          <w:rFonts w:ascii="Arial Unicode MS" w:eastAsia="Arial Unicode MS" w:hAnsi="Arial Unicode MS" w:cs="Arial Unicode MS" w:hint="eastAsia"/>
        </w:rPr>
        <w:t>어오</w:t>
      </w:r>
      <w:r>
        <w:rPr>
          <w:rFonts w:ascii="Arial Unicode MS" w:eastAsia="Arial Unicode MS" w:hAnsi="Arial Unicode MS" w:cs="Arial Unicode MS"/>
        </w:rPr>
        <w:t>면 됩니다.</w:t>
      </w:r>
    </w:p>
    <w:p w14:paraId="4921A608" w14:textId="77777777" w:rsidR="00FE1F65" w:rsidRPr="00F54729" w:rsidRDefault="00FE1F65">
      <w:pPr>
        <w:pStyle w:val="10"/>
      </w:pPr>
    </w:p>
    <w:p w14:paraId="2AEB5EF1" w14:textId="6E63372E" w:rsidR="00FE1F65" w:rsidRDefault="00F7522B">
      <w:pPr>
        <w:pStyle w:val="10"/>
      </w:pPr>
      <w:r>
        <w:rPr>
          <w:rFonts w:ascii="Arial Unicode MS" w:eastAsia="Arial Unicode MS" w:hAnsi="Arial Unicode MS" w:cs="Arial Unicode MS" w:hint="eastAsia"/>
        </w:rPr>
        <w:t>쿠키값</w:t>
      </w:r>
      <w:r w:rsidR="00BD1900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 w:hint="eastAsia"/>
        </w:rPr>
        <w:t>을 사용할</w:t>
      </w:r>
      <w:r w:rsidR="00BD1900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 w:hint="eastAsia"/>
        </w:rPr>
        <w:t>때는 프로그램 오류를 방지하기 위하여 쿠키</w:t>
      </w:r>
      <w:r w:rsidR="00BD1900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 w:hint="eastAsia"/>
        </w:rPr>
        <w:t>값을 확인</w:t>
      </w:r>
      <w:r w:rsidR="00BD1900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 w:hint="eastAsia"/>
        </w:rPr>
        <w:t xml:space="preserve">후에 처리하는 것이 좋습니다. </w:t>
      </w:r>
      <w:r w:rsidR="00B112D2">
        <w:rPr>
          <w:rFonts w:ascii="Arial Unicode MS" w:eastAsia="Arial Unicode MS" w:hAnsi="Arial Unicode MS" w:cs="Arial Unicode MS"/>
        </w:rPr>
        <w:t>쿠키</w:t>
      </w:r>
      <w:r w:rsidR="00BD1900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 w:hint="eastAsia"/>
        </w:rPr>
        <w:t xml:space="preserve">값도 </w:t>
      </w:r>
      <w:r w:rsidR="00B112D2">
        <w:rPr>
          <w:rFonts w:ascii="Arial Unicode MS" w:eastAsia="Arial Unicode MS" w:hAnsi="Arial Unicode MS" w:cs="Arial Unicode MS"/>
        </w:rPr>
        <w:t>존재</w:t>
      </w:r>
      <w:r w:rsidR="00F54729">
        <w:rPr>
          <w:rFonts w:ascii="Arial Unicode MS" w:eastAsia="Arial Unicode MS" w:hAnsi="Arial Unicode MS" w:cs="Arial Unicode MS" w:hint="eastAsia"/>
        </w:rPr>
        <w:t xml:space="preserve"> </w:t>
      </w:r>
      <w:r w:rsidR="00B112D2">
        <w:rPr>
          <w:rFonts w:ascii="Arial Unicode MS" w:eastAsia="Arial Unicode MS" w:hAnsi="Arial Unicode MS" w:cs="Arial Unicode MS"/>
        </w:rPr>
        <w:t>여부를 isset()</w:t>
      </w:r>
      <w:r>
        <w:rPr>
          <w:rFonts w:ascii="Arial Unicode MS" w:eastAsia="Arial Unicode MS" w:hAnsi="Arial Unicode MS" w:cs="Arial Unicode MS" w:hint="eastAsia"/>
        </w:rPr>
        <w:t>와 같은</w:t>
      </w:r>
      <w:r w:rsidR="00F54729">
        <w:rPr>
          <w:rFonts w:ascii="Arial Unicode MS" w:eastAsia="Arial Unicode MS" w:hAnsi="Arial Unicode MS" w:cs="Arial Unicode MS" w:hint="eastAsia"/>
        </w:rPr>
        <w:t xml:space="preserve"> </w:t>
      </w:r>
      <w:r w:rsidR="00B112D2">
        <w:rPr>
          <w:rFonts w:ascii="Arial Unicode MS" w:eastAsia="Arial Unicode MS" w:hAnsi="Arial Unicode MS" w:cs="Arial Unicode MS"/>
        </w:rPr>
        <w:t>함수를 통</w:t>
      </w:r>
      <w:r w:rsidR="00F54729">
        <w:rPr>
          <w:rFonts w:ascii="Arial Unicode MS" w:eastAsia="Arial Unicode MS" w:hAnsi="Arial Unicode MS" w:cs="Arial Unicode MS" w:hint="eastAsia"/>
        </w:rPr>
        <w:t>해</w:t>
      </w:r>
      <w:r w:rsidR="00B112D2">
        <w:rPr>
          <w:rFonts w:ascii="Arial Unicode MS" w:eastAsia="Arial Unicode MS" w:hAnsi="Arial Unicode MS" w:cs="Arial Unicode MS"/>
        </w:rPr>
        <w:t xml:space="preserve"> 확인</w:t>
      </w:r>
      <w:r>
        <w:rPr>
          <w:rFonts w:ascii="Arial Unicode MS" w:eastAsia="Arial Unicode MS" w:hAnsi="Arial Unicode MS" w:cs="Arial Unicode MS" w:hint="eastAsia"/>
        </w:rPr>
        <w:t>할 수 있습니다.</w:t>
      </w:r>
      <w:r w:rsidR="00B112D2">
        <w:rPr>
          <w:rFonts w:ascii="Arial Unicode MS" w:eastAsia="Arial Unicode MS" w:hAnsi="Arial Unicode MS" w:cs="Arial Unicode MS"/>
        </w:rPr>
        <w:t xml:space="preserve"> </w:t>
      </w:r>
    </w:p>
    <w:p w14:paraId="22A61BD2" w14:textId="77777777" w:rsidR="00FE1F65" w:rsidRDefault="00FE1F65">
      <w:pPr>
        <w:pStyle w:val="10"/>
      </w:pPr>
    </w:p>
    <w:p w14:paraId="5985F9B7" w14:textId="77777777" w:rsidR="00FE1F65" w:rsidRDefault="00FE1F65">
      <w:pPr>
        <w:pStyle w:val="10"/>
      </w:pPr>
    </w:p>
    <w:p w14:paraId="03C9C4B1" w14:textId="6F48C5FC" w:rsidR="00FE1F65" w:rsidRDefault="005453D3">
      <w:pPr>
        <w:pStyle w:val="10"/>
        <w:rPr>
          <w:b/>
          <w:sz w:val="28"/>
          <w:szCs w:val="28"/>
        </w:rPr>
      </w:pPr>
      <w:r w:rsidRPr="008F201A">
        <w:rPr>
          <w:rFonts w:ascii="Arial Unicode MS" w:eastAsia="Arial Unicode MS" w:hAnsi="Arial Unicode MS" w:cs="Arial Unicode MS"/>
          <w:b/>
          <w:sz w:val="28"/>
          <w:szCs w:val="28"/>
        </w:rPr>
        <w:t>13.1.3 쿠키 값 변경</w:t>
      </w:r>
    </w:p>
    <w:p w14:paraId="7313DE96" w14:textId="77777777" w:rsidR="00FE1F65" w:rsidRDefault="00FE1F65">
      <w:pPr>
        <w:pStyle w:val="10"/>
      </w:pPr>
    </w:p>
    <w:p w14:paraId="5C4F1DB2" w14:textId="25957729" w:rsidR="00FE1F65" w:rsidRDefault="00F7522B">
      <w:pPr>
        <w:pStyle w:val="10"/>
      </w:pPr>
      <w:r>
        <w:rPr>
          <w:rFonts w:ascii="Arial Unicode MS" w:eastAsia="Arial Unicode MS" w:hAnsi="Arial Unicode MS" w:cs="Arial Unicode MS" w:hint="eastAsia"/>
        </w:rPr>
        <w:t>한</w:t>
      </w:r>
      <w:r w:rsidR="00BD1900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 w:hint="eastAsia"/>
        </w:rPr>
        <w:t xml:space="preserve">번 생성한 </w:t>
      </w:r>
      <w:r w:rsidR="00B112D2">
        <w:rPr>
          <w:rFonts w:ascii="Arial Unicode MS" w:eastAsia="Arial Unicode MS" w:hAnsi="Arial Unicode MS" w:cs="Arial Unicode MS"/>
        </w:rPr>
        <w:t>쿠키</w:t>
      </w:r>
      <w:r w:rsidR="00623624">
        <w:rPr>
          <w:rFonts w:ascii="Arial Unicode MS" w:eastAsia="Arial Unicode MS" w:hAnsi="Arial Unicode MS" w:cs="Arial Unicode MS" w:hint="eastAsia"/>
        </w:rPr>
        <w:t xml:space="preserve"> </w:t>
      </w:r>
      <w:r w:rsidR="00B112D2">
        <w:rPr>
          <w:rFonts w:ascii="Arial Unicode MS" w:eastAsia="Arial Unicode MS" w:hAnsi="Arial Unicode MS" w:cs="Arial Unicode MS"/>
        </w:rPr>
        <w:t>값을 변경할 수 있습니다.</w:t>
      </w:r>
    </w:p>
    <w:p w14:paraId="62332395" w14:textId="77777777" w:rsidR="00FE1F65" w:rsidRPr="00623624" w:rsidRDefault="00FE1F65">
      <w:pPr>
        <w:pStyle w:val="10"/>
      </w:pPr>
    </w:p>
    <w:p w14:paraId="5EE8F6E0" w14:textId="76FA451C" w:rsidR="00FE1F65" w:rsidRDefault="00B112D2">
      <w:pPr>
        <w:pStyle w:val="10"/>
      </w:pPr>
      <w:r>
        <w:rPr>
          <w:rFonts w:ascii="Arial Unicode MS" w:eastAsia="Arial Unicode MS" w:hAnsi="Arial Unicode MS" w:cs="Arial Unicode MS"/>
        </w:rPr>
        <w:t>쿠키</w:t>
      </w:r>
      <w:r w:rsidR="00623624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값을 변경하</w:t>
      </w:r>
      <w:r w:rsidR="00F7522B">
        <w:rPr>
          <w:rFonts w:ascii="Arial Unicode MS" w:eastAsia="Arial Unicode MS" w:hAnsi="Arial Unicode MS" w:cs="Arial Unicode MS" w:hint="eastAsia"/>
        </w:rPr>
        <w:t xml:space="preserve">는 방법은 쿠키를 생성하는 것도 동일합니다. 다만, </w:t>
      </w:r>
      <w:r>
        <w:rPr>
          <w:rFonts w:ascii="Arial Unicode MS" w:eastAsia="Arial Unicode MS" w:hAnsi="Arial Unicode MS" w:cs="Arial Unicode MS"/>
        </w:rPr>
        <w:t>동일한 쿠키명으로 쿠키를 생성하</w:t>
      </w:r>
      <w:r w:rsidR="00F7522B">
        <w:rPr>
          <w:rFonts w:ascii="Arial Unicode MS" w:eastAsia="Arial Unicode MS" w:hAnsi="Arial Unicode MS" w:cs="Arial Unicode MS" w:hint="eastAsia"/>
        </w:rPr>
        <w:t>게 되</w:t>
      </w:r>
      <w:r>
        <w:rPr>
          <w:rFonts w:ascii="Arial Unicode MS" w:eastAsia="Arial Unicode MS" w:hAnsi="Arial Unicode MS" w:cs="Arial Unicode MS"/>
        </w:rPr>
        <w:t xml:space="preserve">면 </w:t>
      </w:r>
      <w:r w:rsidR="00F7522B">
        <w:rPr>
          <w:rFonts w:ascii="Arial Unicode MS" w:eastAsia="Arial Unicode MS" w:hAnsi="Arial Unicode MS" w:cs="Arial Unicode MS" w:hint="eastAsia"/>
        </w:rPr>
        <w:t>쿠키</w:t>
      </w:r>
      <w:r w:rsidR="00BD1900">
        <w:rPr>
          <w:rFonts w:ascii="Arial Unicode MS" w:eastAsia="Arial Unicode MS" w:hAnsi="Arial Unicode MS" w:cs="Arial Unicode MS" w:hint="eastAsia"/>
        </w:rPr>
        <w:t xml:space="preserve"> </w:t>
      </w:r>
      <w:r w:rsidR="00F7522B">
        <w:rPr>
          <w:rFonts w:ascii="Arial Unicode MS" w:eastAsia="Arial Unicode MS" w:hAnsi="Arial Unicode MS" w:cs="Arial Unicode MS" w:hint="eastAsia"/>
        </w:rPr>
        <w:t xml:space="preserve">값이 변경 갱신된 효과가 </w:t>
      </w:r>
      <w:r>
        <w:rPr>
          <w:rFonts w:ascii="Arial Unicode MS" w:eastAsia="Arial Unicode MS" w:hAnsi="Arial Unicode MS" w:cs="Arial Unicode MS"/>
        </w:rPr>
        <w:t>됩니다.</w:t>
      </w:r>
    </w:p>
    <w:p w14:paraId="2A53D0DC" w14:textId="77777777" w:rsidR="00FE1F65" w:rsidRDefault="00FE1F65">
      <w:pPr>
        <w:pStyle w:val="10"/>
      </w:pPr>
    </w:p>
    <w:p w14:paraId="104254E9" w14:textId="28E9C39B" w:rsidR="00FE1F65" w:rsidRDefault="00B112D2">
      <w:pPr>
        <w:pStyle w:val="10"/>
      </w:pPr>
      <w:r>
        <w:rPr>
          <w:rFonts w:ascii="Arial Unicode MS" w:eastAsia="Arial Unicode MS" w:hAnsi="Arial Unicode MS" w:cs="Arial Unicode MS"/>
          <w:b/>
        </w:rPr>
        <w:t>예제</w:t>
      </w:r>
      <w:r w:rsidR="00623624">
        <w:rPr>
          <w:rFonts w:ascii="Arial Unicode MS" w:eastAsia="Arial Unicode MS" w:hAnsi="Arial Unicode MS" w:cs="Arial Unicode MS" w:hint="eastAsia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 xml:space="preserve">파일 </w:t>
      </w:r>
      <w:r w:rsidRPr="00D42D9A">
        <w:rPr>
          <w:rFonts w:ascii="Arial Unicode MS" w:eastAsia="Arial Unicode MS" w:hAnsi="Arial Unicode MS" w:cs="Arial Unicode MS"/>
        </w:rPr>
        <w:t>cookie-03.php</w:t>
      </w:r>
    </w:p>
    <w:tbl>
      <w:tblPr>
        <w:tblStyle w:val="a8"/>
        <w:tblW w:w="9638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FE1F65" w14:paraId="74B5998F" w14:textId="77777777"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0166E" w14:textId="77777777" w:rsidR="00FE1F65" w:rsidRDefault="00B112D2">
            <w:pPr>
              <w:pStyle w:val="10"/>
            </w:pPr>
            <w:r>
              <w:t>&lt;?php</w:t>
            </w:r>
          </w:p>
          <w:p w14:paraId="7329651B" w14:textId="788F597B" w:rsidR="00FE1F65" w:rsidRDefault="00B112D2">
            <w:pPr>
              <w:pStyle w:val="10"/>
            </w:pPr>
            <w:r>
              <w:tab/>
              <w:t>if</w:t>
            </w:r>
            <w:r w:rsidR="00F7522B">
              <w:t xml:space="preserve"> </w:t>
            </w:r>
            <w:r>
              <w:t>(isset(</w:t>
            </w:r>
            <w:r w:rsidRPr="00D42D9A">
              <w:rPr>
                <w:b/>
              </w:rPr>
              <w:t>$_COOKIE['user']</w:t>
            </w:r>
            <w:r>
              <w:t>)) {</w:t>
            </w:r>
          </w:p>
          <w:p w14:paraId="1618B346" w14:textId="77777777" w:rsidR="00FE1F65" w:rsidRDefault="00B112D2">
            <w:pPr>
              <w:pStyle w:val="10"/>
            </w:pPr>
            <w:r>
              <w:tab/>
            </w:r>
            <w:r>
              <w:tab/>
              <w:t>echo $_COOKIE['user'];</w:t>
            </w:r>
          </w:p>
          <w:p w14:paraId="4CA23EA6" w14:textId="77777777" w:rsidR="00FE1F65" w:rsidRDefault="00B112D2">
            <w:pPr>
              <w:pStyle w:val="10"/>
            </w:pPr>
            <w:r>
              <w:tab/>
              <w:t>} else {</w:t>
            </w:r>
          </w:p>
          <w:p w14:paraId="074A4551" w14:textId="77777777" w:rsidR="00FE1F65" w:rsidRDefault="00B112D2">
            <w:pPr>
              <w:pStyle w:val="10"/>
            </w:pPr>
            <w:r>
              <w:rPr>
                <w:rFonts w:ascii="Arial Unicode MS" w:eastAsia="Arial Unicode MS" w:hAnsi="Arial Unicode MS" w:cs="Arial Unicode MS"/>
              </w:rPr>
              <w:tab/>
            </w:r>
            <w:r>
              <w:rPr>
                <w:rFonts w:ascii="Arial Unicode MS" w:eastAsia="Arial Unicode MS" w:hAnsi="Arial Unicode MS" w:cs="Arial Unicode MS"/>
              </w:rPr>
              <w:tab/>
              <w:t>echo "쿠키가 없습니다.";</w:t>
            </w:r>
          </w:p>
          <w:p w14:paraId="4751F431" w14:textId="77777777" w:rsidR="00FE1F65" w:rsidRDefault="00B112D2">
            <w:pPr>
              <w:pStyle w:val="10"/>
            </w:pPr>
            <w:r>
              <w:tab/>
              <w:t>}</w:t>
            </w:r>
          </w:p>
          <w:p w14:paraId="2E11C562" w14:textId="77777777" w:rsidR="00FE1F65" w:rsidRDefault="00FE1F65">
            <w:pPr>
              <w:pStyle w:val="10"/>
            </w:pPr>
          </w:p>
          <w:p w14:paraId="7ACE024F" w14:textId="77777777" w:rsidR="00FE1F65" w:rsidRDefault="00B112D2">
            <w:pPr>
              <w:pStyle w:val="10"/>
            </w:pPr>
            <w:r>
              <w:tab/>
              <w:t>echo "&lt;br&gt;";</w:t>
            </w:r>
          </w:p>
          <w:p w14:paraId="4C3B9C5D" w14:textId="77777777" w:rsidR="00FE1F65" w:rsidRDefault="00FE1F65">
            <w:pPr>
              <w:pStyle w:val="10"/>
            </w:pPr>
          </w:p>
          <w:p w14:paraId="25EA8BCE" w14:textId="77777777" w:rsidR="00FE1F65" w:rsidRDefault="00B112D2">
            <w:pPr>
              <w:pStyle w:val="10"/>
            </w:pPr>
            <w:r>
              <w:tab/>
              <w:t>$cookie_name = "user";</w:t>
            </w:r>
          </w:p>
          <w:p w14:paraId="32022684" w14:textId="77777777" w:rsidR="00FE1F65" w:rsidRDefault="00B112D2">
            <w:pPr>
              <w:pStyle w:val="10"/>
            </w:pPr>
            <w:r>
              <w:tab/>
              <w:t>$cookie_value = "jinyPHP";</w:t>
            </w:r>
          </w:p>
          <w:p w14:paraId="2895B621" w14:textId="77777777" w:rsidR="00F7522B" w:rsidRDefault="00B112D2">
            <w:pPr>
              <w:pStyle w:val="10"/>
            </w:pPr>
            <w:r>
              <w:tab/>
            </w:r>
          </w:p>
          <w:p w14:paraId="178C7723" w14:textId="13796F4B" w:rsidR="00FE1F65" w:rsidRDefault="00F7522B">
            <w:pPr>
              <w:pStyle w:val="10"/>
            </w:pPr>
            <w:r>
              <w:tab/>
            </w:r>
            <w:r w:rsidR="00B112D2">
              <w:t>if</w:t>
            </w:r>
            <w:r>
              <w:t xml:space="preserve"> </w:t>
            </w:r>
            <w:r w:rsidR="00B112D2">
              <w:t>(</w:t>
            </w:r>
            <w:r w:rsidR="00B112D2" w:rsidRPr="00D42D9A">
              <w:rPr>
                <w:b/>
              </w:rPr>
              <w:t>setcookie($cookie_name, $cookie_value, time() + (86400 * 30), "/")</w:t>
            </w:r>
            <w:r w:rsidR="00B112D2">
              <w:t>)</w:t>
            </w:r>
            <w:ins w:id="11" w:author="이호진" w:date="2017-09-19T18:09:00Z">
              <w:r w:rsidR="00D42D9A">
                <w:t xml:space="preserve"> </w:t>
              </w:r>
            </w:ins>
            <w:r w:rsidR="00B112D2">
              <w:t>{</w:t>
            </w:r>
          </w:p>
          <w:p w14:paraId="02C343C0" w14:textId="77777777" w:rsidR="00FE1F65" w:rsidRDefault="00B112D2">
            <w:pPr>
              <w:pStyle w:val="10"/>
            </w:pPr>
            <w:r>
              <w:tab/>
            </w:r>
            <w:r>
              <w:tab/>
              <w:t>// 86400 = 1 day</w:t>
            </w:r>
          </w:p>
          <w:p w14:paraId="180ABB8C" w14:textId="77777777" w:rsidR="00FE1F65" w:rsidRDefault="00B112D2">
            <w:pPr>
              <w:pStyle w:val="10"/>
            </w:pPr>
            <w:r>
              <w:rPr>
                <w:rFonts w:ascii="Arial Unicode MS" w:eastAsia="Arial Unicode MS" w:hAnsi="Arial Unicode MS" w:cs="Arial Unicode MS"/>
              </w:rPr>
              <w:tab/>
            </w:r>
            <w:r>
              <w:rPr>
                <w:rFonts w:ascii="Arial Unicode MS" w:eastAsia="Arial Unicode MS" w:hAnsi="Arial Unicode MS" w:cs="Arial Unicode MS"/>
              </w:rPr>
              <w:tab/>
              <w:t>echo "쿠키</w:t>
            </w:r>
            <w:r w:rsidR="00623624">
              <w:rPr>
                <w:rFonts w:ascii="Arial Unicode MS" w:eastAsia="Arial Unicode MS" w:hAnsi="Arial Unicode MS" w:cs="Arial Unicode MS" w:hint="eastAsia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변경 성공";</w:t>
            </w:r>
          </w:p>
          <w:p w14:paraId="6EC9B670" w14:textId="77777777" w:rsidR="00FE1F65" w:rsidRDefault="00B112D2">
            <w:pPr>
              <w:pStyle w:val="10"/>
            </w:pPr>
            <w:r>
              <w:tab/>
              <w:t>} else {</w:t>
            </w:r>
          </w:p>
          <w:p w14:paraId="4B68C998" w14:textId="77777777" w:rsidR="00FE1F65" w:rsidRDefault="00B112D2">
            <w:pPr>
              <w:pStyle w:val="10"/>
            </w:pPr>
            <w:r>
              <w:rPr>
                <w:rFonts w:ascii="Arial Unicode MS" w:eastAsia="Arial Unicode MS" w:hAnsi="Arial Unicode MS" w:cs="Arial Unicode MS"/>
              </w:rPr>
              <w:lastRenderedPageBreak/>
              <w:tab/>
            </w:r>
            <w:r>
              <w:rPr>
                <w:rFonts w:ascii="Arial Unicode MS" w:eastAsia="Arial Unicode MS" w:hAnsi="Arial Unicode MS" w:cs="Arial Unicode MS"/>
              </w:rPr>
              <w:tab/>
              <w:t>echo "쿠키</w:t>
            </w:r>
            <w:r w:rsidR="00623624">
              <w:rPr>
                <w:rFonts w:ascii="Arial Unicode MS" w:eastAsia="Arial Unicode MS" w:hAnsi="Arial Unicode MS" w:cs="Arial Unicode MS" w:hint="eastAsia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변경 실패";</w:t>
            </w:r>
          </w:p>
          <w:p w14:paraId="0E0A9D12" w14:textId="77777777" w:rsidR="00FE1F65" w:rsidRDefault="00B112D2">
            <w:pPr>
              <w:pStyle w:val="10"/>
            </w:pPr>
            <w:r>
              <w:tab/>
              <w:t>}</w:t>
            </w:r>
          </w:p>
          <w:p w14:paraId="48386EA4" w14:textId="77777777" w:rsidR="00FE1F65" w:rsidRDefault="00FE1F65">
            <w:pPr>
              <w:pStyle w:val="10"/>
            </w:pPr>
          </w:p>
          <w:p w14:paraId="37F95EC6" w14:textId="77777777" w:rsidR="00FE1F65" w:rsidRDefault="00B112D2">
            <w:pPr>
              <w:pStyle w:val="10"/>
            </w:pPr>
            <w:r>
              <w:t>?&gt;</w:t>
            </w:r>
          </w:p>
        </w:tc>
      </w:tr>
    </w:tbl>
    <w:p w14:paraId="75D0F5A9" w14:textId="77777777" w:rsidR="00FE1F65" w:rsidRDefault="00FE1F65">
      <w:pPr>
        <w:pStyle w:val="10"/>
      </w:pPr>
    </w:p>
    <w:p w14:paraId="6C6D5831" w14:textId="0387D30C" w:rsidR="00FE1F65" w:rsidRPr="00D42D9A" w:rsidRDefault="009E0407">
      <w:pPr>
        <w:pStyle w:val="10"/>
        <w:rPr>
          <w:b/>
        </w:rPr>
      </w:pPr>
      <w:r>
        <w:rPr>
          <w:rFonts w:ascii="Arial Unicode MS" w:eastAsia="Arial Unicode MS" w:hAnsi="Arial Unicode MS" w:cs="Arial Unicode MS"/>
          <w:b/>
        </w:rPr>
        <w:t>결과</w:t>
      </w:r>
    </w:p>
    <w:p w14:paraId="39DD3D1F" w14:textId="77777777" w:rsidR="00FE1F65" w:rsidRDefault="00B112D2">
      <w:pPr>
        <w:pStyle w:val="10"/>
      </w:pPr>
      <w:r>
        <w:t>jiny</w:t>
      </w:r>
    </w:p>
    <w:p w14:paraId="777EA8B2" w14:textId="77777777" w:rsidR="00FE1F65" w:rsidRDefault="00B112D2">
      <w:pPr>
        <w:pStyle w:val="10"/>
      </w:pPr>
      <w:r>
        <w:rPr>
          <w:rFonts w:ascii="Arial Unicode MS" w:eastAsia="Arial Unicode MS" w:hAnsi="Arial Unicode MS" w:cs="Arial Unicode MS"/>
        </w:rPr>
        <w:t>쿠키</w:t>
      </w:r>
      <w:r w:rsidR="00623624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변경 성공</w:t>
      </w:r>
    </w:p>
    <w:p w14:paraId="511ABE15" w14:textId="77777777" w:rsidR="00FE1F65" w:rsidRDefault="00FE1F65">
      <w:pPr>
        <w:pStyle w:val="10"/>
      </w:pPr>
    </w:p>
    <w:p w14:paraId="09FB0A91" w14:textId="1F1E0F45" w:rsidR="00FE1F65" w:rsidRDefault="00B112D2">
      <w:pPr>
        <w:pStyle w:val="10"/>
      </w:pPr>
      <w:r>
        <w:rPr>
          <w:rFonts w:ascii="Arial Unicode MS" w:eastAsia="Arial Unicode MS" w:hAnsi="Arial Unicode MS" w:cs="Arial Unicode MS"/>
        </w:rPr>
        <w:t xml:space="preserve">쿠키를 </w:t>
      </w:r>
      <w:r w:rsidR="00F7522B">
        <w:rPr>
          <w:rFonts w:ascii="Arial Unicode MS" w:eastAsia="Arial Unicode MS" w:hAnsi="Arial Unicode MS" w:cs="Arial Unicode MS" w:hint="eastAsia"/>
        </w:rPr>
        <w:t xml:space="preserve">새로 설정하여 </w:t>
      </w:r>
      <w:r>
        <w:rPr>
          <w:rFonts w:ascii="Arial Unicode MS" w:eastAsia="Arial Unicode MS" w:hAnsi="Arial Unicode MS" w:cs="Arial Unicode MS"/>
        </w:rPr>
        <w:t>변경</w:t>
      </w:r>
      <w:r w:rsidR="00623624">
        <w:rPr>
          <w:rFonts w:ascii="Arial Unicode MS" w:eastAsia="Arial Unicode MS" w:hAnsi="Arial Unicode MS" w:cs="Arial Unicode MS" w:hint="eastAsia"/>
        </w:rPr>
        <w:t>했</w:t>
      </w:r>
      <w:r>
        <w:rPr>
          <w:rFonts w:ascii="Arial Unicode MS" w:eastAsia="Arial Unicode MS" w:hAnsi="Arial Unicode MS" w:cs="Arial Unicode MS"/>
        </w:rPr>
        <w:t xml:space="preserve">다고 해서 </w:t>
      </w:r>
      <w:r w:rsidR="00F7522B">
        <w:rPr>
          <w:rFonts w:ascii="Arial Unicode MS" w:eastAsia="Arial Unicode MS" w:hAnsi="Arial Unicode MS" w:cs="Arial Unicode MS" w:hint="eastAsia"/>
        </w:rPr>
        <w:t>쿠키의 값이 바로 슈퍼변수에 저장되어 반영되지는 않습니다. 따라서 쿠키</w:t>
      </w:r>
      <w:r w:rsidR="009E0407">
        <w:rPr>
          <w:rFonts w:ascii="Arial Unicode MS" w:eastAsia="Arial Unicode MS" w:hAnsi="Arial Unicode MS" w:cs="Arial Unicode MS" w:hint="eastAsia"/>
        </w:rPr>
        <w:t xml:space="preserve"> </w:t>
      </w:r>
      <w:r w:rsidR="00F7522B">
        <w:rPr>
          <w:rFonts w:ascii="Arial Unicode MS" w:eastAsia="Arial Unicode MS" w:hAnsi="Arial Unicode MS" w:cs="Arial Unicode MS" w:hint="eastAsia"/>
        </w:rPr>
        <w:t>설</w:t>
      </w:r>
      <w:r w:rsidR="009E0407">
        <w:rPr>
          <w:rFonts w:ascii="Arial Unicode MS" w:eastAsia="Arial Unicode MS" w:hAnsi="Arial Unicode MS" w:cs="Arial Unicode MS" w:hint="eastAsia"/>
        </w:rPr>
        <w:t>정</w:t>
      </w:r>
      <w:r w:rsidR="00F7522B">
        <w:rPr>
          <w:rFonts w:ascii="Arial Unicode MS" w:eastAsia="Arial Unicode MS" w:hAnsi="Arial Unicode MS" w:cs="Arial Unicode MS" w:hint="eastAsia"/>
        </w:rPr>
        <w:t xml:space="preserve"> 다음에 </w:t>
      </w:r>
      <w:r>
        <w:rPr>
          <w:rFonts w:ascii="Arial Unicode MS" w:eastAsia="Arial Unicode MS" w:hAnsi="Arial Unicode MS" w:cs="Arial Unicode MS"/>
        </w:rPr>
        <w:t>바로 다음에 변경된 쿠키</w:t>
      </w:r>
      <w:r w:rsidR="00623624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값을 확인할 수는 없습니다.</w:t>
      </w:r>
    </w:p>
    <w:p w14:paraId="21299319" w14:textId="77777777" w:rsidR="00F7522B" w:rsidRDefault="00F7522B">
      <w:pPr>
        <w:pStyle w:val="10"/>
        <w:rPr>
          <w:rFonts w:ascii="Arial Unicode MS" w:eastAsia="Arial Unicode MS" w:hAnsi="Arial Unicode MS" w:cs="Arial Unicode MS"/>
        </w:rPr>
      </w:pPr>
    </w:p>
    <w:p w14:paraId="7ED11578" w14:textId="2E9F5AC8" w:rsidR="00FE1F65" w:rsidRDefault="00F7522B">
      <w:pPr>
        <w:pStyle w:val="10"/>
      </w:pPr>
      <w:r>
        <w:rPr>
          <w:rFonts w:ascii="Arial Unicode MS" w:eastAsia="Arial Unicode MS" w:hAnsi="Arial Unicode MS" w:cs="Arial Unicode MS" w:hint="eastAsia"/>
        </w:rPr>
        <w:t>변경된 쿠키</w:t>
      </w:r>
      <w:r w:rsidR="009E0407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 w:hint="eastAsia"/>
        </w:rPr>
        <w:t xml:space="preserve">값을 반영하기 위해서는 현재의 페이지 </w:t>
      </w:r>
      <w:r w:rsidR="00B112D2">
        <w:rPr>
          <w:rFonts w:ascii="Arial Unicode MS" w:eastAsia="Arial Unicode MS" w:hAnsi="Arial Unicode MS" w:cs="Arial Unicode MS"/>
        </w:rPr>
        <w:t xml:space="preserve">화면을 </w:t>
      </w:r>
      <w:r w:rsidR="009E0407">
        <w:rPr>
          <w:rFonts w:ascii="Arial Unicode MS" w:eastAsia="Arial Unicode MS" w:hAnsi="Arial Unicode MS" w:cs="Arial Unicode MS" w:hint="eastAsia"/>
        </w:rPr>
        <w:t>새로고침</w:t>
      </w:r>
      <w:r>
        <w:rPr>
          <w:rFonts w:ascii="Arial Unicode MS" w:eastAsia="Arial Unicode MS" w:hAnsi="Arial Unicode MS" w:cs="Arial Unicode MS" w:hint="eastAsia"/>
        </w:rPr>
        <w:t>해야</w:t>
      </w:r>
      <w:r w:rsidR="009E0407">
        <w:rPr>
          <w:rFonts w:ascii="Arial Unicode MS" w:eastAsia="Arial Unicode MS" w:hAnsi="Arial Unicode MS" w:cs="Arial Unicode MS" w:hint="eastAsia"/>
        </w:rPr>
        <w:t xml:space="preserve"> 하</w:t>
      </w:r>
      <w:r>
        <w:rPr>
          <w:rFonts w:ascii="Arial Unicode MS" w:eastAsia="Arial Unicode MS" w:hAnsi="Arial Unicode MS" w:cs="Arial Unicode MS" w:hint="eastAsia"/>
        </w:rPr>
        <w:t>지만 새롭게</w:t>
      </w:r>
      <w:r w:rsidR="00B112D2">
        <w:rPr>
          <w:rFonts w:ascii="Arial Unicode MS" w:eastAsia="Arial Unicode MS" w:hAnsi="Arial Unicode MS" w:cs="Arial Unicode MS"/>
        </w:rPr>
        <w:t xml:space="preserve"> 변경된 쿠키</w:t>
      </w:r>
      <w:r w:rsidR="00623624">
        <w:rPr>
          <w:rFonts w:ascii="Arial Unicode MS" w:eastAsia="Arial Unicode MS" w:hAnsi="Arial Unicode MS" w:cs="Arial Unicode MS" w:hint="eastAsia"/>
        </w:rPr>
        <w:t xml:space="preserve"> </w:t>
      </w:r>
      <w:r w:rsidR="00B112D2">
        <w:rPr>
          <w:rFonts w:ascii="Arial Unicode MS" w:eastAsia="Arial Unicode MS" w:hAnsi="Arial Unicode MS" w:cs="Arial Unicode MS"/>
        </w:rPr>
        <w:t xml:space="preserve">값을 </w:t>
      </w:r>
      <w:r>
        <w:rPr>
          <w:rFonts w:ascii="Arial Unicode MS" w:eastAsia="Arial Unicode MS" w:hAnsi="Arial Unicode MS" w:cs="Arial Unicode MS" w:hint="eastAsia"/>
        </w:rPr>
        <w:t xml:space="preserve">적용하여 </w:t>
      </w:r>
      <w:r w:rsidR="00B112D2">
        <w:rPr>
          <w:rFonts w:ascii="Arial Unicode MS" w:eastAsia="Arial Unicode MS" w:hAnsi="Arial Unicode MS" w:cs="Arial Unicode MS"/>
        </w:rPr>
        <w:t>확인할 수 있습니다.</w:t>
      </w:r>
    </w:p>
    <w:p w14:paraId="363190A9" w14:textId="77777777" w:rsidR="00FE1F65" w:rsidRDefault="00FE1F65">
      <w:pPr>
        <w:pStyle w:val="10"/>
      </w:pPr>
    </w:p>
    <w:p w14:paraId="268764CF" w14:textId="70938EDB" w:rsidR="00FE1F65" w:rsidRDefault="00F7522B">
      <w:pPr>
        <w:pStyle w:val="10"/>
      </w:pPr>
      <w:r>
        <w:rPr>
          <w:rFonts w:ascii="Arial Unicode MS" w:eastAsia="Arial Unicode MS" w:hAnsi="Arial Unicode MS" w:cs="Arial Unicode MS" w:hint="eastAsia"/>
        </w:rPr>
        <w:t xml:space="preserve">이러한 </w:t>
      </w:r>
      <w:r w:rsidR="00B112D2">
        <w:rPr>
          <w:rFonts w:ascii="Arial Unicode MS" w:eastAsia="Arial Unicode MS" w:hAnsi="Arial Unicode MS" w:cs="Arial Unicode MS"/>
        </w:rPr>
        <w:t>쿠키</w:t>
      </w:r>
      <w:r w:rsidR="00623624">
        <w:rPr>
          <w:rFonts w:ascii="Arial Unicode MS" w:eastAsia="Arial Unicode MS" w:hAnsi="Arial Unicode MS" w:cs="Arial Unicode MS" w:hint="eastAsia"/>
        </w:rPr>
        <w:t xml:space="preserve"> </w:t>
      </w:r>
      <w:r w:rsidR="00B112D2">
        <w:rPr>
          <w:rFonts w:ascii="Arial Unicode MS" w:eastAsia="Arial Unicode MS" w:hAnsi="Arial Unicode MS" w:cs="Arial Unicode MS"/>
        </w:rPr>
        <w:t>변경과 바로 사용</w:t>
      </w:r>
      <w:r>
        <w:rPr>
          <w:rFonts w:ascii="Arial Unicode MS" w:eastAsia="Arial Unicode MS" w:hAnsi="Arial Unicode MS" w:cs="Arial Unicode MS" w:hint="eastAsia"/>
        </w:rPr>
        <w:t>할 수 없는 점은 코드</w:t>
      </w:r>
      <w:r w:rsidR="00BD1900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 w:hint="eastAsia"/>
        </w:rPr>
        <w:t xml:space="preserve">작성상 불편함이 있습니다. </w:t>
      </w:r>
      <w:r w:rsidR="007825DB">
        <w:rPr>
          <w:rFonts w:ascii="Arial Unicode MS" w:eastAsia="Arial Unicode MS" w:hAnsi="Arial Unicode MS" w:cs="Arial Unicode MS" w:hint="eastAsia"/>
        </w:rPr>
        <w:t>약간의 편법으로 쿠키</w:t>
      </w:r>
      <w:r w:rsidR="009E0407">
        <w:rPr>
          <w:rFonts w:ascii="Arial Unicode MS" w:eastAsia="Arial Unicode MS" w:hAnsi="Arial Unicode MS" w:cs="Arial Unicode MS" w:hint="eastAsia"/>
        </w:rPr>
        <w:t xml:space="preserve"> </w:t>
      </w:r>
      <w:r w:rsidR="007825DB">
        <w:rPr>
          <w:rFonts w:ascii="Arial Unicode MS" w:eastAsia="Arial Unicode MS" w:hAnsi="Arial Unicode MS" w:cs="Arial Unicode MS" w:hint="eastAsia"/>
        </w:rPr>
        <w:t xml:space="preserve">값을 새로운 </w:t>
      </w:r>
      <w:r w:rsidR="00B112D2">
        <w:rPr>
          <w:rFonts w:ascii="Arial Unicode MS" w:eastAsia="Arial Unicode MS" w:hAnsi="Arial Unicode MS" w:cs="Arial Unicode MS"/>
        </w:rPr>
        <w:t>변수에 재할당하여 사용을 하면 이러한 불편함을 보완할 수 있습니다.</w:t>
      </w:r>
    </w:p>
    <w:p w14:paraId="333322A1" w14:textId="77777777" w:rsidR="00FE1F65" w:rsidRDefault="00FE1F65">
      <w:pPr>
        <w:pStyle w:val="10"/>
      </w:pPr>
    </w:p>
    <w:p w14:paraId="45EF6BAC" w14:textId="0D23B9FD" w:rsidR="00FE1F65" w:rsidRDefault="00B112D2">
      <w:pPr>
        <w:pStyle w:val="10"/>
      </w:pPr>
      <w:r>
        <w:rPr>
          <w:rFonts w:ascii="Arial Unicode MS" w:eastAsia="Arial Unicode MS" w:hAnsi="Arial Unicode MS" w:cs="Arial Unicode MS"/>
          <w:b/>
        </w:rPr>
        <w:t>예제</w:t>
      </w:r>
      <w:r w:rsidR="00623624">
        <w:rPr>
          <w:rFonts w:ascii="Arial Unicode MS" w:eastAsia="Arial Unicode MS" w:hAnsi="Arial Unicode MS" w:cs="Arial Unicode MS" w:hint="eastAsia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 xml:space="preserve">파일 </w:t>
      </w:r>
      <w:r w:rsidRPr="00D42D9A">
        <w:rPr>
          <w:rFonts w:ascii="Arial Unicode MS" w:eastAsia="Arial Unicode MS" w:hAnsi="Arial Unicode MS" w:cs="Arial Unicode MS"/>
        </w:rPr>
        <w:t>cookie-04.php</w:t>
      </w:r>
    </w:p>
    <w:tbl>
      <w:tblPr>
        <w:tblStyle w:val="a9"/>
        <w:tblW w:w="9638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FE1F65" w14:paraId="6ACC52F2" w14:textId="77777777"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26E65" w14:textId="77777777" w:rsidR="00FE1F65" w:rsidRDefault="00B112D2">
            <w:pPr>
              <w:pStyle w:val="10"/>
            </w:pPr>
            <w:r>
              <w:t>&lt;?php</w:t>
            </w:r>
          </w:p>
          <w:p w14:paraId="3151C20E" w14:textId="36193DD1" w:rsidR="00FE1F65" w:rsidRDefault="00B112D2">
            <w:pPr>
              <w:pStyle w:val="10"/>
            </w:pPr>
            <w:r>
              <w:tab/>
              <w:t>if</w:t>
            </w:r>
            <w:ins w:id="12" w:author="이호진" w:date="2017-09-19T18:10:00Z">
              <w:r w:rsidR="00D42D9A">
                <w:t xml:space="preserve"> </w:t>
              </w:r>
            </w:ins>
            <w:r>
              <w:t>(isset($_COOKIE['user'])) {</w:t>
            </w:r>
          </w:p>
          <w:p w14:paraId="288E50C1" w14:textId="77777777" w:rsidR="00FE1F65" w:rsidRDefault="00B112D2">
            <w:pPr>
              <w:pStyle w:val="10"/>
            </w:pPr>
            <w:r>
              <w:tab/>
            </w:r>
            <w:r>
              <w:tab/>
              <w:t>$__cookie_user = $_COOKIE['user'];</w:t>
            </w:r>
          </w:p>
          <w:p w14:paraId="76BCC265" w14:textId="77777777" w:rsidR="00FE1F65" w:rsidRDefault="00B112D2">
            <w:pPr>
              <w:pStyle w:val="10"/>
            </w:pPr>
            <w:r>
              <w:tab/>
              <w:t>} else {</w:t>
            </w:r>
          </w:p>
          <w:p w14:paraId="427A8511" w14:textId="77777777" w:rsidR="00FE1F65" w:rsidRDefault="00B112D2">
            <w:pPr>
              <w:pStyle w:val="10"/>
            </w:pPr>
            <w:r>
              <w:rPr>
                <w:rFonts w:ascii="Arial Unicode MS" w:eastAsia="Arial Unicode MS" w:hAnsi="Arial Unicode MS" w:cs="Arial Unicode MS"/>
              </w:rPr>
              <w:tab/>
            </w:r>
            <w:r>
              <w:rPr>
                <w:rFonts w:ascii="Arial Unicode MS" w:eastAsia="Arial Unicode MS" w:hAnsi="Arial Unicode MS" w:cs="Arial Unicode MS"/>
              </w:rPr>
              <w:tab/>
              <w:t>echo "쿠키가 없습니다.";</w:t>
            </w:r>
          </w:p>
          <w:p w14:paraId="714FB810" w14:textId="77777777" w:rsidR="00FE1F65" w:rsidRDefault="00B112D2">
            <w:pPr>
              <w:pStyle w:val="10"/>
            </w:pPr>
            <w:r>
              <w:tab/>
              <w:t>}</w:t>
            </w:r>
          </w:p>
          <w:p w14:paraId="1A552451" w14:textId="77777777" w:rsidR="00FE1F65" w:rsidRDefault="00FE1F65">
            <w:pPr>
              <w:pStyle w:val="10"/>
            </w:pPr>
          </w:p>
          <w:p w14:paraId="4F5EFD7C" w14:textId="2EA2CB92" w:rsidR="00FE1F65" w:rsidRDefault="00B112D2">
            <w:pPr>
              <w:pStyle w:val="10"/>
            </w:pPr>
            <w:r>
              <w:rPr>
                <w:rFonts w:ascii="Arial Unicode MS" w:eastAsia="Arial Unicode MS" w:hAnsi="Arial Unicode MS" w:cs="Arial Unicode MS"/>
              </w:rPr>
              <w:tab/>
              <w:t xml:space="preserve">echo "현재의 </w:t>
            </w:r>
            <w:r w:rsidR="00F60040">
              <w:rPr>
                <w:rFonts w:ascii="Arial Unicode MS" w:eastAsia="Arial Unicode MS" w:hAnsi="Arial Unicode MS" w:cs="Arial Unicode MS"/>
              </w:rPr>
              <w:t>쿠키 값</w:t>
            </w:r>
            <w:r>
              <w:rPr>
                <w:rFonts w:ascii="Arial Unicode MS" w:eastAsia="Arial Unicode MS" w:hAnsi="Arial Unicode MS" w:cs="Arial Unicode MS"/>
              </w:rPr>
              <w:t xml:space="preserve"> = $__cookie_user&lt;br&gt;";</w:t>
            </w:r>
          </w:p>
          <w:p w14:paraId="0A2F5185" w14:textId="77777777" w:rsidR="00FE1F65" w:rsidRDefault="00FE1F65">
            <w:pPr>
              <w:pStyle w:val="10"/>
            </w:pPr>
          </w:p>
          <w:p w14:paraId="54571C21" w14:textId="77777777" w:rsidR="00FE1F65" w:rsidRDefault="00B112D2">
            <w:pPr>
              <w:pStyle w:val="10"/>
            </w:pPr>
            <w:r>
              <w:tab/>
              <w:t>$cookie_name = "user";</w:t>
            </w:r>
          </w:p>
          <w:p w14:paraId="2CDEFC66" w14:textId="77777777" w:rsidR="00FE1F65" w:rsidRDefault="00B112D2">
            <w:pPr>
              <w:pStyle w:val="10"/>
            </w:pPr>
            <w:r>
              <w:tab/>
              <w:t>$__cookie_user = "jinyPHP";</w:t>
            </w:r>
          </w:p>
          <w:p w14:paraId="0185A9CD" w14:textId="6CB08E30" w:rsidR="00FE1F65" w:rsidRDefault="00B112D2">
            <w:pPr>
              <w:pStyle w:val="10"/>
            </w:pPr>
            <w:r>
              <w:tab/>
              <w:t>if</w:t>
            </w:r>
            <w:ins w:id="13" w:author="이호진" w:date="2017-09-19T18:10:00Z">
              <w:r w:rsidR="00D42D9A">
                <w:t xml:space="preserve"> </w:t>
              </w:r>
            </w:ins>
            <w:r>
              <w:t>(setcookie($cookie_name, $__cookie_user, time() + (86400 * 30), "/"))</w:t>
            </w:r>
            <w:ins w:id="14" w:author="이호진" w:date="2017-09-19T18:10:00Z">
              <w:r w:rsidR="00D42D9A">
                <w:t xml:space="preserve"> </w:t>
              </w:r>
            </w:ins>
            <w:r>
              <w:t>{</w:t>
            </w:r>
          </w:p>
          <w:p w14:paraId="7FCFE1A7" w14:textId="77777777" w:rsidR="00FE1F65" w:rsidRDefault="00B112D2">
            <w:pPr>
              <w:pStyle w:val="10"/>
            </w:pPr>
            <w:r>
              <w:tab/>
            </w:r>
            <w:r>
              <w:tab/>
              <w:t>// 86400 = 1 day</w:t>
            </w:r>
          </w:p>
          <w:p w14:paraId="6510CF1C" w14:textId="77777777" w:rsidR="00FE1F65" w:rsidRDefault="00B112D2">
            <w:pPr>
              <w:pStyle w:val="10"/>
            </w:pPr>
            <w:r>
              <w:rPr>
                <w:rFonts w:ascii="Arial Unicode MS" w:eastAsia="Arial Unicode MS" w:hAnsi="Arial Unicode MS" w:cs="Arial Unicode MS"/>
              </w:rPr>
              <w:tab/>
            </w:r>
            <w:r>
              <w:rPr>
                <w:rFonts w:ascii="Arial Unicode MS" w:eastAsia="Arial Unicode MS" w:hAnsi="Arial Unicode MS" w:cs="Arial Unicode MS"/>
              </w:rPr>
              <w:tab/>
              <w:t>echo "쿠키</w:t>
            </w:r>
            <w:r w:rsidR="00623624">
              <w:rPr>
                <w:rFonts w:ascii="Arial Unicode MS" w:eastAsia="Arial Unicode MS" w:hAnsi="Arial Unicode MS" w:cs="Arial Unicode MS" w:hint="eastAsia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변경 성공";</w:t>
            </w:r>
          </w:p>
          <w:p w14:paraId="50E64BE6" w14:textId="77777777" w:rsidR="00FE1F65" w:rsidRDefault="00B112D2">
            <w:pPr>
              <w:pStyle w:val="10"/>
            </w:pPr>
            <w:r>
              <w:tab/>
              <w:t>} else {</w:t>
            </w:r>
          </w:p>
          <w:p w14:paraId="2DFA9185" w14:textId="77777777" w:rsidR="00FE1F65" w:rsidRDefault="00B112D2">
            <w:pPr>
              <w:pStyle w:val="10"/>
            </w:pPr>
            <w:r>
              <w:rPr>
                <w:rFonts w:ascii="Arial Unicode MS" w:eastAsia="Arial Unicode MS" w:hAnsi="Arial Unicode MS" w:cs="Arial Unicode MS"/>
              </w:rPr>
              <w:tab/>
            </w:r>
            <w:r>
              <w:rPr>
                <w:rFonts w:ascii="Arial Unicode MS" w:eastAsia="Arial Unicode MS" w:hAnsi="Arial Unicode MS" w:cs="Arial Unicode MS"/>
              </w:rPr>
              <w:tab/>
              <w:t>echo "쿠키</w:t>
            </w:r>
            <w:r w:rsidR="00623624">
              <w:rPr>
                <w:rFonts w:ascii="Arial Unicode MS" w:eastAsia="Arial Unicode MS" w:hAnsi="Arial Unicode MS" w:cs="Arial Unicode MS" w:hint="eastAsia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변경 실패";</w:t>
            </w:r>
          </w:p>
          <w:p w14:paraId="00AD626D" w14:textId="77777777" w:rsidR="00FE1F65" w:rsidRDefault="00B112D2">
            <w:pPr>
              <w:pStyle w:val="10"/>
            </w:pPr>
            <w:r>
              <w:tab/>
              <w:t>}</w:t>
            </w:r>
          </w:p>
          <w:p w14:paraId="16A5B18A" w14:textId="77777777" w:rsidR="00FE1F65" w:rsidRDefault="00FE1F65">
            <w:pPr>
              <w:pStyle w:val="10"/>
            </w:pPr>
          </w:p>
          <w:p w14:paraId="6D98A89D" w14:textId="77777777" w:rsidR="00FE1F65" w:rsidRDefault="00B112D2">
            <w:pPr>
              <w:pStyle w:val="10"/>
            </w:pPr>
            <w:r>
              <w:rPr>
                <w:rFonts w:ascii="Arial Unicode MS" w:eastAsia="Arial Unicode MS" w:hAnsi="Arial Unicode MS" w:cs="Arial Unicode MS"/>
              </w:rPr>
              <w:tab/>
              <w:t>echo "쿠키</w:t>
            </w:r>
            <w:r w:rsidR="00623624">
              <w:rPr>
                <w:rFonts w:ascii="Arial Unicode MS" w:eastAsia="Arial Unicode MS" w:hAnsi="Arial Unicode MS" w:cs="Arial Unicode MS" w:hint="eastAsia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변경</w:t>
            </w:r>
            <w:r w:rsidR="00623624">
              <w:rPr>
                <w:rFonts w:ascii="Arial Unicode MS" w:eastAsia="Arial Unicode MS" w:hAnsi="Arial Unicode MS" w:cs="Arial Unicode MS" w:hint="eastAsia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후 다시</w:t>
            </w:r>
            <w:r w:rsidR="00623624">
              <w:rPr>
                <w:rFonts w:ascii="Arial Unicode MS" w:eastAsia="Arial Unicode MS" w:hAnsi="Arial Unicode MS" w:cs="Arial Unicode MS" w:hint="eastAsia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확인 = ".$_COOKIE['user']."&lt;br&gt;";</w:t>
            </w:r>
          </w:p>
          <w:p w14:paraId="14897E32" w14:textId="209B57F2" w:rsidR="00FE1F65" w:rsidRDefault="00B112D2">
            <w:pPr>
              <w:pStyle w:val="10"/>
            </w:pPr>
            <w:r>
              <w:rPr>
                <w:rFonts w:ascii="Arial Unicode MS" w:eastAsia="Arial Unicode MS" w:hAnsi="Arial Unicode MS" w:cs="Arial Unicode MS"/>
              </w:rPr>
              <w:tab/>
              <w:t>echo "페이지</w:t>
            </w:r>
            <w:r w:rsidR="00623624">
              <w:rPr>
                <w:rFonts w:ascii="Arial Unicode MS" w:eastAsia="Arial Unicode MS" w:hAnsi="Arial Unicode MS" w:cs="Arial Unicode MS" w:hint="eastAsia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재로드하면 변경된 쿠키를 확인합니다. &lt;br&gt;";</w:t>
            </w:r>
          </w:p>
          <w:p w14:paraId="79BAF64A" w14:textId="77777777" w:rsidR="00FE1F65" w:rsidRDefault="00FE1F65">
            <w:pPr>
              <w:pStyle w:val="10"/>
            </w:pPr>
          </w:p>
          <w:p w14:paraId="14876295" w14:textId="77777777" w:rsidR="00FE1F65" w:rsidRDefault="00B112D2">
            <w:pPr>
              <w:pStyle w:val="10"/>
            </w:pPr>
            <w:r>
              <w:rPr>
                <w:rFonts w:ascii="Arial Unicode MS" w:eastAsia="Arial Unicode MS" w:hAnsi="Arial Unicode MS" w:cs="Arial Unicode MS"/>
              </w:rPr>
              <w:lastRenderedPageBreak/>
              <w:tab/>
              <w:t>echo "쿠키</w:t>
            </w:r>
            <w:r w:rsidR="00623624">
              <w:rPr>
                <w:rFonts w:ascii="Arial Unicode MS" w:eastAsia="Arial Unicode MS" w:hAnsi="Arial Unicode MS" w:cs="Arial Unicode MS" w:hint="eastAsia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값 별도에 저장 = ". $__cookie_user."해서 사용하면 편리합니다. ";</w:t>
            </w:r>
          </w:p>
          <w:p w14:paraId="28DD9E9C" w14:textId="77777777" w:rsidR="00FE1F65" w:rsidRDefault="00FE1F65">
            <w:pPr>
              <w:pStyle w:val="10"/>
            </w:pPr>
          </w:p>
          <w:p w14:paraId="591A8E27" w14:textId="77777777" w:rsidR="00FE1F65" w:rsidRDefault="00B112D2">
            <w:pPr>
              <w:pStyle w:val="10"/>
            </w:pPr>
            <w:r>
              <w:t>?&gt;</w:t>
            </w:r>
          </w:p>
        </w:tc>
      </w:tr>
    </w:tbl>
    <w:p w14:paraId="3B96F384" w14:textId="77777777" w:rsidR="00FE1F65" w:rsidRDefault="00FE1F65">
      <w:pPr>
        <w:pStyle w:val="10"/>
      </w:pPr>
    </w:p>
    <w:p w14:paraId="2908F47C" w14:textId="77777777" w:rsidR="00FE1F65" w:rsidRDefault="00FE1F65">
      <w:pPr>
        <w:pStyle w:val="10"/>
      </w:pPr>
    </w:p>
    <w:p w14:paraId="5797F13E" w14:textId="4A258487" w:rsidR="00FE1F65" w:rsidRPr="00D42D9A" w:rsidRDefault="009E0407">
      <w:pPr>
        <w:pStyle w:val="10"/>
        <w:rPr>
          <w:b/>
        </w:rPr>
      </w:pPr>
      <w:r>
        <w:rPr>
          <w:rFonts w:ascii="Arial Unicode MS" w:eastAsia="Arial Unicode MS" w:hAnsi="Arial Unicode MS" w:cs="Arial Unicode MS"/>
          <w:b/>
        </w:rPr>
        <w:t>결과</w:t>
      </w:r>
    </w:p>
    <w:p w14:paraId="7B0EBA33" w14:textId="77777777" w:rsidR="00FE1F65" w:rsidRDefault="00B112D2">
      <w:pPr>
        <w:pStyle w:val="10"/>
      </w:pPr>
      <w:r>
        <w:rPr>
          <w:rFonts w:ascii="Arial Unicode MS" w:eastAsia="Arial Unicode MS" w:hAnsi="Arial Unicode MS" w:cs="Arial Unicode MS"/>
        </w:rPr>
        <w:t>현재의 쿠키</w:t>
      </w:r>
      <w:r w:rsidR="00623624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값 = jiny</w:t>
      </w:r>
    </w:p>
    <w:p w14:paraId="7F0A3F31" w14:textId="77777777" w:rsidR="00623624" w:rsidRDefault="00B112D2">
      <w:pPr>
        <w:pStyle w:val="1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쿠키</w:t>
      </w:r>
      <w:r w:rsidR="00623624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변경 성공</w:t>
      </w:r>
      <w:r w:rsidR="00623624">
        <w:rPr>
          <w:rFonts w:ascii="Arial Unicode MS" w:eastAsia="Arial Unicode MS" w:hAnsi="Arial Unicode MS" w:cs="Arial Unicode MS" w:hint="eastAsia"/>
        </w:rPr>
        <w:t xml:space="preserve"> </w:t>
      </w:r>
    </w:p>
    <w:p w14:paraId="472746FE" w14:textId="77777777" w:rsidR="00FE1F65" w:rsidRDefault="00B112D2">
      <w:pPr>
        <w:pStyle w:val="10"/>
      </w:pPr>
      <w:r>
        <w:rPr>
          <w:rFonts w:ascii="Arial Unicode MS" w:eastAsia="Arial Unicode MS" w:hAnsi="Arial Unicode MS" w:cs="Arial Unicode MS"/>
        </w:rPr>
        <w:t>쿠키</w:t>
      </w:r>
      <w:r w:rsidR="00623624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변경</w:t>
      </w:r>
      <w:r w:rsidR="00623624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후 다시</w:t>
      </w:r>
      <w:r w:rsidR="00623624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확인 = jiny</w:t>
      </w:r>
    </w:p>
    <w:p w14:paraId="48DB526B" w14:textId="0A17E752" w:rsidR="00FE1F65" w:rsidRDefault="00B112D2">
      <w:pPr>
        <w:pStyle w:val="10"/>
      </w:pPr>
      <w:r>
        <w:rPr>
          <w:rFonts w:ascii="Arial Unicode MS" w:eastAsia="Arial Unicode MS" w:hAnsi="Arial Unicode MS" w:cs="Arial Unicode MS"/>
        </w:rPr>
        <w:t>페이지 재로드하면 변경된 쿠키를 확인합니다.</w:t>
      </w:r>
    </w:p>
    <w:p w14:paraId="20F5AC0A" w14:textId="77777777" w:rsidR="00FE1F65" w:rsidRDefault="00B112D2">
      <w:pPr>
        <w:pStyle w:val="10"/>
      </w:pPr>
      <w:r>
        <w:rPr>
          <w:rFonts w:ascii="Arial Unicode MS" w:eastAsia="Arial Unicode MS" w:hAnsi="Arial Unicode MS" w:cs="Arial Unicode MS"/>
        </w:rPr>
        <w:t>쿠키</w:t>
      </w:r>
      <w:r w:rsidR="00623624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 xml:space="preserve">값 별도에 저장 = jinyPHP해서 사용하면 편리합니다. </w:t>
      </w:r>
    </w:p>
    <w:p w14:paraId="0BD5B4F5" w14:textId="77777777" w:rsidR="00FE1F65" w:rsidRDefault="00FE1F65">
      <w:pPr>
        <w:pStyle w:val="10"/>
      </w:pPr>
    </w:p>
    <w:p w14:paraId="208BCCC2" w14:textId="55256ADE" w:rsidR="00FE1F65" w:rsidRPr="007825DB" w:rsidRDefault="007825DB">
      <w:pPr>
        <w:pStyle w:val="10"/>
      </w:pPr>
      <w:r>
        <w:rPr>
          <w:rFonts w:hint="eastAsia"/>
        </w:rPr>
        <w:t>위의</w:t>
      </w:r>
      <w:r>
        <w:rPr>
          <w:rFonts w:hint="eastAsia"/>
        </w:rPr>
        <w:t xml:space="preserve"> </w:t>
      </w:r>
      <w:r>
        <w:rPr>
          <w:rFonts w:hint="eastAsia"/>
        </w:rPr>
        <w:t>예제에서</w:t>
      </w:r>
      <w:r>
        <w:rPr>
          <w:rFonts w:hint="eastAsia"/>
        </w:rPr>
        <w:t xml:space="preserve"> </w:t>
      </w:r>
      <w:r>
        <w:rPr>
          <w:rFonts w:hint="eastAsia"/>
        </w:rPr>
        <w:t>쿠키</w:t>
      </w:r>
      <w:r w:rsidR="006F349A"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바로</w:t>
      </w:r>
      <w:r>
        <w:rPr>
          <w:rFonts w:hint="eastAsia"/>
        </w:rPr>
        <w:t xml:space="preserve"> </w:t>
      </w:r>
      <w:r>
        <w:rPr>
          <w:rFonts w:hint="eastAsia"/>
        </w:rPr>
        <w:t>사용하는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t xml:space="preserve">$__cookie_user 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rPr>
          <w:rFonts w:hint="eastAsia"/>
        </w:rPr>
        <w:t>별개의</w:t>
      </w:r>
      <w:r>
        <w:rPr>
          <w:rFonts w:hint="eastAsia"/>
        </w:rPr>
        <w:t xml:space="preserve"> </w:t>
      </w:r>
      <w:r>
        <w:rPr>
          <w:rFonts w:hint="eastAsia"/>
        </w:rPr>
        <w:t>변수를</w:t>
      </w:r>
      <w:r>
        <w:rPr>
          <w:rFonts w:hint="eastAsia"/>
        </w:rPr>
        <w:t xml:space="preserve"> </w:t>
      </w:r>
      <w:r>
        <w:rPr>
          <w:rFonts w:hint="eastAsia"/>
        </w:rPr>
        <w:t>이용하여</w:t>
      </w:r>
      <w:r>
        <w:rPr>
          <w:rFonts w:hint="eastAsia"/>
        </w:rPr>
        <w:t xml:space="preserve"> </w:t>
      </w:r>
      <w:r>
        <w:rPr>
          <w:rFonts w:hint="eastAsia"/>
        </w:rPr>
        <w:t>쿠키</w:t>
      </w:r>
      <w:r w:rsidR="006F349A"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생성하고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이용하여</w:t>
      </w:r>
      <w:r>
        <w:rPr>
          <w:rFonts w:hint="eastAsia"/>
        </w:rPr>
        <w:t xml:space="preserve"> </w:t>
      </w:r>
      <w:r>
        <w:rPr>
          <w:rFonts w:hint="eastAsia"/>
        </w:rPr>
        <w:t>처리하면</w:t>
      </w:r>
      <w:r>
        <w:rPr>
          <w:rFonts w:hint="eastAsia"/>
        </w:rPr>
        <w:t xml:space="preserve"> </w:t>
      </w:r>
      <w:r>
        <w:rPr>
          <w:rFonts w:hint="eastAsia"/>
        </w:rPr>
        <w:t>쿠키</w:t>
      </w:r>
      <w:r w:rsidR="006F349A">
        <w:rPr>
          <w:rFonts w:hint="eastAsia"/>
        </w:rPr>
        <w:t xml:space="preserve"> </w:t>
      </w:r>
      <w:r>
        <w:rPr>
          <w:rFonts w:hint="eastAsia"/>
        </w:rPr>
        <w:t>값</w:t>
      </w:r>
      <w:r>
        <w:rPr>
          <w:rFonts w:hint="eastAsia"/>
        </w:rPr>
        <w:t xml:space="preserve"> </w:t>
      </w:r>
      <w:r>
        <w:rPr>
          <w:rFonts w:hint="eastAsia"/>
        </w:rPr>
        <w:t>반영에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불편함을</w:t>
      </w:r>
      <w:r>
        <w:rPr>
          <w:rFonts w:hint="eastAsia"/>
        </w:rPr>
        <w:t xml:space="preserve"> </w:t>
      </w:r>
      <w:r>
        <w:rPr>
          <w:rFonts w:hint="eastAsia"/>
        </w:rPr>
        <w:t>해결</w:t>
      </w:r>
      <w:r w:rsidR="006F349A"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있을</w:t>
      </w:r>
      <w:r>
        <w:rPr>
          <w:rFonts w:hint="eastAsia"/>
        </w:rPr>
        <w:t xml:space="preserve"> </w:t>
      </w:r>
      <w:r>
        <w:rPr>
          <w:rFonts w:hint="eastAsia"/>
        </w:rPr>
        <w:t>것입니다</w:t>
      </w:r>
      <w:r>
        <w:rPr>
          <w:rFonts w:hint="eastAsia"/>
        </w:rPr>
        <w:t>.</w:t>
      </w:r>
    </w:p>
    <w:p w14:paraId="7F43D1C7" w14:textId="67D3C6B0" w:rsidR="007825DB" w:rsidRDefault="007825DB">
      <w:pPr>
        <w:pStyle w:val="10"/>
      </w:pPr>
    </w:p>
    <w:p w14:paraId="427A3078" w14:textId="77777777" w:rsidR="007825DB" w:rsidRDefault="007825DB">
      <w:pPr>
        <w:pStyle w:val="10"/>
      </w:pPr>
    </w:p>
    <w:p w14:paraId="2E3AF955" w14:textId="17819780" w:rsidR="00FE1F65" w:rsidRDefault="00A40605">
      <w:pPr>
        <w:pStyle w:val="10"/>
        <w:rPr>
          <w:b/>
          <w:sz w:val="28"/>
          <w:szCs w:val="28"/>
        </w:rPr>
      </w:pPr>
      <w:r>
        <w:rPr>
          <w:rFonts w:ascii="Arial Unicode MS" w:eastAsia="Arial Unicode MS" w:hAnsi="Arial Unicode MS" w:cs="Arial Unicode MS"/>
          <w:b/>
          <w:sz w:val="28"/>
          <w:szCs w:val="28"/>
        </w:rPr>
        <w:t>13.</w:t>
      </w:r>
      <w:r w:rsidR="00B112D2">
        <w:rPr>
          <w:rFonts w:ascii="Arial Unicode MS" w:eastAsia="Arial Unicode MS" w:hAnsi="Arial Unicode MS" w:cs="Arial Unicode MS"/>
          <w:b/>
          <w:sz w:val="28"/>
          <w:szCs w:val="28"/>
        </w:rPr>
        <w:t>1.4 쿠키</w:t>
      </w:r>
      <w:r w:rsidR="00332F9D">
        <w:rPr>
          <w:rFonts w:ascii="Arial Unicode MS" w:eastAsia="Arial Unicode MS" w:hAnsi="Arial Unicode MS" w:cs="Arial Unicode MS" w:hint="eastAsia"/>
          <w:b/>
          <w:sz w:val="28"/>
          <w:szCs w:val="28"/>
        </w:rPr>
        <w:t xml:space="preserve"> </w:t>
      </w:r>
      <w:r w:rsidR="00B112D2">
        <w:rPr>
          <w:rFonts w:ascii="Arial Unicode MS" w:eastAsia="Arial Unicode MS" w:hAnsi="Arial Unicode MS" w:cs="Arial Unicode MS"/>
          <w:b/>
          <w:sz w:val="28"/>
          <w:szCs w:val="28"/>
        </w:rPr>
        <w:t>삭제 및 만료</w:t>
      </w:r>
    </w:p>
    <w:p w14:paraId="59BE2756" w14:textId="77777777" w:rsidR="00FE1F65" w:rsidRDefault="00FE1F65">
      <w:pPr>
        <w:pStyle w:val="10"/>
      </w:pPr>
    </w:p>
    <w:p w14:paraId="6EF804A0" w14:textId="151831EC" w:rsidR="00FE1F65" w:rsidRDefault="00B112D2">
      <w:pPr>
        <w:pStyle w:val="10"/>
      </w:pPr>
      <w:r>
        <w:rPr>
          <w:rFonts w:ascii="Arial Unicode MS" w:eastAsia="Arial Unicode MS" w:hAnsi="Arial Unicode MS" w:cs="Arial Unicode MS"/>
        </w:rPr>
        <w:t xml:space="preserve">쿠키는 </w:t>
      </w:r>
      <w:r w:rsidR="00542BB8">
        <w:rPr>
          <w:rFonts w:ascii="Arial Unicode MS" w:eastAsia="Arial Unicode MS" w:hAnsi="Arial Unicode MS" w:cs="Arial Unicode MS" w:hint="eastAsia"/>
        </w:rPr>
        <w:t xml:space="preserve">특이하게도 </w:t>
      </w:r>
      <w:r>
        <w:rPr>
          <w:rFonts w:ascii="Arial Unicode MS" w:eastAsia="Arial Unicode MS" w:hAnsi="Arial Unicode MS" w:cs="Arial Unicode MS"/>
        </w:rPr>
        <w:t>쿠키의 유효</w:t>
      </w:r>
      <w:r w:rsidR="00DB2A41">
        <w:rPr>
          <w:rFonts w:ascii="Arial Unicode MS" w:eastAsia="Arial Unicode MS" w:hAnsi="Arial Unicode MS" w:cs="Arial Unicode MS" w:hint="eastAsia"/>
        </w:rPr>
        <w:t xml:space="preserve"> 기</w:t>
      </w:r>
      <w:r>
        <w:rPr>
          <w:rFonts w:ascii="Arial Unicode MS" w:eastAsia="Arial Unicode MS" w:hAnsi="Arial Unicode MS" w:cs="Arial Unicode MS"/>
        </w:rPr>
        <w:t>간</w:t>
      </w:r>
      <w:r w:rsidR="00DB2A41">
        <w:rPr>
          <w:rFonts w:ascii="Arial Unicode MS" w:eastAsia="Arial Unicode MS" w:hAnsi="Arial Unicode MS" w:cs="Arial Unicode MS" w:hint="eastAsia"/>
        </w:rPr>
        <w:t>이</w:t>
      </w:r>
      <w:r>
        <w:rPr>
          <w:rFonts w:ascii="Arial Unicode MS" w:eastAsia="Arial Unicode MS" w:hAnsi="Arial Unicode MS" w:cs="Arial Unicode MS"/>
        </w:rPr>
        <w:t xml:space="preserve"> 있습니다.</w:t>
      </w:r>
      <w:r w:rsidR="00542BB8">
        <w:rPr>
          <w:rFonts w:ascii="Arial Unicode MS" w:eastAsia="Arial Unicode MS" w:hAnsi="Arial Unicode MS" w:cs="Arial Unicode MS"/>
        </w:rPr>
        <w:t xml:space="preserve"> </w:t>
      </w:r>
      <w:r w:rsidR="00542BB8">
        <w:rPr>
          <w:rFonts w:ascii="Arial Unicode MS" w:eastAsia="Arial Unicode MS" w:hAnsi="Arial Unicode MS" w:cs="Arial Unicode MS" w:hint="eastAsia"/>
        </w:rPr>
        <w:t>유효시간이 지나면 쿠키의 값은 자동으로 소멸하거나 적용되지 않습니다.</w:t>
      </w:r>
    </w:p>
    <w:p w14:paraId="3BD66E07" w14:textId="77777777" w:rsidR="00FE1F65" w:rsidRPr="00DB2A41" w:rsidRDefault="00FE1F65">
      <w:pPr>
        <w:pStyle w:val="10"/>
      </w:pPr>
    </w:p>
    <w:p w14:paraId="2C47DEC8" w14:textId="252656BC" w:rsidR="00FE1F65" w:rsidRDefault="00542BB8">
      <w:pPr>
        <w:pStyle w:val="10"/>
      </w:pPr>
      <w:r>
        <w:rPr>
          <w:rFonts w:ascii="Arial Unicode MS" w:eastAsia="Arial Unicode MS" w:hAnsi="Arial Unicode MS" w:cs="Arial Unicode MS"/>
        </w:rPr>
        <w:t>PHP</w:t>
      </w:r>
      <w:r>
        <w:rPr>
          <w:rFonts w:ascii="Arial Unicode MS" w:eastAsia="Arial Unicode MS" w:hAnsi="Arial Unicode MS" w:cs="Arial Unicode MS" w:hint="eastAsia"/>
        </w:rPr>
        <w:t xml:space="preserve">에서 </w:t>
      </w:r>
      <w:r w:rsidR="00B112D2">
        <w:rPr>
          <w:rFonts w:ascii="Arial Unicode MS" w:eastAsia="Arial Unicode MS" w:hAnsi="Arial Unicode MS" w:cs="Arial Unicode MS"/>
        </w:rPr>
        <w:t>setcookie()</w:t>
      </w:r>
      <w:r w:rsidR="00332F9D">
        <w:rPr>
          <w:rFonts w:ascii="Arial Unicode MS" w:eastAsia="Arial Unicode MS" w:hAnsi="Arial Unicode MS" w:cs="Arial Unicode MS" w:hint="eastAsia"/>
        </w:rPr>
        <w:t xml:space="preserve"> </w:t>
      </w:r>
      <w:r w:rsidR="00B112D2">
        <w:rPr>
          <w:rFonts w:ascii="Arial Unicode MS" w:eastAsia="Arial Unicode MS" w:hAnsi="Arial Unicode MS" w:cs="Arial Unicode MS"/>
        </w:rPr>
        <w:t xml:space="preserve">함수를 </w:t>
      </w:r>
      <w:r>
        <w:rPr>
          <w:rFonts w:ascii="Arial Unicode MS" w:eastAsia="Arial Unicode MS" w:hAnsi="Arial Unicode MS" w:cs="Arial Unicode MS" w:hint="eastAsia"/>
        </w:rPr>
        <w:t>사용하여</w:t>
      </w:r>
      <w:r w:rsidR="00B112D2">
        <w:rPr>
          <w:rFonts w:ascii="Arial Unicode MS" w:eastAsia="Arial Unicode MS" w:hAnsi="Arial Unicode MS" w:cs="Arial Unicode MS"/>
        </w:rPr>
        <w:t xml:space="preserve"> 쿠키를 생성할</w:t>
      </w:r>
      <w:r w:rsidR="00332F9D">
        <w:rPr>
          <w:rFonts w:ascii="Arial Unicode MS" w:eastAsia="Arial Unicode MS" w:hAnsi="Arial Unicode MS" w:cs="Arial Unicode MS" w:hint="eastAsia"/>
        </w:rPr>
        <w:t xml:space="preserve"> </w:t>
      </w:r>
      <w:r w:rsidR="00B112D2">
        <w:rPr>
          <w:rFonts w:ascii="Arial Unicode MS" w:eastAsia="Arial Unicode MS" w:hAnsi="Arial Unicode MS" w:cs="Arial Unicode MS"/>
        </w:rPr>
        <w:t>때 쿠키의 만료</w:t>
      </w:r>
      <w:r w:rsidR="00DB2A41">
        <w:rPr>
          <w:rFonts w:ascii="Arial Unicode MS" w:eastAsia="Arial Unicode MS" w:hAnsi="Arial Unicode MS" w:cs="Arial Unicode MS" w:hint="eastAsia"/>
        </w:rPr>
        <w:t xml:space="preserve"> </w:t>
      </w:r>
      <w:r w:rsidR="00B112D2">
        <w:rPr>
          <w:rFonts w:ascii="Arial Unicode MS" w:eastAsia="Arial Unicode MS" w:hAnsi="Arial Unicode MS" w:cs="Arial Unicode MS"/>
        </w:rPr>
        <w:t xml:space="preserve">시간을 </w:t>
      </w:r>
      <w:r w:rsidR="00DB2A41">
        <w:rPr>
          <w:rFonts w:ascii="Arial Unicode MS" w:eastAsia="Arial Unicode MS" w:hAnsi="Arial Unicode MS" w:cs="Arial Unicode MS" w:hint="eastAsia"/>
        </w:rPr>
        <w:t>함께</w:t>
      </w:r>
      <w:r w:rsidR="00B112D2">
        <w:rPr>
          <w:rFonts w:ascii="Arial Unicode MS" w:eastAsia="Arial Unicode MS" w:hAnsi="Arial Unicode MS" w:cs="Arial Unicode MS"/>
        </w:rPr>
        <w:t xml:space="preserve"> 설정</w:t>
      </w:r>
      <w:r w:rsidR="00332F9D">
        <w:rPr>
          <w:rFonts w:ascii="Arial Unicode MS" w:eastAsia="Arial Unicode MS" w:hAnsi="Arial Unicode MS" w:cs="Arial Unicode MS" w:hint="eastAsia"/>
        </w:rPr>
        <w:t>했</w:t>
      </w:r>
      <w:r w:rsidR="00B112D2">
        <w:rPr>
          <w:rFonts w:ascii="Arial Unicode MS" w:eastAsia="Arial Unicode MS" w:hAnsi="Arial Unicode MS" w:cs="Arial Unicode MS"/>
        </w:rPr>
        <w:t>습니다. 쿠키는 만료</w:t>
      </w:r>
      <w:r w:rsidR="00DB2A41">
        <w:rPr>
          <w:rFonts w:ascii="Arial Unicode MS" w:eastAsia="Arial Unicode MS" w:hAnsi="Arial Unicode MS" w:cs="Arial Unicode MS" w:hint="eastAsia"/>
        </w:rPr>
        <w:t xml:space="preserve"> </w:t>
      </w:r>
      <w:r w:rsidR="00B112D2">
        <w:rPr>
          <w:rFonts w:ascii="Arial Unicode MS" w:eastAsia="Arial Unicode MS" w:hAnsi="Arial Unicode MS" w:cs="Arial Unicode MS"/>
        </w:rPr>
        <w:t>시간이 지나면 자연스럽게 삭제됩니다.</w:t>
      </w:r>
    </w:p>
    <w:p w14:paraId="5C3A6922" w14:textId="77777777" w:rsidR="00FE1F65" w:rsidRDefault="00FE1F65">
      <w:pPr>
        <w:pStyle w:val="10"/>
      </w:pPr>
    </w:p>
    <w:p w14:paraId="47E02C52" w14:textId="5D267154" w:rsidR="00FE1F65" w:rsidRDefault="00542BB8">
      <w:pPr>
        <w:pStyle w:val="10"/>
        <w:rPr>
          <w:b/>
        </w:rPr>
      </w:pPr>
      <w:r>
        <w:rPr>
          <w:rFonts w:ascii="Arial Unicode MS" w:eastAsia="Arial Unicode MS" w:hAnsi="Arial Unicode MS" w:cs="Arial Unicode MS" w:hint="eastAsia"/>
        </w:rPr>
        <w:t xml:space="preserve">또한 </w:t>
      </w:r>
      <w:r w:rsidR="00B112D2">
        <w:rPr>
          <w:rFonts w:ascii="Arial Unicode MS" w:eastAsia="Arial Unicode MS" w:hAnsi="Arial Unicode MS" w:cs="Arial Unicode MS"/>
        </w:rPr>
        <w:t>쿠키</w:t>
      </w:r>
      <w:r>
        <w:rPr>
          <w:rFonts w:ascii="Arial Unicode MS" w:eastAsia="Arial Unicode MS" w:hAnsi="Arial Unicode MS" w:cs="Arial Unicode MS" w:hint="eastAsia"/>
        </w:rPr>
        <w:t xml:space="preserve"> 값을</w:t>
      </w:r>
      <w:r w:rsidR="00B112D2">
        <w:rPr>
          <w:rFonts w:ascii="Arial Unicode MS" w:eastAsia="Arial Unicode MS" w:hAnsi="Arial Unicode MS" w:cs="Arial Unicode MS"/>
        </w:rPr>
        <w:t xml:space="preserve"> 강제로 삭제하기 위해서는 쿠키</w:t>
      </w:r>
      <w:r w:rsidR="00DB2A41">
        <w:rPr>
          <w:rFonts w:ascii="Arial Unicode MS" w:eastAsia="Arial Unicode MS" w:hAnsi="Arial Unicode MS" w:cs="Arial Unicode MS" w:hint="eastAsia"/>
        </w:rPr>
        <w:t xml:space="preserve"> </w:t>
      </w:r>
      <w:r w:rsidR="00B112D2">
        <w:rPr>
          <w:rFonts w:ascii="Arial Unicode MS" w:eastAsia="Arial Unicode MS" w:hAnsi="Arial Unicode MS" w:cs="Arial Unicode MS"/>
        </w:rPr>
        <w:t>값</w:t>
      </w:r>
      <w:r>
        <w:rPr>
          <w:rFonts w:ascii="Arial Unicode MS" w:eastAsia="Arial Unicode MS" w:hAnsi="Arial Unicode MS" w:cs="Arial Unicode MS" w:hint="eastAsia"/>
        </w:rPr>
        <w:t>의</w:t>
      </w:r>
      <w:r w:rsidR="00B112D2">
        <w:rPr>
          <w:rFonts w:ascii="Arial Unicode MS" w:eastAsia="Arial Unicode MS" w:hAnsi="Arial Unicode MS" w:cs="Arial Unicode MS"/>
        </w:rPr>
        <w:t xml:space="preserve"> 만료</w:t>
      </w:r>
      <w:r w:rsidR="00DB2A41">
        <w:rPr>
          <w:rFonts w:ascii="Arial Unicode MS" w:eastAsia="Arial Unicode MS" w:hAnsi="Arial Unicode MS" w:cs="Arial Unicode MS" w:hint="eastAsia"/>
        </w:rPr>
        <w:t xml:space="preserve"> </w:t>
      </w:r>
      <w:r w:rsidR="00B112D2">
        <w:rPr>
          <w:rFonts w:ascii="Arial Unicode MS" w:eastAsia="Arial Unicode MS" w:hAnsi="Arial Unicode MS" w:cs="Arial Unicode MS"/>
        </w:rPr>
        <w:t>시간을 현재</w:t>
      </w:r>
      <w:r w:rsidR="00DB2A41">
        <w:rPr>
          <w:rFonts w:ascii="Arial Unicode MS" w:eastAsia="Arial Unicode MS" w:hAnsi="Arial Unicode MS" w:cs="Arial Unicode MS" w:hint="eastAsia"/>
        </w:rPr>
        <w:t xml:space="preserve"> </w:t>
      </w:r>
      <w:r w:rsidR="00B112D2">
        <w:rPr>
          <w:rFonts w:ascii="Arial Unicode MS" w:eastAsia="Arial Unicode MS" w:hAnsi="Arial Unicode MS" w:cs="Arial Unicode MS"/>
        </w:rPr>
        <w:t xml:space="preserve">시간 이전으로 </w:t>
      </w:r>
      <w:r>
        <w:rPr>
          <w:rFonts w:ascii="Arial Unicode MS" w:eastAsia="Arial Unicode MS" w:hAnsi="Arial Unicode MS" w:cs="Arial Unicode MS" w:hint="eastAsia"/>
        </w:rPr>
        <w:t>변경 재</w:t>
      </w:r>
      <w:r w:rsidR="00B112D2">
        <w:rPr>
          <w:rFonts w:ascii="Arial Unicode MS" w:eastAsia="Arial Unicode MS" w:hAnsi="Arial Unicode MS" w:cs="Arial Unicode MS"/>
        </w:rPr>
        <w:t>설정</w:t>
      </w:r>
      <w:r w:rsidR="00DB2A41">
        <w:rPr>
          <w:rFonts w:ascii="Arial Unicode MS" w:eastAsia="Arial Unicode MS" w:hAnsi="Arial Unicode MS" w:cs="Arial Unicode MS" w:hint="eastAsia"/>
        </w:rPr>
        <w:t>하</w:t>
      </w:r>
      <w:r w:rsidR="00B112D2">
        <w:rPr>
          <w:rFonts w:ascii="Arial Unicode MS" w:eastAsia="Arial Unicode MS" w:hAnsi="Arial Unicode MS" w:cs="Arial Unicode MS"/>
        </w:rPr>
        <w:t>면 시간</w:t>
      </w:r>
      <w:r w:rsidR="00DB2A41">
        <w:rPr>
          <w:rFonts w:ascii="Arial Unicode MS" w:eastAsia="Arial Unicode MS" w:hAnsi="Arial Unicode MS" w:cs="Arial Unicode MS" w:hint="eastAsia"/>
        </w:rPr>
        <w:t xml:space="preserve"> </w:t>
      </w:r>
      <w:r w:rsidR="00B112D2">
        <w:rPr>
          <w:rFonts w:ascii="Arial Unicode MS" w:eastAsia="Arial Unicode MS" w:hAnsi="Arial Unicode MS" w:cs="Arial Unicode MS"/>
        </w:rPr>
        <w:t>만료로 인</w:t>
      </w:r>
      <w:r w:rsidR="00DB2A41">
        <w:rPr>
          <w:rFonts w:ascii="Arial Unicode MS" w:eastAsia="Arial Unicode MS" w:hAnsi="Arial Unicode MS" w:cs="Arial Unicode MS" w:hint="eastAsia"/>
        </w:rPr>
        <w:t>해</w:t>
      </w:r>
      <w:r w:rsidR="00B112D2">
        <w:rPr>
          <w:rFonts w:ascii="Arial Unicode MS" w:eastAsia="Arial Unicode MS" w:hAnsi="Arial Unicode MS" w:cs="Arial Unicode MS"/>
        </w:rPr>
        <w:t xml:space="preserve"> 쿠기</w:t>
      </w:r>
      <w:r w:rsidR="00DB2A41">
        <w:rPr>
          <w:rFonts w:ascii="Arial Unicode MS" w:eastAsia="Arial Unicode MS" w:hAnsi="Arial Unicode MS" w:cs="Arial Unicode MS" w:hint="eastAsia"/>
        </w:rPr>
        <w:t>가</w:t>
      </w:r>
      <w:r w:rsidR="00B112D2">
        <w:rPr>
          <w:rFonts w:ascii="Arial Unicode MS" w:eastAsia="Arial Unicode MS" w:hAnsi="Arial Unicode MS" w:cs="Arial Unicode MS"/>
        </w:rPr>
        <w:t xml:space="preserve"> 삭제됩니다.</w:t>
      </w:r>
    </w:p>
    <w:p w14:paraId="7E112000" w14:textId="4C4BBB5A" w:rsidR="00FE1F65" w:rsidRDefault="00FE1F65">
      <w:pPr>
        <w:pStyle w:val="10"/>
        <w:rPr>
          <w:ins w:id="15" w:author="이호진" w:date="2017-09-19T18:10:00Z"/>
        </w:rPr>
      </w:pPr>
    </w:p>
    <w:p w14:paraId="105F458A" w14:textId="20B6328C" w:rsidR="00D42D9A" w:rsidRDefault="00D42D9A">
      <w:pPr>
        <w:pStyle w:val="10"/>
        <w:rPr>
          <w:rFonts w:hint="eastAsia"/>
        </w:rPr>
      </w:pPr>
      <w:ins w:id="16" w:author="이호진" w:date="2017-09-19T18:10:00Z">
        <w:r>
          <w:rPr>
            <w:rFonts w:hint="eastAsia"/>
          </w:rPr>
          <w:t>예</w:t>
        </w:r>
        <w:r>
          <w:rPr>
            <w:rFonts w:hint="eastAsia"/>
          </w:rPr>
          <w:t>)</w:t>
        </w:r>
      </w:ins>
    </w:p>
    <w:tbl>
      <w:tblPr>
        <w:tblStyle w:val="aa"/>
        <w:tblW w:w="9638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FE1F65" w14:paraId="5B1F50D0" w14:textId="77777777"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59483" w14:textId="77777777" w:rsidR="00FE1F65" w:rsidRDefault="00B112D2">
            <w:pPr>
              <w:pStyle w:val="10"/>
            </w:pPr>
            <w:r>
              <w:t xml:space="preserve">setcookie("user", "", </w:t>
            </w:r>
            <w:r w:rsidRPr="00D42D9A">
              <w:rPr>
                <w:b/>
              </w:rPr>
              <w:t>time() - 3600</w:t>
            </w:r>
            <w:r>
              <w:t>);</w:t>
            </w:r>
          </w:p>
        </w:tc>
      </w:tr>
    </w:tbl>
    <w:p w14:paraId="5B6C12B4" w14:textId="77777777" w:rsidR="00FE1F65" w:rsidRDefault="00FE1F65">
      <w:pPr>
        <w:pStyle w:val="10"/>
      </w:pPr>
    </w:p>
    <w:p w14:paraId="5C1666BF" w14:textId="77777777" w:rsidR="00FE1F65" w:rsidRDefault="00FE1F65">
      <w:pPr>
        <w:pStyle w:val="10"/>
      </w:pPr>
    </w:p>
    <w:p w14:paraId="59EFEF81" w14:textId="5DE85884" w:rsidR="00FE1F65" w:rsidRDefault="00A40605">
      <w:pPr>
        <w:pStyle w:val="10"/>
      </w:pPr>
      <w:r>
        <w:rPr>
          <w:rFonts w:ascii="Arial Unicode MS" w:eastAsia="Arial Unicode MS" w:hAnsi="Arial Unicode MS" w:cs="Arial Unicode MS"/>
          <w:b/>
          <w:sz w:val="28"/>
          <w:szCs w:val="28"/>
        </w:rPr>
        <w:t>13.</w:t>
      </w:r>
      <w:r w:rsidR="00B112D2">
        <w:rPr>
          <w:rFonts w:ascii="Arial Unicode MS" w:eastAsia="Arial Unicode MS" w:hAnsi="Arial Unicode MS" w:cs="Arial Unicode MS"/>
          <w:b/>
          <w:sz w:val="28"/>
          <w:szCs w:val="28"/>
        </w:rPr>
        <w:t>1.5 쿠키 체크</w:t>
      </w:r>
    </w:p>
    <w:p w14:paraId="64C400BA" w14:textId="145F92A8" w:rsidR="00FE1F65" w:rsidRDefault="00B112D2">
      <w:pPr>
        <w:pStyle w:val="10"/>
      </w:pPr>
      <w:r>
        <w:rPr>
          <w:rFonts w:ascii="Arial Unicode MS" w:eastAsia="Arial Unicode MS" w:hAnsi="Arial Unicode MS" w:cs="Arial Unicode MS"/>
        </w:rPr>
        <w:t>슈퍼변수 $_COOKIE는 배열로 되어 있습니다. 배열</w:t>
      </w:r>
      <w:r w:rsidR="00DB2A41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 xml:space="preserve">값 하나하나를 검사를 할 수도 있지만, 배열의 </w:t>
      </w:r>
      <w:r w:rsidR="00DB2A41">
        <w:rPr>
          <w:rFonts w:ascii="Arial Unicode MS" w:eastAsia="Arial Unicode MS" w:hAnsi="Arial Unicode MS" w:cs="Arial Unicode MS" w:hint="eastAsia"/>
        </w:rPr>
        <w:t>개</w:t>
      </w:r>
      <w:r>
        <w:rPr>
          <w:rFonts w:ascii="Arial Unicode MS" w:eastAsia="Arial Unicode MS" w:hAnsi="Arial Unicode MS" w:cs="Arial Unicode MS"/>
        </w:rPr>
        <w:t>수를 확인할 수 있는 count()</w:t>
      </w:r>
      <w:r w:rsidR="00DB2A41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함수</w:t>
      </w:r>
      <w:r w:rsidR="00DB2A41">
        <w:rPr>
          <w:rFonts w:ascii="Arial Unicode MS" w:eastAsia="Arial Unicode MS" w:hAnsi="Arial Unicode MS" w:cs="Arial Unicode MS" w:hint="eastAsia"/>
        </w:rPr>
        <w:t>로</w:t>
      </w:r>
      <w:r>
        <w:rPr>
          <w:rFonts w:ascii="Arial Unicode MS" w:eastAsia="Arial Unicode MS" w:hAnsi="Arial Unicode MS" w:cs="Arial Unicode MS"/>
        </w:rPr>
        <w:t xml:space="preserve"> 쿠키의 존재</w:t>
      </w:r>
      <w:r w:rsidR="00DB2A41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여부를 확인할 수 있습니다.</w:t>
      </w:r>
    </w:p>
    <w:p w14:paraId="4E5CC9BE" w14:textId="77777777" w:rsidR="00FE1F65" w:rsidRDefault="00FE1F65">
      <w:pPr>
        <w:pStyle w:val="10"/>
      </w:pPr>
    </w:p>
    <w:p w14:paraId="58B4669F" w14:textId="3189F29A" w:rsidR="00FE1F65" w:rsidRPr="00D42D9A" w:rsidRDefault="00B112D2">
      <w:pPr>
        <w:pStyle w:val="10"/>
      </w:pPr>
      <w:r>
        <w:rPr>
          <w:rFonts w:ascii="Arial Unicode MS" w:eastAsia="Arial Unicode MS" w:hAnsi="Arial Unicode MS" w:cs="Arial Unicode MS"/>
          <w:b/>
        </w:rPr>
        <w:t>예제</w:t>
      </w:r>
      <w:r w:rsidR="00DB2A41">
        <w:rPr>
          <w:rFonts w:ascii="Arial Unicode MS" w:eastAsia="Arial Unicode MS" w:hAnsi="Arial Unicode MS" w:cs="Arial Unicode MS" w:hint="eastAsia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 xml:space="preserve">파일 </w:t>
      </w:r>
      <w:r w:rsidRPr="00D42D9A">
        <w:rPr>
          <w:rFonts w:ascii="Arial Unicode MS" w:eastAsia="Arial Unicode MS" w:hAnsi="Arial Unicode MS" w:cs="Arial Unicode MS"/>
        </w:rPr>
        <w:t>cookie-05.php</w:t>
      </w:r>
    </w:p>
    <w:p w14:paraId="1BD1D17B" w14:textId="77777777" w:rsidR="00FE1F65" w:rsidRDefault="00FE1F65">
      <w:pPr>
        <w:pStyle w:val="10"/>
        <w:rPr>
          <w:b/>
        </w:rPr>
      </w:pPr>
    </w:p>
    <w:tbl>
      <w:tblPr>
        <w:tblStyle w:val="ab"/>
        <w:tblW w:w="9638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FE1F65" w14:paraId="18027F68" w14:textId="77777777"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E2EDA" w14:textId="77777777" w:rsidR="00FE1F65" w:rsidRDefault="00B112D2">
            <w:pPr>
              <w:pStyle w:val="10"/>
            </w:pPr>
            <w:r>
              <w:t>&lt;?php</w:t>
            </w:r>
          </w:p>
          <w:p w14:paraId="473852DD" w14:textId="08BDF0D7" w:rsidR="00FE1F65" w:rsidRDefault="00B112D2">
            <w:pPr>
              <w:pStyle w:val="10"/>
            </w:pPr>
            <w:r>
              <w:tab/>
              <w:t>if</w:t>
            </w:r>
            <w:ins w:id="17" w:author="이호진" w:date="2017-09-19T18:10:00Z">
              <w:r w:rsidR="00D42D9A">
                <w:t xml:space="preserve"> </w:t>
              </w:r>
            </w:ins>
            <w:r>
              <w:t>(count($_COOKIE) &gt; 0) {</w:t>
            </w:r>
          </w:p>
          <w:p w14:paraId="56CFB0D1" w14:textId="4B2E5B76" w:rsidR="00FE1F65" w:rsidRDefault="00B112D2">
            <w:pPr>
              <w:pStyle w:val="10"/>
            </w:pPr>
            <w:r>
              <w:rPr>
                <w:rFonts w:ascii="Arial Unicode MS" w:eastAsia="Arial Unicode MS" w:hAnsi="Arial Unicode MS" w:cs="Arial Unicode MS"/>
              </w:rPr>
              <w:t xml:space="preserve">    </w:t>
            </w:r>
            <w:r>
              <w:rPr>
                <w:rFonts w:ascii="Arial Unicode MS" w:eastAsia="Arial Unicode MS" w:hAnsi="Arial Unicode MS" w:cs="Arial Unicode MS"/>
              </w:rPr>
              <w:tab/>
            </w:r>
            <w:r w:rsidR="00542BB8">
              <w:rPr>
                <w:rFonts w:ascii="Arial Unicode MS" w:eastAsia="Arial Unicode MS" w:hAnsi="Arial Unicode MS" w:cs="Arial Unicode MS"/>
              </w:rPr>
              <w:tab/>
            </w:r>
            <w:r>
              <w:rPr>
                <w:rFonts w:ascii="Arial Unicode MS" w:eastAsia="Arial Unicode MS" w:hAnsi="Arial Unicode MS" w:cs="Arial Unicode MS"/>
              </w:rPr>
              <w:t>echo "Cookies 존재. &lt;br&gt;";</w:t>
            </w:r>
          </w:p>
          <w:p w14:paraId="78BF152B" w14:textId="4C7791D3" w:rsidR="00FE1F65" w:rsidRDefault="00B112D2">
            <w:pPr>
              <w:pStyle w:val="10"/>
            </w:pPr>
            <w:r>
              <w:t xml:space="preserve">    </w:t>
            </w:r>
            <w:r>
              <w:tab/>
            </w:r>
            <w:r w:rsidR="00542BB8">
              <w:rPr>
                <w:rFonts w:ascii="Arial Unicode MS" w:eastAsia="Arial Unicode MS" w:hAnsi="Arial Unicode MS" w:cs="Arial Unicode MS"/>
              </w:rPr>
              <w:tab/>
            </w:r>
            <w:r>
              <w:t>print_r($_COOKIE);</w:t>
            </w:r>
          </w:p>
          <w:p w14:paraId="559C0B41" w14:textId="77777777" w:rsidR="00FE1F65" w:rsidRDefault="00B112D2">
            <w:pPr>
              <w:pStyle w:val="10"/>
            </w:pPr>
            <w:r>
              <w:tab/>
              <w:t>} else {</w:t>
            </w:r>
          </w:p>
          <w:p w14:paraId="5E68A789" w14:textId="2222269E" w:rsidR="00FE1F65" w:rsidRDefault="00B112D2">
            <w:pPr>
              <w:pStyle w:val="10"/>
            </w:pPr>
            <w:r>
              <w:rPr>
                <w:rFonts w:ascii="Arial Unicode MS" w:eastAsia="Arial Unicode MS" w:hAnsi="Arial Unicode MS" w:cs="Arial Unicode MS"/>
              </w:rPr>
              <w:t xml:space="preserve">    </w:t>
            </w:r>
            <w:r>
              <w:rPr>
                <w:rFonts w:ascii="Arial Unicode MS" w:eastAsia="Arial Unicode MS" w:hAnsi="Arial Unicode MS" w:cs="Arial Unicode MS"/>
              </w:rPr>
              <w:tab/>
            </w:r>
            <w:r w:rsidR="00542BB8">
              <w:rPr>
                <w:rFonts w:ascii="Arial Unicode MS" w:eastAsia="Arial Unicode MS" w:hAnsi="Arial Unicode MS" w:cs="Arial Unicode MS"/>
              </w:rPr>
              <w:tab/>
            </w:r>
            <w:r>
              <w:rPr>
                <w:rFonts w:ascii="Arial Unicode MS" w:eastAsia="Arial Unicode MS" w:hAnsi="Arial Unicode MS" w:cs="Arial Unicode MS"/>
              </w:rPr>
              <w:t>echo "Cookies 없음. &lt;br&gt;";</w:t>
            </w:r>
          </w:p>
          <w:p w14:paraId="6FF01453" w14:textId="77777777" w:rsidR="00FE1F65" w:rsidRDefault="00B112D2">
            <w:pPr>
              <w:pStyle w:val="10"/>
            </w:pPr>
            <w:r>
              <w:tab/>
              <w:t>}</w:t>
            </w:r>
          </w:p>
          <w:p w14:paraId="6848A105" w14:textId="77777777" w:rsidR="00FE1F65" w:rsidRDefault="00B112D2">
            <w:pPr>
              <w:pStyle w:val="10"/>
            </w:pPr>
            <w:r>
              <w:t>?&gt;</w:t>
            </w:r>
          </w:p>
          <w:p w14:paraId="45563A2C" w14:textId="77777777" w:rsidR="00FE1F65" w:rsidRDefault="00FE1F65">
            <w:pPr>
              <w:pStyle w:val="10"/>
            </w:pPr>
          </w:p>
        </w:tc>
      </w:tr>
    </w:tbl>
    <w:p w14:paraId="32DE6EF5" w14:textId="77777777" w:rsidR="00FE1F65" w:rsidRDefault="00FE1F65">
      <w:pPr>
        <w:pStyle w:val="10"/>
      </w:pPr>
    </w:p>
    <w:p w14:paraId="1A536CFF" w14:textId="526C360A" w:rsidR="00FE1F65" w:rsidRPr="00D42D9A" w:rsidRDefault="009E0407">
      <w:pPr>
        <w:pStyle w:val="10"/>
        <w:rPr>
          <w:b/>
        </w:rPr>
      </w:pPr>
      <w:r>
        <w:rPr>
          <w:rFonts w:ascii="Arial Unicode MS" w:eastAsia="Arial Unicode MS" w:hAnsi="Arial Unicode MS" w:cs="Arial Unicode MS"/>
          <w:b/>
        </w:rPr>
        <w:t>결과</w:t>
      </w:r>
    </w:p>
    <w:p w14:paraId="623A3030" w14:textId="77777777" w:rsidR="00FE1F65" w:rsidRDefault="00B112D2">
      <w:pPr>
        <w:pStyle w:val="10"/>
      </w:pPr>
      <w:r>
        <w:rPr>
          <w:rFonts w:ascii="Arial Unicode MS" w:eastAsia="Arial Unicode MS" w:hAnsi="Arial Unicode MS" w:cs="Arial Unicode MS"/>
        </w:rPr>
        <w:t>Cookies 존재.</w:t>
      </w:r>
    </w:p>
    <w:p w14:paraId="6D5787DD" w14:textId="0B30C470" w:rsidR="00FE1F65" w:rsidRDefault="00C8010C">
      <w:pPr>
        <w:pStyle w:val="10"/>
      </w:pPr>
      <w:r>
        <w:t xml:space="preserve">Array ( [user] =&gt; jinyPHP ) </w:t>
      </w:r>
    </w:p>
    <w:p w14:paraId="68ECB362" w14:textId="2E751A1B" w:rsidR="00C8010C" w:rsidRDefault="00C8010C">
      <w:pPr>
        <w:pStyle w:val="10"/>
      </w:pPr>
    </w:p>
    <w:p w14:paraId="5D773B19" w14:textId="1C61ECAF" w:rsidR="00542BB8" w:rsidRDefault="00542BB8">
      <w:pPr>
        <w:pStyle w:val="10"/>
      </w:pPr>
      <w:r>
        <w:rPr>
          <w:rFonts w:hint="eastAsia"/>
        </w:rPr>
        <w:t>위의</w:t>
      </w:r>
      <w:r>
        <w:rPr>
          <w:rFonts w:hint="eastAsia"/>
        </w:rPr>
        <w:t xml:space="preserve"> </w:t>
      </w:r>
      <w:r>
        <w:rPr>
          <w:rFonts w:hint="eastAsia"/>
        </w:rPr>
        <w:t>예는</w:t>
      </w:r>
      <w:r>
        <w:rPr>
          <w:rFonts w:hint="eastAsia"/>
        </w:rPr>
        <w:t xml:space="preserve"> </w:t>
      </w:r>
      <w:r>
        <w:rPr>
          <w:rFonts w:hint="eastAsia"/>
        </w:rPr>
        <w:t>쿠키</w:t>
      </w:r>
      <w:r>
        <w:rPr>
          <w:rFonts w:hint="eastAsia"/>
        </w:rPr>
        <w:t xml:space="preserve"> </w:t>
      </w:r>
      <w:r>
        <w:rPr>
          <w:rFonts w:hint="eastAsia"/>
        </w:rPr>
        <w:t>슈퍼변수의</w:t>
      </w:r>
      <w:r>
        <w:rPr>
          <w:rFonts w:hint="eastAsia"/>
        </w:rPr>
        <w:t xml:space="preserve"> </w:t>
      </w:r>
      <w:r>
        <w:rPr>
          <w:rFonts w:hint="eastAsia"/>
        </w:rPr>
        <w:t>개수를</w:t>
      </w:r>
      <w:r>
        <w:rPr>
          <w:rFonts w:hint="eastAsia"/>
        </w:rPr>
        <w:t xml:space="preserve"> </w:t>
      </w:r>
      <w:r>
        <w:rPr>
          <w:rFonts w:hint="eastAsia"/>
        </w:rPr>
        <w:t>파악하여</w:t>
      </w:r>
      <w:r>
        <w:rPr>
          <w:rFonts w:hint="eastAsia"/>
        </w:rPr>
        <w:t xml:space="preserve"> </w:t>
      </w:r>
      <w:r>
        <w:rPr>
          <w:rFonts w:hint="eastAsia"/>
        </w:rPr>
        <w:t>쿠키가</w:t>
      </w:r>
      <w:r>
        <w:rPr>
          <w:rFonts w:hint="eastAsia"/>
        </w:rPr>
        <w:t xml:space="preserve"> </w:t>
      </w:r>
      <w:r>
        <w:rPr>
          <w:rFonts w:hint="eastAsia"/>
        </w:rPr>
        <w:t>존재하는지</w:t>
      </w:r>
      <w:r>
        <w:rPr>
          <w:rFonts w:hint="eastAsia"/>
        </w:rPr>
        <w:t xml:space="preserve"> </w:t>
      </w:r>
      <w:r>
        <w:rPr>
          <w:rFonts w:hint="eastAsia"/>
        </w:rPr>
        <w:t>체크하는</w:t>
      </w:r>
      <w:r>
        <w:rPr>
          <w:rFonts w:hint="eastAsia"/>
        </w:rPr>
        <w:t xml:space="preserve"> </w:t>
      </w:r>
      <w:r>
        <w:rPr>
          <w:rFonts w:hint="eastAsia"/>
        </w:rPr>
        <w:t>간단한</w:t>
      </w:r>
      <w:r>
        <w:rPr>
          <w:rFonts w:hint="eastAsia"/>
        </w:rPr>
        <w:t xml:space="preserve"> </w:t>
      </w:r>
      <w:r w:rsidR="006F349A">
        <w:rPr>
          <w:rFonts w:hint="eastAsia"/>
        </w:rPr>
        <w:t>예</w:t>
      </w:r>
      <w:r>
        <w:rPr>
          <w:rFonts w:hint="eastAsia"/>
        </w:rPr>
        <w:t>입니다</w:t>
      </w:r>
      <w:r>
        <w:rPr>
          <w:rFonts w:hint="eastAsia"/>
        </w:rPr>
        <w:t>.</w:t>
      </w:r>
    </w:p>
    <w:p w14:paraId="3CE3A926" w14:textId="77777777" w:rsidR="00C8010C" w:rsidRDefault="00C8010C">
      <w:pPr>
        <w:pStyle w:val="10"/>
        <w:rPr>
          <w:b/>
          <w:sz w:val="36"/>
          <w:szCs w:val="36"/>
        </w:rPr>
      </w:pPr>
    </w:p>
    <w:p w14:paraId="6AD17DCA" w14:textId="000AC24C" w:rsidR="00FE1F65" w:rsidRDefault="00A40605">
      <w:pPr>
        <w:pStyle w:val="10"/>
      </w:pPr>
      <w:r>
        <w:rPr>
          <w:rFonts w:ascii="Arial Unicode MS" w:eastAsia="Arial Unicode MS" w:hAnsi="Arial Unicode MS" w:cs="Arial Unicode MS"/>
          <w:b/>
          <w:sz w:val="36"/>
          <w:szCs w:val="36"/>
        </w:rPr>
        <w:t>13.</w:t>
      </w:r>
      <w:r w:rsidR="00B112D2">
        <w:rPr>
          <w:rFonts w:ascii="Arial Unicode MS" w:eastAsia="Arial Unicode MS" w:hAnsi="Arial Unicode MS" w:cs="Arial Unicode MS"/>
          <w:b/>
          <w:sz w:val="36"/>
          <w:szCs w:val="36"/>
        </w:rPr>
        <w:t>2 자바스크립트 쿠키</w:t>
      </w:r>
    </w:p>
    <w:p w14:paraId="01D3AE71" w14:textId="7149D670" w:rsidR="00FE1F65" w:rsidRDefault="00542BB8">
      <w:pPr>
        <w:pStyle w:val="10"/>
      </w:pPr>
      <w:r>
        <w:rPr>
          <w:rFonts w:ascii="Arial Unicode MS" w:eastAsia="Arial Unicode MS" w:hAnsi="Arial Unicode MS" w:cs="Arial Unicode MS" w:hint="eastAsia"/>
        </w:rPr>
        <w:t>앞서 설명한</w:t>
      </w:r>
      <w:r w:rsidR="006F349A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 w:hint="eastAsia"/>
        </w:rPr>
        <w:t xml:space="preserve">것과 같이 </w:t>
      </w:r>
      <w:r w:rsidR="00B112D2">
        <w:rPr>
          <w:rFonts w:ascii="Arial Unicode MS" w:eastAsia="Arial Unicode MS" w:hAnsi="Arial Unicode MS" w:cs="Arial Unicode MS"/>
        </w:rPr>
        <w:t>쿠키는 접속한 사용자 브라우저에 저장되어 있는 매우 작은 데이터 파일 입니다.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eastAsia"/>
        </w:rPr>
        <w:t>접</w:t>
      </w:r>
      <w:r w:rsidR="006F349A">
        <w:rPr>
          <w:rFonts w:ascii="Arial Unicode MS" w:eastAsia="Arial Unicode MS" w:hAnsi="Arial Unicode MS" w:cs="Arial Unicode MS" w:hint="eastAsia"/>
        </w:rPr>
        <w:t>속</w:t>
      </w:r>
      <w:r>
        <w:rPr>
          <w:rFonts w:ascii="Arial Unicode MS" w:eastAsia="Arial Unicode MS" w:hAnsi="Arial Unicode MS" w:cs="Arial Unicode MS" w:hint="eastAsia"/>
        </w:rPr>
        <w:t>자의 컴퓨터에 저장된 임시</w:t>
      </w:r>
      <w:r w:rsidR="006F349A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 w:hint="eastAsia"/>
        </w:rPr>
        <w:t xml:space="preserve">데이터의 특성에 따라서 </w:t>
      </w:r>
      <w:r>
        <w:rPr>
          <w:rFonts w:ascii="Arial Unicode MS" w:eastAsia="Arial Unicode MS" w:hAnsi="Arial Unicode MS" w:cs="Arial Unicode MS"/>
        </w:rPr>
        <w:t>PHP</w:t>
      </w:r>
      <w:r w:rsidR="006F349A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eastAsia"/>
        </w:rPr>
        <w:t>언어 이외에 클라이언트에서 실</w:t>
      </w:r>
      <w:r w:rsidR="006F349A">
        <w:rPr>
          <w:rFonts w:ascii="Arial Unicode MS" w:eastAsia="Arial Unicode MS" w:hAnsi="Arial Unicode MS" w:cs="Arial Unicode MS" w:hint="eastAsia"/>
        </w:rPr>
        <w:t xml:space="preserve">행 </w:t>
      </w:r>
      <w:r>
        <w:rPr>
          <w:rFonts w:ascii="Arial Unicode MS" w:eastAsia="Arial Unicode MS" w:hAnsi="Arial Unicode MS" w:cs="Arial Unicode MS" w:hint="eastAsia"/>
        </w:rPr>
        <w:t>가능한 다른 언어로도 쿠키</w:t>
      </w:r>
      <w:r w:rsidR="006F349A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 w:hint="eastAsia"/>
        </w:rPr>
        <w:t>값은 변경될 수 있습니다.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eastAsia"/>
        </w:rPr>
        <w:t xml:space="preserve">주로 가장 많이 사용하는 클라이언트 쿠키 조작 방법으로는 </w:t>
      </w:r>
      <w:r w:rsidR="00B112D2">
        <w:rPr>
          <w:rFonts w:ascii="Arial Unicode MS" w:eastAsia="Arial Unicode MS" w:hAnsi="Arial Unicode MS" w:cs="Arial Unicode MS"/>
        </w:rPr>
        <w:t>자바스</w:t>
      </w:r>
      <w:r w:rsidR="00DB2A41">
        <w:rPr>
          <w:rFonts w:ascii="Arial Unicode MS" w:eastAsia="Arial Unicode MS" w:hAnsi="Arial Unicode MS" w:cs="Arial Unicode MS" w:hint="eastAsia"/>
        </w:rPr>
        <w:t>크</w:t>
      </w:r>
      <w:r w:rsidR="00B112D2">
        <w:rPr>
          <w:rFonts w:ascii="Arial Unicode MS" w:eastAsia="Arial Unicode MS" w:hAnsi="Arial Unicode MS" w:cs="Arial Unicode MS"/>
        </w:rPr>
        <w:t>립트</w:t>
      </w:r>
      <w:r>
        <w:rPr>
          <w:rFonts w:ascii="Arial Unicode MS" w:eastAsia="Arial Unicode MS" w:hAnsi="Arial Unicode MS" w:cs="Arial Unicode MS" w:hint="eastAsia"/>
        </w:rPr>
        <w:t>가 있습니다.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eastAsia"/>
        </w:rPr>
        <w:t>자바스크립트</w:t>
      </w:r>
      <w:r w:rsidR="00B112D2">
        <w:rPr>
          <w:rFonts w:ascii="Arial Unicode MS" w:eastAsia="Arial Unicode MS" w:hAnsi="Arial Unicode MS" w:cs="Arial Unicode MS"/>
        </w:rPr>
        <w:t xml:space="preserve">를 이용하여 </w:t>
      </w:r>
      <w:r>
        <w:rPr>
          <w:rFonts w:ascii="Arial Unicode MS" w:eastAsia="Arial Unicode MS" w:hAnsi="Arial Unicode MS" w:cs="Arial Unicode MS" w:hint="eastAsia"/>
        </w:rPr>
        <w:t>쿠키</w:t>
      </w:r>
      <w:r w:rsidR="006F349A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 w:hint="eastAsia"/>
        </w:rPr>
        <w:t>값을 설정, 변경, 삭제</w:t>
      </w:r>
      <w:r w:rsidR="006F349A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 w:hint="eastAsia"/>
        </w:rPr>
        <w:t xml:space="preserve">등이 </w:t>
      </w:r>
      <w:r w:rsidR="00B112D2">
        <w:rPr>
          <w:rFonts w:ascii="Arial Unicode MS" w:eastAsia="Arial Unicode MS" w:hAnsi="Arial Unicode MS" w:cs="Arial Unicode MS"/>
        </w:rPr>
        <w:t>가능합니다.</w:t>
      </w:r>
    </w:p>
    <w:p w14:paraId="30D7CE0A" w14:textId="77777777" w:rsidR="00FE1F65" w:rsidRDefault="00FE1F65">
      <w:pPr>
        <w:pStyle w:val="10"/>
      </w:pPr>
    </w:p>
    <w:p w14:paraId="57E20958" w14:textId="644E0B2B" w:rsidR="00542BB8" w:rsidRPr="00D42D9A" w:rsidRDefault="00B112D2">
      <w:pPr>
        <w:pStyle w:val="1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다음은 간단한 자바스크립트 </w:t>
      </w:r>
      <w:r w:rsidR="00542BB8">
        <w:rPr>
          <w:rFonts w:ascii="Arial Unicode MS" w:eastAsia="Arial Unicode MS" w:hAnsi="Arial Unicode MS" w:cs="Arial Unicode MS" w:hint="eastAsia"/>
        </w:rPr>
        <w:t xml:space="preserve">쿠키 </w:t>
      </w:r>
      <w:r>
        <w:rPr>
          <w:rFonts w:ascii="Arial Unicode MS" w:eastAsia="Arial Unicode MS" w:hAnsi="Arial Unicode MS" w:cs="Arial Unicode MS"/>
        </w:rPr>
        <w:t>소스</w:t>
      </w:r>
      <w:r w:rsidR="00542BB8">
        <w:rPr>
          <w:rFonts w:ascii="Arial Unicode MS" w:eastAsia="Arial Unicode MS" w:hAnsi="Arial Unicode MS" w:cs="Arial Unicode MS" w:hint="eastAsia"/>
        </w:rPr>
        <w:t xml:space="preserve"> 예제 </w:t>
      </w:r>
      <w:r>
        <w:rPr>
          <w:rFonts w:ascii="Arial Unicode MS" w:eastAsia="Arial Unicode MS" w:hAnsi="Arial Unicode MS" w:cs="Arial Unicode MS"/>
        </w:rPr>
        <w:t>입니다.</w:t>
      </w:r>
    </w:p>
    <w:p w14:paraId="6B60682E" w14:textId="38B484FA" w:rsidR="00FE1F65" w:rsidRPr="00D42D9A" w:rsidRDefault="00542BB8">
      <w:pPr>
        <w:pStyle w:val="10"/>
        <w:rPr>
          <w:b/>
        </w:rPr>
      </w:pPr>
      <w:r w:rsidRPr="00D42D9A">
        <w:rPr>
          <w:rFonts w:hint="eastAsia"/>
          <w:b/>
        </w:rPr>
        <w:t>자바스크립트</w:t>
      </w:r>
      <w:r w:rsidRPr="00D42D9A">
        <w:rPr>
          <w:b/>
        </w:rPr>
        <w:t xml:space="preserve"> </w:t>
      </w:r>
      <w:r w:rsidRPr="00D42D9A">
        <w:rPr>
          <w:rFonts w:hint="eastAsia"/>
          <w:b/>
        </w:rPr>
        <w:t>쿠키</w:t>
      </w:r>
      <w:r w:rsidRPr="00D42D9A">
        <w:rPr>
          <w:b/>
        </w:rPr>
        <w:t xml:space="preserve"> </w:t>
      </w:r>
      <w:r w:rsidRPr="00D42D9A">
        <w:rPr>
          <w:rFonts w:hint="eastAsia"/>
          <w:b/>
        </w:rPr>
        <w:t>읽기</w:t>
      </w:r>
    </w:p>
    <w:tbl>
      <w:tblPr>
        <w:tblStyle w:val="ac"/>
        <w:tblW w:w="9638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FE1F65" w14:paraId="1DE49455" w14:textId="77777777"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98A25" w14:textId="77777777" w:rsidR="00FE1F65" w:rsidRDefault="00B112D2">
            <w:pPr>
              <w:pStyle w:val="10"/>
            </w:pPr>
            <w:r>
              <w:rPr>
                <w:rFonts w:ascii="Arial Unicode MS" w:eastAsia="Arial Unicode MS" w:hAnsi="Arial Unicode MS" w:cs="Arial Unicode MS"/>
              </w:rPr>
              <w:t>// 쿠키</w:t>
            </w:r>
            <w:r w:rsidR="00DB2A41">
              <w:rPr>
                <w:rFonts w:ascii="Arial Unicode MS" w:eastAsia="Arial Unicode MS" w:hAnsi="Arial Unicode MS" w:cs="Arial Unicode MS" w:hint="eastAsia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값 읽기</w:t>
            </w:r>
          </w:p>
          <w:p w14:paraId="73859AC2" w14:textId="77777777" w:rsidR="00FE1F65" w:rsidRDefault="00B112D2">
            <w:pPr>
              <w:pStyle w:val="10"/>
            </w:pPr>
            <w:r>
              <w:t>function getCookie( cookieName ){</w:t>
            </w:r>
          </w:p>
          <w:p w14:paraId="678F0547" w14:textId="77777777" w:rsidR="00FE1F65" w:rsidRDefault="00B112D2">
            <w:pPr>
              <w:pStyle w:val="10"/>
            </w:pPr>
            <w:r>
              <w:rPr>
                <w:rFonts w:ascii="Arial Unicode MS" w:eastAsia="Arial Unicode MS" w:hAnsi="Arial Unicode MS" w:cs="Arial Unicode MS"/>
              </w:rPr>
              <w:t xml:space="preserve">    // @param cookieName 쿠키명</w:t>
            </w:r>
          </w:p>
          <w:p w14:paraId="74CA57EC" w14:textId="77777777" w:rsidR="00FE1F65" w:rsidRDefault="00B112D2">
            <w:pPr>
              <w:pStyle w:val="10"/>
            </w:pPr>
            <w:r>
              <w:t xml:space="preserve">    var search = cookieName + "=";</w:t>
            </w:r>
          </w:p>
          <w:p w14:paraId="119BDE7D" w14:textId="77777777" w:rsidR="00FE1F65" w:rsidRDefault="00B112D2">
            <w:pPr>
              <w:pStyle w:val="10"/>
            </w:pPr>
            <w:r>
              <w:t xml:space="preserve">    var cookie = document.cookie;</w:t>
            </w:r>
          </w:p>
          <w:p w14:paraId="23B32EAA" w14:textId="77777777" w:rsidR="00FE1F65" w:rsidRDefault="00FE1F65">
            <w:pPr>
              <w:pStyle w:val="10"/>
            </w:pPr>
          </w:p>
          <w:p w14:paraId="2C11EDA6" w14:textId="77777777" w:rsidR="00FE1F65" w:rsidRDefault="00B112D2">
            <w:pPr>
              <w:pStyle w:val="10"/>
            </w:pPr>
            <w:r>
              <w:rPr>
                <w:rFonts w:ascii="Arial Unicode MS" w:eastAsia="Arial Unicode MS" w:hAnsi="Arial Unicode MS" w:cs="Arial Unicode MS"/>
              </w:rPr>
              <w:t xml:space="preserve">    // 현재 쿠키가 존재할 경우</w:t>
            </w:r>
          </w:p>
          <w:p w14:paraId="46D6D47E" w14:textId="77777777" w:rsidR="00FE1F65" w:rsidRDefault="00B112D2">
            <w:pPr>
              <w:pStyle w:val="10"/>
            </w:pPr>
            <w:r>
              <w:t xml:space="preserve">    if( cookie.length &gt; 0 ){</w:t>
            </w:r>
          </w:p>
          <w:p w14:paraId="3AA2C1C9" w14:textId="77777777" w:rsidR="00FE1F65" w:rsidRDefault="00B112D2">
            <w:pPr>
              <w:pStyle w:val="10"/>
            </w:pPr>
            <w:r>
              <w:rPr>
                <w:rFonts w:ascii="Arial Unicode MS" w:eastAsia="Arial Unicode MS" w:hAnsi="Arial Unicode MS" w:cs="Arial Unicode MS"/>
              </w:rPr>
              <w:t xml:space="preserve">        // 해당 쿠키명이 존재하는지 검색한 후 존재하면 위치를 리턴.</w:t>
            </w:r>
          </w:p>
          <w:p w14:paraId="10F117F6" w14:textId="77777777" w:rsidR="00FE1F65" w:rsidRDefault="00B112D2">
            <w:pPr>
              <w:pStyle w:val="10"/>
            </w:pPr>
            <w:r>
              <w:t xml:space="preserve">        startIndex = cookie.indexOf( cookieName );</w:t>
            </w:r>
          </w:p>
          <w:p w14:paraId="0C30E6FA" w14:textId="77777777" w:rsidR="00FE1F65" w:rsidRDefault="00FE1F65">
            <w:pPr>
              <w:pStyle w:val="10"/>
            </w:pPr>
          </w:p>
          <w:p w14:paraId="4B19B78C" w14:textId="77777777" w:rsidR="00FE1F65" w:rsidRDefault="00B112D2">
            <w:pPr>
              <w:pStyle w:val="10"/>
            </w:pPr>
            <w:r>
              <w:rPr>
                <w:rFonts w:ascii="Arial Unicode MS" w:eastAsia="Arial Unicode MS" w:hAnsi="Arial Unicode MS" w:cs="Arial Unicode MS"/>
              </w:rPr>
              <w:t xml:space="preserve">        // 만약 존재한다면</w:t>
            </w:r>
          </w:p>
          <w:p w14:paraId="34A34E93" w14:textId="77777777" w:rsidR="00FE1F65" w:rsidRDefault="00B112D2">
            <w:pPr>
              <w:pStyle w:val="10"/>
            </w:pPr>
            <w:r>
              <w:lastRenderedPageBreak/>
              <w:t xml:space="preserve">        if( startIndex != -1 ){</w:t>
            </w:r>
          </w:p>
          <w:p w14:paraId="780A39A3" w14:textId="77777777" w:rsidR="00FE1F65" w:rsidRDefault="00B112D2">
            <w:pPr>
              <w:pStyle w:val="10"/>
            </w:pPr>
            <w:r>
              <w:rPr>
                <w:rFonts w:ascii="Arial Unicode MS" w:eastAsia="Arial Unicode MS" w:hAnsi="Arial Unicode MS" w:cs="Arial Unicode MS"/>
              </w:rPr>
              <w:t xml:space="preserve">            // 값을 얻어내기 위해 시작 인덱스 조절</w:t>
            </w:r>
          </w:p>
          <w:p w14:paraId="3B52130F" w14:textId="77777777" w:rsidR="00FE1F65" w:rsidRDefault="00B112D2">
            <w:pPr>
              <w:pStyle w:val="10"/>
            </w:pPr>
            <w:r>
              <w:t xml:space="preserve">            startIndex += cookieName.length;</w:t>
            </w:r>
          </w:p>
          <w:p w14:paraId="56B1EF34" w14:textId="77777777" w:rsidR="00FE1F65" w:rsidRDefault="00FE1F65">
            <w:pPr>
              <w:pStyle w:val="10"/>
            </w:pPr>
          </w:p>
          <w:p w14:paraId="0332860C" w14:textId="77777777" w:rsidR="00FE1F65" w:rsidRDefault="00B112D2">
            <w:pPr>
              <w:pStyle w:val="10"/>
            </w:pPr>
            <w:r>
              <w:rPr>
                <w:rFonts w:ascii="Arial Unicode MS" w:eastAsia="Arial Unicode MS" w:hAnsi="Arial Unicode MS" w:cs="Arial Unicode MS"/>
              </w:rPr>
              <w:t xml:space="preserve">            // 값을 얻어내기 위해 종료 인덱스 추출</w:t>
            </w:r>
          </w:p>
          <w:p w14:paraId="444D19E7" w14:textId="77777777" w:rsidR="00FE1F65" w:rsidRDefault="00B112D2">
            <w:pPr>
              <w:pStyle w:val="10"/>
            </w:pPr>
            <w:r>
              <w:t xml:space="preserve">            endIndex = cookie.indexOf( ";", startIndex );</w:t>
            </w:r>
          </w:p>
          <w:p w14:paraId="5CE79ED1" w14:textId="77777777" w:rsidR="00FE1F65" w:rsidRDefault="00FE1F65">
            <w:pPr>
              <w:pStyle w:val="10"/>
            </w:pPr>
          </w:p>
          <w:p w14:paraId="3CC497FC" w14:textId="77777777" w:rsidR="00FE1F65" w:rsidRDefault="00B112D2">
            <w:pPr>
              <w:pStyle w:val="10"/>
            </w:pPr>
            <w:r>
              <w:rPr>
                <w:rFonts w:ascii="Arial Unicode MS" w:eastAsia="Arial Unicode MS" w:hAnsi="Arial Unicode MS" w:cs="Arial Unicode MS"/>
              </w:rPr>
              <w:t xml:space="preserve">            // 만약 종료 인덱스를 못</w:t>
            </w:r>
            <w:r w:rsidR="00F60040">
              <w:rPr>
                <w:rFonts w:ascii="Arial Unicode MS" w:eastAsia="Arial Unicode MS" w:hAnsi="Arial Unicode MS" w:cs="Arial Unicode MS" w:hint="eastAsia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찾게 되면 쿠키 전체</w:t>
            </w:r>
            <w:r w:rsidR="00F60040">
              <w:rPr>
                <w:rFonts w:ascii="Arial Unicode MS" w:eastAsia="Arial Unicode MS" w:hAnsi="Arial Unicode MS" w:cs="Arial Unicode MS" w:hint="eastAsia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길이로 설정</w:t>
            </w:r>
          </w:p>
          <w:p w14:paraId="5D077324" w14:textId="77777777" w:rsidR="00FE1F65" w:rsidRDefault="00B112D2">
            <w:pPr>
              <w:pStyle w:val="10"/>
            </w:pPr>
            <w:r>
              <w:t xml:space="preserve">            if( endIndex == -1) endIndex = cookie.length;</w:t>
            </w:r>
          </w:p>
          <w:p w14:paraId="01D908B2" w14:textId="77777777" w:rsidR="00FE1F65" w:rsidRDefault="00FE1F65">
            <w:pPr>
              <w:pStyle w:val="10"/>
            </w:pPr>
          </w:p>
          <w:p w14:paraId="7E2F3541" w14:textId="005E46E9" w:rsidR="00FE1F65" w:rsidRDefault="00B112D2">
            <w:pPr>
              <w:pStyle w:val="10"/>
            </w:pPr>
            <w:r>
              <w:rPr>
                <w:rFonts w:ascii="Arial Unicode MS" w:eastAsia="Arial Unicode MS" w:hAnsi="Arial Unicode MS" w:cs="Arial Unicode MS"/>
              </w:rPr>
              <w:t xml:space="preserve">            // </w:t>
            </w:r>
            <w:r w:rsidR="00F60040">
              <w:rPr>
                <w:rFonts w:ascii="Arial Unicode MS" w:eastAsia="Arial Unicode MS" w:hAnsi="Arial Unicode MS" w:cs="Arial Unicode MS"/>
              </w:rPr>
              <w:t>쿠키 값</w:t>
            </w:r>
            <w:r>
              <w:rPr>
                <w:rFonts w:ascii="Arial Unicode MS" w:eastAsia="Arial Unicode MS" w:hAnsi="Arial Unicode MS" w:cs="Arial Unicode MS"/>
              </w:rPr>
              <w:t>을 추출하여 리턴</w:t>
            </w:r>
          </w:p>
          <w:p w14:paraId="741AFF57" w14:textId="77777777" w:rsidR="00FE1F65" w:rsidRDefault="00B112D2">
            <w:pPr>
              <w:pStyle w:val="10"/>
            </w:pPr>
            <w:r>
              <w:t xml:space="preserve">            return unescape( cookie.substring( startIndex + 1, endIndex ) );</w:t>
            </w:r>
          </w:p>
          <w:p w14:paraId="4AC29FC5" w14:textId="77777777" w:rsidR="00FE1F65" w:rsidRDefault="00B112D2">
            <w:pPr>
              <w:pStyle w:val="10"/>
            </w:pPr>
            <w:r>
              <w:t xml:space="preserve">        } else {</w:t>
            </w:r>
          </w:p>
          <w:p w14:paraId="27782973" w14:textId="77777777" w:rsidR="00FE1F65" w:rsidRDefault="00B112D2">
            <w:pPr>
              <w:pStyle w:val="10"/>
            </w:pPr>
            <w:r>
              <w:rPr>
                <w:rFonts w:ascii="Arial Unicode MS" w:eastAsia="Arial Unicode MS" w:hAnsi="Arial Unicode MS" w:cs="Arial Unicode MS"/>
              </w:rPr>
              <w:t xml:space="preserve">            // 쿠키 내에 해당 쿠키가 존재하지 않을 경우</w:t>
            </w:r>
          </w:p>
          <w:p w14:paraId="47DAF54C" w14:textId="77777777" w:rsidR="00FE1F65" w:rsidRDefault="00B112D2">
            <w:pPr>
              <w:pStyle w:val="10"/>
            </w:pPr>
            <w:r>
              <w:t xml:space="preserve">            return false;</w:t>
            </w:r>
          </w:p>
          <w:p w14:paraId="36013A41" w14:textId="77777777" w:rsidR="00FE1F65" w:rsidRDefault="00B112D2">
            <w:pPr>
              <w:pStyle w:val="10"/>
            </w:pPr>
            <w:r>
              <w:t xml:space="preserve">        }</w:t>
            </w:r>
          </w:p>
          <w:p w14:paraId="68249AB0" w14:textId="77777777" w:rsidR="00FE1F65" w:rsidRDefault="00B112D2">
            <w:pPr>
              <w:pStyle w:val="10"/>
            </w:pPr>
            <w:r>
              <w:t xml:space="preserve">    } else {</w:t>
            </w:r>
          </w:p>
          <w:p w14:paraId="5F4F524A" w14:textId="77777777" w:rsidR="00FE1F65" w:rsidRDefault="00B112D2">
            <w:pPr>
              <w:pStyle w:val="10"/>
            </w:pPr>
            <w:r>
              <w:rPr>
                <w:rFonts w:ascii="Arial Unicode MS" w:eastAsia="Arial Unicode MS" w:hAnsi="Arial Unicode MS" w:cs="Arial Unicode MS"/>
              </w:rPr>
              <w:t xml:space="preserve">        // 쿠키 자체가 없을 경우</w:t>
            </w:r>
          </w:p>
          <w:p w14:paraId="0114C07F" w14:textId="77777777" w:rsidR="00FE1F65" w:rsidRDefault="00B112D2">
            <w:pPr>
              <w:pStyle w:val="10"/>
            </w:pPr>
            <w:r>
              <w:t xml:space="preserve">        return false;</w:t>
            </w:r>
          </w:p>
          <w:p w14:paraId="142972EC" w14:textId="77777777" w:rsidR="00FE1F65" w:rsidRDefault="00B112D2">
            <w:pPr>
              <w:pStyle w:val="10"/>
            </w:pPr>
            <w:r>
              <w:t xml:space="preserve">    }</w:t>
            </w:r>
          </w:p>
          <w:p w14:paraId="152A96B7" w14:textId="77777777" w:rsidR="00FE1F65" w:rsidRDefault="00B112D2">
            <w:pPr>
              <w:pStyle w:val="10"/>
            </w:pPr>
            <w:r>
              <w:t>}</w:t>
            </w:r>
          </w:p>
        </w:tc>
      </w:tr>
    </w:tbl>
    <w:p w14:paraId="651B324B" w14:textId="77777777" w:rsidR="00FE1F65" w:rsidRDefault="00FE1F65">
      <w:pPr>
        <w:pStyle w:val="10"/>
      </w:pPr>
    </w:p>
    <w:p w14:paraId="5F654C49" w14:textId="77777777" w:rsidR="00FE1F65" w:rsidRDefault="00FE1F65">
      <w:pPr>
        <w:pStyle w:val="10"/>
      </w:pPr>
    </w:p>
    <w:p w14:paraId="4C2C775E" w14:textId="3BD31530" w:rsidR="00FE1F65" w:rsidRPr="00D42D9A" w:rsidRDefault="00542BB8">
      <w:pPr>
        <w:pStyle w:val="10"/>
        <w:rPr>
          <w:b/>
        </w:rPr>
      </w:pPr>
      <w:r w:rsidRPr="00D42D9A">
        <w:rPr>
          <w:rFonts w:hint="eastAsia"/>
          <w:b/>
        </w:rPr>
        <w:t>자바스크립트</w:t>
      </w:r>
      <w:r w:rsidRPr="00D42D9A">
        <w:rPr>
          <w:b/>
        </w:rPr>
        <w:t xml:space="preserve"> </w:t>
      </w:r>
      <w:r w:rsidRPr="00D42D9A">
        <w:rPr>
          <w:rFonts w:hint="eastAsia"/>
          <w:b/>
        </w:rPr>
        <w:t>쿠키</w:t>
      </w:r>
      <w:r w:rsidR="006F349A">
        <w:rPr>
          <w:rFonts w:hint="eastAsia"/>
          <w:b/>
        </w:rPr>
        <w:t xml:space="preserve"> </w:t>
      </w:r>
      <w:r w:rsidRPr="00D42D9A">
        <w:rPr>
          <w:rFonts w:hint="eastAsia"/>
          <w:b/>
        </w:rPr>
        <w:t>설정</w:t>
      </w:r>
    </w:p>
    <w:tbl>
      <w:tblPr>
        <w:tblStyle w:val="ad"/>
        <w:tblW w:w="9638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FE1F65" w14:paraId="33888DAB" w14:textId="77777777"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C2BBC" w14:textId="77777777" w:rsidR="00FE1F65" w:rsidRDefault="00B112D2">
            <w:pPr>
              <w:pStyle w:val="10"/>
            </w:pPr>
            <w:r>
              <w:rPr>
                <w:rFonts w:ascii="Arial Unicode MS" w:eastAsia="Arial Unicode MS" w:hAnsi="Arial Unicode MS" w:cs="Arial Unicode MS"/>
              </w:rPr>
              <w:t>// 쿠키를 설정합니다.</w:t>
            </w:r>
          </w:p>
          <w:p w14:paraId="5F56BC4A" w14:textId="77777777" w:rsidR="00FE1F65" w:rsidRDefault="00B112D2">
            <w:pPr>
              <w:pStyle w:val="10"/>
            </w:pPr>
            <w:r>
              <w:t>function setCookie( cookieName, cookieValue, expireDate ){</w:t>
            </w:r>
          </w:p>
          <w:p w14:paraId="1D82396D" w14:textId="77777777" w:rsidR="00FE1F65" w:rsidRDefault="00B112D2">
            <w:pPr>
              <w:pStyle w:val="10"/>
            </w:pPr>
            <w:r>
              <w:rPr>
                <w:rFonts w:ascii="Arial Unicode MS" w:eastAsia="Arial Unicode MS" w:hAnsi="Arial Unicode MS" w:cs="Arial Unicode MS"/>
              </w:rPr>
              <w:t xml:space="preserve">    // @param cookieName 쿠키명</w:t>
            </w:r>
          </w:p>
          <w:p w14:paraId="27E1DC92" w14:textId="2BE0A34A" w:rsidR="00FE1F65" w:rsidRDefault="00B112D2">
            <w:pPr>
              <w:pStyle w:val="10"/>
            </w:pPr>
            <w:r>
              <w:rPr>
                <w:rFonts w:ascii="Arial Unicode MS" w:eastAsia="Arial Unicode MS" w:hAnsi="Arial Unicode MS" w:cs="Arial Unicode MS"/>
              </w:rPr>
              <w:t xml:space="preserve">    // @param cookieValue </w:t>
            </w:r>
            <w:r w:rsidR="00F60040">
              <w:rPr>
                <w:rFonts w:ascii="Arial Unicode MS" w:eastAsia="Arial Unicode MS" w:hAnsi="Arial Unicode MS" w:cs="Arial Unicode MS"/>
              </w:rPr>
              <w:t>쿠키 값</w:t>
            </w:r>
          </w:p>
          <w:p w14:paraId="1ED79BF1" w14:textId="77777777" w:rsidR="00FE1F65" w:rsidRDefault="00B112D2">
            <w:pPr>
              <w:pStyle w:val="10"/>
            </w:pPr>
            <w:r>
              <w:rPr>
                <w:rFonts w:ascii="Arial Unicode MS" w:eastAsia="Arial Unicode MS" w:hAnsi="Arial Unicode MS" w:cs="Arial Unicode MS"/>
              </w:rPr>
              <w:t xml:space="preserve">    // @param expireDay 쿠키 유효</w:t>
            </w:r>
            <w:r w:rsidR="00F60040">
              <w:rPr>
                <w:rFonts w:ascii="Arial Unicode MS" w:eastAsia="Arial Unicode MS" w:hAnsi="Arial Unicode MS" w:cs="Arial Unicode MS" w:hint="eastAsia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날짜</w:t>
            </w:r>
          </w:p>
          <w:p w14:paraId="50862A4A" w14:textId="77777777" w:rsidR="00FE1F65" w:rsidRDefault="00FE1F65">
            <w:pPr>
              <w:pStyle w:val="10"/>
            </w:pPr>
          </w:p>
          <w:p w14:paraId="46114C7F" w14:textId="77777777" w:rsidR="00FE1F65" w:rsidRDefault="00B112D2">
            <w:pPr>
              <w:pStyle w:val="10"/>
            </w:pPr>
            <w:r>
              <w:t xml:space="preserve">    var today = new Date();</w:t>
            </w:r>
          </w:p>
          <w:p w14:paraId="20B08865" w14:textId="77777777" w:rsidR="00FE1F65" w:rsidRDefault="00B112D2">
            <w:pPr>
              <w:pStyle w:val="10"/>
            </w:pPr>
            <w:r>
              <w:t xml:space="preserve">    today.setDate( today.getDate() + parseInt( expireDate ) );</w:t>
            </w:r>
          </w:p>
          <w:p w14:paraId="2F6D3F84" w14:textId="77777777" w:rsidR="00FE1F65" w:rsidRDefault="00B112D2">
            <w:pPr>
              <w:pStyle w:val="10"/>
            </w:pPr>
            <w:r>
              <w:t xml:space="preserve">    document.cookie = cookieName + "=" + escape( cookieValue ) + "; path=/; expires=" + today.toGMTString() + ";";</w:t>
            </w:r>
          </w:p>
          <w:p w14:paraId="0D2A86F8" w14:textId="77777777" w:rsidR="00FE1F65" w:rsidRDefault="00B112D2">
            <w:pPr>
              <w:pStyle w:val="10"/>
            </w:pPr>
            <w:r>
              <w:t>}</w:t>
            </w:r>
          </w:p>
        </w:tc>
      </w:tr>
    </w:tbl>
    <w:p w14:paraId="18AFAE18" w14:textId="77777777" w:rsidR="00FE1F65" w:rsidRDefault="00FE1F65">
      <w:pPr>
        <w:pStyle w:val="10"/>
      </w:pPr>
    </w:p>
    <w:p w14:paraId="26B68172" w14:textId="77777777" w:rsidR="00FE1F65" w:rsidRDefault="00FE1F65">
      <w:pPr>
        <w:pStyle w:val="10"/>
      </w:pPr>
    </w:p>
    <w:p w14:paraId="0BB244BC" w14:textId="63E50F5E" w:rsidR="00542BB8" w:rsidRPr="00D42D9A" w:rsidRDefault="00542BB8">
      <w:pPr>
        <w:pStyle w:val="10"/>
        <w:rPr>
          <w:b/>
        </w:rPr>
      </w:pPr>
      <w:r w:rsidRPr="00D42D9A">
        <w:rPr>
          <w:rFonts w:hint="eastAsia"/>
          <w:b/>
        </w:rPr>
        <w:t>자바스크립트</w:t>
      </w:r>
      <w:r w:rsidRPr="00D42D9A">
        <w:rPr>
          <w:b/>
        </w:rPr>
        <w:t xml:space="preserve"> </w:t>
      </w:r>
      <w:r w:rsidRPr="00D42D9A">
        <w:rPr>
          <w:rFonts w:hint="eastAsia"/>
          <w:b/>
        </w:rPr>
        <w:t>쿠키</w:t>
      </w:r>
      <w:r w:rsidR="006F349A">
        <w:rPr>
          <w:rFonts w:hint="eastAsia"/>
          <w:b/>
        </w:rPr>
        <w:t xml:space="preserve"> </w:t>
      </w:r>
      <w:r w:rsidRPr="00D42D9A">
        <w:rPr>
          <w:rFonts w:hint="eastAsia"/>
          <w:b/>
        </w:rPr>
        <w:t>삭제</w:t>
      </w:r>
    </w:p>
    <w:tbl>
      <w:tblPr>
        <w:tblStyle w:val="ae"/>
        <w:tblW w:w="9638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FE1F65" w14:paraId="4B0677EE" w14:textId="77777777"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D8D3A" w14:textId="77777777" w:rsidR="00FE1F65" w:rsidRDefault="00B112D2">
            <w:pPr>
              <w:pStyle w:val="10"/>
            </w:pPr>
            <w:r>
              <w:rPr>
                <w:rFonts w:ascii="Arial Unicode MS" w:eastAsia="Arial Unicode MS" w:hAnsi="Arial Unicode MS" w:cs="Arial Unicode MS"/>
              </w:rPr>
              <w:t>// 쿠키 삭제</w:t>
            </w:r>
          </w:p>
          <w:p w14:paraId="33AFB48D" w14:textId="77777777" w:rsidR="00FE1F65" w:rsidRDefault="00B112D2">
            <w:pPr>
              <w:pStyle w:val="10"/>
            </w:pPr>
            <w:r>
              <w:t>function deleteCookie( cookieName ){</w:t>
            </w:r>
          </w:p>
          <w:p w14:paraId="76AE4DD3" w14:textId="77777777" w:rsidR="00FE1F65" w:rsidRDefault="00B112D2">
            <w:pPr>
              <w:pStyle w:val="10"/>
            </w:pPr>
            <w:r>
              <w:rPr>
                <w:rFonts w:ascii="Arial Unicode MS" w:eastAsia="Arial Unicode MS" w:hAnsi="Arial Unicode MS" w:cs="Arial Unicode MS"/>
              </w:rPr>
              <w:t xml:space="preserve">    // @param cookieName 삭제할 쿠키명</w:t>
            </w:r>
          </w:p>
          <w:p w14:paraId="17EC983B" w14:textId="77777777" w:rsidR="00FE1F65" w:rsidRDefault="00FE1F65">
            <w:pPr>
              <w:pStyle w:val="10"/>
            </w:pPr>
          </w:p>
          <w:p w14:paraId="6A98DD95" w14:textId="77777777" w:rsidR="00FE1F65" w:rsidRDefault="00B112D2">
            <w:pPr>
              <w:pStyle w:val="10"/>
            </w:pPr>
            <w:r>
              <w:t xml:space="preserve">    var expireDate = new Date();</w:t>
            </w:r>
          </w:p>
          <w:p w14:paraId="05798848" w14:textId="77777777" w:rsidR="00FE1F65" w:rsidRDefault="00B112D2">
            <w:pPr>
              <w:pStyle w:val="10"/>
            </w:pPr>
            <w:r>
              <w:rPr>
                <w:rFonts w:ascii="Arial Unicode MS" w:eastAsia="Arial Unicode MS" w:hAnsi="Arial Unicode MS" w:cs="Arial Unicode MS"/>
              </w:rPr>
              <w:t xml:space="preserve">    //어제 날짜를 쿠키 소멸 날짜로 설정한다.</w:t>
            </w:r>
          </w:p>
          <w:p w14:paraId="226DDBE5" w14:textId="77777777" w:rsidR="00FE1F65" w:rsidRDefault="00B112D2">
            <w:pPr>
              <w:pStyle w:val="10"/>
            </w:pPr>
            <w:r>
              <w:t xml:space="preserve">    expireDate.setDate( expireDate.getDate() - 1 );</w:t>
            </w:r>
          </w:p>
          <w:p w14:paraId="6B999A55" w14:textId="77777777" w:rsidR="00FE1F65" w:rsidRDefault="00B112D2">
            <w:pPr>
              <w:pStyle w:val="10"/>
            </w:pPr>
            <w:r>
              <w:t xml:space="preserve">    document.cookie = cookieName + "= " + "; expires=" + expireDate.toGMTString() + "; path=/";</w:t>
            </w:r>
          </w:p>
          <w:p w14:paraId="7EC2AD48" w14:textId="77777777" w:rsidR="00FE1F65" w:rsidRDefault="00B112D2">
            <w:pPr>
              <w:pStyle w:val="10"/>
            </w:pPr>
            <w:r>
              <w:t>}</w:t>
            </w:r>
          </w:p>
          <w:p w14:paraId="0D7E8D7C" w14:textId="77777777" w:rsidR="00FE1F65" w:rsidRDefault="00FE1F65">
            <w:pPr>
              <w:pStyle w:val="10"/>
            </w:pPr>
          </w:p>
        </w:tc>
      </w:tr>
    </w:tbl>
    <w:p w14:paraId="5233D3E8" w14:textId="77777777" w:rsidR="00FE1F65" w:rsidRDefault="00FE1F65">
      <w:pPr>
        <w:pStyle w:val="10"/>
      </w:pPr>
    </w:p>
    <w:p w14:paraId="29553B15" w14:textId="77777777" w:rsidR="00FE1F65" w:rsidRDefault="00FE1F65">
      <w:pPr>
        <w:pStyle w:val="10"/>
      </w:pPr>
    </w:p>
    <w:p w14:paraId="45C85943" w14:textId="77777777" w:rsidR="00FE1F65" w:rsidRDefault="00FE1F65">
      <w:pPr>
        <w:pStyle w:val="10"/>
      </w:pPr>
    </w:p>
    <w:p w14:paraId="4145DD79" w14:textId="0A48B851" w:rsidR="00FE1F65" w:rsidRDefault="00A40605">
      <w:pPr>
        <w:pStyle w:val="10"/>
        <w:rPr>
          <w:b/>
          <w:sz w:val="36"/>
          <w:szCs w:val="36"/>
        </w:rPr>
      </w:pPr>
      <w:r>
        <w:rPr>
          <w:rFonts w:ascii="Arial Unicode MS" w:eastAsia="Arial Unicode MS" w:hAnsi="Arial Unicode MS" w:cs="Arial Unicode MS"/>
          <w:b/>
          <w:sz w:val="36"/>
          <w:szCs w:val="36"/>
        </w:rPr>
        <w:t>13.</w:t>
      </w:r>
      <w:r w:rsidR="00B112D2">
        <w:rPr>
          <w:rFonts w:ascii="Arial Unicode MS" w:eastAsia="Arial Unicode MS" w:hAnsi="Arial Unicode MS" w:cs="Arial Unicode MS"/>
          <w:b/>
          <w:sz w:val="36"/>
          <w:szCs w:val="36"/>
        </w:rPr>
        <w:t xml:space="preserve">3 </w:t>
      </w:r>
      <w:r w:rsidR="00F60040">
        <w:rPr>
          <w:rFonts w:ascii="Arial Unicode MS" w:eastAsia="Arial Unicode MS" w:hAnsi="Arial Unicode MS" w:cs="Arial Unicode MS"/>
          <w:b/>
          <w:sz w:val="36"/>
          <w:szCs w:val="36"/>
        </w:rPr>
        <w:t>세션</w:t>
      </w:r>
    </w:p>
    <w:p w14:paraId="11B22997" w14:textId="3098A6AF" w:rsidR="00FE1F65" w:rsidRDefault="00B112D2">
      <w:pPr>
        <w:pStyle w:val="10"/>
      </w:pPr>
      <w:r>
        <w:rPr>
          <w:rFonts w:ascii="Arial Unicode MS" w:eastAsia="Arial Unicode MS" w:hAnsi="Arial Unicode MS" w:cs="Arial Unicode MS"/>
        </w:rPr>
        <w:t xml:space="preserve">쿠키는 접속자 컴퓨터에 저장되는 </w:t>
      </w:r>
      <w:r w:rsidR="00CE64DD">
        <w:rPr>
          <w:rFonts w:ascii="Arial Unicode MS" w:eastAsia="Arial Unicode MS" w:hAnsi="Arial Unicode MS" w:cs="Arial Unicode MS" w:hint="eastAsia"/>
        </w:rPr>
        <w:t xml:space="preserve">임시 </w:t>
      </w:r>
      <w:r>
        <w:rPr>
          <w:rFonts w:ascii="Arial Unicode MS" w:eastAsia="Arial Unicode MS" w:hAnsi="Arial Unicode MS" w:cs="Arial Unicode MS"/>
        </w:rPr>
        <w:t xml:space="preserve">데이터입니다. 이렇게 외부에 </w:t>
      </w:r>
      <w:r w:rsidR="00CE64DD">
        <w:rPr>
          <w:rFonts w:ascii="Arial Unicode MS" w:eastAsia="Arial Unicode MS" w:hAnsi="Arial Unicode MS" w:cs="Arial Unicode MS" w:hint="eastAsia"/>
        </w:rPr>
        <w:t xml:space="preserve">임시 </w:t>
      </w:r>
      <w:r>
        <w:rPr>
          <w:rFonts w:ascii="Arial Unicode MS" w:eastAsia="Arial Unicode MS" w:hAnsi="Arial Unicode MS" w:cs="Arial Unicode MS"/>
        </w:rPr>
        <w:t>저장된 쿠키는 다른 사용자</w:t>
      </w:r>
      <w:r w:rsidR="00CE64DD">
        <w:rPr>
          <w:rFonts w:ascii="Arial Unicode MS" w:eastAsia="Arial Unicode MS" w:hAnsi="Arial Unicode MS" w:cs="Arial Unicode MS" w:hint="eastAsia"/>
        </w:rPr>
        <w:t xml:space="preserve"> 또는 해킹</w:t>
      </w:r>
      <w:r>
        <w:rPr>
          <w:rFonts w:ascii="Arial Unicode MS" w:eastAsia="Arial Unicode MS" w:hAnsi="Arial Unicode MS" w:cs="Arial Unicode MS"/>
        </w:rPr>
        <w:t xml:space="preserve">에 의해서 조작될 수 </w:t>
      </w:r>
      <w:r w:rsidR="00441355">
        <w:rPr>
          <w:rFonts w:ascii="Arial Unicode MS" w:eastAsia="Arial Unicode MS" w:hAnsi="Arial Unicode MS" w:cs="Arial Unicode MS" w:hint="eastAsia"/>
        </w:rPr>
        <w:t xml:space="preserve">있는 문제점들이 </w:t>
      </w:r>
      <w:r>
        <w:rPr>
          <w:rFonts w:ascii="Arial Unicode MS" w:eastAsia="Arial Unicode MS" w:hAnsi="Arial Unicode MS" w:cs="Arial Unicode MS"/>
        </w:rPr>
        <w:t>있습니다.</w:t>
      </w:r>
    </w:p>
    <w:p w14:paraId="7AF2489D" w14:textId="77777777" w:rsidR="00FE1F65" w:rsidRPr="00CE64DD" w:rsidRDefault="00FE1F65">
      <w:pPr>
        <w:pStyle w:val="10"/>
      </w:pPr>
    </w:p>
    <w:p w14:paraId="3BD8A92B" w14:textId="0605A29A" w:rsidR="00FE1F65" w:rsidRDefault="00B112D2">
      <w:pPr>
        <w:pStyle w:val="10"/>
      </w:pPr>
      <w:r>
        <w:rPr>
          <w:rFonts w:ascii="Arial Unicode MS" w:eastAsia="Arial Unicode MS" w:hAnsi="Arial Unicode MS" w:cs="Arial Unicode MS"/>
        </w:rPr>
        <w:t>이런</w:t>
      </w:r>
      <w:r w:rsidR="00F60040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이유로 쿠키는 회원</w:t>
      </w:r>
      <w:r w:rsidR="00F60040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 xml:space="preserve">정보와 같은 중요한 </w:t>
      </w:r>
      <w:r w:rsidR="00F60040">
        <w:rPr>
          <w:rFonts w:ascii="Arial Unicode MS" w:eastAsia="Arial Unicode MS" w:hAnsi="Arial Unicode MS" w:cs="Arial Unicode MS" w:hint="eastAsia"/>
        </w:rPr>
        <w:t>내용을</w:t>
      </w:r>
      <w:r>
        <w:rPr>
          <w:rFonts w:ascii="Arial Unicode MS" w:eastAsia="Arial Unicode MS" w:hAnsi="Arial Unicode MS" w:cs="Arial Unicode MS"/>
        </w:rPr>
        <w:t xml:space="preserve"> 담기에는 보</w:t>
      </w:r>
      <w:r w:rsidR="00F60040">
        <w:rPr>
          <w:rFonts w:ascii="Arial Unicode MS" w:eastAsia="Arial Unicode MS" w:hAnsi="Arial Unicode MS" w:cs="Arial Unicode MS" w:hint="eastAsia"/>
        </w:rPr>
        <w:t>안상</w:t>
      </w:r>
      <w:r>
        <w:rPr>
          <w:rFonts w:ascii="Arial Unicode MS" w:eastAsia="Arial Unicode MS" w:hAnsi="Arial Unicode MS" w:cs="Arial Unicode MS"/>
        </w:rPr>
        <w:t xml:space="preserve"> 위험</w:t>
      </w:r>
      <w:r w:rsidR="00F60040">
        <w:rPr>
          <w:rFonts w:ascii="Arial Unicode MS" w:eastAsia="Arial Unicode MS" w:hAnsi="Arial Unicode MS" w:cs="Arial Unicode MS" w:hint="eastAsia"/>
        </w:rPr>
        <w:t>합니다</w:t>
      </w:r>
      <w:r>
        <w:rPr>
          <w:rFonts w:ascii="Arial Unicode MS" w:eastAsia="Arial Unicode MS" w:hAnsi="Arial Unicode MS" w:cs="Arial Unicode MS"/>
        </w:rPr>
        <w:t xml:space="preserve">. 웹 초기에는 쿠키의 변경으로 </w:t>
      </w:r>
      <w:r w:rsidR="00F60040">
        <w:rPr>
          <w:rFonts w:ascii="Arial Unicode MS" w:eastAsia="Arial Unicode MS" w:hAnsi="Arial Unicode MS" w:cs="Arial Unicode MS" w:hint="eastAsia"/>
        </w:rPr>
        <w:t xml:space="preserve">웹 </w:t>
      </w:r>
      <w:r>
        <w:rPr>
          <w:rFonts w:ascii="Arial Unicode MS" w:eastAsia="Arial Unicode MS" w:hAnsi="Arial Unicode MS" w:cs="Arial Unicode MS"/>
        </w:rPr>
        <w:t>사이트 해킹</w:t>
      </w:r>
      <w:r w:rsidR="00F60040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등 문제점이 있었습니다.</w:t>
      </w:r>
    </w:p>
    <w:p w14:paraId="01DEB376" w14:textId="77777777" w:rsidR="00FE1F65" w:rsidRPr="00F60040" w:rsidRDefault="00FE1F65">
      <w:pPr>
        <w:pStyle w:val="10"/>
      </w:pPr>
    </w:p>
    <w:p w14:paraId="57976B5D" w14:textId="1D853274" w:rsidR="00FE1F65" w:rsidRDefault="00F60040">
      <w:pPr>
        <w:pStyle w:val="10"/>
      </w:pPr>
      <w:commentRangeStart w:id="18"/>
      <w:r>
        <w:rPr>
          <w:rFonts w:ascii="Arial Unicode MS" w:eastAsia="Arial Unicode MS" w:hAnsi="Arial Unicode MS" w:cs="Arial Unicode MS"/>
        </w:rPr>
        <w:t>세션</w:t>
      </w:r>
      <w:r w:rsidR="00B112D2">
        <w:rPr>
          <w:rFonts w:ascii="Arial Unicode MS" w:eastAsia="Arial Unicode MS" w:hAnsi="Arial Unicode MS" w:cs="Arial Unicode MS"/>
        </w:rPr>
        <w:t>(Sessions)</w:t>
      </w:r>
      <w:commentRangeEnd w:id="18"/>
      <w:r>
        <w:rPr>
          <w:rStyle w:val="af7"/>
        </w:rPr>
        <w:commentReference w:id="18"/>
      </w:r>
      <w:r w:rsidR="00B112D2">
        <w:rPr>
          <w:rFonts w:ascii="Arial Unicode MS" w:eastAsia="Arial Unicode MS" w:hAnsi="Arial Unicode MS" w:cs="Arial Unicode MS"/>
        </w:rPr>
        <w:t>은 이러한 문제점을 보완하기 위해 민감한 정보를 접속자의 컴퓨터가 아닌 서버에 저장하는 기술입니다.</w:t>
      </w:r>
    </w:p>
    <w:p w14:paraId="66FEC326" w14:textId="615F6BC6" w:rsidR="00FE1F65" w:rsidRDefault="00FE1F65">
      <w:pPr>
        <w:pStyle w:val="10"/>
      </w:pPr>
    </w:p>
    <w:p w14:paraId="24B66A9D" w14:textId="0C596D64" w:rsidR="009F02A0" w:rsidRDefault="009F02A0">
      <w:pPr>
        <w:pStyle w:val="10"/>
      </w:pPr>
      <w:r>
        <w:rPr>
          <w:noProof/>
        </w:rPr>
        <w:drawing>
          <wp:inline distT="0" distB="0" distL="0" distR="0" wp14:anchorId="235FE312" wp14:editId="0BE286C8">
            <wp:extent cx="6115050" cy="2276475"/>
            <wp:effectExtent l="0" t="0" r="0" b="0"/>
            <wp:docPr id="2" name="그림 2" descr="C:\Users\infoh\AppData\Local\Microsoft\Windows\INetCache\Content.Word\그림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nfoh\AppData\Local\Microsoft\Windows\INetCache\Content.Word\그림2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E97575" w14:textId="77777777" w:rsidR="009F02A0" w:rsidRPr="00F60040" w:rsidRDefault="009F02A0">
      <w:pPr>
        <w:pStyle w:val="10"/>
      </w:pPr>
    </w:p>
    <w:p w14:paraId="56917D04" w14:textId="3AAA9BF9" w:rsidR="00FE1F65" w:rsidRDefault="00F60040">
      <w:pPr>
        <w:pStyle w:val="10"/>
      </w:pPr>
      <w:r>
        <w:rPr>
          <w:rFonts w:ascii="Arial Unicode MS" w:eastAsia="Arial Unicode MS" w:hAnsi="Arial Unicode MS" w:cs="Arial Unicode MS"/>
        </w:rPr>
        <w:t>세션</w:t>
      </w:r>
      <w:r w:rsidR="00B112D2">
        <w:rPr>
          <w:rFonts w:ascii="Arial Unicode MS" w:eastAsia="Arial Unicode MS" w:hAnsi="Arial Unicode MS" w:cs="Arial Unicode MS"/>
        </w:rPr>
        <w:t>은 접속자의 브라우저가 실행되고 있는 동안 유지됩니다.</w:t>
      </w:r>
    </w:p>
    <w:p w14:paraId="2675F818" w14:textId="77777777" w:rsidR="00FE1F65" w:rsidRDefault="00FE1F65">
      <w:pPr>
        <w:pStyle w:val="10"/>
      </w:pPr>
    </w:p>
    <w:p w14:paraId="16BB6AF1" w14:textId="77777777" w:rsidR="00FE1F65" w:rsidRDefault="00FE1F65">
      <w:pPr>
        <w:pStyle w:val="10"/>
      </w:pPr>
    </w:p>
    <w:p w14:paraId="2F025833" w14:textId="3E2E7434" w:rsidR="00FE1F65" w:rsidRDefault="00A40605">
      <w:pPr>
        <w:pStyle w:val="10"/>
        <w:rPr>
          <w:b/>
          <w:sz w:val="28"/>
          <w:szCs w:val="28"/>
        </w:rPr>
      </w:pPr>
      <w:r>
        <w:rPr>
          <w:rFonts w:ascii="Arial Unicode MS" w:eastAsia="Arial Unicode MS" w:hAnsi="Arial Unicode MS" w:cs="Arial Unicode MS"/>
          <w:b/>
          <w:sz w:val="28"/>
          <w:szCs w:val="28"/>
        </w:rPr>
        <w:t>13.</w:t>
      </w:r>
      <w:r w:rsidR="00B112D2">
        <w:rPr>
          <w:rFonts w:ascii="Arial Unicode MS" w:eastAsia="Arial Unicode MS" w:hAnsi="Arial Unicode MS" w:cs="Arial Unicode MS"/>
          <w:b/>
          <w:sz w:val="28"/>
          <w:szCs w:val="28"/>
        </w:rPr>
        <w:t>3.1 Session 시작하기</w:t>
      </w:r>
    </w:p>
    <w:p w14:paraId="442772D3" w14:textId="77777777" w:rsidR="00FE1F65" w:rsidRDefault="00FE1F65">
      <w:pPr>
        <w:pStyle w:val="10"/>
      </w:pPr>
    </w:p>
    <w:p w14:paraId="386CF0BB" w14:textId="11F44ABB" w:rsidR="00FE1F65" w:rsidRDefault="00B112D2">
      <w:pPr>
        <w:pStyle w:val="10"/>
      </w:pPr>
      <w:r>
        <w:rPr>
          <w:rFonts w:ascii="Arial Unicode MS" w:eastAsia="Arial Unicode MS" w:hAnsi="Arial Unicode MS" w:cs="Arial Unicode MS"/>
        </w:rPr>
        <w:t xml:space="preserve">PHP에서 </w:t>
      </w:r>
      <w:r w:rsidR="00F60040">
        <w:rPr>
          <w:rFonts w:ascii="Arial Unicode MS" w:eastAsia="Arial Unicode MS" w:hAnsi="Arial Unicode MS" w:cs="Arial Unicode MS"/>
        </w:rPr>
        <w:t>세션</w:t>
      </w:r>
      <w:r>
        <w:rPr>
          <w:rFonts w:ascii="Arial Unicode MS" w:eastAsia="Arial Unicode MS" w:hAnsi="Arial Unicode MS" w:cs="Arial Unicode MS"/>
        </w:rPr>
        <w:t xml:space="preserve">을 사용하기 위해서는 </w:t>
      </w:r>
      <w:r w:rsidR="00F60040">
        <w:rPr>
          <w:rFonts w:ascii="Arial Unicode MS" w:eastAsia="Arial Unicode MS" w:hAnsi="Arial Unicode MS" w:cs="Arial Unicode MS"/>
        </w:rPr>
        <w:t>세션</w:t>
      </w:r>
      <w:r>
        <w:rPr>
          <w:rFonts w:ascii="Arial Unicode MS" w:eastAsia="Arial Unicode MS" w:hAnsi="Arial Unicode MS" w:cs="Arial Unicode MS"/>
        </w:rPr>
        <w:t xml:space="preserve">의 사용을 </w:t>
      </w:r>
      <w:r w:rsidR="00CE64DD">
        <w:rPr>
          <w:rFonts w:ascii="Arial Unicode MS" w:eastAsia="Arial Unicode MS" w:hAnsi="Arial Unicode MS" w:cs="Arial Unicode MS" w:hint="eastAsia"/>
        </w:rPr>
        <w:t>스크립트 시작</w:t>
      </w:r>
      <w:r w:rsidR="00641144">
        <w:rPr>
          <w:rFonts w:ascii="Arial Unicode MS" w:eastAsia="Arial Unicode MS" w:hAnsi="Arial Unicode MS" w:cs="Arial Unicode MS" w:hint="eastAsia"/>
        </w:rPr>
        <w:t xml:space="preserve"> </w:t>
      </w:r>
      <w:r w:rsidR="00CE64DD">
        <w:rPr>
          <w:rFonts w:ascii="Arial Unicode MS" w:eastAsia="Arial Unicode MS" w:hAnsi="Arial Unicode MS" w:cs="Arial Unicode MS" w:hint="eastAsia"/>
        </w:rPr>
        <w:t xml:space="preserve">전에 </w:t>
      </w:r>
      <w:r>
        <w:rPr>
          <w:rFonts w:ascii="Arial Unicode MS" w:eastAsia="Arial Unicode MS" w:hAnsi="Arial Unicode MS" w:cs="Arial Unicode MS"/>
        </w:rPr>
        <w:t>미리 알려</w:t>
      </w:r>
      <w:r w:rsidR="00F60040">
        <w:rPr>
          <w:rFonts w:ascii="Arial Unicode MS" w:eastAsia="Arial Unicode MS" w:hAnsi="Arial Unicode MS" w:cs="Arial Unicode MS" w:hint="eastAsia"/>
        </w:rPr>
        <w:t>줘야</w:t>
      </w:r>
      <w:r>
        <w:rPr>
          <w:rFonts w:ascii="Arial Unicode MS" w:eastAsia="Arial Unicode MS" w:hAnsi="Arial Unicode MS" w:cs="Arial Unicode MS"/>
        </w:rPr>
        <w:t xml:space="preserve"> 합니다.</w:t>
      </w:r>
    </w:p>
    <w:p w14:paraId="465BF4E0" w14:textId="77777777" w:rsidR="00FE1F65" w:rsidRDefault="00FE1F65">
      <w:pPr>
        <w:pStyle w:val="10"/>
      </w:pPr>
    </w:p>
    <w:p w14:paraId="50CDFF07" w14:textId="265C22F9" w:rsidR="00FE1F65" w:rsidRDefault="00B112D2">
      <w:pPr>
        <w:pStyle w:val="10"/>
      </w:pPr>
      <w:r>
        <w:rPr>
          <w:rFonts w:ascii="Arial Unicode MS" w:eastAsia="Arial Unicode MS" w:hAnsi="Arial Unicode MS" w:cs="Arial Unicode MS"/>
        </w:rPr>
        <w:lastRenderedPageBreak/>
        <w:t>스크립트 실행 상단에 session_start()</w:t>
      </w:r>
      <w:r w:rsidR="00CE64DD">
        <w:rPr>
          <w:rFonts w:ascii="Arial Unicode MS" w:eastAsia="Arial Unicode MS" w:hAnsi="Arial Unicode MS" w:cs="Arial Unicode MS" w:hint="eastAsia"/>
        </w:rPr>
        <w:t>함수</w:t>
      </w:r>
      <w:r>
        <w:rPr>
          <w:rFonts w:ascii="Arial Unicode MS" w:eastAsia="Arial Unicode MS" w:hAnsi="Arial Unicode MS" w:cs="Arial Unicode MS"/>
        </w:rPr>
        <w:t xml:space="preserve">를 호출합니다. </w:t>
      </w:r>
      <w:r w:rsidR="00F60040">
        <w:rPr>
          <w:rFonts w:ascii="Arial Unicode MS" w:eastAsia="Arial Unicode MS" w:hAnsi="Arial Unicode MS" w:cs="Arial Unicode MS"/>
        </w:rPr>
        <w:t>세션</w:t>
      </w:r>
      <w:r>
        <w:rPr>
          <w:rFonts w:ascii="Arial Unicode MS" w:eastAsia="Arial Unicode MS" w:hAnsi="Arial Unicode MS" w:cs="Arial Unicode MS"/>
        </w:rPr>
        <w:t xml:space="preserve"> 시작을 호출하면 이후 </w:t>
      </w:r>
      <w:r w:rsidR="00CE64DD">
        <w:rPr>
          <w:rFonts w:ascii="Arial Unicode MS" w:eastAsia="Arial Unicode MS" w:hAnsi="Arial Unicode MS" w:cs="Arial Unicode MS" w:hint="eastAsia"/>
        </w:rPr>
        <w:t xml:space="preserve">PHP </w:t>
      </w:r>
      <w:r>
        <w:rPr>
          <w:rFonts w:ascii="Arial Unicode MS" w:eastAsia="Arial Unicode MS" w:hAnsi="Arial Unicode MS" w:cs="Arial Unicode MS"/>
        </w:rPr>
        <w:t xml:space="preserve">스크립트 전반에서 </w:t>
      </w:r>
      <w:r w:rsidR="00F60040">
        <w:rPr>
          <w:rFonts w:ascii="Arial Unicode MS" w:eastAsia="Arial Unicode MS" w:hAnsi="Arial Unicode MS" w:cs="Arial Unicode MS"/>
        </w:rPr>
        <w:t>세션</w:t>
      </w:r>
      <w:r w:rsidR="00F60040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기능을 사용할 수 있습니다.</w:t>
      </w:r>
    </w:p>
    <w:p w14:paraId="09BD9E97" w14:textId="5A87EA66" w:rsidR="00FE1F65" w:rsidRDefault="00FE1F65">
      <w:pPr>
        <w:pStyle w:val="10"/>
        <w:rPr>
          <w:ins w:id="19" w:author="이호진" w:date="2017-09-19T18:10:00Z"/>
        </w:rPr>
      </w:pPr>
    </w:p>
    <w:p w14:paraId="2B383647" w14:textId="20D506E0" w:rsidR="00D42D9A" w:rsidRPr="00CE64DD" w:rsidRDefault="00D42D9A">
      <w:pPr>
        <w:pStyle w:val="10"/>
        <w:rPr>
          <w:rFonts w:hint="eastAsia"/>
        </w:rPr>
      </w:pPr>
      <w:ins w:id="20" w:author="이호진" w:date="2017-09-19T18:10:00Z">
        <w:r>
          <w:rPr>
            <w:rFonts w:hint="eastAsia"/>
          </w:rPr>
          <w:t>예제파일</w:t>
        </w:r>
        <w:r>
          <w:rPr>
            <w:rFonts w:hint="eastAsia"/>
          </w:rPr>
          <w:t xml:space="preserve">: </w:t>
        </w:r>
        <w:r>
          <w:t>session-01.php</w:t>
        </w:r>
      </w:ins>
    </w:p>
    <w:tbl>
      <w:tblPr>
        <w:tblStyle w:val="af"/>
        <w:tblW w:w="9638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FE1F65" w14:paraId="5E601341" w14:textId="77777777"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9C1AD" w14:textId="77777777" w:rsidR="00FE1F65" w:rsidRDefault="00B112D2">
            <w:pPr>
              <w:pStyle w:val="10"/>
            </w:pPr>
            <w:r>
              <w:t>&lt;?php</w:t>
            </w:r>
          </w:p>
          <w:p w14:paraId="3C07D3E1" w14:textId="37B65E75" w:rsidR="00FE1F65" w:rsidRDefault="00B112D2">
            <w:pPr>
              <w:pStyle w:val="10"/>
            </w:pPr>
            <w:r>
              <w:rPr>
                <w:rFonts w:ascii="Arial Unicode MS" w:eastAsia="Arial Unicode MS" w:hAnsi="Arial Unicode MS" w:cs="Arial Unicode MS"/>
              </w:rPr>
              <w:tab/>
              <w:t xml:space="preserve">// </w:t>
            </w:r>
            <w:r w:rsidR="00F60040">
              <w:rPr>
                <w:rFonts w:ascii="Arial Unicode MS" w:eastAsia="Arial Unicode MS" w:hAnsi="Arial Unicode MS" w:cs="Arial Unicode MS"/>
              </w:rPr>
              <w:t>세션</w:t>
            </w:r>
            <w:r w:rsidR="00F60040">
              <w:rPr>
                <w:rFonts w:ascii="Arial Unicode MS" w:eastAsia="Arial Unicode MS" w:hAnsi="Arial Unicode MS" w:cs="Arial Unicode MS" w:hint="eastAsia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시작</w:t>
            </w:r>
          </w:p>
          <w:p w14:paraId="135823E6" w14:textId="77777777" w:rsidR="00FE1F65" w:rsidRDefault="00B112D2">
            <w:pPr>
              <w:pStyle w:val="10"/>
            </w:pPr>
            <w:r>
              <w:tab/>
              <w:t>session_start();</w:t>
            </w:r>
          </w:p>
          <w:p w14:paraId="3765FB22" w14:textId="77777777" w:rsidR="00FE1F65" w:rsidRDefault="00B112D2">
            <w:pPr>
              <w:pStyle w:val="10"/>
            </w:pPr>
            <w:r>
              <w:t>?&gt;</w:t>
            </w:r>
          </w:p>
        </w:tc>
      </w:tr>
    </w:tbl>
    <w:p w14:paraId="26CF7E87" w14:textId="77777777" w:rsidR="00FE1F65" w:rsidRDefault="00FE1F65">
      <w:pPr>
        <w:pStyle w:val="10"/>
      </w:pPr>
    </w:p>
    <w:p w14:paraId="0135D9B0" w14:textId="47C80B7A" w:rsidR="00FE1F65" w:rsidRDefault="00F60040">
      <w:pPr>
        <w:pStyle w:val="10"/>
      </w:pPr>
      <w:r>
        <w:rPr>
          <w:rFonts w:ascii="Arial Unicode MS" w:eastAsia="Arial Unicode MS" w:hAnsi="Arial Unicode MS" w:cs="Arial Unicode MS"/>
        </w:rPr>
        <w:t>세션</w:t>
      </w:r>
      <w:r>
        <w:rPr>
          <w:rFonts w:ascii="Arial Unicode MS" w:eastAsia="Arial Unicode MS" w:hAnsi="Arial Unicode MS" w:cs="Arial Unicode MS" w:hint="eastAsia"/>
        </w:rPr>
        <w:t xml:space="preserve"> </w:t>
      </w:r>
      <w:r w:rsidR="00B112D2">
        <w:rPr>
          <w:rFonts w:ascii="Arial Unicode MS" w:eastAsia="Arial Unicode MS" w:hAnsi="Arial Unicode MS" w:cs="Arial Unicode MS"/>
        </w:rPr>
        <w:t>시작 함수는 HTML</w:t>
      </w:r>
      <w:r>
        <w:rPr>
          <w:rFonts w:ascii="Arial Unicode MS" w:eastAsia="Arial Unicode MS" w:hAnsi="Arial Unicode MS" w:cs="Arial Unicode MS" w:hint="eastAsia"/>
        </w:rPr>
        <w:t>태</w:t>
      </w:r>
      <w:r w:rsidR="00B112D2">
        <w:rPr>
          <w:rFonts w:ascii="Arial Unicode MS" w:eastAsia="Arial Unicode MS" w:hAnsi="Arial Unicode MS" w:cs="Arial Unicode MS"/>
        </w:rPr>
        <w:t>그 출력</w:t>
      </w:r>
      <w:r>
        <w:rPr>
          <w:rFonts w:ascii="Arial Unicode MS" w:eastAsia="Arial Unicode MS" w:hAnsi="Arial Unicode MS" w:cs="Arial Unicode MS" w:hint="eastAsia"/>
        </w:rPr>
        <w:t xml:space="preserve"> </w:t>
      </w:r>
      <w:r w:rsidR="00B112D2">
        <w:rPr>
          <w:rFonts w:ascii="Arial Unicode MS" w:eastAsia="Arial Unicode MS" w:hAnsi="Arial Unicode MS" w:cs="Arial Unicode MS"/>
        </w:rPr>
        <w:t>전에 실행되어야 합니다.</w:t>
      </w:r>
    </w:p>
    <w:p w14:paraId="09ECE3D9" w14:textId="77777777" w:rsidR="00FE1F65" w:rsidRDefault="00FE1F65">
      <w:pPr>
        <w:pStyle w:val="10"/>
      </w:pPr>
    </w:p>
    <w:p w14:paraId="5D48B569" w14:textId="213F9FB0" w:rsidR="00FE1F65" w:rsidRDefault="00A40605">
      <w:pPr>
        <w:pStyle w:val="10"/>
      </w:pPr>
      <w:r>
        <w:rPr>
          <w:rFonts w:ascii="Arial Unicode MS" w:eastAsia="Arial Unicode MS" w:hAnsi="Arial Unicode MS" w:cs="Arial Unicode MS"/>
          <w:b/>
          <w:sz w:val="28"/>
          <w:szCs w:val="28"/>
        </w:rPr>
        <w:t>13.</w:t>
      </w:r>
      <w:r w:rsidR="00B112D2">
        <w:rPr>
          <w:rFonts w:ascii="Arial Unicode MS" w:eastAsia="Arial Unicode MS" w:hAnsi="Arial Unicode MS" w:cs="Arial Unicode MS"/>
          <w:b/>
          <w:sz w:val="28"/>
          <w:szCs w:val="28"/>
        </w:rPr>
        <w:t>3.2 세션</w:t>
      </w:r>
      <w:r w:rsidR="00F60040">
        <w:rPr>
          <w:rFonts w:ascii="Arial Unicode MS" w:eastAsia="Arial Unicode MS" w:hAnsi="Arial Unicode MS" w:cs="Arial Unicode MS" w:hint="eastAsia"/>
          <w:b/>
          <w:sz w:val="28"/>
          <w:szCs w:val="28"/>
        </w:rPr>
        <w:t xml:space="preserve"> </w:t>
      </w:r>
      <w:r w:rsidR="00B112D2">
        <w:rPr>
          <w:rFonts w:ascii="Arial Unicode MS" w:eastAsia="Arial Unicode MS" w:hAnsi="Arial Unicode MS" w:cs="Arial Unicode MS"/>
          <w:b/>
          <w:sz w:val="28"/>
          <w:szCs w:val="28"/>
        </w:rPr>
        <w:t>값 설정</w:t>
      </w:r>
    </w:p>
    <w:p w14:paraId="49647002" w14:textId="7DFDF510" w:rsidR="00FE1F65" w:rsidRDefault="00B112D2">
      <w:pPr>
        <w:pStyle w:val="10"/>
      </w:pPr>
      <w:r>
        <w:rPr>
          <w:rFonts w:ascii="Arial Unicode MS" w:eastAsia="Arial Unicode MS" w:hAnsi="Arial Unicode MS" w:cs="Arial Unicode MS"/>
        </w:rPr>
        <w:t>PHP에서 세션</w:t>
      </w:r>
      <w:r w:rsidR="00F60040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 xml:space="preserve">값을 설정하는 것은 </w:t>
      </w:r>
      <w:r w:rsidR="00CE64DD">
        <w:rPr>
          <w:rFonts w:ascii="Arial Unicode MS" w:eastAsia="Arial Unicode MS" w:hAnsi="Arial Unicode MS" w:cs="Arial Unicode MS" w:hint="eastAsia"/>
        </w:rPr>
        <w:t xml:space="preserve">쿠키 사용법 보다 더 </w:t>
      </w:r>
      <w:r>
        <w:rPr>
          <w:rFonts w:ascii="Arial Unicode MS" w:eastAsia="Arial Unicode MS" w:hAnsi="Arial Unicode MS" w:cs="Arial Unicode MS"/>
        </w:rPr>
        <w:t xml:space="preserve">매우 </w:t>
      </w:r>
      <w:r w:rsidR="00CE64DD">
        <w:rPr>
          <w:rFonts w:ascii="Arial Unicode MS" w:eastAsia="Arial Unicode MS" w:hAnsi="Arial Unicode MS" w:cs="Arial Unicode MS" w:hint="eastAsia"/>
        </w:rPr>
        <w:t>쉽습니다.</w:t>
      </w:r>
    </w:p>
    <w:p w14:paraId="2D29E806" w14:textId="77777777" w:rsidR="00FE1F65" w:rsidRDefault="00FE1F65">
      <w:pPr>
        <w:pStyle w:val="10"/>
      </w:pPr>
    </w:p>
    <w:p w14:paraId="3BB70C37" w14:textId="115E607A" w:rsidR="00FE1F65" w:rsidRDefault="00CE64DD">
      <w:pPr>
        <w:pStyle w:val="10"/>
      </w:pPr>
      <w:r>
        <w:rPr>
          <w:rFonts w:ascii="Arial Unicode MS" w:eastAsia="Arial Unicode MS" w:hAnsi="Arial Unicode MS" w:cs="Arial Unicode MS" w:hint="eastAsia"/>
        </w:rPr>
        <w:t>세</w:t>
      </w:r>
      <w:r w:rsidR="00B112D2">
        <w:rPr>
          <w:rFonts w:ascii="Arial Unicode MS" w:eastAsia="Arial Unicode MS" w:hAnsi="Arial Unicode MS" w:cs="Arial Unicode MS"/>
        </w:rPr>
        <w:t>션</w:t>
      </w:r>
      <w:r w:rsidR="00F60040">
        <w:rPr>
          <w:rFonts w:ascii="Arial Unicode MS" w:eastAsia="Arial Unicode MS" w:hAnsi="Arial Unicode MS" w:cs="Arial Unicode MS" w:hint="eastAsia"/>
        </w:rPr>
        <w:t xml:space="preserve"> </w:t>
      </w:r>
      <w:r w:rsidR="00B112D2">
        <w:rPr>
          <w:rFonts w:ascii="Arial Unicode MS" w:eastAsia="Arial Unicode MS" w:hAnsi="Arial Unicode MS" w:cs="Arial Unicode MS"/>
        </w:rPr>
        <w:t>또한 쿠키</w:t>
      </w:r>
      <w:r>
        <w:rPr>
          <w:rFonts w:ascii="Arial Unicode MS" w:eastAsia="Arial Unicode MS" w:hAnsi="Arial Unicode MS" w:cs="Arial Unicode MS" w:hint="eastAsia"/>
        </w:rPr>
        <w:t>와 같이</w:t>
      </w:r>
      <w:r w:rsidR="00B112D2">
        <w:rPr>
          <w:rFonts w:ascii="Arial Unicode MS" w:eastAsia="Arial Unicode MS" w:hAnsi="Arial Unicode MS" w:cs="Arial Unicode MS"/>
        </w:rPr>
        <w:t xml:space="preserve"> 슈퍼변수 </w:t>
      </w:r>
      <w:r>
        <w:rPr>
          <w:rFonts w:ascii="Arial Unicode MS" w:eastAsia="Arial Unicode MS" w:hAnsi="Arial Unicode MS" w:cs="Arial Unicode MS" w:hint="eastAsia"/>
        </w:rPr>
        <w:t xml:space="preserve">배열 </w:t>
      </w:r>
      <w:r w:rsidR="00B112D2">
        <w:rPr>
          <w:rFonts w:ascii="Arial Unicode MS" w:eastAsia="Arial Unicode MS" w:hAnsi="Arial Unicode MS" w:cs="Arial Unicode MS"/>
        </w:rPr>
        <w:t>타입으로 되어 있습니다. $_SESSION 배열변수</w:t>
      </w:r>
      <w:r>
        <w:rPr>
          <w:rFonts w:ascii="Arial Unicode MS" w:eastAsia="Arial Unicode MS" w:hAnsi="Arial Unicode MS" w:cs="Arial Unicode MS" w:hint="eastAsia"/>
        </w:rPr>
        <w:t>는</w:t>
      </w:r>
      <w:r w:rsidR="00B112D2">
        <w:rPr>
          <w:rFonts w:ascii="Arial Unicode MS" w:eastAsia="Arial Unicode MS" w:hAnsi="Arial Unicode MS" w:cs="Arial Unicode MS"/>
        </w:rPr>
        <w:t xml:space="preserve"> PHP 스크립트 전반에서 </w:t>
      </w:r>
      <w:r>
        <w:rPr>
          <w:rFonts w:ascii="Arial Unicode MS" w:eastAsia="Arial Unicode MS" w:hAnsi="Arial Unicode MS" w:cs="Arial Unicode MS" w:hint="eastAsia"/>
        </w:rPr>
        <w:t xml:space="preserve">별도의 특별한 지정이나 선언 없이도 </w:t>
      </w:r>
      <w:r w:rsidR="00B112D2">
        <w:rPr>
          <w:rFonts w:ascii="Arial Unicode MS" w:eastAsia="Arial Unicode MS" w:hAnsi="Arial Unicode MS" w:cs="Arial Unicode MS"/>
        </w:rPr>
        <w:t>사용할 수 있습니다.</w:t>
      </w:r>
    </w:p>
    <w:p w14:paraId="785C723E" w14:textId="77777777" w:rsidR="00FE1F65" w:rsidRDefault="00FE1F65">
      <w:pPr>
        <w:pStyle w:val="10"/>
      </w:pPr>
    </w:p>
    <w:p w14:paraId="0D97B3AE" w14:textId="77777777" w:rsidR="00FE1F65" w:rsidRPr="00D42D9A" w:rsidRDefault="00B112D2">
      <w:pPr>
        <w:pStyle w:val="10"/>
        <w:rPr>
          <w:b/>
        </w:rPr>
      </w:pPr>
      <w:r w:rsidRPr="00D42D9A">
        <w:rPr>
          <w:rFonts w:ascii="Arial Unicode MS" w:eastAsia="Arial Unicode MS" w:hAnsi="Arial Unicode MS" w:cs="Arial Unicode MS"/>
          <w:b/>
        </w:rPr>
        <w:t>$_SESSION[세션명] = 세션</w:t>
      </w:r>
      <w:r w:rsidR="00F60040" w:rsidRPr="00D42D9A">
        <w:rPr>
          <w:rFonts w:ascii="Arial Unicode MS" w:eastAsia="Arial Unicode MS" w:hAnsi="Arial Unicode MS" w:cs="Arial Unicode MS"/>
          <w:b/>
        </w:rPr>
        <w:t xml:space="preserve"> </w:t>
      </w:r>
      <w:r w:rsidRPr="00D42D9A">
        <w:rPr>
          <w:rFonts w:ascii="Arial Unicode MS" w:eastAsia="Arial Unicode MS" w:hAnsi="Arial Unicode MS" w:cs="Arial Unicode MS"/>
          <w:b/>
        </w:rPr>
        <w:t>값;</w:t>
      </w:r>
    </w:p>
    <w:p w14:paraId="0FD4D722" w14:textId="77777777" w:rsidR="00FE1F65" w:rsidRDefault="00FE1F65">
      <w:pPr>
        <w:pStyle w:val="10"/>
      </w:pPr>
    </w:p>
    <w:p w14:paraId="4DA639A9" w14:textId="025C881C" w:rsidR="00FE1F65" w:rsidRPr="00CE64DD" w:rsidRDefault="00B112D2">
      <w:pPr>
        <w:pStyle w:val="10"/>
      </w:pPr>
      <w:r>
        <w:rPr>
          <w:rFonts w:ascii="Arial Unicode MS" w:eastAsia="Arial Unicode MS" w:hAnsi="Arial Unicode MS" w:cs="Arial Unicode MS"/>
        </w:rPr>
        <w:t>세션</w:t>
      </w:r>
      <w:r w:rsidR="00CE64DD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이름을 $_SESSION 배열의 키</w:t>
      </w:r>
      <w:r w:rsidR="00F60040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값으로 설정하고 값을 입력하면 됩니다.</w:t>
      </w:r>
    </w:p>
    <w:p w14:paraId="7CFEEBBF" w14:textId="77777777" w:rsidR="00FE1F65" w:rsidRDefault="00FE1F65">
      <w:pPr>
        <w:pStyle w:val="10"/>
      </w:pPr>
    </w:p>
    <w:p w14:paraId="52393065" w14:textId="52F9EE92" w:rsidR="00FE1F65" w:rsidRDefault="00A40605" w:rsidP="00F60040">
      <w:pPr>
        <w:pStyle w:val="10"/>
      </w:pPr>
      <w:r>
        <w:rPr>
          <w:rFonts w:ascii="Arial Unicode MS" w:eastAsia="Arial Unicode MS" w:hAnsi="Arial Unicode MS" w:cs="Arial Unicode MS"/>
          <w:b/>
          <w:sz w:val="28"/>
          <w:szCs w:val="28"/>
        </w:rPr>
        <w:t>13.</w:t>
      </w:r>
      <w:r w:rsidR="00B112D2">
        <w:rPr>
          <w:rFonts w:ascii="Arial Unicode MS" w:eastAsia="Arial Unicode MS" w:hAnsi="Arial Unicode MS" w:cs="Arial Unicode MS"/>
          <w:b/>
          <w:sz w:val="28"/>
          <w:szCs w:val="28"/>
        </w:rPr>
        <w:t xml:space="preserve">3.3 </w:t>
      </w:r>
      <w:r w:rsidR="00F60040">
        <w:rPr>
          <w:rFonts w:ascii="Arial Unicode MS" w:eastAsia="Arial Unicode MS" w:hAnsi="Arial Unicode MS" w:cs="Arial Unicode MS"/>
          <w:b/>
          <w:sz w:val="28"/>
          <w:szCs w:val="28"/>
        </w:rPr>
        <w:t>세션</w:t>
      </w:r>
      <w:r w:rsidR="00B112D2">
        <w:rPr>
          <w:rFonts w:ascii="Arial Unicode MS" w:eastAsia="Arial Unicode MS" w:hAnsi="Arial Unicode MS" w:cs="Arial Unicode MS"/>
          <w:b/>
          <w:sz w:val="28"/>
          <w:szCs w:val="28"/>
        </w:rPr>
        <w:t xml:space="preserve"> 값 불러오기</w:t>
      </w:r>
    </w:p>
    <w:p w14:paraId="7702676F" w14:textId="6FEE9842" w:rsidR="00FE1F65" w:rsidRDefault="00B112D2">
      <w:pPr>
        <w:pStyle w:val="10"/>
      </w:pPr>
      <w:r>
        <w:rPr>
          <w:rFonts w:ascii="Arial Unicode MS" w:eastAsia="Arial Unicode MS" w:hAnsi="Arial Unicode MS" w:cs="Arial Unicode MS"/>
        </w:rPr>
        <w:t>설정한 세션</w:t>
      </w:r>
      <w:r w:rsidR="00F60040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값은 $_SESSION 슈퍼변수의 배열 키</w:t>
      </w:r>
      <w:r w:rsidR="00641144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값을 입력하면 됩니다.</w:t>
      </w:r>
    </w:p>
    <w:p w14:paraId="3246F7E0" w14:textId="77777777" w:rsidR="00FE1F65" w:rsidRDefault="00FE1F65">
      <w:pPr>
        <w:pStyle w:val="10"/>
      </w:pPr>
    </w:p>
    <w:p w14:paraId="01DC0C37" w14:textId="277595EB" w:rsidR="00FE1F65" w:rsidRDefault="00B112D2">
      <w:pPr>
        <w:pStyle w:val="10"/>
      </w:pPr>
      <w:r>
        <w:rPr>
          <w:rFonts w:ascii="Arial Unicode MS" w:eastAsia="Arial Unicode MS" w:hAnsi="Arial Unicode MS" w:cs="Arial Unicode MS"/>
          <w:b/>
        </w:rPr>
        <w:t>예제</w:t>
      </w:r>
      <w:r w:rsidR="00FD6355">
        <w:rPr>
          <w:rFonts w:ascii="Arial Unicode MS" w:eastAsia="Arial Unicode MS" w:hAnsi="Arial Unicode MS" w:cs="Arial Unicode MS" w:hint="eastAsia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 xml:space="preserve">파일 </w:t>
      </w:r>
      <w:r w:rsidRPr="00D42D9A">
        <w:rPr>
          <w:rFonts w:ascii="Arial Unicode MS" w:eastAsia="Arial Unicode MS" w:hAnsi="Arial Unicode MS" w:cs="Arial Unicode MS"/>
        </w:rPr>
        <w:t>session-0</w:t>
      </w:r>
      <w:ins w:id="21" w:author="이호진" w:date="2017-09-19T18:11:00Z">
        <w:r w:rsidR="00D42D9A">
          <w:rPr>
            <w:rFonts w:ascii="Arial Unicode MS" w:eastAsia="Arial Unicode MS" w:hAnsi="Arial Unicode MS" w:cs="Arial Unicode MS"/>
          </w:rPr>
          <w:t>2</w:t>
        </w:r>
      </w:ins>
      <w:del w:id="22" w:author="이호진" w:date="2017-09-19T18:11:00Z">
        <w:r w:rsidRPr="00D42D9A" w:rsidDel="00D42D9A">
          <w:rPr>
            <w:rFonts w:ascii="Arial Unicode MS" w:eastAsia="Arial Unicode MS" w:hAnsi="Arial Unicode MS" w:cs="Arial Unicode MS"/>
          </w:rPr>
          <w:delText>1</w:delText>
        </w:r>
      </w:del>
      <w:r w:rsidRPr="00D42D9A">
        <w:rPr>
          <w:rFonts w:ascii="Arial Unicode MS" w:eastAsia="Arial Unicode MS" w:hAnsi="Arial Unicode MS" w:cs="Arial Unicode MS"/>
        </w:rPr>
        <w:t>.php</w:t>
      </w:r>
    </w:p>
    <w:tbl>
      <w:tblPr>
        <w:tblStyle w:val="af0"/>
        <w:tblW w:w="9638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FE1F65" w14:paraId="188F9992" w14:textId="77777777"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D406A" w14:textId="77777777" w:rsidR="00FE1F65" w:rsidRDefault="00B112D2">
            <w:pPr>
              <w:pStyle w:val="10"/>
            </w:pPr>
            <w:r>
              <w:t>&lt;?php</w:t>
            </w:r>
          </w:p>
          <w:p w14:paraId="6A2D29AE" w14:textId="77777777" w:rsidR="00FE1F65" w:rsidRDefault="00B112D2">
            <w:pPr>
              <w:pStyle w:val="10"/>
            </w:pPr>
            <w:r>
              <w:tab/>
              <w:t>session_start();</w:t>
            </w:r>
          </w:p>
          <w:p w14:paraId="61A4DCD7" w14:textId="77777777" w:rsidR="00FE1F65" w:rsidRDefault="00B112D2">
            <w:pPr>
              <w:pStyle w:val="10"/>
            </w:pPr>
            <w:r>
              <w:tab/>
            </w:r>
          </w:p>
          <w:p w14:paraId="0CB8FBC6" w14:textId="77777777" w:rsidR="00FE1F65" w:rsidRDefault="00B112D2">
            <w:pPr>
              <w:pStyle w:val="10"/>
            </w:pPr>
            <w:r>
              <w:tab/>
            </w:r>
            <w:r w:rsidRPr="00D42D9A">
              <w:rPr>
                <w:b/>
              </w:rPr>
              <w:t>$_SESSION["user"]</w:t>
            </w:r>
            <w:r>
              <w:t xml:space="preserve"> = "jiny";</w:t>
            </w:r>
          </w:p>
          <w:p w14:paraId="2F9FA256" w14:textId="77777777" w:rsidR="00FE1F65" w:rsidRDefault="00B112D2">
            <w:pPr>
              <w:pStyle w:val="10"/>
            </w:pPr>
            <w:r>
              <w:tab/>
              <w:t xml:space="preserve">echo </w:t>
            </w:r>
            <w:r w:rsidRPr="00D42D9A">
              <w:rPr>
                <w:b/>
              </w:rPr>
              <w:t>$_SESSION["user"];</w:t>
            </w:r>
          </w:p>
          <w:p w14:paraId="63002B72" w14:textId="5108C483" w:rsidR="00FE1F65" w:rsidRDefault="00B112D2" w:rsidP="00CE64DD">
            <w:pPr>
              <w:pStyle w:val="10"/>
            </w:pPr>
            <w:r>
              <w:t>?&gt;</w:t>
            </w:r>
          </w:p>
        </w:tc>
      </w:tr>
    </w:tbl>
    <w:p w14:paraId="580331C1" w14:textId="77777777" w:rsidR="00FE1F65" w:rsidRDefault="00FE1F65">
      <w:pPr>
        <w:pStyle w:val="10"/>
      </w:pPr>
    </w:p>
    <w:p w14:paraId="0D98B067" w14:textId="0092ADEE" w:rsidR="00FE1F65" w:rsidRPr="00D42D9A" w:rsidRDefault="009E0407">
      <w:pPr>
        <w:pStyle w:val="10"/>
        <w:rPr>
          <w:b/>
        </w:rPr>
      </w:pPr>
      <w:r>
        <w:rPr>
          <w:rFonts w:ascii="Arial Unicode MS" w:eastAsia="Arial Unicode MS" w:hAnsi="Arial Unicode MS" w:cs="Arial Unicode MS"/>
          <w:b/>
        </w:rPr>
        <w:t>결과</w:t>
      </w:r>
    </w:p>
    <w:p w14:paraId="35B4197D" w14:textId="77777777" w:rsidR="00FE1F65" w:rsidRDefault="00B112D2">
      <w:pPr>
        <w:pStyle w:val="10"/>
      </w:pPr>
      <w:r>
        <w:t>jiny</w:t>
      </w:r>
    </w:p>
    <w:p w14:paraId="5942A17B" w14:textId="77777777" w:rsidR="00FE1F65" w:rsidRDefault="00FE1F65">
      <w:pPr>
        <w:pStyle w:val="10"/>
      </w:pPr>
    </w:p>
    <w:p w14:paraId="6C39DA0D" w14:textId="7A453D6B" w:rsidR="00FE1F65" w:rsidRDefault="00B112D2">
      <w:pPr>
        <w:pStyle w:val="10"/>
      </w:pPr>
      <w:r>
        <w:rPr>
          <w:rFonts w:ascii="Arial Unicode MS" w:eastAsia="Arial Unicode MS" w:hAnsi="Arial Unicode MS" w:cs="Arial Unicode MS"/>
        </w:rPr>
        <w:t xml:space="preserve">세션은 서버에 </w:t>
      </w:r>
      <w:r w:rsidR="00CE64DD">
        <w:rPr>
          <w:rFonts w:ascii="Arial Unicode MS" w:eastAsia="Arial Unicode MS" w:hAnsi="Arial Unicode MS" w:cs="Arial Unicode MS" w:hint="eastAsia"/>
        </w:rPr>
        <w:t xml:space="preserve">임시 </w:t>
      </w:r>
      <w:r>
        <w:rPr>
          <w:rFonts w:ascii="Arial Unicode MS" w:eastAsia="Arial Unicode MS" w:hAnsi="Arial Unicode MS" w:cs="Arial Unicode MS"/>
        </w:rPr>
        <w:t>데이터를 저장합니다. 또한 브라우저가 실행되고 있는 동안 유지됩니다.</w:t>
      </w:r>
    </w:p>
    <w:p w14:paraId="026F13EC" w14:textId="77777777" w:rsidR="00FE1F65" w:rsidRDefault="00FE1F65">
      <w:pPr>
        <w:pStyle w:val="10"/>
      </w:pPr>
    </w:p>
    <w:p w14:paraId="7A5BE720" w14:textId="09B07170" w:rsidR="00FE1F65" w:rsidRDefault="00B112D2">
      <w:pPr>
        <w:pStyle w:val="10"/>
      </w:pPr>
      <w:r>
        <w:rPr>
          <w:rFonts w:ascii="Arial Unicode MS" w:eastAsia="Arial Unicode MS" w:hAnsi="Arial Unicode MS" w:cs="Arial Unicode MS"/>
        </w:rPr>
        <w:t>설정한 세션</w:t>
      </w:r>
      <w:r w:rsidR="00FD6355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값은 여러 PHP</w:t>
      </w:r>
      <w:r w:rsidR="00CE64DD">
        <w:rPr>
          <w:rFonts w:ascii="Arial Unicode MS" w:eastAsia="Arial Unicode MS" w:hAnsi="Arial Unicode MS" w:cs="Arial Unicode MS" w:hint="eastAsia"/>
        </w:rPr>
        <w:t xml:space="preserve">스크립트 파일 </w:t>
      </w:r>
      <w:r>
        <w:rPr>
          <w:rFonts w:ascii="Arial Unicode MS" w:eastAsia="Arial Unicode MS" w:hAnsi="Arial Unicode MS" w:cs="Arial Unicode MS"/>
        </w:rPr>
        <w:t>에서도 값을 공유하여 사용할 수 있습니다.</w:t>
      </w:r>
    </w:p>
    <w:p w14:paraId="32BE9EC7" w14:textId="77777777" w:rsidR="00FE1F65" w:rsidRDefault="00FE1F65">
      <w:pPr>
        <w:pStyle w:val="10"/>
      </w:pPr>
    </w:p>
    <w:p w14:paraId="43E32E98" w14:textId="65052A57" w:rsidR="00FE1F65" w:rsidRDefault="00FD6355">
      <w:pPr>
        <w:pStyle w:val="10"/>
      </w:pPr>
      <w:r>
        <w:rPr>
          <w:rFonts w:ascii="Arial Unicode MS" w:eastAsia="Arial Unicode MS" w:hAnsi="Arial Unicode MS" w:cs="Arial Unicode MS"/>
          <w:b/>
        </w:rPr>
        <w:lastRenderedPageBreak/>
        <w:t>예제 파일</w:t>
      </w:r>
      <w:r w:rsidR="00B112D2">
        <w:rPr>
          <w:rFonts w:ascii="Arial Unicode MS" w:eastAsia="Arial Unicode MS" w:hAnsi="Arial Unicode MS" w:cs="Arial Unicode MS"/>
          <w:b/>
        </w:rPr>
        <w:t xml:space="preserve"> </w:t>
      </w:r>
      <w:r w:rsidR="00B112D2" w:rsidRPr="00D42D9A">
        <w:rPr>
          <w:rFonts w:ascii="Arial Unicode MS" w:eastAsia="Arial Unicode MS" w:hAnsi="Arial Unicode MS" w:cs="Arial Unicode MS"/>
        </w:rPr>
        <w:t>session-0</w:t>
      </w:r>
      <w:ins w:id="23" w:author="이호진" w:date="2017-09-19T18:11:00Z">
        <w:r w:rsidR="00D42D9A">
          <w:rPr>
            <w:rFonts w:ascii="Arial Unicode MS" w:eastAsia="Arial Unicode MS" w:hAnsi="Arial Unicode MS" w:cs="Arial Unicode MS"/>
          </w:rPr>
          <w:t>3</w:t>
        </w:r>
      </w:ins>
      <w:del w:id="24" w:author="이호진" w:date="2017-09-19T18:11:00Z">
        <w:r w:rsidR="00B112D2" w:rsidRPr="00D42D9A" w:rsidDel="00D42D9A">
          <w:rPr>
            <w:rFonts w:ascii="Arial Unicode MS" w:eastAsia="Arial Unicode MS" w:hAnsi="Arial Unicode MS" w:cs="Arial Unicode MS"/>
          </w:rPr>
          <w:delText>2</w:delText>
        </w:r>
      </w:del>
      <w:r w:rsidR="00B112D2" w:rsidRPr="00D42D9A">
        <w:rPr>
          <w:rFonts w:ascii="Arial Unicode MS" w:eastAsia="Arial Unicode MS" w:hAnsi="Arial Unicode MS" w:cs="Arial Unicode MS"/>
        </w:rPr>
        <w:t>.php</w:t>
      </w:r>
    </w:p>
    <w:tbl>
      <w:tblPr>
        <w:tblStyle w:val="af1"/>
        <w:tblW w:w="9638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FE1F65" w14:paraId="46523E0E" w14:textId="77777777"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F42F9" w14:textId="77777777" w:rsidR="00FE1F65" w:rsidRDefault="00B112D2">
            <w:pPr>
              <w:pStyle w:val="10"/>
            </w:pPr>
            <w:r>
              <w:t>&lt;?php</w:t>
            </w:r>
          </w:p>
          <w:p w14:paraId="16394EC9" w14:textId="77777777" w:rsidR="00FE1F65" w:rsidRDefault="00B112D2">
            <w:pPr>
              <w:pStyle w:val="10"/>
            </w:pPr>
            <w:r>
              <w:tab/>
              <w:t>session_start();</w:t>
            </w:r>
          </w:p>
          <w:p w14:paraId="2F90201B" w14:textId="77777777" w:rsidR="00FE1F65" w:rsidRDefault="00B112D2">
            <w:pPr>
              <w:pStyle w:val="10"/>
            </w:pPr>
            <w:r>
              <w:tab/>
            </w:r>
          </w:p>
          <w:p w14:paraId="472C704B" w14:textId="77777777" w:rsidR="00FE1F65" w:rsidRDefault="00B112D2">
            <w:pPr>
              <w:pStyle w:val="10"/>
            </w:pPr>
            <w:r>
              <w:tab/>
              <w:t>echo $_SESSION["user"];</w:t>
            </w:r>
          </w:p>
          <w:p w14:paraId="46EB275F" w14:textId="5E5B0243" w:rsidR="00FE1F65" w:rsidRDefault="00B112D2">
            <w:pPr>
              <w:pStyle w:val="10"/>
            </w:pPr>
            <w:r>
              <w:t>?&gt;</w:t>
            </w:r>
          </w:p>
        </w:tc>
      </w:tr>
    </w:tbl>
    <w:p w14:paraId="5C23710E" w14:textId="77777777" w:rsidR="00FE1F65" w:rsidRDefault="00FE1F65">
      <w:pPr>
        <w:pStyle w:val="10"/>
      </w:pPr>
    </w:p>
    <w:p w14:paraId="56B51B59" w14:textId="450BBA1A" w:rsidR="00FE1F65" w:rsidRPr="00D42D9A" w:rsidRDefault="009E0407">
      <w:pPr>
        <w:pStyle w:val="10"/>
        <w:rPr>
          <w:b/>
        </w:rPr>
      </w:pPr>
      <w:r>
        <w:rPr>
          <w:rFonts w:ascii="Arial Unicode MS" w:eastAsia="Arial Unicode MS" w:hAnsi="Arial Unicode MS" w:cs="Arial Unicode MS"/>
          <w:b/>
        </w:rPr>
        <w:t>결과</w:t>
      </w:r>
    </w:p>
    <w:p w14:paraId="7CE7096F" w14:textId="77777777" w:rsidR="00FE1F65" w:rsidRDefault="00B112D2">
      <w:pPr>
        <w:pStyle w:val="10"/>
      </w:pPr>
      <w:r>
        <w:t>jiny</w:t>
      </w:r>
    </w:p>
    <w:p w14:paraId="4661DAF0" w14:textId="77777777" w:rsidR="00FE1F65" w:rsidRDefault="00FE1F65">
      <w:pPr>
        <w:pStyle w:val="10"/>
      </w:pPr>
    </w:p>
    <w:p w14:paraId="33190D85" w14:textId="6ECC2CEF" w:rsidR="00FE1F65" w:rsidRDefault="00CE64DD">
      <w:pPr>
        <w:pStyle w:val="10"/>
      </w:pPr>
      <w:r>
        <w:rPr>
          <w:rFonts w:ascii="Arial Unicode MS" w:eastAsia="Arial Unicode MS" w:hAnsi="Arial Unicode MS" w:cs="Arial Unicode MS" w:hint="eastAsia"/>
        </w:rPr>
        <w:t xml:space="preserve">위의 예제는 </w:t>
      </w:r>
      <w:r w:rsidR="00B112D2">
        <w:rPr>
          <w:rFonts w:ascii="Arial Unicode MS" w:eastAsia="Arial Unicode MS" w:hAnsi="Arial Unicode MS" w:cs="Arial Unicode MS"/>
        </w:rPr>
        <w:t>session-01.php에서 설정한 세션</w:t>
      </w:r>
      <w:r w:rsidR="00FD6355">
        <w:rPr>
          <w:rFonts w:ascii="Arial Unicode MS" w:eastAsia="Arial Unicode MS" w:hAnsi="Arial Unicode MS" w:cs="Arial Unicode MS" w:hint="eastAsia"/>
        </w:rPr>
        <w:t xml:space="preserve"> </w:t>
      </w:r>
      <w:r w:rsidR="00B112D2">
        <w:rPr>
          <w:rFonts w:ascii="Arial Unicode MS" w:eastAsia="Arial Unicode MS" w:hAnsi="Arial Unicode MS" w:cs="Arial Unicode MS"/>
        </w:rPr>
        <w:t>값을 session-02.php에서도 확인할 수 있습니다.</w:t>
      </w:r>
      <w:r>
        <w:rPr>
          <w:rFonts w:ascii="Arial Unicode MS" w:eastAsia="Arial Unicode MS" w:hAnsi="Arial Unicode MS" w:cs="Arial Unicode MS"/>
        </w:rPr>
        <w:t xml:space="preserve"> PHP </w:t>
      </w:r>
      <w:r>
        <w:rPr>
          <w:rFonts w:ascii="Arial Unicode MS" w:eastAsia="Arial Unicode MS" w:hAnsi="Arial Unicode MS" w:cs="Arial Unicode MS" w:hint="eastAsia"/>
        </w:rPr>
        <w:t xml:space="preserve">스크립트 언어는 페이지 단위로 로딩 처리되기 때문에 </w:t>
      </w:r>
      <w:r>
        <w:rPr>
          <w:rFonts w:ascii="Arial Unicode MS" w:eastAsia="Arial Unicode MS" w:hAnsi="Arial Unicode MS" w:cs="Arial Unicode MS"/>
        </w:rPr>
        <w:t xml:space="preserve">A </w:t>
      </w:r>
      <w:r>
        <w:rPr>
          <w:rFonts w:ascii="Arial Unicode MS" w:eastAsia="Arial Unicode MS" w:hAnsi="Arial Unicode MS" w:cs="Arial Unicode MS" w:hint="eastAsia"/>
        </w:rPr>
        <w:t xml:space="preserve">페이지에서 작업한 내용을 </w:t>
      </w:r>
      <w:r>
        <w:rPr>
          <w:rFonts w:ascii="Arial Unicode MS" w:eastAsia="Arial Unicode MS" w:hAnsi="Arial Unicode MS" w:cs="Arial Unicode MS"/>
        </w:rPr>
        <w:t xml:space="preserve">B </w:t>
      </w:r>
      <w:r>
        <w:rPr>
          <w:rFonts w:ascii="Arial Unicode MS" w:eastAsia="Arial Unicode MS" w:hAnsi="Arial Unicode MS" w:cs="Arial Unicode MS" w:hint="eastAsia"/>
        </w:rPr>
        <w:t>페이지에 별도의 데이터 작업</w:t>
      </w:r>
      <w:r w:rsidR="00641144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 w:hint="eastAsia"/>
        </w:rPr>
        <w:t>없이 값을 전달하는 것으로 매우 편리합니다.</w:t>
      </w:r>
    </w:p>
    <w:p w14:paraId="6328631B" w14:textId="77777777" w:rsidR="00FE1F65" w:rsidRDefault="00FE1F65">
      <w:pPr>
        <w:pStyle w:val="10"/>
      </w:pPr>
    </w:p>
    <w:p w14:paraId="1F6F0111" w14:textId="77777777" w:rsidR="00FE1F65" w:rsidRDefault="00FE1F65">
      <w:pPr>
        <w:pStyle w:val="10"/>
      </w:pPr>
    </w:p>
    <w:p w14:paraId="00889F21" w14:textId="4838C71F" w:rsidR="00FE1F65" w:rsidRDefault="00A40605">
      <w:pPr>
        <w:pStyle w:val="10"/>
        <w:rPr>
          <w:b/>
          <w:sz w:val="28"/>
          <w:szCs w:val="28"/>
        </w:rPr>
      </w:pPr>
      <w:r>
        <w:rPr>
          <w:rFonts w:ascii="Arial Unicode MS" w:eastAsia="Arial Unicode MS" w:hAnsi="Arial Unicode MS" w:cs="Arial Unicode MS"/>
          <w:b/>
          <w:sz w:val="28"/>
          <w:szCs w:val="28"/>
        </w:rPr>
        <w:t>13.</w:t>
      </w:r>
      <w:r w:rsidR="00B112D2">
        <w:rPr>
          <w:rFonts w:ascii="Arial Unicode MS" w:eastAsia="Arial Unicode MS" w:hAnsi="Arial Unicode MS" w:cs="Arial Unicode MS"/>
          <w:b/>
          <w:sz w:val="28"/>
          <w:szCs w:val="28"/>
        </w:rPr>
        <w:t xml:space="preserve">3.4 </w:t>
      </w:r>
      <w:r w:rsidR="00F60040">
        <w:rPr>
          <w:rFonts w:ascii="Arial Unicode MS" w:eastAsia="Arial Unicode MS" w:hAnsi="Arial Unicode MS" w:cs="Arial Unicode MS"/>
          <w:b/>
          <w:sz w:val="28"/>
          <w:szCs w:val="28"/>
        </w:rPr>
        <w:t>세션</w:t>
      </w:r>
      <w:r w:rsidR="00B112D2">
        <w:rPr>
          <w:rFonts w:ascii="Arial Unicode MS" w:eastAsia="Arial Unicode MS" w:hAnsi="Arial Unicode MS" w:cs="Arial Unicode MS"/>
          <w:b/>
          <w:sz w:val="28"/>
          <w:szCs w:val="28"/>
        </w:rPr>
        <w:t>의 동작</w:t>
      </w:r>
      <w:r w:rsidR="00FD6355">
        <w:rPr>
          <w:rFonts w:ascii="Arial Unicode MS" w:eastAsia="Arial Unicode MS" w:hAnsi="Arial Unicode MS" w:cs="Arial Unicode MS" w:hint="eastAsia"/>
          <w:b/>
          <w:sz w:val="28"/>
          <w:szCs w:val="28"/>
        </w:rPr>
        <w:t xml:space="preserve"> </w:t>
      </w:r>
      <w:r w:rsidR="00B112D2">
        <w:rPr>
          <w:rFonts w:ascii="Arial Unicode MS" w:eastAsia="Arial Unicode MS" w:hAnsi="Arial Unicode MS" w:cs="Arial Unicode MS"/>
          <w:b/>
          <w:sz w:val="28"/>
          <w:szCs w:val="28"/>
        </w:rPr>
        <w:t>원리</w:t>
      </w:r>
    </w:p>
    <w:p w14:paraId="776B7D63" w14:textId="77777777" w:rsidR="00FE1F65" w:rsidRDefault="00FE1F65">
      <w:pPr>
        <w:pStyle w:val="10"/>
      </w:pPr>
    </w:p>
    <w:p w14:paraId="03CD0DA0" w14:textId="2838FB32" w:rsidR="00FE1F65" w:rsidRDefault="00B112D2">
      <w:pPr>
        <w:pStyle w:val="10"/>
      </w:pPr>
      <w:r>
        <w:rPr>
          <w:rFonts w:ascii="Arial Unicode MS" w:eastAsia="Arial Unicode MS" w:hAnsi="Arial Unicode MS" w:cs="Arial Unicode MS"/>
        </w:rPr>
        <w:t xml:space="preserve">대부분 </w:t>
      </w:r>
      <w:r w:rsidR="00F60040">
        <w:rPr>
          <w:rFonts w:ascii="Arial Unicode MS" w:eastAsia="Arial Unicode MS" w:hAnsi="Arial Unicode MS" w:cs="Arial Unicode MS"/>
        </w:rPr>
        <w:t>세션</w:t>
      </w:r>
      <w:r>
        <w:rPr>
          <w:rFonts w:ascii="Arial Unicode MS" w:eastAsia="Arial Unicode MS" w:hAnsi="Arial Unicode MS" w:cs="Arial Unicode MS"/>
        </w:rPr>
        <w:t>은 사용자 브라우저 접속</w:t>
      </w:r>
      <w:r w:rsidR="00FD6355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 xml:space="preserve">시 user-key 형태로 생성됩니다. </w:t>
      </w:r>
      <w:r w:rsidR="00CE64DD">
        <w:rPr>
          <w:rFonts w:ascii="Arial Unicode MS" w:eastAsia="Arial Unicode MS" w:hAnsi="Arial Unicode MS" w:cs="Arial Unicode MS" w:hint="eastAsia"/>
        </w:rPr>
        <w:t xml:space="preserve">세션 </w:t>
      </w:r>
      <w:r>
        <w:rPr>
          <w:rFonts w:ascii="Arial Unicode MS" w:eastAsia="Arial Unicode MS" w:hAnsi="Arial Unicode MS" w:cs="Arial Unicode MS"/>
        </w:rPr>
        <w:t>키는 765487cf34ert8daccb38654f3a7e12</w:t>
      </w:r>
      <w:r w:rsidR="00FD6355">
        <w:rPr>
          <w:rFonts w:ascii="Arial Unicode MS" w:eastAsia="Arial Unicode MS" w:hAnsi="Arial Unicode MS" w:cs="Arial Unicode MS" w:hint="eastAsia"/>
        </w:rPr>
        <w:t>처럼</w:t>
      </w:r>
      <w:r>
        <w:rPr>
          <w:rFonts w:ascii="Arial Unicode MS" w:eastAsia="Arial Unicode MS" w:hAnsi="Arial Unicode MS" w:cs="Arial Unicode MS"/>
        </w:rPr>
        <w:t xml:space="preserve"> 알아볼</w:t>
      </w:r>
      <w:r w:rsidR="00FD6355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 xml:space="preserve">수 없는 형태를 가집니다. </w:t>
      </w:r>
    </w:p>
    <w:p w14:paraId="6C905F8E" w14:textId="77777777" w:rsidR="00FE1F65" w:rsidRDefault="00FE1F65">
      <w:pPr>
        <w:pStyle w:val="10"/>
      </w:pPr>
    </w:p>
    <w:p w14:paraId="79AEBFC5" w14:textId="1E39FDFD" w:rsidR="00FE1F65" w:rsidRDefault="00B112D2">
      <w:pPr>
        <w:pStyle w:val="10"/>
      </w:pPr>
      <w:r>
        <w:rPr>
          <w:rFonts w:ascii="Arial Unicode MS" w:eastAsia="Arial Unicode MS" w:hAnsi="Arial Unicode MS" w:cs="Arial Unicode MS"/>
        </w:rPr>
        <w:t>만일 페이지가 변경되거나 새로운 창이 생성될</w:t>
      </w:r>
      <w:r w:rsidR="00FD6355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 xml:space="preserve">때 동일한 </w:t>
      </w:r>
      <w:r w:rsidR="00F60040">
        <w:rPr>
          <w:rFonts w:ascii="Arial Unicode MS" w:eastAsia="Arial Unicode MS" w:hAnsi="Arial Unicode MS" w:cs="Arial Unicode MS"/>
        </w:rPr>
        <w:t>세션</w:t>
      </w:r>
      <w:r>
        <w:rPr>
          <w:rFonts w:ascii="Arial Unicode MS" w:eastAsia="Arial Unicode MS" w:hAnsi="Arial Unicode MS" w:cs="Arial Unicode MS"/>
        </w:rPr>
        <w:t>을 가지고 있</w:t>
      </w:r>
      <w:r w:rsidR="00FD6355">
        <w:rPr>
          <w:rFonts w:ascii="Arial Unicode MS" w:eastAsia="Arial Unicode MS" w:hAnsi="Arial Unicode MS" w:cs="Arial Unicode MS" w:hint="eastAsia"/>
        </w:rPr>
        <w:t>으</w:t>
      </w:r>
      <w:r>
        <w:rPr>
          <w:rFonts w:ascii="Arial Unicode MS" w:eastAsia="Arial Unicode MS" w:hAnsi="Arial Unicode MS" w:cs="Arial Unicode MS"/>
        </w:rPr>
        <w:t>면 user-key</w:t>
      </w:r>
      <w:r w:rsidR="00FD6355">
        <w:rPr>
          <w:rFonts w:ascii="Arial Unicode MS" w:eastAsia="Arial Unicode MS" w:hAnsi="Arial Unicode MS" w:cs="Arial Unicode MS" w:hint="eastAsia"/>
        </w:rPr>
        <w:t>에</w:t>
      </w:r>
      <w:r>
        <w:rPr>
          <w:rFonts w:ascii="Arial Unicode MS" w:eastAsia="Arial Unicode MS" w:hAnsi="Arial Unicode MS" w:cs="Arial Unicode MS"/>
        </w:rPr>
        <w:t xml:space="preserve"> 접근할 수 있고, 아닌 경우에는 새로운 세션이 생성됩니다.</w:t>
      </w:r>
    </w:p>
    <w:p w14:paraId="3FFFEC11" w14:textId="77777777" w:rsidR="00FE1F65" w:rsidRDefault="00FE1F65">
      <w:pPr>
        <w:pStyle w:val="10"/>
      </w:pPr>
    </w:p>
    <w:p w14:paraId="5810199F" w14:textId="77777777" w:rsidR="00FE1F65" w:rsidRDefault="00FE1F65">
      <w:pPr>
        <w:pStyle w:val="10"/>
      </w:pPr>
    </w:p>
    <w:p w14:paraId="7CB3D39B" w14:textId="31D19B5E" w:rsidR="00FE1F65" w:rsidRDefault="00A40605">
      <w:pPr>
        <w:pStyle w:val="10"/>
        <w:rPr>
          <w:b/>
          <w:sz w:val="28"/>
          <w:szCs w:val="28"/>
        </w:rPr>
      </w:pPr>
      <w:r>
        <w:rPr>
          <w:rFonts w:ascii="Arial Unicode MS" w:eastAsia="Arial Unicode MS" w:hAnsi="Arial Unicode MS" w:cs="Arial Unicode MS"/>
          <w:b/>
          <w:sz w:val="28"/>
          <w:szCs w:val="28"/>
        </w:rPr>
        <w:t>13.</w:t>
      </w:r>
      <w:r w:rsidR="00B112D2">
        <w:rPr>
          <w:rFonts w:ascii="Arial Unicode MS" w:eastAsia="Arial Unicode MS" w:hAnsi="Arial Unicode MS" w:cs="Arial Unicode MS"/>
          <w:b/>
          <w:sz w:val="28"/>
          <w:szCs w:val="28"/>
        </w:rPr>
        <w:t>3.5 세션 값 변경</w:t>
      </w:r>
    </w:p>
    <w:p w14:paraId="3F545682" w14:textId="05294077" w:rsidR="00FE1F65" w:rsidRDefault="00B112D2">
      <w:pPr>
        <w:pStyle w:val="10"/>
      </w:pPr>
      <w:r>
        <w:rPr>
          <w:rFonts w:ascii="Arial Unicode MS" w:eastAsia="Arial Unicode MS" w:hAnsi="Arial Unicode MS" w:cs="Arial Unicode MS"/>
        </w:rPr>
        <w:t>세션</w:t>
      </w:r>
      <w:r w:rsidR="00FD6355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 xml:space="preserve">값의 변경은 새로운 세션을 선언하는 것과 동일합니다. </w:t>
      </w:r>
      <w:r w:rsidR="00CE64DD">
        <w:rPr>
          <w:rFonts w:ascii="Arial Unicode MS" w:eastAsia="Arial Unicode MS" w:hAnsi="Arial Unicode MS" w:cs="Arial Unicode MS" w:hint="eastAsia"/>
        </w:rPr>
        <w:t>세션을 설정하는 것처럼 슈퍼변수 값에 그냥 새로운 값을 저장</w:t>
      </w:r>
      <w:r w:rsidR="00641144">
        <w:rPr>
          <w:rFonts w:ascii="Arial Unicode MS" w:eastAsia="Arial Unicode MS" w:hAnsi="Arial Unicode MS" w:cs="Arial Unicode MS" w:hint="eastAsia"/>
        </w:rPr>
        <w:t>하</w:t>
      </w:r>
      <w:r w:rsidR="00CE64DD">
        <w:rPr>
          <w:rFonts w:ascii="Arial Unicode MS" w:eastAsia="Arial Unicode MS" w:hAnsi="Arial Unicode MS" w:cs="Arial Unicode MS" w:hint="eastAsia"/>
        </w:rPr>
        <w:t>면 됩니다.</w:t>
      </w:r>
    </w:p>
    <w:p w14:paraId="21878714" w14:textId="13FD473D" w:rsidR="00FE1F65" w:rsidRDefault="00D42D9A">
      <w:pPr>
        <w:pStyle w:val="10"/>
      </w:pPr>
      <w:ins w:id="25" w:author="이호진" w:date="2017-09-19T18:11:00Z">
        <w:r>
          <w:rPr>
            <w:rFonts w:hint="eastAsia"/>
          </w:rPr>
          <w:t>예제파일</w:t>
        </w:r>
        <w:r>
          <w:rPr>
            <w:rFonts w:hint="eastAsia"/>
          </w:rPr>
          <w:t>:</w:t>
        </w:r>
        <w:r>
          <w:t>session-04.php</w:t>
        </w:r>
      </w:ins>
    </w:p>
    <w:tbl>
      <w:tblPr>
        <w:tblStyle w:val="af2"/>
        <w:tblW w:w="9638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FE1F65" w14:paraId="7E83C6B5" w14:textId="77777777"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5D98A" w14:textId="77777777" w:rsidR="00FE1F65" w:rsidRDefault="00B112D2">
            <w:pPr>
              <w:pStyle w:val="10"/>
            </w:pPr>
            <w:r>
              <w:t>&lt;?php</w:t>
            </w:r>
          </w:p>
          <w:p w14:paraId="638763B7" w14:textId="77777777" w:rsidR="00FE1F65" w:rsidRDefault="00B112D2">
            <w:pPr>
              <w:pStyle w:val="10"/>
            </w:pPr>
            <w:r>
              <w:tab/>
              <w:t>session_start();</w:t>
            </w:r>
          </w:p>
          <w:p w14:paraId="5C09427D" w14:textId="77777777" w:rsidR="00FE1F65" w:rsidRDefault="00B112D2">
            <w:pPr>
              <w:pStyle w:val="10"/>
            </w:pPr>
            <w:r>
              <w:tab/>
              <w:t>$_SESSION["user"] = "abcd";</w:t>
            </w:r>
          </w:p>
          <w:p w14:paraId="6A489B89" w14:textId="77777777" w:rsidR="00FE1F65" w:rsidRDefault="00B112D2">
            <w:pPr>
              <w:pStyle w:val="10"/>
            </w:pPr>
            <w:r>
              <w:t>?&gt;</w:t>
            </w:r>
          </w:p>
        </w:tc>
      </w:tr>
    </w:tbl>
    <w:p w14:paraId="206B1C32" w14:textId="580234DE" w:rsidR="00FE1F65" w:rsidRDefault="00FE1F65">
      <w:pPr>
        <w:pStyle w:val="10"/>
      </w:pPr>
    </w:p>
    <w:p w14:paraId="67B3064F" w14:textId="41B05B4B" w:rsidR="00CE64DD" w:rsidRDefault="00CE64DD">
      <w:pPr>
        <w:pStyle w:val="10"/>
      </w:pPr>
      <w:r>
        <w:rPr>
          <w:rFonts w:hint="eastAsia"/>
        </w:rPr>
        <w:t>위의</w:t>
      </w:r>
      <w:r>
        <w:rPr>
          <w:rFonts w:hint="eastAsia"/>
        </w:rPr>
        <w:t xml:space="preserve"> </w:t>
      </w:r>
      <w:r>
        <w:rPr>
          <w:rFonts w:hint="eastAsia"/>
        </w:rPr>
        <w:t>예는</w:t>
      </w:r>
      <w:r>
        <w:rPr>
          <w:rFonts w:hint="eastAsia"/>
        </w:rPr>
        <w:t xml:space="preserve"> </w:t>
      </w:r>
      <w:r>
        <w:rPr>
          <w:rFonts w:hint="eastAsia"/>
        </w:rPr>
        <w:t>세션</w:t>
      </w:r>
      <w:r>
        <w:rPr>
          <w:rFonts w:hint="eastAsia"/>
        </w:rPr>
        <w:t xml:space="preserve"> </w:t>
      </w:r>
      <w:r>
        <w:t xml:space="preserve">user 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변경하는</w:t>
      </w:r>
      <w:r>
        <w:rPr>
          <w:rFonts w:hint="eastAsia"/>
        </w:rPr>
        <w:t xml:space="preserve"> </w:t>
      </w:r>
      <w:r>
        <w:rPr>
          <w:rFonts w:hint="eastAsia"/>
        </w:rPr>
        <w:t>것입니다</w:t>
      </w:r>
      <w:r>
        <w:rPr>
          <w:rFonts w:hint="eastAsia"/>
        </w:rPr>
        <w:t xml:space="preserve">. </w:t>
      </w:r>
      <w:r>
        <w:rPr>
          <w:rFonts w:hint="eastAsia"/>
        </w:rPr>
        <w:t>만일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페이지에서</w:t>
      </w:r>
      <w:r>
        <w:rPr>
          <w:rFonts w:hint="eastAsia"/>
        </w:rPr>
        <w:t xml:space="preserve"> </w:t>
      </w:r>
      <w:r>
        <w:rPr>
          <w:rFonts w:hint="eastAsia"/>
        </w:rPr>
        <w:t>설정한</w:t>
      </w:r>
      <w:r>
        <w:rPr>
          <w:rFonts w:hint="eastAsia"/>
        </w:rPr>
        <w:t xml:space="preserve"> </w:t>
      </w:r>
      <w:r>
        <w:rPr>
          <w:rFonts w:hint="eastAsia"/>
        </w:rPr>
        <w:t>값이</w:t>
      </w:r>
      <w:r>
        <w:rPr>
          <w:rFonts w:hint="eastAsia"/>
        </w:rPr>
        <w:t xml:space="preserve"> </w:t>
      </w:r>
      <w:r>
        <w:rPr>
          <w:rFonts w:hint="eastAsia"/>
        </w:rPr>
        <w:t>없다고</w:t>
      </w:r>
      <w:r>
        <w:rPr>
          <w:rFonts w:hint="eastAsia"/>
        </w:rPr>
        <w:t xml:space="preserve"> </w:t>
      </w:r>
      <w:r>
        <w:rPr>
          <w:rFonts w:hint="eastAsia"/>
        </w:rPr>
        <w:t>하면</w:t>
      </w:r>
      <w:r>
        <w:rPr>
          <w:rFonts w:hint="eastAsia"/>
        </w:rPr>
        <w:t xml:space="preserve"> </w:t>
      </w:r>
      <w:r>
        <w:rPr>
          <w:rFonts w:hint="eastAsia"/>
        </w:rPr>
        <w:t>처음으로</w:t>
      </w:r>
      <w:r>
        <w:rPr>
          <w:rFonts w:hint="eastAsia"/>
        </w:rPr>
        <w:t xml:space="preserve"> </w:t>
      </w:r>
      <w:r>
        <w:rPr>
          <w:rFonts w:hint="eastAsia"/>
        </w:rPr>
        <w:t>세션을</w:t>
      </w:r>
      <w:r>
        <w:rPr>
          <w:rFonts w:hint="eastAsia"/>
        </w:rPr>
        <w:t xml:space="preserve"> </w:t>
      </w:r>
      <w:r>
        <w:rPr>
          <w:rFonts w:hint="eastAsia"/>
        </w:rPr>
        <w:t>생성</w:t>
      </w:r>
      <w:r w:rsidR="00641144">
        <w:rPr>
          <w:rFonts w:hint="eastAsia"/>
        </w:rPr>
        <w:t>한</w:t>
      </w:r>
      <w:r w:rsidR="00641144">
        <w:rPr>
          <w:rFonts w:hint="eastAsia"/>
        </w:rPr>
        <w:t xml:space="preserve"> </w:t>
      </w:r>
      <w:r w:rsidR="00641144">
        <w:rPr>
          <w:rFonts w:hint="eastAsia"/>
        </w:rPr>
        <w:t>것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</w:t>
      </w:r>
    </w:p>
    <w:p w14:paraId="4825692E" w14:textId="77777777" w:rsidR="00FE1F65" w:rsidRDefault="00FE1F65">
      <w:pPr>
        <w:pStyle w:val="10"/>
      </w:pPr>
    </w:p>
    <w:p w14:paraId="72C44C90" w14:textId="1736B9CA" w:rsidR="00FE1F65" w:rsidRDefault="00A40605">
      <w:pPr>
        <w:pStyle w:val="10"/>
      </w:pPr>
      <w:r>
        <w:rPr>
          <w:rFonts w:ascii="Arial Unicode MS" w:eastAsia="Arial Unicode MS" w:hAnsi="Arial Unicode MS" w:cs="Arial Unicode MS"/>
          <w:b/>
          <w:sz w:val="28"/>
          <w:szCs w:val="28"/>
        </w:rPr>
        <w:t>13.</w:t>
      </w:r>
      <w:r w:rsidR="00B112D2">
        <w:rPr>
          <w:rFonts w:ascii="Arial Unicode MS" w:eastAsia="Arial Unicode MS" w:hAnsi="Arial Unicode MS" w:cs="Arial Unicode MS"/>
          <w:b/>
          <w:sz w:val="28"/>
          <w:szCs w:val="28"/>
        </w:rPr>
        <w:t xml:space="preserve">3.6 </w:t>
      </w:r>
      <w:r w:rsidR="00F60040">
        <w:rPr>
          <w:rFonts w:ascii="Arial Unicode MS" w:eastAsia="Arial Unicode MS" w:hAnsi="Arial Unicode MS" w:cs="Arial Unicode MS"/>
          <w:b/>
          <w:sz w:val="28"/>
          <w:szCs w:val="28"/>
        </w:rPr>
        <w:t>세션</w:t>
      </w:r>
      <w:r w:rsidR="00B112D2">
        <w:rPr>
          <w:rFonts w:ascii="Arial Unicode MS" w:eastAsia="Arial Unicode MS" w:hAnsi="Arial Unicode MS" w:cs="Arial Unicode MS"/>
          <w:b/>
          <w:sz w:val="28"/>
          <w:szCs w:val="28"/>
        </w:rPr>
        <w:t xml:space="preserve"> 삭제</w:t>
      </w:r>
      <w:r w:rsidR="00B112D2">
        <w:rPr>
          <w:rFonts w:ascii="Arial Unicode MS" w:eastAsia="Arial Unicode MS" w:hAnsi="Arial Unicode MS" w:cs="Arial Unicode MS"/>
        </w:rPr>
        <w:t>세션</w:t>
      </w:r>
      <w:r w:rsidR="00FD6355">
        <w:rPr>
          <w:rFonts w:ascii="Arial Unicode MS" w:eastAsia="Arial Unicode MS" w:hAnsi="Arial Unicode MS" w:cs="Arial Unicode MS" w:hint="eastAsia"/>
        </w:rPr>
        <w:t xml:space="preserve"> </w:t>
      </w:r>
      <w:r w:rsidR="00B112D2">
        <w:rPr>
          <w:rFonts w:ascii="Arial Unicode MS" w:eastAsia="Arial Unicode MS" w:hAnsi="Arial Unicode MS" w:cs="Arial Unicode MS"/>
        </w:rPr>
        <w:t>값을 삭제하기 위해서는 session_unset()</w:t>
      </w:r>
      <w:r w:rsidR="00641144">
        <w:rPr>
          <w:rFonts w:ascii="Arial Unicode MS" w:eastAsia="Arial Unicode MS" w:hAnsi="Arial Unicode MS" w:cs="Arial Unicode MS"/>
        </w:rPr>
        <w:t xml:space="preserve"> </w:t>
      </w:r>
      <w:r w:rsidR="00CE64DD">
        <w:rPr>
          <w:rFonts w:ascii="Arial Unicode MS" w:eastAsia="Arial Unicode MS" w:hAnsi="Arial Unicode MS" w:cs="Arial Unicode MS" w:hint="eastAsia"/>
        </w:rPr>
        <w:t>함수와</w:t>
      </w:r>
      <w:r w:rsidR="00B112D2">
        <w:rPr>
          <w:rFonts w:ascii="Arial Unicode MS" w:eastAsia="Arial Unicode MS" w:hAnsi="Arial Unicode MS" w:cs="Arial Unicode MS"/>
        </w:rPr>
        <w:t xml:space="preserve"> session_destroy()</w:t>
      </w:r>
      <w:r w:rsidR="00641144">
        <w:rPr>
          <w:rFonts w:ascii="Arial Unicode MS" w:eastAsia="Arial Unicode MS" w:hAnsi="Arial Unicode MS" w:cs="Arial Unicode MS"/>
        </w:rPr>
        <w:t xml:space="preserve"> </w:t>
      </w:r>
      <w:r w:rsidR="00B112D2">
        <w:rPr>
          <w:rFonts w:ascii="Arial Unicode MS" w:eastAsia="Arial Unicode MS" w:hAnsi="Arial Unicode MS" w:cs="Arial Unicode MS"/>
        </w:rPr>
        <w:t>함수를 이용하면 됩니다.</w:t>
      </w:r>
    </w:p>
    <w:p w14:paraId="5C176CEA" w14:textId="02958804" w:rsidR="00D42D9A" w:rsidRDefault="00D42D9A" w:rsidP="00D42D9A">
      <w:pPr>
        <w:pStyle w:val="10"/>
        <w:rPr>
          <w:ins w:id="26" w:author="이호진" w:date="2017-09-19T18:11:00Z"/>
        </w:rPr>
      </w:pPr>
      <w:ins w:id="27" w:author="이호진" w:date="2017-09-19T18:11:00Z">
        <w:r>
          <w:rPr>
            <w:rFonts w:hint="eastAsia"/>
          </w:rPr>
          <w:lastRenderedPageBreak/>
          <w:t>예제파일</w:t>
        </w:r>
        <w:r>
          <w:rPr>
            <w:rFonts w:hint="eastAsia"/>
          </w:rPr>
          <w:t>:</w:t>
        </w:r>
        <w:r>
          <w:t>session-05</w:t>
        </w:r>
        <w:r>
          <w:t>.php</w:t>
        </w:r>
      </w:ins>
    </w:p>
    <w:p w14:paraId="6FBA152A" w14:textId="77777777" w:rsidR="00FE1F65" w:rsidRDefault="00FE1F65">
      <w:pPr>
        <w:pStyle w:val="10"/>
      </w:pPr>
    </w:p>
    <w:tbl>
      <w:tblPr>
        <w:tblStyle w:val="af3"/>
        <w:tblW w:w="9638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FE1F65" w14:paraId="79B71D3B" w14:textId="77777777"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AD8FA" w14:textId="77777777" w:rsidR="00FE1F65" w:rsidRDefault="00B112D2">
            <w:pPr>
              <w:pStyle w:val="10"/>
            </w:pPr>
            <w:r>
              <w:t>&lt;?php</w:t>
            </w:r>
          </w:p>
          <w:p w14:paraId="10F2DE3E" w14:textId="77777777" w:rsidR="00FE1F65" w:rsidRDefault="00B112D2">
            <w:pPr>
              <w:pStyle w:val="10"/>
            </w:pPr>
            <w:r>
              <w:tab/>
              <w:t>// remove all session variables</w:t>
            </w:r>
          </w:p>
          <w:p w14:paraId="5044A7D2" w14:textId="77777777" w:rsidR="00FE1F65" w:rsidRDefault="00B112D2">
            <w:pPr>
              <w:pStyle w:val="10"/>
            </w:pPr>
            <w:r>
              <w:tab/>
              <w:t xml:space="preserve">session_unset(); </w:t>
            </w:r>
          </w:p>
          <w:p w14:paraId="74E6FF13" w14:textId="77777777" w:rsidR="00FE1F65" w:rsidRDefault="00FE1F65">
            <w:pPr>
              <w:pStyle w:val="10"/>
            </w:pPr>
          </w:p>
          <w:p w14:paraId="5CD4694C" w14:textId="77777777" w:rsidR="00FE1F65" w:rsidRDefault="00B112D2">
            <w:pPr>
              <w:pStyle w:val="10"/>
            </w:pPr>
            <w:r>
              <w:tab/>
              <w:t xml:space="preserve">// destroy the session </w:t>
            </w:r>
          </w:p>
          <w:p w14:paraId="5BD869F1" w14:textId="77777777" w:rsidR="00FE1F65" w:rsidRDefault="00B112D2">
            <w:pPr>
              <w:pStyle w:val="10"/>
            </w:pPr>
            <w:r>
              <w:tab/>
              <w:t xml:space="preserve">session_destroy(); </w:t>
            </w:r>
          </w:p>
          <w:p w14:paraId="18651A85" w14:textId="77777777" w:rsidR="00FE1F65" w:rsidRDefault="00B112D2">
            <w:pPr>
              <w:pStyle w:val="10"/>
            </w:pPr>
            <w:r>
              <w:t>?&gt;</w:t>
            </w:r>
          </w:p>
        </w:tc>
      </w:tr>
    </w:tbl>
    <w:p w14:paraId="00E95421" w14:textId="77777777" w:rsidR="00FE1F65" w:rsidRDefault="00FE1F65">
      <w:pPr>
        <w:pStyle w:val="10"/>
      </w:pPr>
    </w:p>
    <w:p w14:paraId="124D147D" w14:textId="298A406C" w:rsidR="00FE1F65" w:rsidRDefault="00E7110C">
      <w:pPr>
        <w:pStyle w:val="10"/>
      </w:pPr>
      <w:r>
        <w:rPr>
          <w:rFonts w:hint="eastAsia"/>
        </w:rPr>
        <w:t>위</w:t>
      </w:r>
      <w:r>
        <w:rPr>
          <w:rFonts w:hint="eastAsia"/>
        </w:rPr>
        <w:t xml:space="preserve"> </w:t>
      </w:r>
      <w:r>
        <w:rPr>
          <w:rFonts w:hint="eastAsia"/>
        </w:rPr>
        <w:t>함수를</w:t>
      </w:r>
      <w:r>
        <w:rPr>
          <w:rFonts w:hint="eastAsia"/>
        </w:rPr>
        <w:t xml:space="preserve"> </w:t>
      </w:r>
      <w:r>
        <w:rPr>
          <w:rFonts w:hint="eastAsia"/>
        </w:rPr>
        <w:t>실행하면</w:t>
      </w:r>
      <w:r>
        <w:rPr>
          <w:rFonts w:hint="eastAsia"/>
        </w:rPr>
        <w:t xml:space="preserve"> </w:t>
      </w:r>
      <w:r w:rsidR="00641144">
        <w:rPr>
          <w:rFonts w:hint="eastAsia"/>
        </w:rPr>
        <w:t>모</w:t>
      </w:r>
      <w:r>
        <w:rPr>
          <w:rFonts w:hint="eastAsia"/>
        </w:rPr>
        <w:t>든</w:t>
      </w:r>
      <w:r>
        <w:rPr>
          <w:rFonts w:hint="eastAsia"/>
        </w:rPr>
        <w:t xml:space="preserve"> </w:t>
      </w:r>
      <w:r>
        <w:rPr>
          <w:rFonts w:hint="eastAsia"/>
        </w:rPr>
        <w:t>세션의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제거하거나</w:t>
      </w:r>
      <w:r>
        <w:rPr>
          <w:rFonts w:hint="eastAsia"/>
        </w:rPr>
        <w:t xml:space="preserve"> </w:t>
      </w:r>
      <w:r>
        <w:rPr>
          <w:rFonts w:hint="eastAsia"/>
        </w:rPr>
        <w:t>파괴할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 xml:space="preserve">. </w:t>
      </w:r>
      <w:r>
        <w:rPr>
          <w:rFonts w:hint="eastAsia"/>
        </w:rPr>
        <w:t>만일</w:t>
      </w:r>
      <w:r>
        <w:rPr>
          <w:rFonts w:hint="eastAsia"/>
        </w:rPr>
        <w:t xml:space="preserve"> </w:t>
      </w:r>
      <w:r>
        <w:rPr>
          <w:rFonts w:hint="eastAsia"/>
        </w:rPr>
        <w:t>개별</w:t>
      </w:r>
      <w:r>
        <w:rPr>
          <w:rFonts w:hint="eastAsia"/>
        </w:rPr>
        <w:t xml:space="preserve"> </w:t>
      </w:r>
      <w:r>
        <w:rPr>
          <w:rFonts w:hint="eastAsia"/>
        </w:rPr>
        <w:t>세션만</w:t>
      </w:r>
      <w:r>
        <w:rPr>
          <w:rFonts w:hint="eastAsia"/>
        </w:rPr>
        <w:t xml:space="preserve"> </w:t>
      </w:r>
      <w:r>
        <w:rPr>
          <w:rFonts w:hint="eastAsia"/>
        </w:rPr>
        <w:t>삭제하고자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경우에는</w:t>
      </w:r>
      <w:r>
        <w:rPr>
          <w:rFonts w:hint="eastAsia"/>
        </w:rPr>
        <w:t xml:space="preserve"> </w:t>
      </w:r>
      <w:r>
        <w:rPr>
          <w:rFonts w:hint="eastAsia"/>
        </w:rPr>
        <w:t>세션</w:t>
      </w:r>
      <w:r w:rsidR="00641144">
        <w:rPr>
          <w:rFonts w:hint="eastAsia"/>
        </w:rPr>
        <w:t xml:space="preserve"> </w:t>
      </w:r>
      <w:r>
        <w:rPr>
          <w:rFonts w:hint="eastAsia"/>
        </w:rPr>
        <w:t>값에</w:t>
      </w:r>
      <w:r>
        <w:rPr>
          <w:rFonts w:hint="eastAsia"/>
        </w:rPr>
        <w:t xml:space="preserve"> </w:t>
      </w:r>
      <w:r>
        <w:t xml:space="preserve">null </w:t>
      </w:r>
      <w:r>
        <w:rPr>
          <w:rFonts w:hint="eastAsia"/>
        </w:rPr>
        <w:t>또는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넣어주면</w:t>
      </w:r>
      <w:r>
        <w:rPr>
          <w:rFonts w:hint="eastAsia"/>
        </w:rPr>
        <w:t xml:space="preserve"> </w:t>
      </w:r>
      <w:r>
        <w:rPr>
          <w:rFonts w:hint="eastAsia"/>
        </w:rPr>
        <w:t>됩니다</w:t>
      </w:r>
      <w:r>
        <w:rPr>
          <w:rFonts w:hint="eastAsia"/>
        </w:rPr>
        <w:t>.</w:t>
      </w:r>
    </w:p>
    <w:p w14:paraId="2D33FB1F" w14:textId="3E3592E7" w:rsidR="00E7110C" w:rsidRDefault="00E7110C">
      <w:pPr>
        <w:pStyle w:val="10"/>
      </w:pPr>
    </w:p>
    <w:p w14:paraId="28517C10" w14:textId="77777777" w:rsidR="00E7110C" w:rsidRDefault="00E7110C">
      <w:pPr>
        <w:pStyle w:val="10"/>
      </w:pPr>
    </w:p>
    <w:p w14:paraId="216A864D" w14:textId="69828529" w:rsidR="00FE1F65" w:rsidRDefault="00A40605">
      <w:pPr>
        <w:pStyle w:val="10"/>
      </w:pPr>
      <w:r>
        <w:rPr>
          <w:rFonts w:ascii="Arial Unicode MS" w:eastAsia="Arial Unicode MS" w:hAnsi="Arial Unicode MS" w:cs="Arial Unicode MS"/>
          <w:b/>
          <w:sz w:val="28"/>
          <w:szCs w:val="28"/>
        </w:rPr>
        <w:t>13.</w:t>
      </w:r>
      <w:r w:rsidR="00B112D2">
        <w:rPr>
          <w:rFonts w:ascii="Arial Unicode MS" w:eastAsia="Arial Unicode MS" w:hAnsi="Arial Unicode MS" w:cs="Arial Unicode MS"/>
          <w:b/>
          <w:sz w:val="28"/>
          <w:szCs w:val="28"/>
        </w:rPr>
        <w:t xml:space="preserve">3.7 </w:t>
      </w:r>
      <w:r w:rsidR="00F60040">
        <w:rPr>
          <w:rFonts w:ascii="Arial Unicode MS" w:eastAsia="Arial Unicode MS" w:hAnsi="Arial Unicode MS" w:cs="Arial Unicode MS"/>
          <w:b/>
          <w:sz w:val="28"/>
          <w:szCs w:val="28"/>
        </w:rPr>
        <w:t>세션</w:t>
      </w:r>
      <w:r w:rsidR="00B112D2">
        <w:rPr>
          <w:rFonts w:ascii="Arial Unicode MS" w:eastAsia="Arial Unicode MS" w:hAnsi="Arial Unicode MS" w:cs="Arial Unicode MS"/>
          <w:b/>
          <w:sz w:val="28"/>
          <w:szCs w:val="28"/>
        </w:rPr>
        <w:t xml:space="preserve"> 옵션</w:t>
      </w:r>
    </w:p>
    <w:p w14:paraId="0EAEF8B7" w14:textId="7FC7E118" w:rsidR="00FE1F65" w:rsidRDefault="00B112D2">
      <w:pPr>
        <w:pStyle w:val="10"/>
      </w:pPr>
      <w:r>
        <w:rPr>
          <w:rFonts w:ascii="Arial Unicode MS" w:eastAsia="Arial Unicode MS" w:hAnsi="Arial Unicode MS" w:cs="Arial Unicode MS"/>
        </w:rPr>
        <w:t>세션의 설정 값은 PHP의 환경</w:t>
      </w:r>
      <w:r w:rsidR="005914F4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설정 파일 php.ini에 정의되</w:t>
      </w:r>
      <w:r w:rsidR="00E7110C">
        <w:rPr>
          <w:rFonts w:ascii="Arial Unicode MS" w:eastAsia="Arial Unicode MS" w:hAnsi="Arial Unicode MS" w:cs="Arial Unicode MS" w:hint="eastAsia"/>
        </w:rPr>
        <w:t>고 영향을 받습니다.</w:t>
      </w:r>
      <w:r>
        <w:rPr>
          <w:rFonts w:ascii="Arial Unicode MS" w:eastAsia="Arial Unicode MS" w:hAnsi="Arial Unicode MS" w:cs="Arial Unicode MS"/>
        </w:rPr>
        <w:t xml:space="preserve"> </w:t>
      </w:r>
      <w:r w:rsidR="00E7110C">
        <w:rPr>
          <w:rFonts w:ascii="Arial Unicode MS" w:eastAsia="Arial Unicode MS" w:hAnsi="Arial Unicode MS" w:cs="Arial Unicode MS" w:hint="eastAsia"/>
        </w:rPr>
        <w:t xml:space="preserve">세션의 설정을 변경하기 위해서는 직접 </w:t>
      </w:r>
      <w:r w:rsidR="00E7110C">
        <w:rPr>
          <w:rFonts w:ascii="Arial Unicode MS" w:eastAsia="Arial Unicode MS" w:hAnsi="Arial Unicode MS" w:cs="Arial Unicode MS"/>
        </w:rPr>
        <w:t>php.ini</w:t>
      </w:r>
      <w:r w:rsidR="00E7110C">
        <w:rPr>
          <w:rFonts w:ascii="Arial Unicode MS" w:eastAsia="Arial Unicode MS" w:hAnsi="Arial Unicode MS" w:cs="Arial Unicode MS" w:hint="eastAsia"/>
        </w:rPr>
        <w:t>를 수정</w:t>
      </w:r>
      <w:r w:rsidR="00641144">
        <w:rPr>
          <w:rFonts w:ascii="Arial Unicode MS" w:eastAsia="Arial Unicode MS" w:hAnsi="Arial Unicode MS" w:cs="Arial Unicode MS" w:hint="eastAsia"/>
        </w:rPr>
        <w:t>해</w:t>
      </w:r>
      <w:r w:rsidR="00E7110C">
        <w:rPr>
          <w:rFonts w:ascii="Arial Unicode MS" w:eastAsia="Arial Unicode MS" w:hAnsi="Arial Unicode MS" w:cs="Arial Unicode MS" w:hint="eastAsia"/>
        </w:rPr>
        <w:t>야 합니다. 하지만 일부 임시로 세션</w:t>
      </w:r>
      <w:r w:rsidR="00641144">
        <w:rPr>
          <w:rFonts w:ascii="Arial Unicode MS" w:eastAsia="Arial Unicode MS" w:hAnsi="Arial Unicode MS" w:cs="Arial Unicode MS" w:hint="eastAsia"/>
        </w:rPr>
        <w:t xml:space="preserve"> </w:t>
      </w:r>
      <w:r w:rsidR="00E7110C">
        <w:rPr>
          <w:rFonts w:ascii="Arial Unicode MS" w:eastAsia="Arial Unicode MS" w:hAnsi="Arial Unicode MS" w:cs="Arial Unicode MS" w:hint="eastAsia"/>
        </w:rPr>
        <w:t xml:space="preserve">설정을 변경하는 경우라면 직접 </w:t>
      </w:r>
      <w:r w:rsidR="00E7110C">
        <w:rPr>
          <w:rFonts w:ascii="Arial Unicode MS" w:eastAsia="Arial Unicode MS" w:hAnsi="Arial Unicode MS" w:cs="Arial Unicode MS"/>
        </w:rPr>
        <w:t xml:space="preserve">php.ini </w:t>
      </w:r>
      <w:r w:rsidR="00E7110C">
        <w:rPr>
          <w:rFonts w:ascii="Arial Unicode MS" w:eastAsia="Arial Unicode MS" w:hAnsi="Arial Unicode MS" w:cs="Arial Unicode MS" w:hint="eastAsia"/>
        </w:rPr>
        <w:t xml:space="preserve">파일을 수정하는 것은 어려울 것입니다. 따라서 </w:t>
      </w:r>
      <w:r>
        <w:rPr>
          <w:rFonts w:ascii="Arial Unicode MS" w:eastAsia="Arial Unicode MS" w:hAnsi="Arial Unicode MS" w:cs="Arial Unicode MS"/>
        </w:rPr>
        <w:t xml:space="preserve">PHP 7.x부터는 php.ini의 값을 프로그램에서 동적으로 </w:t>
      </w:r>
      <w:r w:rsidR="00E7110C">
        <w:rPr>
          <w:rFonts w:ascii="Arial Unicode MS" w:eastAsia="Arial Unicode MS" w:hAnsi="Arial Unicode MS" w:cs="Arial Unicode MS" w:hint="eastAsia"/>
        </w:rPr>
        <w:t xml:space="preserve">임시 </w:t>
      </w:r>
      <w:r>
        <w:rPr>
          <w:rFonts w:ascii="Arial Unicode MS" w:eastAsia="Arial Unicode MS" w:hAnsi="Arial Unicode MS" w:cs="Arial Unicode MS"/>
        </w:rPr>
        <w:t>재설정하여 실행할 수 있습니다.</w:t>
      </w:r>
    </w:p>
    <w:p w14:paraId="6988358E" w14:textId="77777777" w:rsidR="00FE1F65" w:rsidRPr="00E7110C" w:rsidRDefault="00FE1F65">
      <w:pPr>
        <w:pStyle w:val="10"/>
      </w:pPr>
    </w:p>
    <w:p w14:paraId="297B87D1" w14:textId="321356E5" w:rsidR="00FE1F65" w:rsidRDefault="00B112D2">
      <w:pPr>
        <w:pStyle w:val="10"/>
      </w:pPr>
      <w:r>
        <w:rPr>
          <w:rFonts w:ascii="Arial Unicode MS" w:eastAsia="Arial Unicode MS" w:hAnsi="Arial Unicode MS" w:cs="Arial Unicode MS"/>
        </w:rPr>
        <w:t>세션 시작</w:t>
      </w:r>
      <w:r w:rsidR="005914F4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함수 session_start() 호출</w:t>
      </w:r>
      <w:r w:rsidR="005914F4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시 설정 배열 인자</w:t>
      </w:r>
      <w:r w:rsidR="005914F4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값을 전달해주면 세션</w:t>
      </w:r>
      <w:r w:rsidR="005914F4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환경을 변경하여 실행할 수 있습니다.</w:t>
      </w:r>
    </w:p>
    <w:p w14:paraId="30F0E8A0" w14:textId="77777777" w:rsidR="00D42D9A" w:rsidRDefault="00D42D9A" w:rsidP="00D42D9A">
      <w:pPr>
        <w:pStyle w:val="10"/>
        <w:rPr>
          <w:ins w:id="28" w:author="이호진" w:date="2017-09-19T18:11:00Z"/>
        </w:rPr>
      </w:pPr>
    </w:p>
    <w:p w14:paraId="3D8FB681" w14:textId="62D56E2F" w:rsidR="00D42D9A" w:rsidRDefault="00D42D9A" w:rsidP="00D42D9A">
      <w:pPr>
        <w:pStyle w:val="10"/>
        <w:rPr>
          <w:ins w:id="29" w:author="이호진" w:date="2017-09-19T18:11:00Z"/>
        </w:rPr>
      </w:pPr>
      <w:bookmarkStart w:id="30" w:name="_GoBack"/>
      <w:bookmarkEnd w:id="30"/>
      <w:ins w:id="31" w:author="이호진" w:date="2017-09-19T18:11:00Z">
        <w:r>
          <w:rPr>
            <w:rFonts w:hint="eastAsia"/>
          </w:rPr>
          <w:t>예제파일</w:t>
        </w:r>
        <w:r>
          <w:rPr>
            <w:rFonts w:hint="eastAsia"/>
          </w:rPr>
          <w:t>:</w:t>
        </w:r>
        <w:r>
          <w:t>session-06</w:t>
        </w:r>
        <w:r>
          <w:t>.php</w:t>
        </w:r>
      </w:ins>
    </w:p>
    <w:p w14:paraId="031620BD" w14:textId="77777777" w:rsidR="00FE1F65" w:rsidRDefault="00FE1F65">
      <w:pPr>
        <w:pStyle w:val="10"/>
      </w:pPr>
    </w:p>
    <w:tbl>
      <w:tblPr>
        <w:tblStyle w:val="af4"/>
        <w:tblW w:w="9638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FE1F65" w14:paraId="118279E1" w14:textId="77777777"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2B4E7" w14:textId="77777777" w:rsidR="00FE1F65" w:rsidRDefault="00B112D2">
            <w:pPr>
              <w:pStyle w:val="10"/>
            </w:pPr>
            <w:r>
              <w:t>&lt;?php</w:t>
            </w:r>
          </w:p>
          <w:p w14:paraId="3412A4EA" w14:textId="77777777" w:rsidR="00FE1F65" w:rsidRDefault="00B112D2">
            <w:pPr>
              <w:pStyle w:val="10"/>
            </w:pPr>
            <w:r>
              <w:tab/>
              <w:t>session_start([</w:t>
            </w:r>
          </w:p>
          <w:p w14:paraId="4A4D68D0" w14:textId="77777777" w:rsidR="00FE1F65" w:rsidRDefault="00B112D2">
            <w:pPr>
              <w:pStyle w:val="10"/>
            </w:pPr>
            <w:r>
              <w:t xml:space="preserve">    </w:t>
            </w:r>
            <w:r>
              <w:tab/>
              <w:t>'cache_limiter' =&gt; 'private',</w:t>
            </w:r>
          </w:p>
          <w:p w14:paraId="16BAD486" w14:textId="77777777" w:rsidR="00FE1F65" w:rsidRDefault="00B112D2">
            <w:pPr>
              <w:pStyle w:val="10"/>
            </w:pPr>
            <w:r>
              <w:t xml:space="preserve">    </w:t>
            </w:r>
            <w:r>
              <w:tab/>
              <w:t>'read_and_close' =&gt; true,</w:t>
            </w:r>
          </w:p>
          <w:p w14:paraId="1877CDCE" w14:textId="77777777" w:rsidR="00FE1F65" w:rsidRDefault="00B112D2">
            <w:pPr>
              <w:pStyle w:val="10"/>
            </w:pPr>
            <w:r>
              <w:tab/>
              <w:t>]);</w:t>
            </w:r>
          </w:p>
          <w:p w14:paraId="471F295C" w14:textId="77777777" w:rsidR="00FE1F65" w:rsidRDefault="00B112D2">
            <w:pPr>
              <w:pStyle w:val="10"/>
            </w:pPr>
            <w:r>
              <w:t>?&gt;</w:t>
            </w:r>
          </w:p>
        </w:tc>
      </w:tr>
    </w:tbl>
    <w:p w14:paraId="38189579" w14:textId="1B4310C3" w:rsidR="00FE1F65" w:rsidRDefault="00FE1F65">
      <w:pPr>
        <w:pStyle w:val="10"/>
      </w:pPr>
    </w:p>
    <w:p w14:paraId="222B15FB" w14:textId="3E199FC0" w:rsidR="00FE1F65" w:rsidRDefault="00B112D2">
      <w:pPr>
        <w:pStyle w:val="10"/>
      </w:pPr>
      <w:r>
        <w:rPr>
          <w:rFonts w:ascii="Arial Unicode MS" w:eastAsia="Arial Unicode MS" w:hAnsi="Arial Unicode MS" w:cs="Arial Unicode MS"/>
        </w:rPr>
        <w:t>예를 들어 session.cache_limiter 값을 'private'</w:t>
      </w:r>
      <w:r w:rsidR="005914F4">
        <w:rPr>
          <w:rFonts w:ascii="Arial Unicode MS" w:eastAsia="Arial Unicode MS" w:hAnsi="Arial Unicode MS" w:cs="Arial Unicode MS" w:hint="eastAsia"/>
        </w:rPr>
        <w:t>으</w:t>
      </w:r>
      <w:r>
        <w:rPr>
          <w:rFonts w:ascii="Arial Unicode MS" w:eastAsia="Arial Unicode MS" w:hAnsi="Arial Unicode MS" w:cs="Arial Unicode MS"/>
        </w:rPr>
        <w:t xml:space="preserve">로 변경하고 참조한 경우에 </w:t>
      </w:r>
      <w:r w:rsidR="00F60040">
        <w:rPr>
          <w:rFonts w:ascii="Arial Unicode MS" w:eastAsia="Arial Unicode MS" w:hAnsi="Arial Unicode MS" w:cs="Arial Unicode MS"/>
        </w:rPr>
        <w:t>세션</w:t>
      </w:r>
      <w:r>
        <w:rPr>
          <w:rFonts w:ascii="Arial Unicode MS" w:eastAsia="Arial Unicode MS" w:hAnsi="Arial Unicode MS" w:cs="Arial Unicode MS"/>
        </w:rPr>
        <w:t>을 직접 종료할 수도 있습니다.</w:t>
      </w:r>
    </w:p>
    <w:sectPr w:rsidR="00FE1F65" w:rsidSect="00FE1F65">
      <w:pgSz w:w="11906" w:h="16838"/>
      <w:pgMar w:top="1133" w:right="1133" w:bottom="1133" w:left="1133" w:header="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3" w:author="joon's note" w:date="2017-06-14T14:34:00Z" w:initials="jn">
    <w:p w14:paraId="5FC3C25F" w14:textId="77777777" w:rsidR="00CE64DD" w:rsidRDefault="00CE64DD">
      <w:pPr>
        <w:pStyle w:val="af8"/>
      </w:pPr>
      <w:r>
        <w:rPr>
          <w:rStyle w:val="af7"/>
        </w:rPr>
        <w:annotationRef/>
      </w:r>
      <w:r>
        <w:rPr>
          <w:rFonts w:hint="eastAsia"/>
        </w:rPr>
        <w:t>저자</w:t>
      </w:r>
      <w:r>
        <w:rPr>
          <w:rFonts w:hint="eastAsia"/>
        </w:rPr>
        <w:t>!</w:t>
      </w:r>
    </w:p>
    <w:p w14:paraId="740495D1" w14:textId="77777777" w:rsidR="00CE64DD" w:rsidRDefault="00CE64DD">
      <w:pPr>
        <w:pStyle w:val="af8"/>
      </w:pP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내용은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것인지</w:t>
      </w:r>
      <w:r>
        <w:rPr>
          <w:rFonts w:hint="eastAsia"/>
        </w:rPr>
        <w:t xml:space="preserve"> </w:t>
      </w:r>
      <w:r>
        <w:rPr>
          <w:rFonts w:hint="eastAsia"/>
        </w:rPr>
        <w:t>확인해주세요</w:t>
      </w:r>
      <w:r>
        <w:rPr>
          <w:rFonts w:hint="eastAsia"/>
        </w:rPr>
        <w:t>.</w:t>
      </w:r>
    </w:p>
  </w:comment>
  <w:comment w:id="4" w:author="이호진" w:date="2017-07-18T18:17:00Z" w:initials="이">
    <w:p w14:paraId="48C86EEE" w14:textId="39387720" w:rsidR="00CE64DD" w:rsidRDefault="00CE64DD">
      <w:pPr>
        <w:pStyle w:val="af8"/>
      </w:pPr>
      <w:r>
        <w:rPr>
          <w:rStyle w:val="af7"/>
        </w:rPr>
        <w:annotationRef/>
      </w:r>
      <w:r>
        <w:rPr>
          <w:rFonts w:hint="eastAsia"/>
        </w:rPr>
        <w:t>내용없음</w:t>
      </w:r>
      <w:r>
        <w:rPr>
          <w:rFonts w:hint="eastAsia"/>
        </w:rPr>
        <w:t>.</w:t>
      </w:r>
    </w:p>
  </w:comment>
  <w:comment w:id="18" w:author="joon's note" w:date="2017-06-14T14:34:00Z" w:initials="jn">
    <w:p w14:paraId="6EF474ED" w14:textId="77777777" w:rsidR="00CE64DD" w:rsidRDefault="00CE64DD">
      <w:pPr>
        <w:pStyle w:val="af8"/>
      </w:pPr>
      <w:r>
        <w:rPr>
          <w:rStyle w:val="af7"/>
        </w:rPr>
        <w:annotationRef/>
      </w:r>
      <w:r>
        <w:rPr>
          <w:rFonts w:hint="eastAsia"/>
        </w:rPr>
        <w:t>저자</w:t>
      </w:r>
      <w:r>
        <w:rPr>
          <w:rFonts w:hint="eastAsia"/>
        </w:rPr>
        <w:t>!</w:t>
      </w:r>
    </w:p>
    <w:p w14:paraId="333687A2" w14:textId="77777777" w:rsidR="00CE64DD" w:rsidRDefault="00CE64DD">
      <w:pPr>
        <w:pStyle w:val="af8"/>
      </w:pPr>
      <w:r>
        <w:rPr>
          <w:rFonts w:hint="eastAsia"/>
        </w:rPr>
        <w:t>영문</w:t>
      </w:r>
      <w:r>
        <w:rPr>
          <w:rFonts w:hint="eastAsia"/>
        </w:rPr>
        <w:t xml:space="preserve"> </w:t>
      </w:r>
      <w:r>
        <w:rPr>
          <w:rFonts w:hint="eastAsia"/>
        </w:rPr>
        <w:t>발음상</w:t>
      </w:r>
      <w:r>
        <w:rPr>
          <w:rFonts w:hint="eastAsia"/>
        </w:rPr>
        <w:t xml:space="preserve"> '</w:t>
      </w:r>
      <w:r>
        <w:rPr>
          <w:rFonts w:hint="eastAsia"/>
        </w:rPr>
        <w:t>세션</w:t>
      </w:r>
      <w:r>
        <w:rPr>
          <w:rFonts w:hint="eastAsia"/>
        </w:rPr>
        <w:t>'</w:t>
      </w:r>
      <w:r>
        <w:rPr>
          <w:rFonts w:hint="eastAsia"/>
        </w:rPr>
        <w:t>이라고</w:t>
      </w:r>
      <w:r>
        <w:rPr>
          <w:rFonts w:hint="eastAsia"/>
        </w:rPr>
        <w:t xml:space="preserve"> </w:t>
      </w:r>
      <w:r>
        <w:rPr>
          <w:rFonts w:hint="eastAsia"/>
        </w:rPr>
        <w:t>표기해야</w:t>
      </w:r>
      <w:r>
        <w:rPr>
          <w:rFonts w:hint="eastAsia"/>
        </w:rPr>
        <w:t xml:space="preserve"> </w:t>
      </w:r>
      <w:r>
        <w:rPr>
          <w:rFonts w:hint="eastAsia"/>
        </w:rPr>
        <w:t>합니다</w:t>
      </w:r>
      <w:r>
        <w:rPr>
          <w:rFonts w:hint="eastAsia"/>
        </w:rPr>
        <w:t xml:space="preserve">. </w:t>
      </w:r>
      <w:r>
        <w:rPr>
          <w:rFonts w:hint="eastAsia"/>
        </w:rPr>
        <w:t>확인</w:t>
      </w:r>
      <w:r>
        <w:rPr>
          <w:rFonts w:hint="eastAsia"/>
        </w:rPr>
        <w:t xml:space="preserve"> </w:t>
      </w:r>
      <w:r>
        <w:rPr>
          <w:rFonts w:hint="eastAsia"/>
        </w:rPr>
        <w:t>부탁드립니다</w:t>
      </w:r>
      <w:r>
        <w:rPr>
          <w:rFonts w:hint="eastAsia"/>
        </w:rPr>
        <w:t>.</w:t>
      </w:r>
    </w:p>
    <w:p w14:paraId="4DFE1C1B" w14:textId="77777777" w:rsidR="00CE64DD" w:rsidRDefault="00CE64DD">
      <w:pPr>
        <w:pStyle w:val="af8"/>
      </w:pPr>
      <w:r>
        <w:rPr>
          <w:rFonts w:hint="eastAsia"/>
        </w:rPr>
        <w:t>덧</w:t>
      </w:r>
      <w:r>
        <w:rPr>
          <w:rFonts w:hint="eastAsia"/>
        </w:rPr>
        <w:t>.</w:t>
      </w:r>
    </w:p>
    <w:p w14:paraId="288911E0" w14:textId="77777777" w:rsidR="00CE64DD" w:rsidRDefault="00CE64DD">
      <w:pPr>
        <w:pStyle w:val="af8"/>
      </w:pPr>
      <w:r>
        <w:rPr>
          <w:rFonts w:hint="eastAsia"/>
        </w:rPr>
        <w:t>후반에</w:t>
      </w:r>
      <w:r>
        <w:rPr>
          <w:rFonts w:hint="eastAsia"/>
        </w:rPr>
        <w:t xml:space="preserve"> </w:t>
      </w:r>
      <w:r>
        <w:rPr>
          <w:rFonts w:hint="eastAsia"/>
        </w:rPr>
        <w:t>세션이라고</w:t>
      </w:r>
      <w:r>
        <w:rPr>
          <w:rFonts w:hint="eastAsia"/>
        </w:rPr>
        <w:t xml:space="preserve"> </w:t>
      </w:r>
      <w:r>
        <w:rPr>
          <w:rFonts w:hint="eastAsia"/>
        </w:rPr>
        <w:t>표기한</w:t>
      </w:r>
      <w:r>
        <w:rPr>
          <w:rFonts w:hint="eastAsia"/>
        </w:rPr>
        <w:t xml:space="preserve"> </w:t>
      </w:r>
      <w:r>
        <w:rPr>
          <w:rFonts w:hint="eastAsia"/>
        </w:rPr>
        <w:t>부분이</w:t>
      </w:r>
      <w:r>
        <w:rPr>
          <w:rFonts w:hint="eastAsia"/>
        </w:rPr>
        <w:t xml:space="preserve"> </w:t>
      </w:r>
      <w:r>
        <w:rPr>
          <w:rFonts w:hint="eastAsia"/>
        </w:rPr>
        <w:t>나와서</w:t>
      </w:r>
      <w:r>
        <w:rPr>
          <w:rFonts w:hint="eastAsia"/>
        </w:rPr>
        <w:t xml:space="preserve"> </w:t>
      </w:r>
      <w:r>
        <w:rPr>
          <w:rFonts w:hint="eastAsia"/>
        </w:rPr>
        <w:t>세션으로</w:t>
      </w:r>
      <w:r>
        <w:rPr>
          <w:rFonts w:hint="eastAsia"/>
        </w:rPr>
        <w:t xml:space="preserve"> </w:t>
      </w:r>
      <w:r>
        <w:rPr>
          <w:rFonts w:hint="eastAsia"/>
        </w:rPr>
        <w:t>일괄</w:t>
      </w:r>
      <w:r>
        <w:rPr>
          <w:rFonts w:hint="eastAsia"/>
        </w:rPr>
        <w:t xml:space="preserve"> </w:t>
      </w:r>
      <w:r>
        <w:rPr>
          <w:rFonts w:hint="eastAsia"/>
        </w:rPr>
        <w:t>수정합니다</w:t>
      </w:r>
      <w:r>
        <w:rPr>
          <w:rFonts w:hint="eastAsia"/>
        </w:rPr>
        <w:t>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40495D1" w15:done="0"/>
  <w15:commentEx w15:paraId="48C86EEE" w15:paraIdParent="740495D1" w15:done="0"/>
  <w15:commentEx w15:paraId="288911E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40495D1" w16cid:durableId="1D18CBB3"/>
  <w16cid:commentId w16cid:paraId="48C86EEE" w16cid:durableId="1D18CF4D"/>
  <w16cid:commentId w16cid:paraId="288911E0" w16cid:durableId="1D18CBB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DC8762" w14:textId="77777777" w:rsidR="0040549D" w:rsidRDefault="0040549D" w:rsidP="00A40605">
      <w:pPr>
        <w:spacing w:line="240" w:lineRule="auto"/>
      </w:pPr>
      <w:r>
        <w:separator/>
      </w:r>
    </w:p>
  </w:endnote>
  <w:endnote w:type="continuationSeparator" w:id="0">
    <w:p w14:paraId="6C3060B7" w14:textId="77777777" w:rsidR="0040549D" w:rsidRDefault="0040549D" w:rsidP="00A4060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 Unicode MS">
    <w:altName w:val="함초롬바탕"/>
    <w:panose1 w:val="020B0604020202020204"/>
    <w:charset w:val="81"/>
    <w:family w:val="modern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77D567" w14:textId="77777777" w:rsidR="0040549D" w:rsidRDefault="0040549D" w:rsidP="00A40605">
      <w:pPr>
        <w:spacing w:line="240" w:lineRule="auto"/>
      </w:pPr>
      <w:r>
        <w:separator/>
      </w:r>
    </w:p>
  </w:footnote>
  <w:footnote w:type="continuationSeparator" w:id="0">
    <w:p w14:paraId="70201C6E" w14:textId="77777777" w:rsidR="0040549D" w:rsidRDefault="0040549D" w:rsidP="00A4060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193C12"/>
    <w:multiLevelType w:val="multilevel"/>
    <w:tmpl w:val="7890C0C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이호진">
    <w15:presenceInfo w15:providerId="Windows Live" w15:userId="e7b51f9e24c3778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trackRevision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E1F65"/>
    <w:rsid w:val="00097546"/>
    <w:rsid w:val="00103A83"/>
    <w:rsid w:val="00145911"/>
    <w:rsid w:val="002463FC"/>
    <w:rsid w:val="00332F9D"/>
    <w:rsid w:val="00362196"/>
    <w:rsid w:val="0040549D"/>
    <w:rsid w:val="00441355"/>
    <w:rsid w:val="004837B0"/>
    <w:rsid w:val="00542BB8"/>
    <w:rsid w:val="005453D3"/>
    <w:rsid w:val="00581D15"/>
    <w:rsid w:val="005914F4"/>
    <w:rsid w:val="00623624"/>
    <w:rsid w:val="00641144"/>
    <w:rsid w:val="006F349A"/>
    <w:rsid w:val="007825DB"/>
    <w:rsid w:val="008F201A"/>
    <w:rsid w:val="009E0407"/>
    <w:rsid w:val="009F02A0"/>
    <w:rsid w:val="00A40605"/>
    <w:rsid w:val="00A77270"/>
    <w:rsid w:val="00B112D2"/>
    <w:rsid w:val="00BD1900"/>
    <w:rsid w:val="00C42C92"/>
    <w:rsid w:val="00C8010C"/>
    <w:rsid w:val="00CA34BE"/>
    <w:rsid w:val="00CE64DD"/>
    <w:rsid w:val="00D42D9A"/>
    <w:rsid w:val="00DB2A41"/>
    <w:rsid w:val="00E33E3E"/>
    <w:rsid w:val="00E7110C"/>
    <w:rsid w:val="00F54729"/>
    <w:rsid w:val="00F60040"/>
    <w:rsid w:val="00F7522B"/>
    <w:rsid w:val="00FD6355"/>
    <w:rsid w:val="00FE1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F255CB"/>
  <w15:docId w15:val="{48664E15-2EBF-4EF5-882F-FDE5EDD49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color w:val="000000"/>
        <w:sz w:val="22"/>
        <w:szCs w:val="22"/>
        <w:lang w:val="en-US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453D3"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10"/>
    <w:next w:val="10"/>
    <w:rsid w:val="00FE1F65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10"/>
    <w:next w:val="10"/>
    <w:rsid w:val="00FE1F65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10"/>
    <w:next w:val="10"/>
    <w:rsid w:val="00FE1F65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10"/>
    <w:next w:val="10"/>
    <w:rsid w:val="00FE1F65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10"/>
    <w:next w:val="10"/>
    <w:rsid w:val="00FE1F65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10"/>
    <w:next w:val="10"/>
    <w:rsid w:val="00FE1F65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표준1"/>
    <w:rsid w:val="00FE1F65"/>
  </w:style>
  <w:style w:type="table" w:customStyle="1" w:styleId="TableNormal">
    <w:name w:val="Table Normal"/>
    <w:rsid w:val="00FE1F65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rsid w:val="00FE1F65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10"/>
    <w:next w:val="10"/>
    <w:rsid w:val="00FE1F65"/>
    <w:pPr>
      <w:keepNext/>
      <w:keepLines/>
      <w:spacing w:after="320"/>
      <w:contextualSpacing/>
    </w:pPr>
    <w:rPr>
      <w:rFonts w:eastAsia="Arial"/>
      <w:color w:val="666666"/>
      <w:sz w:val="30"/>
      <w:szCs w:val="30"/>
    </w:rPr>
  </w:style>
  <w:style w:type="table" w:customStyle="1" w:styleId="a5">
    <w:basedOn w:val="TableNormal"/>
    <w:rsid w:val="00FE1F65"/>
    <w:tblPr>
      <w:tblStyleRowBandSize w:val="1"/>
      <w:tblStyleColBandSize w:val="1"/>
    </w:tblPr>
  </w:style>
  <w:style w:type="table" w:customStyle="1" w:styleId="a6">
    <w:basedOn w:val="TableNormal"/>
    <w:rsid w:val="00FE1F65"/>
    <w:tblPr>
      <w:tblStyleRowBandSize w:val="1"/>
      <w:tblStyleColBandSize w:val="1"/>
    </w:tblPr>
  </w:style>
  <w:style w:type="table" w:customStyle="1" w:styleId="a7">
    <w:basedOn w:val="TableNormal"/>
    <w:rsid w:val="00FE1F65"/>
    <w:tblPr>
      <w:tblStyleRowBandSize w:val="1"/>
      <w:tblStyleColBandSize w:val="1"/>
    </w:tblPr>
  </w:style>
  <w:style w:type="table" w:customStyle="1" w:styleId="a8">
    <w:basedOn w:val="TableNormal"/>
    <w:rsid w:val="00FE1F65"/>
    <w:tblPr>
      <w:tblStyleRowBandSize w:val="1"/>
      <w:tblStyleColBandSize w:val="1"/>
    </w:tblPr>
  </w:style>
  <w:style w:type="table" w:customStyle="1" w:styleId="a9">
    <w:basedOn w:val="TableNormal"/>
    <w:rsid w:val="00FE1F65"/>
    <w:tblPr>
      <w:tblStyleRowBandSize w:val="1"/>
      <w:tblStyleColBandSize w:val="1"/>
    </w:tblPr>
  </w:style>
  <w:style w:type="table" w:customStyle="1" w:styleId="aa">
    <w:basedOn w:val="TableNormal"/>
    <w:rsid w:val="00FE1F65"/>
    <w:tblPr>
      <w:tblStyleRowBandSize w:val="1"/>
      <w:tblStyleColBandSize w:val="1"/>
    </w:tblPr>
  </w:style>
  <w:style w:type="table" w:customStyle="1" w:styleId="ab">
    <w:basedOn w:val="TableNormal"/>
    <w:rsid w:val="00FE1F65"/>
    <w:tblPr>
      <w:tblStyleRowBandSize w:val="1"/>
      <w:tblStyleColBandSize w:val="1"/>
    </w:tblPr>
  </w:style>
  <w:style w:type="table" w:customStyle="1" w:styleId="ac">
    <w:basedOn w:val="TableNormal"/>
    <w:rsid w:val="00FE1F65"/>
    <w:tblPr>
      <w:tblStyleRowBandSize w:val="1"/>
      <w:tblStyleColBandSize w:val="1"/>
    </w:tblPr>
  </w:style>
  <w:style w:type="table" w:customStyle="1" w:styleId="ad">
    <w:basedOn w:val="TableNormal"/>
    <w:rsid w:val="00FE1F65"/>
    <w:tblPr>
      <w:tblStyleRowBandSize w:val="1"/>
      <w:tblStyleColBandSize w:val="1"/>
    </w:tblPr>
  </w:style>
  <w:style w:type="table" w:customStyle="1" w:styleId="ae">
    <w:basedOn w:val="TableNormal"/>
    <w:rsid w:val="00FE1F65"/>
    <w:tblPr>
      <w:tblStyleRowBandSize w:val="1"/>
      <w:tblStyleColBandSize w:val="1"/>
    </w:tblPr>
  </w:style>
  <w:style w:type="table" w:customStyle="1" w:styleId="af">
    <w:basedOn w:val="TableNormal"/>
    <w:rsid w:val="00FE1F65"/>
    <w:tblPr>
      <w:tblStyleRowBandSize w:val="1"/>
      <w:tblStyleColBandSize w:val="1"/>
    </w:tblPr>
  </w:style>
  <w:style w:type="table" w:customStyle="1" w:styleId="af0">
    <w:basedOn w:val="TableNormal"/>
    <w:rsid w:val="00FE1F65"/>
    <w:tblPr>
      <w:tblStyleRowBandSize w:val="1"/>
      <w:tblStyleColBandSize w:val="1"/>
    </w:tblPr>
  </w:style>
  <w:style w:type="table" w:customStyle="1" w:styleId="af1">
    <w:basedOn w:val="TableNormal"/>
    <w:rsid w:val="00FE1F65"/>
    <w:tblPr>
      <w:tblStyleRowBandSize w:val="1"/>
      <w:tblStyleColBandSize w:val="1"/>
    </w:tblPr>
  </w:style>
  <w:style w:type="table" w:customStyle="1" w:styleId="af2">
    <w:basedOn w:val="TableNormal"/>
    <w:rsid w:val="00FE1F65"/>
    <w:tblPr>
      <w:tblStyleRowBandSize w:val="1"/>
      <w:tblStyleColBandSize w:val="1"/>
    </w:tblPr>
  </w:style>
  <w:style w:type="table" w:customStyle="1" w:styleId="af3">
    <w:basedOn w:val="TableNormal"/>
    <w:rsid w:val="00FE1F65"/>
    <w:tblPr>
      <w:tblStyleRowBandSize w:val="1"/>
      <w:tblStyleColBandSize w:val="1"/>
    </w:tblPr>
  </w:style>
  <w:style w:type="table" w:customStyle="1" w:styleId="af4">
    <w:basedOn w:val="TableNormal"/>
    <w:rsid w:val="00FE1F65"/>
    <w:tblPr>
      <w:tblStyleRowBandSize w:val="1"/>
      <w:tblStyleColBandSize w:val="1"/>
    </w:tblPr>
  </w:style>
  <w:style w:type="paragraph" w:styleId="af5">
    <w:name w:val="header"/>
    <w:basedOn w:val="a"/>
    <w:link w:val="Char"/>
    <w:uiPriority w:val="99"/>
    <w:unhideWhenUsed/>
    <w:rsid w:val="00A4060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f5"/>
    <w:uiPriority w:val="99"/>
    <w:rsid w:val="00A40605"/>
  </w:style>
  <w:style w:type="paragraph" w:styleId="af6">
    <w:name w:val="footer"/>
    <w:basedOn w:val="a"/>
    <w:link w:val="Char0"/>
    <w:uiPriority w:val="99"/>
    <w:unhideWhenUsed/>
    <w:rsid w:val="00A4060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f6"/>
    <w:uiPriority w:val="99"/>
    <w:rsid w:val="00A40605"/>
  </w:style>
  <w:style w:type="character" w:styleId="af7">
    <w:name w:val="annotation reference"/>
    <w:basedOn w:val="a0"/>
    <w:uiPriority w:val="99"/>
    <w:semiHidden/>
    <w:unhideWhenUsed/>
    <w:rsid w:val="00A40605"/>
    <w:rPr>
      <w:sz w:val="18"/>
      <w:szCs w:val="18"/>
    </w:rPr>
  </w:style>
  <w:style w:type="paragraph" w:styleId="af8">
    <w:name w:val="annotation text"/>
    <w:basedOn w:val="a"/>
    <w:link w:val="Char1"/>
    <w:uiPriority w:val="99"/>
    <w:semiHidden/>
    <w:unhideWhenUsed/>
    <w:rsid w:val="00A40605"/>
    <w:pPr>
      <w:jc w:val="left"/>
    </w:pPr>
  </w:style>
  <w:style w:type="character" w:customStyle="1" w:styleId="Char1">
    <w:name w:val="메모 텍스트 Char"/>
    <w:basedOn w:val="a0"/>
    <w:link w:val="af8"/>
    <w:uiPriority w:val="99"/>
    <w:semiHidden/>
    <w:rsid w:val="00A40605"/>
  </w:style>
  <w:style w:type="paragraph" w:styleId="af9">
    <w:name w:val="annotation subject"/>
    <w:basedOn w:val="af8"/>
    <w:next w:val="af8"/>
    <w:link w:val="Char2"/>
    <w:uiPriority w:val="99"/>
    <w:semiHidden/>
    <w:unhideWhenUsed/>
    <w:rsid w:val="00A40605"/>
    <w:rPr>
      <w:b/>
      <w:bCs/>
    </w:rPr>
  </w:style>
  <w:style w:type="character" w:customStyle="1" w:styleId="Char2">
    <w:name w:val="메모 주제 Char"/>
    <w:basedOn w:val="Char1"/>
    <w:link w:val="af9"/>
    <w:uiPriority w:val="99"/>
    <w:semiHidden/>
    <w:rsid w:val="00A40605"/>
    <w:rPr>
      <w:b/>
      <w:bCs/>
    </w:rPr>
  </w:style>
  <w:style w:type="paragraph" w:styleId="afa">
    <w:name w:val="Revision"/>
    <w:hidden/>
    <w:uiPriority w:val="99"/>
    <w:semiHidden/>
    <w:rsid w:val="00A40605"/>
    <w:pPr>
      <w:spacing w:line="240" w:lineRule="auto"/>
    </w:pPr>
  </w:style>
  <w:style w:type="paragraph" w:styleId="afb">
    <w:name w:val="Balloon Text"/>
    <w:basedOn w:val="a"/>
    <w:link w:val="Char3"/>
    <w:uiPriority w:val="99"/>
    <w:semiHidden/>
    <w:unhideWhenUsed/>
    <w:rsid w:val="00A40605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fb"/>
    <w:uiPriority w:val="99"/>
    <w:semiHidden/>
    <w:rsid w:val="00A40605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0" Type="http://schemas.microsoft.com/office/2016/09/relationships/commentsIds" Target="commentsIds.xm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12</Pages>
  <Words>1386</Words>
  <Characters>7901</Characters>
  <Application>Microsoft Office Word</Application>
  <DocSecurity>0</DocSecurity>
  <Lines>65</Lines>
  <Paragraphs>18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joon's note</dc:creator>
  <cp:lastModifiedBy>이호진</cp:lastModifiedBy>
  <cp:revision>16</cp:revision>
  <dcterms:created xsi:type="dcterms:W3CDTF">2017-06-13T06:16:00Z</dcterms:created>
  <dcterms:modified xsi:type="dcterms:W3CDTF">2017-09-19T09:11:00Z</dcterms:modified>
</cp:coreProperties>
</file>